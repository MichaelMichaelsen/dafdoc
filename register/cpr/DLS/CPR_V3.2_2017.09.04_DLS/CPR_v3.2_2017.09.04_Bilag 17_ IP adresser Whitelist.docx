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rsidR="00FB3297" w:rsidRPr="00026325" w:rsidRDefault="00FB3297" w:rsidP="00FB3297">
      <w:pPr>
        <w:jc w:val="center"/>
        <w:rPr>
          <w:b/>
          <w:sz w:val="32"/>
          <w:szCs w:val="32"/>
        </w:rPr>
      </w:pPr>
    </w:p>
    <w:p w:rsidR="009F600D" w:rsidRDefault="009F600D" w:rsidP="00FB3297">
      <w:pPr>
        <w:rPr>
          <w:color w:val="808080" w:themeColor="background1" w:themeShade="80"/>
          <w:sz w:val="56"/>
          <w:szCs w:val="32"/>
        </w:rPr>
      </w:pPr>
      <w:r>
        <w:rPr>
          <w:color w:val="808080" w:themeColor="background1" w:themeShade="80"/>
          <w:sz w:val="56"/>
          <w:szCs w:val="32"/>
        </w:rPr>
        <w:t xml:space="preserve">Dataleverancespecifikation </w:t>
      </w:r>
    </w:p>
    <w:p w:rsidR="00FB3297" w:rsidRPr="00026325" w:rsidRDefault="003E3C03" w:rsidP="00FB3297">
      <w:pPr>
        <w:rPr>
          <w:color w:val="808080" w:themeColor="background1" w:themeShade="80"/>
          <w:sz w:val="56"/>
          <w:szCs w:val="32"/>
        </w:rPr>
      </w:pPr>
      <w:r>
        <w:rPr>
          <w:color w:val="808080" w:themeColor="background1" w:themeShade="80"/>
          <w:sz w:val="56"/>
          <w:szCs w:val="32"/>
        </w:rPr>
        <w:t>IP adresser Whitelist</w:t>
      </w:r>
    </w:p>
    <w:p w:rsidR="005E232D" w:rsidRPr="00026325" w:rsidRDefault="005E232D" w:rsidP="00FB3297">
      <w:pPr>
        <w:rPr>
          <w:color w:val="808080" w:themeColor="background1" w:themeShade="80"/>
          <w:sz w:val="56"/>
          <w:szCs w:val="32"/>
        </w:rPr>
      </w:pPr>
      <w:r>
        <w:rPr>
          <w:color w:val="808080" w:themeColor="background1" w:themeShade="80"/>
          <w:sz w:val="56"/>
          <w:szCs w:val="32"/>
        </w:rPr>
        <w:t>CPR</w:t>
      </w:r>
    </w:p>
    <w:p w:rsidR="00FA1256" w:rsidRDefault="00FA1256" w:rsidP="00B20A19">
      <w:pPr>
        <w:jc w:val="center"/>
        <w:rPr>
          <w:b/>
          <w:sz w:val="28"/>
          <w:szCs w:val="28"/>
        </w:rPr>
      </w:pPr>
      <w:r>
        <w:rPr>
          <w:noProof/>
        </w:rPr>
        <w:drawing>
          <wp:inline distT="0" distB="0" distL="0" distR="0">
            <wp:extent cx="6120765" cy="362902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20765" cy="3629025"/>
                    </a:xfrm>
                    <a:prstGeom prst="rect">
                      <a:avLst/>
                    </a:prstGeom>
                  </pic:spPr>
                </pic:pic>
              </a:graphicData>
            </a:graphic>
          </wp:inline>
        </w:drawing>
      </w:r>
    </w:p>
    <w:p w:rsidR="00227530" w:rsidRDefault="00227530" w:rsidP="00227530">
      <w:pPr>
        <w:pStyle w:val="Heading1"/>
      </w:pPr>
      <w:bookmarkStart w:id="0" w:name="_Toc412721824"/>
      <w:bookmarkStart w:id="1" w:name="_Toc431540325"/>
      <w:r>
        <w:lastRenderedPageBreak/>
        <w:t>Versions historik</w:t>
      </w:r>
      <w:bookmarkEnd w:id="0"/>
      <w:bookmarkEnd w:id="1"/>
    </w:p>
    <w:p w:rsidR="00227530" w:rsidRDefault="00227530" w:rsidP="00227530"/>
    <w:tbl>
      <w:tblPr>
        <w:tblStyle w:val="TableSimple1"/>
        <w:tblW w:w="0" w:type="auto"/>
        <w:tblLook w:val="04A0"/>
      </w:tblPr>
      <w:tblGrid>
        <w:gridCol w:w="1242"/>
        <w:gridCol w:w="1701"/>
        <w:gridCol w:w="6836"/>
      </w:tblGrid>
      <w:tr w:rsidR="00227530" w:rsidRPr="00FB280C" w:rsidTr="00345D57">
        <w:trPr>
          <w:cnfStyle w:val="100000000000"/>
        </w:trPr>
        <w:tc>
          <w:tcPr>
            <w:tcW w:w="1242" w:type="dxa"/>
          </w:tcPr>
          <w:p w:rsidR="00227530" w:rsidRPr="00FB280C" w:rsidRDefault="00227530" w:rsidP="00345D57">
            <w:pPr>
              <w:rPr>
                <w:b/>
              </w:rPr>
            </w:pPr>
            <w:r>
              <w:rPr>
                <w:b/>
              </w:rPr>
              <w:t>Dato</w:t>
            </w:r>
          </w:p>
        </w:tc>
        <w:tc>
          <w:tcPr>
            <w:tcW w:w="1701" w:type="dxa"/>
          </w:tcPr>
          <w:p w:rsidR="00227530" w:rsidRPr="00FB280C" w:rsidRDefault="00227530" w:rsidP="00345D57">
            <w:pPr>
              <w:rPr>
                <w:b/>
              </w:rPr>
            </w:pPr>
            <w:r>
              <w:rPr>
                <w:b/>
              </w:rPr>
              <w:t>Version</w:t>
            </w:r>
          </w:p>
        </w:tc>
        <w:tc>
          <w:tcPr>
            <w:tcW w:w="6836" w:type="dxa"/>
          </w:tcPr>
          <w:p w:rsidR="00227530" w:rsidRPr="00FB280C" w:rsidRDefault="00227530" w:rsidP="00345D57">
            <w:pPr>
              <w:rPr>
                <w:b/>
              </w:rPr>
            </w:pPr>
            <w:r>
              <w:rPr>
                <w:b/>
              </w:rPr>
              <w:t>Bemærkning</w:t>
            </w:r>
          </w:p>
        </w:tc>
      </w:tr>
      <w:tr w:rsidR="00227530" w:rsidTr="00345D57">
        <w:tc>
          <w:tcPr>
            <w:tcW w:w="1242" w:type="dxa"/>
          </w:tcPr>
          <w:p w:rsidR="00227530" w:rsidRDefault="00465BA4" w:rsidP="00345D57">
            <w:r>
              <w:t>17</w:t>
            </w:r>
            <w:r w:rsidR="00227530">
              <w:t>-0</w:t>
            </w:r>
            <w:r>
              <w:t>4</w:t>
            </w:r>
            <w:r w:rsidR="00227530">
              <w:t>-2015</w:t>
            </w:r>
          </w:p>
        </w:tc>
        <w:tc>
          <w:tcPr>
            <w:tcW w:w="1701" w:type="dxa"/>
          </w:tcPr>
          <w:p w:rsidR="00227530" w:rsidRDefault="00227530" w:rsidP="00345D57">
            <w:r>
              <w:t>1.0</w:t>
            </w:r>
          </w:p>
        </w:tc>
        <w:tc>
          <w:tcPr>
            <w:tcW w:w="6836" w:type="dxa"/>
          </w:tcPr>
          <w:p w:rsidR="00227530" w:rsidRDefault="00227530" w:rsidP="00345D57">
            <w:r>
              <w:t>Første version af dokumentet</w:t>
            </w:r>
          </w:p>
        </w:tc>
      </w:tr>
      <w:tr w:rsidR="006554D6" w:rsidTr="005643F3">
        <w:tc>
          <w:tcPr>
            <w:tcW w:w="1242" w:type="dxa"/>
          </w:tcPr>
          <w:p w:rsidR="006554D6" w:rsidRDefault="006554D6" w:rsidP="005643F3">
            <w:bookmarkStart w:id="2" w:name="_Toc410983850"/>
            <w:r>
              <w:t>10-08-2015</w:t>
            </w:r>
          </w:p>
        </w:tc>
        <w:tc>
          <w:tcPr>
            <w:tcW w:w="1701" w:type="dxa"/>
          </w:tcPr>
          <w:p w:rsidR="006554D6" w:rsidRDefault="006554D6" w:rsidP="005643F3">
            <w:r>
              <w:t>1.6</w:t>
            </w:r>
          </w:p>
        </w:tc>
        <w:tc>
          <w:tcPr>
            <w:tcW w:w="6836" w:type="dxa"/>
          </w:tcPr>
          <w:p w:rsidR="006554D6" w:rsidRDefault="006554D6" w:rsidP="005643F3">
            <w:r>
              <w:t>Tilpasning af versionering på tværs af DLS dokumenterne.</w:t>
            </w:r>
          </w:p>
        </w:tc>
      </w:tr>
      <w:tr w:rsidR="000A370B" w:rsidTr="004E4EA4">
        <w:tc>
          <w:tcPr>
            <w:tcW w:w="1242" w:type="dxa"/>
          </w:tcPr>
          <w:p w:rsidR="000A370B" w:rsidRDefault="000A370B" w:rsidP="004E4EA4">
            <w:r>
              <w:t>16-09-2015</w:t>
            </w:r>
          </w:p>
        </w:tc>
        <w:tc>
          <w:tcPr>
            <w:tcW w:w="1701" w:type="dxa"/>
          </w:tcPr>
          <w:p w:rsidR="000A370B" w:rsidRDefault="000A370B" w:rsidP="004E4EA4">
            <w:r>
              <w:t>1.7</w:t>
            </w:r>
          </w:p>
        </w:tc>
        <w:tc>
          <w:tcPr>
            <w:tcW w:w="6836" w:type="dxa"/>
          </w:tcPr>
          <w:p w:rsidR="000A370B" w:rsidRDefault="000A370B" w:rsidP="004E4EA4">
            <w:r>
              <w:t>Tilpasning af versionering på tværs af DLS dokumenterne.</w:t>
            </w:r>
          </w:p>
        </w:tc>
      </w:tr>
    </w:tbl>
    <w:sdt>
      <w:sdtPr>
        <w:rPr>
          <w:b w:val="0"/>
          <w:bCs w:val="0"/>
          <w:caps w:val="0"/>
          <w:color w:val="auto"/>
          <w:spacing w:val="0"/>
          <w:sz w:val="20"/>
          <w:szCs w:val="20"/>
          <w:lang w:bidi="ar-SA"/>
        </w:rPr>
        <w:id w:val="-719520160"/>
        <w:docPartObj>
          <w:docPartGallery w:val="Table of Contents"/>
          <w:docPartUnique/>
        </w:docPartObj>
      </w:sdtPr>
      <w:sdtEndPr>
        <w:rPr>
          <w:noProof/>
        </w:rPr>
      </w:sdtEndPr>
      <w:sdtContent>
        <w:p w:rsidR="00227530" w:rsidRPr="009024E7" w:rsidRDefault="00227530" w:rsidP="00227530">
          <w:pPr>
            <w:pStyle w:val="TOCHeading"/>
            <w:rPr>
              <w:rStyle w:val="Heading1Char"/>
            </w:rPr>
          </w:pPr>
          <w:r w:rsidRPr="009024E7">
            <w:rPr>
              <w:rStyle w:val="Heading1Char"/>
            </w:rPr>
            <w:t>I</w:t>
          </w:r>
          <w:r>
            <w:rPr>
              <w:rStyle w:val="Heading1Char"/>
            </w:rPr>
            <w:t>ndholdsfortegnelse</w:t>
          </w:r>
        </w:p>
        <w:p w:rsidR="00760506" w:rsidRDefault="007B23EF">
          <w:pPr>
            <w:pStyle w:val="TOC1"/>
            <w:rPr>
              <w:rFonts w:asciiTheme="minorHAnsi" w:eastAsiaTheme="minorEastAsia" w:hAnsiTheme="minorHAnsi" w:cstheme="minorBidi"/>
              <w:noProof/>
              <w:sz w:val="22"/>
              <w:szCs w:val="22"/>
            </w:rPr>
          </w:pPr>
          <w:r w:rsidRPr="007B23EF">
            <w:fldChar w:fldCharType="begin"/>
          </w:r>
          <w:r w:rsidR="00227530">
            <w:instrText xml:space="preserve"> TOC \o "1-3" \h \z \u </w:instrText>
          </w:r>
          <w:r w:rsidRPr="007B23EF">
            <w:fldChar w:fldCharType="separate"/>
          </w:r>
          <w:hyperlink w:anchor="_Toc431540325" w:history="1">
            <w:r w:rsidR="00760506" w:rsidRPr="00DE5AE4">
              <w:rPr>
                <w:rStyle w:val="Hyperlink"/>
                <w:noProof/>
              </w:rPr>
              <w:t>Versions historik</w:t>
            </w:r>
            <w:r w:rsidR="00760506">
              <w:rPr>
                <w:noProof/>
                <w:webHidden/>
              </w:rPr>
              <w:tab/>
            </w:r>
            <w:r>
              <w:rPr>
                <w:noProof/>
                <w:webHidden/>
              </w:rPr>
              <w:fldChar w:fldCharType="begin"/>
            </w:r>
            <w:r w:rsidR="00760506">
              <w:rPr>
                <w:noProof/>
                <w:webHidden/>
              </w:rPr>
              <w:instrText xml:space="preserve"> PAGEREF _Toc431540325 \h </w:instrText>
            </w:r>
            <w:r>
              <w:rPr>
                <w:noProof/>
                <w:webHidden/>
              </w:rPr>
            </w:r>
            <w:r>
              <w:rPr>
                <w:noProof/>
                <w:webHidden/>
              </w:rPr>
              <w:fldChar w:fldCharType="separate"/>
            </w:r>
            <w:r w:rsidR="000A1996">
              <w:rPr>
                <w:noProof/>
                <w:webHidden/>
              </w:rPr>
              <w:t>2</w:t>
            </w:r>
            <w:r>
              <w:rPr>
                <w:noProof/>
                <w:webHidden/>
              </w:rPr>
              <w:fldChar w:fldCharType="end"/>
            </w:r>
          </w:hyperlink>
        </w:p>
        <w:p w:rsidR="00760506" w:rsidRDefault="007B23EF">
          <w:pPr>
            <w:pStyle w:val="TOC1"/>
            <w:rPr>
              <w:rFonts w:asciiTheme="minorHAnsi" w:eastAsiaTheme="minorEastAsia" w:hAnsiTheme="minorHAnsi" w:cstheme="minorBidi"/>
              <w:noProof/>
              <w:sz w:val="22"/>
              <w:szCs w:val="22"/>
            </w:rPr>
          </w:pPr>
          <w:hyperlink w:anchor="_Toc431540326" w:history="1">
            <w:r w:rsidR="00760506" w:rsidRPr="00DE5AE4">
              <w:rPr>
                <w:rStyle w:val="Hyperlink"/>
                <w:noProof/>
              </w:rPr>
              <w:t>Introduktion</w:t>
            </w:r>
            <w:r w:rsidR="00760506">
              <w:rPr>
                <w:noProof/>
                <w:webHidden/>
              </w:rPr>
              <w:tab/>
            </w:r>
            <w:r>
              <w:rPr>
                <w:noProof/>
                <w:webHidden/>
              </w:rPr>
              <w:fldChar w:fldCharType="begin"/>
            </w:r>
            <w:r w:rsidR="00760506">
              <w:rPr>
                <w:noProof/>
                <w:webHidden/>
              </w:rPr>
              <w:instrText xml:space="preserve"> PAGEREF _Toc431540326 \h </w:instrText>
            </w:r>
            <w:r>
              <w:rPr>
                <w:noProof/>
                <w:webHidden/>
              </w:rPr>
            </w:r>
            <w:r>
              <w:rPr>
                <w:noProof/>
                <w:webHidden/>
              </w:rPr>
              <w:fldChar w:fldCharType="separate"/>
            </w:r>
            <w:r w:rsidR="000A1996">
              <w:rPr>
                <w:noProof/>
                <w:webHidden/>
              </w:rPr>
              <w:t>4</w:t>
            </w:r>
            <w:r>
              <w:rPr>
                <w:noProof/>
                <w:webHidden/>
              </w:rPr>
              <w:fldChar w:fldCharType="end"/>
            </w:r>
          </w:hyperlink>
        </w:p>
        <w:p w:rsidR="00760506" w:rsidRDefault="007B23EF">
          <w:pPr>
            <w:pStyle w:val="TOC3"/>
            <w:rPr>
              <w:rFonts w:asciiTheme="minorHAnsi" w:eastAsiaTheme="minorEastAsia" w:hAnsiTheme="minorHAnsi" w:cstheme="minorBidi"/>
              <w:noProof/>
              <w:sz w:val="22"/>
              <w:szCs w:val="22"/>
            </w:rPr>
          </w:pPr>
          <w:hyperlink w:anchor="_Toc431540327" w:history="1">
            <w:r w:rsidR="00760506" w:rsidRPr="00DE5AE4">
              <w:rPr>
                <w:rStyle w:val="Hyperlink"/>
                <w:noProof/>
              </w:rPr>
              <w:t>Om dette dokument</w:t>
            </w:r>
            <w:r w:rsidR="00760506">
              <w:rPr>
                <w:noProof/>
                <w:webHidden/>
              </w:rPr>
              <w:tab/>
            </w:r>
            <w:r>
              <w:rPr>
                <w:noProof/>
                <w:webHidden/>
              </w:rPr>
              <w:fldChar w:fldCharType="begin"/>
            </w:r>
            <w:r w:rsidR="00760506">
              <w:rPr>
                <w:noProof/>
                <w:webHidden/>
              </w:rPr>
              <w:instrText xml:space="preserve"> PAGEREF _Toc431540327 \h </w:instrText>
            </w:r>
            <w:r>
              <w:rPr>
                <w:noProof/>
                <w:webHidden/>
              </w:rPr>
            </w:r>
            <w:r>
              <w:rPr>
                <w:noProof/>
                <w:webHidden/>
              </w:rPr>
              <w:fldChar w:fldCharType="separate"/>
            </w:r>
            <w:r w:rsidR="000A1996">
              <w:rPr>
                <w:noProof/>
                <w:webHidden/>
              </w:rPr>
              <w:t>4</w:t>
            </w:r>
            <w:r>
              <w:rPr>
                <w:noProof/>
                <w:webHidden/>
              </w:rPr>
              <w:fldChar w:fldCharType="end"/>
            </w:r>
          </w:hyperlink>
        </w:p>
        <w:p w:rsidR="00760506" w:rsidRDefault="007B23EF">
          <w:pPr>
            <w:pStyle w:val="TOC1"/>
            <w:rPr>
              <w:rFonts w:asciiTheme="minorHAnsi" w:eastAsiaTheme="minorEastAsia" w:hAnsiTheme="minorHAnsi" w:cstheme="minorBidi"/>
              <w:noProof/>
              <w:sz w:val="22"/>
              <w:szCs w:val="22"/>
            </w:rPr>
          </w:pPr>
          <w:hyperlink w:anchor="_Toc431540328" w:history="1">
            <w:r w:rsidR="00760506" w:rsidRPr="00DE5AE4">
              <w:rPr>
                <w:rStyle w:val="Hyperlink"/>
                <w:noProof/>
              </w:rPr>
              <w:t>Whitelists</w:t>
            </w:r>
            <w:r w:rsidR="00760506">
              <w:rPr>
                <w:noProof/>
                <w:webHidden/>
              </w:rPr>
              <w:tab/>
            </w:r>
            <w:r>
              <w:rPr>
                <w:noProof/>
                <w:webHidden/>
              </w:rPr>
              <w:fldChar w:fldCharType="begin"/>
            </w:r>
            <w:r w:rsidR="00760506">
              <w:rPr>
                <w:noProof/>
                <w:webHidden/>
              </w:rPr>
              <w:instrText xml:space="preserve"> PAGEREF _Toc431540328 \h </w:instrText>
            </w:r>
            <w:r>
              <w:rPr>
                <w:noProof/>
                <w:webHidden/>
              </w:rPr>
            </w:r>
            <w:r>
              <w:rPr>
                <w:noProof/>
                <w:webHidden/>
              </w:rPr>
              <w:fldChar w:fldCharType="separate"/>
            </w:r>
            <w:r w:rsidR="000A1996">
              <w:rPr>
                <w:noProof/>
                <w:webHidden/>
              </w:rPr>
              <w:t>5</w:t>
            </w:r>
            <w:r>
              <w:rPr>
                <w:noProof/>
                <w:webHidden/>
              </w:rPr>
              <w:fldChar w:fldCharType="end"/>
            </w:r>
          </w:hyperlink>
        </w:p>
        <w:p w:rsidR="00760506" w:rsidRDefault="007B23EF">
          <w:pPr>
            <w:pStyle w:val="TOC2"/>
            <w:rPr>
              <w:rFonts w:asciiTheme="minorHAnsi" w:eastAsiaTheme="minorEastAsia" w:hAnsiTheme="minorHAnsi" w:cstheme="minorBidi"/>
              <w:noProof/>
              <w:sz w:val="22"/>
              <w:szCs w:val="22"/>
            </w:rPr>
          </w:pPr>
          <w:hyperlink w:anchor="_Toc431540329" w:history="1">
            <w:r w:rsidR="00760506" w:rsidRPr="00DE5AE4">
              <w:rPr>
                <w:rStyle w:val="Hyperlink"/>
                <w:noProof/>
              </w:rPr>
              <w:t>FTP</w:t>
            </w:r>
            <w:r w:rsidR="00760506">
              <w:rPr>
                <w:noProof/>
                <w:webHidden/>
              </w:rPr>
              <w:tab/>
            </w:r>
            <w:r>
              <w:rPr>
                <w:noProof/>
                <w:webHidden/>
              </w:rPr>
              <w:fldChar w:fldCharType="begin"/>
            </w:r>
            <w:r w:rsidR="00760506">
              <w:rPr>
                <w:noProof/>
                <w:webHidden/>
              </w:rPr>
              <w:instrText xml:space="preserve"> PAGEREF _Toc431540329 \h </w:instrText>
            </w:r>
            <w:r>
              <w:rPr>
                <w:noProof/>
                <w:webHidden/>
              </w:rPr>
            </w:r>
            <w:r>
              <w:rPr>
                <w:noProof/>
                <w:webHidden/>
              </w:rPr>
              <w:fldChar w:fldCharType="separate"/>
            </w:r>
            <w:r w:rsidR="000A1996">
              <w:rPr>
                <w:noProof/>
                <w:webHidden/>
              </w:rPr>
              <w:t>5</w:t>
            </w:r>
            <w:r>
              <w:rPr>
                <w:noProof/>
                <w:webHidden/>
              </w:rPr>
              <w:fldChar w:fldCharType="end"/>
            </w:r>
          </w:hyperlink>
        </w:p>
        <w:p w:rsidR="00760506" w:rsidRDefault="007B23EF">
          <w:pPr>
            <w:pStyle w:val="TOC2"/>
            <w:rPr>
              <w:rFonts w:asciiTheme="minorHAnsi" w:eastAsiaTheme="minorEastAsia" w:hAnsiTheme="minorHAnsi" w:cstheme="minorBidi"/>
              <w:noProof/>
              <w:sz w:val="22"/>
              <w:szCs w:val="22"/>
            </w:rPr>
          </w:pPr>
          <w:hyperlink w:anchor="_Toc431540330" w:history="1">
            <w:r w:rsidR="00760506" w:rsidRPr="00DE5AE4">
              <w:rPr>
                <w:rStyle w:val="Hyperlink"/>
                <w:noProof/>
              </w:rPr>
              <w:t>Administrations portal</w:t>
            </w:r>
            <w:r w:rsidR="00760506">
              <w:rPr>
                <w:noProof/>
                <w:webHidden/>
              </w:rPr>
              <w:tab/>
            </w:r>
            <w:r>
              <w:rPr>
                <w:noProof/>
                <w:webHidden/>
              </w:rPr>
              <w:fldChar w:fldCharType="begin"/>
            </w:r>
            <w:r w:rsidR="00760506">
              <w:rPr>
                <w:noProof/>
                <w:webHidden/>
              </w:rPr>
              <w:instrText xml:space="preserve"> PAGEREF _Toc431540330 \h </w:instrText>
            </w:r>
            <w:r>
              <w:rPr>
                <w:noProof/>
                <w:webHidden/>
              </w:rPr>
            </w:r>
            <w:r>
              <w:rPr>
                <w:noProof/>
                <w:webHidden/>
              </w:rPr>
              <w:fldChar w:fldCharType="separate"/>
            </w:r>
            <w:r w:rsidR="000A1996">
              <w:rPr>
                <w:noProof/>
                <w:webHidden/>
              </w:rPr>
              <w:t>5</w:t>
            </w:r>
            <w:r>
              <w:rPr>
                <w:noProof/>
                <w:webHidden/>
              </w:rPr>
              <w:fldChar w:fldCharType="end"/>
            </w:r>
          </w:hyperlink>
        </w:p>
        <w:p w:rsidR="00760506" w:rsidRDefault="007B23EF">
          <w:pPr>
            <w:pStyle w:val="TOC2"/>
            <w:rPr>
              <w:rFonts w:asciiTheme="minorHAnsi" w:eastAsiaTheme="minorEastAsia" w:hAnsiTheme="minorHAnsi" w:cstheme="minorBidi"/>
              <w:noProof/>
              <w:sz w:val="22"/>
              <w:szCs w:val="22"/>
            </w:rPr>
          </w:pPr>
          <w:hyperlink w:anchor="_Toc431540331" w:history="1">
            <w:r w:rsidR="00760506" w:rsidRPr="00DE5AE4">
              <w:rPr>
                <w:rStyle w:val="Hyperlink"/>
                <w:noProof/>
              </w:rPr>
              <w:t>Tjenester</w:t>
            </w:r>
            <w:r w:rsidR="00760506">
              <w:rPr>
                <w:noProof/>
                <w:webHidden/>
              </w:rPr>
              <w:tab/>
            </w:r>
            <w:r>
              <w:rPr>
                <w:noProof/>
                <w:webHidden/>
              </w:rPr>
              <w:fldChar w:fldCharType="begin"/>
            </w:r>
            <w:r w:rsidR="00760506">
              <w:rPr>
                <w:noProof/>
                <w:webHidden/>
              </w:rPr>
              <w:instrText xml:space="preserve"> PAGEREF _Toc431540331 \h </w:instrText>
            </w:r>
            <w:r>
              <w:rPr>
                <w:noProof/>
                <w:webHidden/>
              </w:rPr>
            </w:r>
            <w:r>
              <w:rPr>
                <w:noProof/>
                <w:webHidden/>
              </w:rPr>
              <w:fldChar w:fldCharType="separate"/>
            </w:r>
            <w:r w:rsidR="000A1996">
              <w:rPr>
                <w:noProof/>
                <w:webHidden/>
              </w:rPr>
              <w:t>5</w:t>
            </w:r>
            <w:r>
              <w:rPr>
                <w:noProof/>
                <w:webHidden/>
              </w:rPr>
              <w:fldChar w:fldCharType="end"/>
            </w:r>
          </w:hyperlink>
        </w:p>
        <w:p w:rsidR="00227530" w:rsidRDefault="007B23EF" w:rsidP="00227530">
          <w:pPr>
            <w:rPr>
              <w:noProof/>
            </w:rPr>
          </w:pPr>
          <w:r>
            <w:rPr>
              <w:b/>
              <w:bCs/>
              <w:noProof/>
            </w:rPr>
            <w:fldChar w:fldCharType="end"/>
          </w:r>
        </w:p>
      </w:sdtContent>
    </w:sdt>
    <w:p w:rsidR="0041668B" w:rsidRDefault="0041668B" w:rsidP="0041668B">
      <w:pPr>
        <w:pStyle w:val="Heading1"/>
      </w:pPr>
      <w:bookmarkStart w:id="3" w:name="_Toc431540326"/>
      <w:bookmarkEnd w:id="2"/>
      <w:r>
        <w:t>Introduktion</w:t>
      </w:r>
      <w:bookmarkEnd w:id="3"/>
    </w:p>
    <w:p w:rsidR="0041668B" w:rsidRDefault="0041668B" w:rsidP="0041668B">
      <w:pPr>
        <w:pStyle w:val="Heading3"/>
      </w:pPr>
      <w:bookmarkStart w:id="4" w:name="_Toc410983851"/>
      <w:bookmarkStart w:id="5" w:name="_Toc431540327"/>
      <w:r>
        <w:t>Om dette dokument</w:t>
      </w:r>
      <w:bookmarkEnd w:id="4"/>
      <w:bookmarkEnd w:id="5"/>
      <w:r>
        <w:tab/>
      </w:r>
    </w:p>
    <w:p w:rsidR="0041668B" w:rsidRDefault="00465BA4" w:rsidP="0041668B">
      <w:r>
        <w:t>I d</w:t>
      </w:r>
      <w:r w:rsidR="0041668B">
        <w:t xml:space="preserve">ette dokument </w:t>
      </w:r>
      <w:r w:rsidR="00FC14A0">
        <w:t>indberettes</w:t>
      </w:r>
      <w:r>
        <w:t xml:space="preserve"> de IP adresser som dataleverandøren ønsker whitelistet overfor datafordeleren. Dvs. de IP adresser med hvilke dataleverandøren ønsker at tilgå datafordeleren. Det vil ikke være muligt for dataleverandøren at anvende FTP sites eller administrations portalen i datafordeleren fra andre IP adresser end dem der er whitelistet. Indberet de relevante IP adresser i nedenstående tabeller. </w:t>
      </w:r>
      <w:r w:rsidR="0041668B">
        <w:t xml:space="preserve">Der er en tabel for </w:t>
      </w:r>
      <w:r>
        <w:t xml:space="preserve">FTP tilgang, en for administrations portalen og en for tilgang til </w:t>
      </w:r>
      <w:r w:rsidR="00961B75">
        <w:t>tjenester</w:t>
      </w:r>
      <w:r>
        <w:t xml:space="preserve"> der retter sig mod dataleverandøre</w:t>
      </w:r>
      <w:r w:rsidR="004547D7">
        <w:t>r</w:t>
      </w:r>
      <w:r>
        <w:t xml:space="preserve"> såsom kvitterings </w:t>
      </w:r>
      <w:r w:rsidR="00961B75">
        <w:t>tjenesten</w:t>
      </w:r>
      <w:r>
        <w:t>.</w:t>
      </w:r>
    </w:p>
    <w:p w:rsidR="0041668B" w:rsidRDefault="0041668B" w:rsidP="0041668B">
      <w:bookmarkStart w:id="6" w:name="Miljøer"/>
      <w:bookmarkEnd w:id="6"/>
    </w:p>
    <w:p w:rsidR="0041668B" w:rsidRDefault="0041668B" w:rsidP="0041668B"/>
    <w:p w:rsidR="0041668B" w:rsidRDefault="00961B75" w:rsidP="0041668B">
      <w:pPr>
        <w:pStyle w:val="Heading1"/>
      </w:pPr>
      <w:bookmarkStart w:id="7" w:name="_Toc431540328"/>
      <w:r>
        <w:t>Whitelists</w:t>
      </w:r>
      <w:bookmarkEnd w:id="7"/>
    </w:p>
    <w:p w:rsidR="00F65AE2" w:rsidRPr="0043150A" w:rsidRDefault="00F65AE2" w:rsidP="0041668B"/>
    <w:p w:rsidR="0041668B" w:rsidRDefault="00961B75" w:rsidP="00446C2C">
      <w:pPr>
        <w:pStyle w:val="Heading2"/>
      </w:pPr>
      <w:bookmarkStart w:id="8" w:name="_Toc431540329"/>
      <w:r>
        <w:t>FTP</w:t>
      </w:r>
      <w:bookmarkEnd w:id="8"/>
    </w:p>
    <w:p w:rsidR="0041668B" w:rsidRPr="0043150A" w:rsidRDefault="0041668B" w:rsidP="0041668B">
      <w:r>
        <w:t xml:space="preserve">I </w:t>
      </w:r>
      <w:r w:rsidR="00446C2C">
        <w:t>nedenstående tabel indberettes alle IP adresser dataleverandøren ønsker at bruge ved anvendelse af dat</w:t>
      </w:r>
      <w:r w:rsidR="00446C2C">
        <w:t>a</w:t>
      </w:r>
      <w:r w:rsidR="00446C2C">
        <w:t>fordelerens FTP site</w:t>
      </w:r>
      <w:r w:rsidR="00F65AE2" w:rsidRPr="00F65AE2">
        <w:t>.</w:t>
      </w:r>
    </w:p>
    <w:tbl>
      <w:tblPr>
        <w:tblStyle w:val="LightList-Accent3"/>
        <w:tblW w:w="9747" w:type="dxa"/>
        <w:tblLook w:val="04A0"/>
      </w:tblPr>
      <w:tblGrid>
        <w:gridCol w:w="2376"/>
        <w:gridCol w:w="7371"/>
      </w:tblGrid>
      <w:tr w:rsidR="00446C2C" w:rsidRPr="000620B7" w:rsidTr="004547D7">
        <w:trPr>
          <w:cnfStyle w:val="100000000000"/>
          <w:trHeight w:hRule="exact" w:val="454"/>
        </w:trPr>
        <w:tc>
          <w:tcPr>
            <w:cnfStyle w:val="001000000000"/>
            <w:tcW w:w="2376" w:type="dxa"/>
          </w:tcPr>
          <w:p w:rsidR="00446C2C" w:rsidRDefault="00446C2C" w:rsidP="00345D57">
            <w:pPr>
              <w:rPr>
                <w:b w:val="0"/>
              </w:rPr>
            </w:pPr>
            <w:r>
              <w:rPr>
                <w:b w:val="0"/>
              </w:rPr>
              <w:t>IP</w:t>
            </w:r>
          </w:p>
        </w:tc>
        <w:tc>
          <w:tcPr>
            <w:tcW w:w="7371" w:type="dxa"/>
          </w:tcPr>
          <w:p w:rsidR="00446C2C" w:rsidRPr="000620B7" w:rsidRDefault="00446C2C" w:rsidP="00345D57">
            <w:pPr>
              <w:cnfStyle w:val="100000000000"/>
              <w:rPr>
                <w:b w:val="0"/>
              </w:rPr>
            </w:pPr>
            <w:r>
              <w:rPr>
                <w:b w:val="0"/>
              </w:rPr>
              <w:t>Evt. kommentar</w:t>
            </w:r>
          </w:p>
        </w:tc>
      </w:tr>
      <w:tr w:rsidR="00446C2C" w:rsidTr="004547D7">
        <w:trPr>
          <w:cnfStyle w:val="000000100000"/>
          <w:trHeight w:hRule="exact" w:val="454"/>
        </w:trPr>
        <w:tc>
          <w:tcPr>
            <w:cnfStyle w:val="001000000000"/>
            <w:tcW w:w="2376" w:type="dxa"/>
          </w:tcPr>
          <w:p w:rsidR="00446C2C" w:rsidRPr="00D714EE" w:rsidRDefault="00760506" w:rsidP="00345D57">
            <w:pPr>
              <w:jc w:val="both"/>
              <w:rPr>
                <w:b w:val="0"/>
              </w:rPr>
            </w:pPr>
            <w:r>
              <w:rPr>
                <w:rFonts w:ascii="Arial" w:hAnsi="Arial" w:cs="Arial"/>
                <w:b w:val="0"/>
                <w:bCs w:val="0"/>
                <w:color w:val="000000"/>
              </w:rPr>
              <w:t>147.29.101.63</w:t>
            </w:r>
          </w:p>
        </w:tc>
        <w:tc>
          <w:tcPr>
            <w:tcW w:w="7371" w:type="dxa"/>
          </w:tcPr>
          <w:p w:rsidR="00446C2C" w:rsidRPr="00906A55" w:rsidRDefault="008864E6" w:rsidP="00345D57">
            <w:pPr>
              <w:jc w:val="both"/>
              <w:cnfStyle w:val="000000100000"/>
              <w:rPr>
                <w:b/>
                <w:sz w:val="16"/>
              </w:rPr>
            </w:pPr>
            <w:r>
              <w:rPr>
                <w:sz w:val="16"/>
              </w:rPr>
              <w:t xml:space="preserve">Test </w:t>
            </w:r>
            <w:r w:rsidR="00B14991">
              <w:rPr>
                <w:sz w:val="16"/>
              </w:rPr>
              <w:t>og Prod</w:t>
            </w:r>
          </w:p>
        </w:tc>
      </w:tr>
      <w:tr w:rsidR="00AF0161" w:rsidTr="004547D7">
        <w:trPr>
          <w:trHeight w:hRule="exact" w:val="454"/>
        </w:trPr>
        <w:tc>
          <w:tcPr>
            <w:cnfStyle w:val="001000000000"/>
            <w:tcW w:w="2376" w:type="dxa"/>
          </w:tcPr>
          <w:p w:rsidR="00AF0161" w:rsidRPr="00AF0161" w:rsidRDefault="00AF0161" w:rsidP="00345D57">
            <w:pPr>
              <w:jc w:val="both"/>
              <w:rPr>
                <w:rFonts w:ascii="Arial" w:hAnsi="Arial" w:cs="Arial"/>
                <w:b w:val="0"/>
                <w:color w:val="000000"/>
              </w:rPr>
            </w:pPr>
            <w:r w:rsidRPr="00AF0161">
              <w:rPr>
                <w:rFonts w:ascii="Arial" w:hAnsi="Arial" w:cs="Arial"/>
                <w:b w:val="0"/>
                <w:bCs w:val="0"/>
                <w:color w:val="000000"/>
              </w:rPr>
              <w:t>147.29.21.226</w:t>
            </w:r>
          </w:p>
        </w:tc>
        <w:tc>
          <w:tcPr>
            <w:tcW w:w="7371" w:type="dxa"/>
          </w:tcPr>
          <w:p w:rsidR="00AF0161" w:rsidRPr="00110ED7" w:rsidRDefault="008864E6" w:rsidP="00345D57">
            <w:pPr>
              <w:jc w:val="both"/>
              <w:cnfStyle w:val="000000000000"/>
              <w:rPr>
                <w:sz w:val="16"/>
              </w:rPr>
            </w:pPr>
            <w:r>
              <w:rPr>
                <w:sz w:val="16"/>
              </w:rPr>
              <w:t>Test</w:t>
            </w:r>
            <w:r w:rsidR="00B14991">
              <w:rPr>
                <w:sz w:val="16"/>
              </w:rPr>
              <w:t xml:space="preserve"> og Prod</w:t>
            </w:r>
          </w:p>
        </w:tc>
      </w:tr>
      <w:tr w:rsidR="00B14991" w:rsidTr="004547D7">
        <w:trPr>
          <w:cnfStyle w:val="000000100000"/>
          <w:trHeight w:hRule="exact" w:val="454"/>
        </w:trPr>
        <w:tc>
          <w:tcPr>
            <w:cnfStyle w:val="001000000000"/>
            <w:tcW w:w="2376" w:type="dxa"/>
          </w:tcPr>
          <w:p w:rsidR="00B14991" w:rsidRPr="00B14991" w:rsidRDefault="00B14991" w:rsidP="00345D57">
            <w:pPr>
              <w:jc w:val="both"/>
              <w:rPr>
                <w:rFonts w:ascii="Arial" w:hAnsi="Arial" w:cs="Arial"/>
                <w:b w:val="0"/>
                <w:color w:val="000000"/>
              </w:rPr>
            </w:pPr>
            <w:r w:rsidRPr="00B14991">
              <w:rPr>
                <w:rFonts w:ascii="Arial" w:hAnsi="Arial" w:cs="Arial"/>
                <w:b w:val="0"/>
                <w:color w:val="333333"/>
                <w:sz w:val="21"/>
                <w:szCs w:val="21"/>
                <w:shd w:val="clear" w:color="auto" w:fill="F5F5F5"/>
              </w:rPr>
              <w:t>147.29.31.5</w:t>
            </w:r>
          </w:p>
        </w:tc>
        <w:tc>
          <w:tcPr>
            <w:tcW w:w="7371" w:type="dxa"/>
          </w:tcPr>
          <w:p w:rsidR="00B14991" w:rsidRDefault="00B14991" w:rsidP="00345D57">
            <w:pPr>
              <w:jc w:val="both"/>
              <w:cnfStyle w:val="000000100000"/>
              <w:rPr>
                <w:sz w:val="16"/>
              </w:rPr>
            </w:pPr>
            <w:r>
              <w:rPr>
                <w:sz w:val="16"/>
              </w:rPr>
              <w:t>Test og Prod</w:t>
            </w:r>
          </w:p>
        </w:tc>
      </w:tr>
      <w:tr w:rsidR="00906A55" w:rsidTr="004547D7">
        <w:trPr>
          <w:trHeight w:hRule="exact" w:val="454"/>
        </w:trPr>
        <w:tc>
          <w:tcPr>
            <w:cnfStyle w:val="001000000000"/>
            <w:tcW w:w="2376" w:type="dxa"/>
          </w:tcPr>
          <w:p w:rsidR="00906A55" w:rsidRPr="00906A55" w:rsidRDefault="00906A55" w:rsidP="00B2789B">
            <w:pPr>
              <w:rPr>
                <w:rFonts w:ascii="Arial" w:hAnsi="Arial" w:cs="Arial"/>
                <w:b w:val="0"/>
                <w:sz w:val="21"/>
                <w:szCs w:val="21"/>
                <w:shd w:val="clear" w:color="auto" w:fill="F5F5F5"/>
              </w:rPr>
            </w:pPr>
            <w:r w:rsidRPr="00906A55">
              <w:rPr>
                <w:rFonts w:ascii="Calibri" w:eastAsia="Calibri" w:hAnsi="Calibri" w:cs="Calibri"/>
                <w:b w:val="0"/>
                <w:sz w:val="22"/>
                <w:szCs w:val="22"/>
                <w:lang w:eastAsia="en-US"/>
              </w:rPr>
              <w:t>5.179.94.4</w:t>
            </w:r>
          </w:p>
        </w:tc>
        <w:tc>
          <w:tcPr>
            <w:tcW w:w="7371" w:type="dxa"/>
          </w:tcPr>
          <w:p w:rsidR="00906A55" w:rsidRDefault="00906A55" w:rsidP="00B2789B">
            <w:pPr>
              <w:jc w:val="both"/>
              <w:cnfStyle w:val="000000000000"/>
              <w:rPr>
                <w:sz w:val="16"/>
              </w:rPr>
            </w:pPr>
            <w:r>
              <w:rPr>
                <w:sz w:val="16"/>
              </w:rPr>
              <w:t>Test og P</w:t>
            </w:r>
            <w:r>
              <w:rPr>
                <w:sz w:val="16"/>
              </w:rPr>
              <w:t>rod</w:t>
            </w:r>
          </w:p>
        </w:tc>
      </w:tr>
    </w:tbl>
    <w:p w:rsidR="0041668B" w:rsidRPr="000D00EA" w:rsidRDefault="0041668B" w:rsidP="0041668B"/>
    <w:p w:rsidR="0041668B" w:rsidRDefault="00961B75" w:rsidP="00446C2C">
      <w:pPr>
        <w:pStyle w:val="Heading2"/>
      </w:pPr>
      <w:bookmarkStart w:id="9" w:name="_Toc431540330"/>
      <w:r>
        <w:t>Administrations portal</w:t>
      </w:r>
      <w:bookmarkEnd w:id="9"/>
    </w:p>
    <w:p w:rsidR="0041668B" w:rsidRPr="0043150A" w:rsidRDefault="00446C2C" w:rsidP="0041668B">
      <w:r>
        <w:t>I nedenstående tabel angives alle IP adresser som dataleverandøren ønsker at bruge ved anvendelsen af administrations portalen.</w:t>
      </w:r>
    </w:p>
    <w:tbl>
      <w:tblPr>
        <w:tblStyle w:val="LightList-Accent3"/>
        <w:tblW w:w="0" w:type="auto"/>
        <w:tblLook w:val="04A0"/>
      </w:tblPr>
      <w:tblGrid>
        <w:gridCol w:w="2345"/>
        <w:gridCol w:w="7274"/>
      </w:tblGrid>
      <w:tr w:rsidR="009E6A33" w:rsidRPr="000620B7" w:rsidTr="009153FE">
        <w:trPr>
          <w:cnfStyle w:val="100000000000"/>
          <w:trHeight w:hRule="exact" w:val="454"/>
        </w:trPr>
        <w:tc>
          <w:tcPr>
            <w:cnfStyle w:val="001000000000"/>
            <w:tcW w:w="2345" w:type="dxa"/>
          </w:tcPr>
          <w:p w:rsidR="009E6A33" w:rsidRDefault="009E6A33" w:rsidP="00345D57">
            <w:pPr>
              <w:rPr>
                <w:b w:val="0"/>
              </w:rPr>
            </w:pPr>
            <w:r>
              <w:rPr>
                <w:b w:val="0"/>
              </w:rPr>
              <w:t>IP</w:t>
            </w:r>
          </w:p>
        </w:tc>
        <w:tc>
          <w:tcPr>
            <w:tcW w:w="7274" w:type="dxa"/>
          </w:tcPr>
          <w:p w:rsidR="009E6A33" w:rsidRPr="000620B7" w:rsidRDefault="009E6A33" w:rsidP="00345D57">
            <w:pPr>
              <w:cnfStyle w:val="100000000000"/>
              <w:rPr>
                <w:b w:val="0"/>
              </w:rPr>
            </w:pPr>
            <w:r>
              <w:rPr>
                <w:b w:val="0"/>
              </w:rPr>
              <w:t>Evt. kommentar</w:t>
            </w:r>
          </w:p>
        </w:tc>
      </w:tr>
      <w:tr w:rsidR="009E6A33" w:rsidTr="009153FE">
        <w:trPr>
          <w:cnfStyle w:val="000000100000"/>
          <w:trHeight w:hRule="exact" w:val="454"/>
        </w:trPr>
        <w:tc>
          <w:tcPr>
            <w:cnfStyle w:val="001000000000"/>
            <w:tcW w:w="2345" w:type="dxa"/>
          </w:tcPr>
          <w:p w:rsidR="009E6A33" w:rsidRPr="00D714EE" w:rsidRDefault="00760506" w:rsidP="00345D57">
            <w:pPr>
              <w:jc w:val="both"/>
              <w:rPr>
                <w:b w:val="0"/>
              </w:rPr>
            </w:pPr>
            <w:r>
              <w:rPr>
                <w:rFonts w:ascii="Arial" w:hAnsi="Arial" w:cs="Arial"/>
                <w:b w:val="0"/>
                <w:bCs w:val="0"/>
                <w:color w:val="000000"/>
              </w:rPr>
              <w:t>147.29.101.63</w:t>
            </w:r>
          </w:p>
        </w:tc>
        <w:tc>
          <w:tcPr>
            <w:tcW w:w="7274" w:type="dxa"/>
          </w:tcPr>
          <w:p w:rsidR="009E6A33" w:rsidRPr="00110ED7" w:rsidRDefault="008864E6" w:rsidP="00345D57">
            <w:pPr>
              <w:jc w:val="both"/>
              <w:cnfStyle w:val="000000100000"/>
              <w:rPr>
                <w:sz w:val="16"/>
              </w:rPr>
            </w:pPr>
            <w:r>
              <w:rPr>
                <w:sz w:val="16"/>
              </w:rPr>
              <w:t>Test</w:t>
            </w:r>
            <w:r w:rsidR="00B14991">
              <w:rPr>
                <w:sz w:val="16"/>
              </w:rPr>
              <w:t xml:space="preserve"> og Prod</w:t>
            </w:r>
          </w:p>
        </w:tc>
      </w:tr>
      <w:tr w:rsidR="00AF0161" w:rsidTr="009153FE">
        <w:trPr>
          <w:trHeight w:hRule="exact" w:val="454"/>
        </w:trPr>
        <w:tc>
          <w:tcPr>
            <w:cnfStyle w:val="001000000000"/>
            <w:tcW w:w="2345" w:type="dxa"/>
          </w:tcPr>
          <w:p w:rsidR="00AF0161" w:rsidRPr="00AF0161" w:rsidRDefault="00AF0161" w:rsidP="00345D57">
            <w:pPr>
              <w:jc w:val="both"/>
              <w:rPr>
                <w:rFonts w:ascii="Arial" w:hAnsi="Arial" w:cs="Arial"/>
                <w:b w:val="0"/>
                <w:color w:val="000000"/>
              </w:rPr>
            </w:pPr>
            <w:r w:rsidRPr="00AF0161">
              <w:rPr>
                <w:rFonts w:ascii="Arial" w:hAnsi="Arial" w:cs="Arial"/>
                <w:b w:val="0"/>
                <w:bCs w:val="0"/>
                <w:color w:val="000000"/>
              </w:rPr>
              <w:t>147.29.21.226</w:t>
            </w:r>
          </w:p>
        </w:tc>
        <w:tc>
          <w:tcPr>
            <w:tcW w:w="7274" w:type="dxa"/>
          </w:tcPr>
          <w:p w:rsidR="00AF0161" w:rsidRPr="00110ED7" w:rsidRDefault="008864E6" w:rsidP="00345D57">
            <w:pPr>
              <w:jc w:val="both"/>
              <w:cnfStyle w:val="000000000000"/>
              <w:rPr>
                <w:sz w:val="16"/>
              </w:rPr>
            </w:pPr>
            <w:r>
              <w:rPr>
                <w:sz w:val="16"/>
              </w:rPr>
              <w:t>Test</w:t>
            </w:r>
            <w:r w:rsidR="00B14991">
              <w:rPr>
                <w:sz w:val="16"/>
              </w:rPr>
              <w:t xml:space="preserve"> og Prod</w:t>
            </w:r>
          </w:p>
        </w:tc>
      </w:tr>
      <w:tr w:rsidR="00B14991" w:rsidTr="009153FE">
        <w:trPr>
          <w:cnfStyle w:val="000000100000"/>
          <w:trHeight w:hRule="exact" w:val="454"/>
        </w:trPr>
        <w:tc>
          <w:tcPr>
            <w:cnfStyle w:val="001000000000"/>
            <w:tcW w:w="2345" w:type="dxa"/>
          </w:tcPr>
          <w:p w:rsidR="00B14991" w:rsidRPr="00B14991" w:rsidRDefault="00B14991" w:rsidP="00B14991">
            <w:pPr>
              <w:jc w:val="both"/>
              <w:rPr>
                <w:rFonts w:ascii="Arial" w:hAnsi="Arial" w:cs="Arial"/>
                <w:b w:val="0"/>
                <w:color w:val="000000"/>
              </w:rPr>
            </w:pPr>
            <w:r w:rsidRPr="00B14991">
              <w:rPr>
                <w:rFonts w:ascii="Arial" w:hAnsi="Arial" w:cs="Arial"/>
                <w:b w:val="0"/>
                <w:color w:val="333333"/>
                <w:sz w:val="21"/>
                <w:szCs w:val="21"/>
                <w:shd w:val="clear" w:color="auto" w:fill="F5F5F5"/>
              </w:rPr>
              <w:t>147.29.31.5</w:t>
            </w:r>
          </w:p>
        </w:tc>
        <w:tc>
          <w:tcPr>
            <w:tcW w:w="7274" w:type="dxa"/>
          </w:tcPr>
          <w:p w:rsidR="00B14991" w:rsidRDefault="00B14991" w:rsidP="00B14991">
            <w:pPr>
              <w:jc w:val="both"/>
              <w:cnfStyle w:val="000000100000"/>
              <w:rPr>
                <w:sz w:val="16"/>
              </w:rPr>
            </w:pPr>
            <w:r>
              <w:rPr>
                <w:sz w:val="16"/>
              </w:rPr>
              <w:t>Test og Prod</w:t>
            </w:r>
          </w:p>
        </w:tc>
      </w:tr>
      <w:tr w:rsidR="00906A55" w:rsidTr="009153FE">
        <w:trPr>
          <w:trHeight w:hRule="exact" w:val="454"/>
        </w:trPr>
        <w:tc>
          <w:tcPr>
            <w:cnfStyle w:val="001000000000"/>
            <w:tcW w:w="2345" w:type="dxa"/>
          </w:tcPr>
          <w:p w:rsidR="00906A55" w:rsidRPr="00906A55" w:rsidRDefault="00906A55" w:rsidP="00906A55">
            <w:pPr>
              <w:rPr>
                <w:rFonts w:ascii="Arial" w:hAnsi="Arial" w:cs="Arial"/>
                <w:b w:val="0"/>
                <w:sz w:val="21"/>
                <w:szCs w:val="21"/>
                <w:shd w:val="clear" w:color="auto" w:fill="F5F5F5"/>
              </w:rPr>
            </w:pPr>
            <w:r w:rsidRPr="00906A55">
              <w:rPr>
                <w:rFonts w:ascii="Calibri" w:eastAsia="Calibri" w:hAnsi="Calibri" w:cs="Calibri"/>
                <w:b w:val="0"/>
                <w:sz w:val="22"/>
                <w:szCs w:val="22"/>
                <w:lang w:eastAsia="en-US"/>
              </w:rPr>
              <w:t>5.179.94.4</w:t>
            </w:r>
          </w:p>
        </w:tc>
        <w:tc>
          <w:tcPr>
            <w:tcW w:w="7274" w:type="dxa"/>
          </w:tcPr>
          <w:p w:rsidR="00906A55" w:rsidRDefault="00906A55" w:rsidP="00B14991">
            <w:pPr>
              <w:jc w:val="both"/>
              <w:cnfStyle w:val="000000000000"/>
              <w:rPr>
                <w:sz w:val="16"/>
              </w:rPr>
            </w:pPr>
            <w:ins w:id="10" w:author="Author">
              <w:r>
                <w:rPr>
                  <w:sz w:val="16"/>
                </w:rPr>
                <w:t>Test og Prod</w:t>
              </w:r>
            </w:ins>
          </w:p>
        </w:tc>
      </w:tr>
    </w:tbl>
    <w:p w:rsidR="0041668B" w:rsidRPr="000D00EA" w:rsidRDefault="0041668B" w:rsidP="0041668B"/>
    <w:p w:rsidR="0041668B" w:rsidRDefault="0041668B" w:rsidP="00446C2C">
      <w:pPr>
        <w:pStyle w:val="Heading2"/>
      </w:pPr>
      <w:bookmarkStart w:id="11" w:name="_Toc410983855"/>
      <w:bookmarkStart w:id="12" w:name="_Toc431540331"/>
      <w:r>
        <w:t>Tjenester</w:t>
      </w:r>
      <w:bookmarkEnd w:id="11"/>
      <w:bookmarkEnd w:id="12"/>
    </w:p>
    <w:p w:rsidR="00446C2C" w:rsidRPr="0043150A" w:rsidRDefault="00446C2C" w:rsidP="00446C2C">
      <w:r>
        <w:t>I nedenstående tabel angives alle IP adresser som dataleverandøren ønsker a</w:t>
      </w:r>
      <w:bookmarkStart w:id="13" w:name="_GoBack"/>
      <w:bookmarkEnd w:id="13"/>
      <w:r>
        <w:t>t bruge ved anvendelsen af de tjenester som datafordeleren udstiller specifikt til dataleverandører.</w:t>
      </w:r>
    </w:p>
    <w:tbl>
      <w:tblPr>
        <w:tblStyle w:val="LightList-Accent3"/>
        <w:tblW w:w="0" w:type="auto"/>
        <w:tblLook w:val="04A0"/>
      </w:tblPr>
      <w:tblGrid>
        <w:gridCol w:w="2345"/>
        <w:gridCol w:w="7274"/>
      </w:tblGrid>
      <w:tr w:rsidR="009543C0" w:rsidRPr="000620B7" w:rsidTr="009153FE">
        <w:trPr>
          <w:cnfStyle w:val="100000000000"/>
          <w:trHeight w:hRule="exact" w:val="454"/>
        </w:trPr>
        <w:tc>
          <w:tcPr>
            <w:cnfStyle w:val="001000000000"/>
            <w:tcW w:w="2345" w:type="dxa"/>
          </w:tcPr>
          <w:p w:rsidR="009543C0" w:rsidRDefault="009543C0" w:rsidP="00345D57">
            <w:pPr>
              <w:rPr>
                <w:b w:val="0"/>
              </w:rPr>
            </w:pPr>
            <w:r>
              <w:rPr>
                <w:b w:val="0"/>
              </w:rPr>
              <w:t>IP</w:t>
            </w:r>
          </w:p>
        </w:tc>
        <w:tc>
          <w:tcPr>
            <w:tcW w:w="7274" w:type="dxa"/>
          </w:tcPr>
          <w:p w:rsidR="009543C0" w:rsidRPr="000620B7" w:rsidRDefault="009543C0" w:rsidP="00345D57">
            <w:pPr>
              <w:cnfStyle w:val="100000000000"/>
              <w:rPr>
                <w:b w:val="0"/>
              </w:rPr>
            </w:pPr>
            <w:r>
              <w:rPr>
                <w:b w:val="0"/>
              </w:rPr>
              <w:t>Evt. kommentar</w:t>
            </w:r>
          </w:p>
        </w:tc>
      </w:tr>
      <w:tr w:rsidR="009543C0" w:rsidTr="009153FE">
        <w:trPr>
          <w:cnfStyle w:val="000000100000"/>
          <w:trHeight w:hRule="exact" w:val="454"/>
        </w:trPr>
        <w:tc>
          <w:tcPr>
            <w:cnfStyle w:val="001000000000"/>
            <w:tcW w:w="2345" w:type="dxa"/>
          </w:tcPr>
          <w:p w:rsidR="009543C0" w:rsidRPr="00D714EE" w:rsidRDefault="00760506" w:rsidP="00345D57">
            <w:pPr>
              <w:jc w:val="both"/>
              <w:rPr>
                <w:b w:val="0"/>
              </w:rPr>
            </w:pPr>
            <w:r>
              <w:rPr>
                <w:rFonts w:ascii="Arial" w:hAnsi="Arial" w:cs="Arial"/>
                <w:b w:val="0"/>
                <w:bCs w:val="0"/>
                <w:color w:val="000000"/>
              </w:rPr>
              <w:t>147.29.101.63</w:t>
            </w:r>
          </w:p>
        </w:tc>
        <w:tc>
          <w:tcPr>
            <w:tcW w:w="7274" w:type="dxa"/>
          </w:tcPr>
          <w:p w:rsidR="009543C0" w:rsidRPr="00110ED7" w:rsidRDefault="008864E6" w:rsidP="00345D57">
            <w:pPr>
              <w:jc w:val="both"/>
              <w:cnfStyle w:val="000000100000"/>
              <w:rPr>
                <w:sz w:val="16"/>
              </w:rPr>
            </w:pPr>
            <w:r>
              <w:rPr>
                <w:sz w:val="16"/>
              </w:rPr>
              <w:t>Test</w:t>
            </w:r>
            <w:r w:rsidR="00B14991">
              <w:rPr>
                <w:sz w:val="16"/>
              </w:rPr>
              <w:t xml:space="preserve"> og Prod</w:t>
            </w:r>
          </w:p>
        </w:tc>
      </w:tr>
      <w:tr w:rsidR="00AF0161" w:rsidTr="009153FE">
        <w:trPr>
          <w:trHeight w:hRule="exact" w:val="454"/>
        </w:trPr>
        <w:tc>
          <w:tcPr>
            <w:cnfStyle w:val="001000000000"/>
            <w:tcW w:w="2345" w:type="dxa"/>
          </w:tcPr>
          <w:p w:rsidR="00AF0161" w:rsidRPr="00AF0161" w:rsidRDefault="00AF0161" w:rsidP="00345D57">
            <w:pPr>
              <w:jc w:val="both"/>
              <w:rPr>
                <w:rFonts w:ascii="Arial" w:hAnsi="Arial" w:cs="Arial"/>
                <w:b w:val="0"/>
                <w:color w:val="000000"/>
              </w:rPr>
            </w:pPr>
            <w:r w:rsidRPr="00AF0161">
              <w:rPr>
                <w:rFonts w:ascii="Arial" w:hAnsi="Arial" w:cs="Arial"/>
                <w:b w:val="0"/>
                <w:bCs w:val="0"/>
                <w:color w:val="000000"/>
              </w:rPr>
              <w:t>147.29.21.226</w:t>
            </w:r>
          </w:p>
        </w:tc>
        <w:tc>
          <w:tcPr>
            <w:tcW w:w="7274" w:type="dxa"/>
          </w:tcPr>
          <w:p w:rsidR="00AF0161" w:rsidRDefault="008864E6" w:rsidP="00345D57">
            <w:pPr>
              <w:jc w:val="both"/>
              <w:cnfStyle w:val="000000000000"/>
              <w:rPr>
                <w:sz w:val="16"/>
              </w:rPr>
            </w:pPr>
            <w:r>
              <w:rPr>
                <w:sz w:val="16"/>
              </w:rPr>
              <w:t>Test</w:t>
            </w:r>
            <w:r w:rsidR="00B14991">
              <w:rPr>
                <w:sz w:val="16"/>
              </w:rPr>
              <w:t xml:space="preserve"> og Prod</w:t>
            </w:r>
          </w:p>
          <w:p w:rsidR="00B14991" w:rsidRPr="00110ED7" w:rsidRDefault="00B14991" w:rsidP="00345D57">
            <w:pPr>
              <w:jc w:val="both"/>
              <w:cnfStyle w:val="000000000000"/>
              <w:rPr>
                <w:sz w:val="16"/>
              </w:rPr>
            </w:pPr>
          </w:p>
        </w:tc>
      </w:tr>
      <w:tr w:rsidR="00B14991" w:rsidTr="009153FE">
        <w:trPr>
          <w:cnfStyle w:val="000000100000"/>
          <w:trHeight w:hRule="exact" w:val="454"/>
        </w:trPr>
        <w:tc>
          <w:tcPr>
            <w:cnfStyle w:val="001000000000"/>
            <w:tcW w:w="2345" w:type="dxa"/>
          </w:tcPr>
          <w:p w:rsidR="00B14991" w:rsidRPr="00B14991" w:rsidRDefault="00B14991" w:rsidP="00B14991">
            <w:pPr>
              <w:jc w:val="both"/>
              <w:rPr>
                <w:rFonts w:ascii="Arial" w:hAnsi="Arial" w:cs="Arial"/>
                <w:b w:val="0"/>
                <w:color w:val="000000"/>
              </w:rPr>
            </w:pPr>
            <w:r w:rsidRPr="00B14991">
              <w:rPr>
                <w:rFonts w:ascii="Arial" w:hAnsi="Arial" w:cs="Arial"/>
                <w:b w:val="0"/>
                <w:color w:val="333333"/>
                <w:sz w:val="21"/>
                <w:szCs w:val="21"/>
                <w:shd w:val="clear" w:color="auto" w:fill="F5F5F5"/>
              </w:rPr>
              <w:t>147.29.31.5</w:t>
            </w:r>
          </w:p>
        </w:tc>
        <w:tc>
          <w:tcPr>
            <w:tcW w:w="7274" w:type="dxa"/>
          </w:tcPr>
          <w:p w:rsidR="00B14991" w:rsidRDefault="00B14991" w:rsidP="00B14991">
            <w:pPr>
              <w:jc w:val="both"/>
              <w:cnfStyle w:val="000000100000"/>
              <w:rPr>
                <w:sz w:val="16"/>
              </w:rPr>
            </w:pPr>
            <w:r>
              <w:rPr>
                <w:sz w:val="16"/>
              </w:rPr>
              <w:t>Test og Prod</w:t>
            </w:r>
          </w:p>
        </w:tc>
      </w:tr>
      <w:tr w:rsidR="00906A55" w:rsidTr="00B2789B">
        <w:trPr>
          <w:trHeight w:hRule="exact" w:val="454"/>
        </w:trPr>
        <w:tc>
          <w:tcPr>
            <w:cnfStyle w:val="001000000000"/>
            <w:tcW w:w="2345" w:type="dxa"/>
          </w:tcPr>
          <w:p w:rsidR="00906A55" w:rsidRPr="00906A55" w:rsidRDefault="00906A55" w:rsidP="00B2789B">
            <w:pPr>
              <w:rPr>
                <w:rFonts w:ascii="Arial" w:hAnsi="Arial" w:cs="Arial"/>
                <w:b w:val="0"/>
                <w:sz w:val="21"/>
                <w:szCs w:val="21"/>
                <w:shd w:val="clear" w:color="auto" w:fill="F5F5F5"/>
              </w:rPr>
            </w:pPr>
            <w:r w:rsidRPr="00906A55">
              <w:rPr>
                <w:rFonts w:ascii="Calibri" w:eastAsia="Calibri" w:hAnsi="Calibri" w:cs="Calibri"/>
                <w:b w:val="0"/>
                <w:sz w:val="22"/>
                <w:szCs w:val="22"/>
                <w:lang w:eastAsia="en-US"/>
              </w:rPr>
              <w:t>5.179.94.4</w:t>
            </w:r>
          </w:p>
        </w:tc>
        <w:tc>
          <w:tcPr>
            <w:tcW w:w="7274" w:type="dxa"/>
          </w:tcPr>
          <w:p w:rsidR="00906A55" w:rsidRDefault="00906A55" w:rsidP="00B2789B">
            <w:pPr>
              <w:jc w:val="both"/>
              <w:cnfStyle w:val="000000000000"/>
              <w:rPr>
                <w:sz w:val="16"/>
              </w:rPr>
            </w:pPr>
            <w:r>
              <w:rPr>
                <w:sz w:val="16"/>
              </w:rPr>
              <w:t>Test og P</w:t>
            </w:r>
            <w:ins w:id="14" w:author="Author">
              <w:r>
                <w:rPr>
                  <w:sz w:val="16"/>
                </w:rPr>
                <w:t>rod</w:t>
              </w:r>
            </w:ins>
          </w:p>
        </w:tc>
      </w:tr>
    </w:tbl>
    <w:p w:rsidR="0043150A" w:rsidRPr="000D00EA" w:rsidRDefault="0043150A" w:rsidP="00CB7DA6"/>
    <w:sectPr w:rsidR="0043150A" w:rsidRPr="000D00EA" w:rsidSect="00A8011C">
      <w:headerReference w:type="default" r:id="rId9"/>
      <w:footerReference w:type="default" r:id="rId10"/>
      <w:pgSz w:w="11907" w:h="16840" w:code="9"/>
      <w:pgMar w:top="1134" w:right="1134" w:bottom="1134" w:left="1134" w:header="454" w:footer="567"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8E7" w:rsidRDefault="00AE78E7">
      <w:r>
        <w:separator/>
      </w:r>
    </w:p>
  </w:endnote>
  <w:endnote w:type="continuationSeparator" w:id="0">
    <w:p w:rsidR="00AE78E7" w:rsidRDefault="00AE78E7">
      <w:r>
        <w:continuationSeparator/>
      </w:r>
    </w:p>
  </w:endnote>
  <w:endnote w:type="continuationNotice" w:id="1">
    <w:p w:rsidR="00AE78E7" w:rsidRDefault="00AE78E7">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E87" w:rsidRPr="00227530" w:rsidRDefault="00227530" w:rsidP="00227530">
    <w:pPr>
      <w:rPr>
        <w:color w:val="800080"/>
      </w:rPr>
    </w:pPr>
    <w:r>
      <w:rPr>
        <w:sz w:val="16"/>
        <w:szCs w:val="16"/>
      </w:rPr>
      <w:t>Sidst opdateret:</w:t>
    </w:r>
    <w:r w:rsidRPr="007F2CF9">
      <w:rPr>
        <w:sz w:val="16"/>
        <w:szCs w:val="16"/>
      </w:rPr>
      <w:t xml:space="preserve"> </w:t>
    </w:r>
    <w:r w:rsidR="007B23EF">
      <w:rPr>
        <w:sz w:val="16"/>
        <w:szCs w:val="16"/>
      </w:rPr>
      <w:fldChar w:fldCharType="begin"/>
    </w:r>
    <w:r>
      <w:rPr>
        <w:sz w:val="16"/>
        <w:szCs w:val="16"/>
      </w:rPr>
      <w:instrText xml:space="preserve"> DATE \@ "dd-MM-yyyy" </w:instrText>
    </w:r>
    <w:r w:rsidR="007B23EF">
      <w:rPr>
        <w:sz w:val="16"/>
        <w:szCs w:val="16"/>
      </w:rPr>
      <w:fldChar w:fldCharType="separate"/>
    </w:r>
    <w:r w:rsidR="00906A55">
      <w:rPr>
        <w:noProof/>
        <w:sz w:val="16"/>
        <w:szCs w:val="16"/>
      </w:rPr>
      <w:t>29-06-2017</w:t>
    </w:r>
    <w:r w:rsidR="007B23EF">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007B23EF" w:rsidRPr="00B61FB4">
      <w:rPr>
        <w:rStyle w:val="FollowedHyperlink"/>
        <w:u w:val="none"/>
      </w:rPr>
      <w:fldChar w:fldCharType="begin"/>
    </w:r>
    <w:r w:rsidRPr="007F2CF9">
      <w:rPr>
        <w:rStyle w:val="FollowedHyperlink"/>
        <w:u w:val="none"/>
      </w:rPr>
      <w:instrText xml:space="preserve"> PAGE </w:instrText>
    </w:r>
    <w:r w:rsidR="007B23EF" w:rsidRPr="00B61FB4">
      <w:rPr>
        <w:rStyle w:val="FollowedHyperlink"/>
        <w:u w:val="none"/>
      </w:rPr>
      <w:fldChar w:fldCharType="separate"/>
    </w:r>
    <w:r w:rsidR="00906A55">
      <w:rPr>
        <w:rStyle w:val="FollowedHyperlink"/>
        <w:noProof/>
        <w:u w:val="none"/>
      </w:rPr>
      <w:t>6</w:t>
    </w:r>
    <w:r w:rsidR="007B23EF" w:rsidRPr="00B61FB4">
      <w:rPr>
        <w:rStyle w:val="FollowedHyperlink"/>
        <w:u w:val="none"/>
      </w:rPr>
      <w:fldChar w:fldCharType="end"/>
    </w:r>
    <w:r w:rsidRPr="007F2CF9">
      <w:rPr>
        <w:rStyle w:val="FollowedHyperlink"/>
        <w:u w:val="none"/>
      </w:rPr>
      <w:t xml:space="preserve"> af </w:t>
    </w:r>
    <w:r w:rsidR="007B23EF" w:rsidRPr="00B61FB4">
      <w:rPr>
        <w:rStyle w:val="FollowedHyperlink"/>
        <w:u w:val="none"/>
      </w:rPr>
      <w:fldChar w:fldCharType="begin"/>
    </w:r>
    <w:r w:rsidRPr="007F2CF9">
      <w:rPr>
        <w:rStyle w:val="FollowedHyperlink"/>
        <w:u w:val="none"/>
      </w:rPr>
      <w:instrText xml:space="preserve"> NUMPAGES </w:instrText>
    </w:r>
    <w:r w:rsidR="007B23EF" w:rsidRPr="00B61FB4">
      <w:rPr>
        <w:rStyle w:val="FollowedHyperlink"/>
        <w:u w:val="none"/>
      </w:rPr>
      <w:fldChar w:fldCharType="separate"/>
    </w:r>
    <w:r w:rsidR="00906A55">
      <w:rPr>
        <w:rStyle w:val="FollowedHyperlink"/>
        <w:noProof/>
        <w:u w:val="none"/>
      </w:rPr>
      <w:t>6</w:t>
    </w:r>
    <w:r w:rsidR="007B23EF" w:rsidRPr="00B61FB4">
      <w:rPr>
        <w:rStyle w:val="FollowedHyperlink"/>
        <w:u w:val="none"/>
      </w:rPr>
      <w:fldChar w:fldCharType="end"/>
    </w:r>
    <w:r w:rsidRPr="007F2CF9">
      <w:rPr>
        <w:rStyle w:val="FollowedHyperlink"/>
        <w:u w:val="none"/>
      </w:rPr>
      <w:t xml:space="preserve"> sider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8E7" w:rsidRDefault="00AE78E7">
      <w:r>
        <w:separator/>
      </w:r>
    </w:p>
  </w:footnote>
  <w:footnote w:type="continuationSeparator" w:id="0">
    <w:p w:rsidR="00AE78E7" w:rsidRDefault="00AE78E7">
      <w:r>
        <w:continuationSeparator/>
      </w:r>
    </w:p>
  </w:footnote>
  <w:footnote w:type="continuationNotice" w:id="1">
    <w:p w:rsidR="00AE78E7" w:rsidRDefault="00AE78E7">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E87" w:rsidRPr="00AC094F" w:rsidRDefault="003E3C03" w:rsidP="00EB0FA0">
    <w:pPr>
      <w:rPr>
        <w:color w:val="C0C0C0"/>
        <w:sz w:val="28"/>
        <w:szCs w:val="28"/>
      </w:rPr>
    </w:pPr>
    <w:r>
      <w:rPr>
        <w:color w:val="C0C0C0"/>
        <w:sz w:val="28"/>
        <w:szCs w:val="28"/>
      </w:rPr>
      <w:t>IP adresser Whitelist</w:t>
    </w:r>
  </w:p>
  <w:p w:rsidR="00285E87" w:rsidRPr="00DA59F3" w:rsidRDefault="00285E87" w:rsidP="00EB0FA0">
    <w:r>
      <w:rPr>
        <w:noProof/>
      </w:rPr>
      <w:drawing>
        <wp:inline distT="0" distB="0" distL="0" distR="0">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709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1">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9">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1">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2">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4">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6">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7">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3">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5">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8"/>
  </w:num>
  <w:num w:numId="3">
    <w:abstractNumId w:val="15"/>
  </w:num>
  <w:num w:numId="4">
    <w:abstractNumId w:val="48"/>
  </w:num>
  <w:num w:numId="5">
    <w:abstractNumId w:val="9"/>
  </w:num>
  <w:num w:numId="6">
    <w:abstractNumId w:val="46"/>
  </w:num>
  <w:num w:numId="7">
    <w:abstractNumId w:val="16"/>
  </w:num>
  <w:num w:numId="8">
    <w:abstractNumId w:val="5"/>
  </w:num>
  <w:num w:numId="9">
    <w:abstractNumId w:val="14"/>
  </w:num>
  <w:num w:numId="10">
    <w:abstractNumId w:val="47"/>
  </w:num>
  <w:num w:numId="11">
    <w:abstractNumId w:val="7"/>
  </w:num>
  <w:num w:numId="12">
    <w:abstractNumId w:val="43"/>
  </w:num>
  <w:num w:numId="13">
    <w:abstractNumId w:val="59"/>
  </w:num>
  <w:num w:numId="14">
    <w:abstractNumId w:val="41"/>
  </w:num>
  <w:num w:numId="15">
    <w:abstractNumId w:val="35"/>
  </w:num>
  <w:num w:numId="16">
    <w:abstractNumId w:val="54"/>
  </w:num>
  <w:num w:numId="17">
    <w:abstractNumId w:val="30"/>
  </w:num>
  <w:num w:numId="18">
    <w:abstractNumId w:val="2"/>
  </w:num>
  <w:num w:numId="19">
    <w:abstractNumId w:val="34"/>
  </w:num>
  <w:num w:numId="20">
    <w:abstractNumId w:val="45"/>
  </w:num>
  <w:num w:numId="21">
    <w:abstractNumId w:val="17"/>
  </w:num>
  <w:num w:numId="22">
    <w:abstractNumId w:val="25"/>
  </w:num>
  <w:num w:numId="23">
    <w:abstractNumId w:val="36"/>
  </w:num>
  <w:num w:numId="24">
    <w:abstractNumId w:val="11"/>
  </w:num>
  <w:num w:numId="25">
    <w:abstractNumId w:val="3"/>
  </w:num>
  <w:num w:numId="26">
    <w:abstractNumId w:val="18"/>
  </w:num>
  <w:num w:numId="27">
    <w:abstractNumId w:val="20"/>
  </w:num>
  <w:num w:numId="28">
    <w:abstractNumId w:val="23"/>
  </w:num>
  <w:num w:numId="29">
    <w:abstractNumId w:val="21"/>
  </w:num>
  <w:num w:numId="30">
    <w:abstractNumId w:val="10"/>
  </w:num>
  <w:num w:numId="31">
    <w:abstractNumId w:val="4"/>
  </w:num>
  <w:num w:numId="32">
    <w:abstractNumId w:val="44"/>
  </w:num>
  <w:num w:numId="33">
    <w:abstractNumId w:val="55"/>
  </w:num>
  <w:num w:numId="34">
    <w:abstractNumId w:val="62"/>
  </w:num>
  <w:num w:numId="35">
    <w:abstractNumId w:val="52"/>
  </w:num>
  <w:num w:numId="36">
    <w:abstractNumId w:val="24"/>
  </w:num>
  <w:num w:numId="37">
    <w:abstractNumId w:val="8"/>
  </w:num>
  <w:num w:numId="38">
    <w:abstractNumId w:val="61"/>
  </w:num>
  <w:num w:numId="39">
    <w:abstractNumId w:val="1"/>
  </w:num>
  <w:num w:numId="40">
    <w:abstractNumId w:val="22"/>
  </w:num>
  <w:num w:numId="41">
    <w:abstractNumId w:val="49"/>
  </w:num>
  <w:num w:numId="42">
    <w:abstractNumId w:val="53"/>
  </w:num>
  <w:num w:numId="43">
    <w:abstractNumId w:val="56"/>
  </w:num>
  <w:num w:numId="44">
    <w:abstractNumId w:val="37"/>
  </w:num>
  <w:num w:numId="45">
    <w:abstractNumId w:val="63"/>
  </w:num>
  <w:num w:numId="46">
    <w:abstractNumId w:val="32"/>
  </w:num>
  <w:num w:numId="47">
    <w:abstractNumId w:val="39"/>
  </w:num>
  <w:num w:numId="48">
    <w:abstractNumId w:val="6"/>
  </w:num>
  <w:num w:numId="49">
    <w:abstractNumId w:val="64"/>
  </w:num>
  <w:num w:numId="50">
    <w:abstractNumId w:val="58"/>
  </w:num>
  <w:num w:numId="51">
    <w:abstractNumId w:val="60"/>
  </w:num>
  <w:num w:numId="52">
    <w:abstractNumId w:val="12"/>
  </w:num>
  <w:num w:numId="53">
    <w:abstractNumId w:val="40"/>
  </w:num>
  <w:num w:numId="54">
    <w:abstractNumId w:val="19"/>
  </w:num>
  <w:num w:numId="55">
    <w:abstractNumId w:val="38"/>
  </w:num>
  <w:num w:numId="56">
    <w:abstractNumId w:val="27"/>
  </w:num>
  <w:num w:numId="57">
    <w:abstractNumId w:val="31"/>
  </w:num>
  <w:num w:numId="58">
    <w:abstractNumId w:val="57"/>
  </w:num>
  <w:num w:numId="59">
    <w:abstractNumId w:val="29"/>
  </w:num>
  <w:num w:numId="60">
    <w:abstractNumId w:val="26"/>
  </w:num>
  <w:num w:numId="61">
    <w:abstractNumId w:val="42"/>
  </w:num>
  <w:num w:numId="62">
    <w:abstractNumId w:val="50"/>
  </w:num>
  <w:num w:numId="63">
    <w:abstractNumId w:val="13"/>
  </w:num>
  <w:num w:numId="64">
    <w:abstractNumId w:val="51"/>
  </w:num>
  <w:num w:numId="65">
    <w:abstractNumId w:val="33"/>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284"/>
  <w:autoHyphenation/>
  <w:hyphenationZone w:val="425"/>
  <w:drawingGridHorizontalSpacing w:val="110"/>
  <w:drawingGridVerticalSpacing w:val="299"/>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rsids>
    <w:rsidRoot w:val="00963515"/>
    <w:rsid w:val="0000275A"/>
    <w:rsid w:val="00002CD6"/>
    <w:rsid w:val="00003F9D"/>
    <w:rsid w:val="0000451B"/>
    <w:rsid w:val="00004531"/>
    <w:rsid w:val="000055F6"/>
    <w:rsid w:val="000057B4"/>
    <w:rsid w:val="00007A38"/>
    <w:rsid w:val="0001053F"/>
    <w:rsid w:val="00011206"/>
    <w:rsid w:val="00011591"/>
    <w:rsid w:val="000117B2"/>
    <w:rsid w:val="00011F36"/>
    <w:rsid w:val="00014036"/>
    <w:rsid w:val="00017A50"/>
    <w:rsid w:val="00022743"/>
    <w:rsid w:val="0002348C"/>
    <w:rsid w:val="00023A75"/>
    <w:rsid w:val="00024546"/>
    <w:rsid w:val="00025C7A"/>
    <w:rsid w:val="00026325"/>
    <w:rsid w:val="00032105"/>
    <w:rsid w:val="00032A81"/>
    <w:rsid w:val="0003368F"/>
    <w:rsid w:val="0003409C"/>
    <w:rsid w:val="000363E3"/>
    <w:rsid w:val="00036BFC"/>
    <w:rsid w:val="0003710F"/>
    <w:rsid w:val="00037EE1"/>
    <w:rsid w:val="00040CBE"/>
    <w:rsid w:val="0004125F"/>
    <w:rsid w:val="00041B0E"/>
    <w:rsid w:val="00043962"/>
    <w:rsid w:val="0004453C"/>
    <w:rsid w:val="00046552"/>
    <w:rsid w:val="00047243"/>
    <w:rsid w:val="0004731A"/>
    <w:rsid w:val="00050CBB"/>
    <w:rsid w:val="00051375"/>
    <w:rsid w:val="00051B8C"/>
    <w:rsid w:val="00052895"/>
    <w:rsid w:val="000544C5"/>
    <w:rsid w:val="00054835"/>
    <w:rsid w:val="0005495E"/>
    <w:rsid w:val="00057028"/>
    <w:rsid w:val="00057168"/>
    <w:rsid w:val="000578E0"/>
    <w:rsid w:val="00057C03"/>
    <w:rsid w:val="00057C0B"/>
    <w:rsid w:val="00057DAA"/>
    <w:rsid w:val="0006046F"/>
    <w:rsid w:val="0006177F"/>
    <w:rsid w:val="00061832"/>
    <w:rsid w:val="00061BFA"/>
    <w:rsid w:val="000620B7"/>
    <w:rsid w:val="00063002"/>
    <w:rsid w:val="0006366A"/>
    <w:rsid w:val="0006368A"/>
    <w:rsid w:val="0006391D"/>
    <w:rsid w:val="00063A7F"/>
    <w:rsid w:val="00064A90"/>
    <w:rsid w:val="00065F01"/>
    <w:rsid w:val="000662F7"/>
    <w:rsid w:val="0006697E"/>
    <w:rsid w:val="000678AE"/>
    <w:rsid w:val="00067D02"/>
    <w:rsid w:val="000702AE"/>
    <w:rsid w:val="00070F69"/>
    <w:rsid w:val="0007121E"/>
    <w:rsid w:val="0007154C"/>
    <w:rsid w:val="00071A5B"/>
    <w:rsid w:val="00071AEF"/>
    <w:rsid w:val="0007304B"/>
    <w:rsid w:val="00073137"/>
    <w:rsid w:val="0007376D"/>
    <w:rsid w:val="00074EB6"/>
    <w:rsid w:val="00074EFB"/>
    <w:rsid w:val="0007501E"/>
    <w:rsid w:val="00075A55"/>
    <w:rsid w:val="000772AB"/>
    <w:rsid w:val="0008049C"/>
    <w:rsid w:val="00084187"/>
    <w:rsid w:val="00085E0B"/>
    <w:rsid w:val="00086AA7"/>
    <w:rsid w:val="00086D6D"/>
    <w:rsid w:val="000872E8"/>
    <w:rsid w:val="00087911"/>
    <w:rsid w:val="00087F50"/>
    <w:rsid w:val="00090E7A"/>
    <w:rsid w:val="00091211"/>
    <w:rsid w:val="0009284D"/>
    <w:rsid w:val="00092D3C"/>
    <w:rsid w:val="000930D4"/>
    <w:rsid w:val="00093197"/>
    <w:rsid w:val="0009438F"/>
    <w:rsid w:val="0009464F"/>
    <w:rsid w:val="00094727"/>
    <w:rsid w:val="00094EE8"/>
    <w:rsid w:val="00095E04"/>
    <w:rsid w:val="00096050"/>
    <w:rsid w:val="00096A88"/>
    <w:rsid w:val="000A1996"/>
    <w:rsid w:val="000A325D"/>
    <w:rsid w:val="000A370B"/>
    <w:rsid w:val="000A3ED2"/>
    <w:rsid w:val="000A4C95"/>
    <w:rsid w:val="000A5286"/>
    <w:rsid w:val="000A5510"/>
    <w:rsid w:val="000A5D01"/>
    <w:rsid w:val="000A614D"/>
    <w:rsid w:val="000A6DEE"/>
    <w:rsid w:val="000A6F7B"/>
    <w:rsid w:val="000B1D07"/>
    <w:rsid w:val="000B268F"/>
    <w:rsid w:val="000B28F1"/>
    <w:rsid w:val="000B29A5"/>
    <w:rsid w:val="000B36D1"/>
    <w:rsid w:val="000B3EDB"/>
    <w:rsid w:val="000B6B49"/>
    <w:rsid w:val="000B7B42"/>
    <w:rsid w:val="000C070D"/>
    <w:rsid w:val="000C1133"/>
    <w:rsid w:val="000C2004"/>
    <w:rsid w:val="000C2645"/>
    <w:rsid w:val="000C2BF4"/>
    <w:rsid w:val="000C3507"/>
    <w:rsid w:val="000C4A5E"/>
    <w:rsid w:val="000C5BA9"/>
    <w:rsid w:val="000C5ED3"/>
    <w:rsid w:val="000C5F22"/>
    <w:rsid w:val="000C6DC9"/>
    <w:rsid w:val="000C77DF"/>
    <w:rsid w:val="000C7857"/>
    <w:rsid w:val="000C78BA"/>
    <w:rsid w:val="000C7E4E"/>
    <w:rsid w:val="000C7FC0"/>
    <w:rsid w:val="000D00EA"/>
    <w:rsid w:val="000D0831"/>
    <w:rsid w:val="000D0E61"/>
    <w:rsid w:val="000D153B"/>
    <w:rsid w:val="000D1C4C"/>
    <w:rsid w:val="000D30D7"/>
    <w:rsid w:val="000D3D5C"/>
    <w:rsid w:val="000D3DD1"/>
    <w:rsid w:val="000D3E1C"/>
    <w:rsid w:val="000D712B"/>
    <w:rsid w:val="000D7E20"/>
    <w:rsid w:val="000E5276"/>
    <w:rsid w:val="000E5AE3"/>
    <w:rsid w:val="000E5C75"/>
    <w:rsid w:val="000E7C47"/>
    <w:rsid w:val="000E7E46"/>
    <w:rsid w:val="000F00E2"/>
    <w:rsid w:val="000F109C"/>
    <w:rsid w:val="000F32A4"/>
    <w:rsid w:val="000F43D4"/>
    <w:rsid w:val="000F49D5"/>
    <w:rsid w:val="000F4BEF"/>
    <w:rsid w:val="000F59AA"/>
    <w:rsid w:val="0010005A"/>
    <w:rsid w:val="0010100D"/>
    <w:rsid w:val="001030AB"/>
    <w:rsid w:val="00103756"/>
    <w:rsid w:val="00103824"/>
    <w:rsid w:val="0010489E"/>
    <w:rsid w:val="00104934"/>
    <w:rsid w:val="00104CD3"/>
    <w:rsid w:val="001055B3"/>
    <w:rsid w:val="001058C5"/>
    <w:rsid w:val="001066B5"/>
    <w:rsid w:val="00107D42"/>
    <w:rsid w:val="00107EAF"/>
    <w:rsid w:val="00112594"/>
    <w:rsid w:val="001147FE"/>
    <w:rsid w:val="00114DB9"/>
    <w:rsid w:val="00116152"/>
    <w:rsid w:val="001174D9"/>
    <w:rsid w:val="00117C41"/>
    <w:rsid w:val="00120EDB"/>
    <w:rsid w:val="00121912"/>
    <w:rsid w:val="00121E6B"/>
    <w:rsid w:val="00123BE8"/>
    <w:rsid w:val="00124EBA"/>
    <w:rsid w:val="00124ED1"/>
    <w:rsid w:val="00125548"/>
    <w:rsid w:val="00127B3B"/>
    <w:rsid w:val="00127E9D"/>
    <w:rsid w:val="00130F84"/>
    <w:rsid w:val="00132925"/>
    <w:rsid w:val="0013433E"/>
    <w:rsid w:val="001356EC"/>
    <w:rsid w:val="00136444"/>
    <w:rsid w:val="00136D63"/>
    <w:rsid w:val="00140275"/>
    <w:rsid w:val="001413B8"/>
    <w:rsid w:val="00141EBB"/>
    <w:rsid w:val="00142D4C"/>
    <w:rsid w:val="00142D73"/>
    <w:rsid w:val="00143018"/>
    <w:rsid w:val="00144F4C"/>
    <w:rsid w:val="00145F49"/>
    <w:rsid w:val="00146DBE"/>
    <w:rsid w:val="00146E2C"/>
    <w:rsid w:val="00151516"/>
    <w:rsid w:val="00152B14"/>
    <w:rsid w:val="00153735"/>
    <w:rsid w:val="00154818"/>
    <w:rsid w:val="00154D08"/>
    <w:rsid w:val="00155023"/>
    <w:rsid w:val="0015679B"/>
    <w:rsid w:val="00156AB9"/>
    <w:rsid w:val="00156AE6"/>
    <w:rsid w:val="001572AE"/>
    <w:rsid w:val="0015787B"/>
    <w:rsid w:val="00160C5D"/>
    <w:rsid w:val="001626E7"/>
    <w:rsid w:val="001636E1"/>
    <w:rsid w:val="00164E72"/>
    <w:rsid w:val="00165FDF"/>
    <w:rsid w:val="00166418"/>
    <w:rsid w:val="001668BF"/>
    <w:rsid w:val="00171356"/>
    <w:rsid w:val="00171D82"/>
    <w:rsid w:val="00171F2D"/>
    <w:rsid w:val="001733F6"/>
    <w:rsid w:val="00173FDC"/>
    <w:rsid w:val="0017460F"/>
    <w:rsid w:val="0017475E"/>
    <w:rsid w:val="001755D3"/>
    <w:rsid w:val="00175EDB"/>
    <w:rsid w:val="00176630"/>
    <w:rsid w:val="00176D4C"/>
    <w:rsid w:val="00176E71"/>
    <w:rsid w:val="001776F0"/>
    <w:rsid w:val="001819D3"/>
    <w:rsid w:val="00181DBD"/>
    <w:rsid w:val="00181EBA"/>
    <w:rsid w:val="0018288A"/>
    <w:rsid w:val="001832B5"/>
    <w:rsid w:val="001838CB"/>
    <w:rsid w:val="0018426D"/>
    <w:rsid w:val="0018493D"/>
    <w:rsid w:val="0018563B"/>
    <w:rsid w:val="00187DE2"/>
    <w:rsid w:val="00187FDB"/>
    <w:rsid w:val="0019080F"/>
    <w:rsid w:val="00196343"/>
    <w:rsid w:val="001A0D0E"/>
    <w:rsid w:val="001A1BDB"/>
    <w:rsid w:val="001A1D6C"/>
    <w:rsid w:val="001A3AAA"/>
    <w:rsid w:val="001A437A"/>
    <w:rsid w:val="001A5357"/>
    <w:rsid w:val="001A5764"/>
    <w:rsid w:val="001A5CE4"/>
    <w:rsid w:val="001A63E4"/>
    <w:rsid w:val="001A72E0"/>
    <w:rsid w:val="001A7A0B"/>
    <w:rsid w:val="001A7BC9"/>
    <w:rsid w:val="001B04D7"/>
    <w:rsid w:val="001B11CD"/>
    <w:rsid w:val="001B2C98"/>
    <w:rsid w:val="001B3009"/>
    <w:rsid w:val="001B349F"/>
    <w:rsid w:val="001B5323"/>
    <w:rsid w:val="001B7592"/>
    <w:rsid w:val="001C116B"/>
    <w:rsid w:val="001C1B91"/>
    <w:rsid w:val="001C22DE"/>
    <w:rsid w:val="001C295B"/>
    <w:rsid w:val="001C2B34"/>
    <w:rsid w:val="001C3F88"/>
    <w:rsid w:val="001D1781"/>
    <w:rsid w:val="001D1D82"/>
    <w:rsid w:val="001D213F"/>
    <w:rsid w:val="001D3073"/>
    <w:rsid w:val="001D3D84"/>
    <w:rsid w:val="001D6CAD"/>
    <w:rsid w:val="001D7BBD"/>
    <w:rsid w:val="001E0199"/>
    <w:rsid w:val="001E222F"/>
    <w:rsid w:val="001E2EA3"/>
    <w:rsid w:val="001E2F2A"/>
    <w:rsid w:val="001E36B9"/>
    <w:rsid w:val="001E4275"/>
    <w:rsid w:val="001E4438"/>
    <w:rsid w:val="001E46A2"/>
    <w:rsid w:val="001E5A58"/>
    <w:rsid w:val="001E60E5"/>
    <w:rsid w:val="001E6CAC"/>
    <w:rsid w:val="001E6EC8"/>
    <w:rsid w:val="001F097B"/>
    <w:rsid w:val="001F189A"/>
    <w:rsid w:val="001F2475"/>
    <w:rsid w:val="001F284E"/>
    <w:rsid w:val="001F2891"/>
    <w:rsid w:val="001F2906"/>
    <w:rsid w:val="001F30A1"/>
    <w:rsid w:val="001F4412"/>
    <w:rsid w:val="001F57FB"/>
    <w:rsid w:val="001F6AC1"/>
    <w:rsid w:val="001F7D67"/>
    <w:rsid w:val="002003CE"/>
    <w:rsid w:val="00200586"/>
    <w:rsid w:val="00200EEC"/>
    <w:rsid w:val="00201F38"/>
    <w:rsid w:val="002020DD"/>
    <w:rsid w:val="00202914"/>
    <w:rsid w:val="0020485A"/>
    <w:rsid w:val="00206299"/>
    <w:rsid w:val="00206ADF"/>
    <w:rsid w:val="00206F89"/>
    <w:rsid w:val="00207433"/>
    <w:rsid w:val="00207AC1"/>
    <w:rsid w:val="002103D8"/>
    <w:rsid w:val="00210839"/>
    <w:rsid w:val="00211513"/>
    <w:rsid w:val="00212A55"/>
    <w:rsid w:val="00213FC7"/>
    <w:rsid w:val="00214301"/>
    <w:rsid w:val="00214F51"/>
    <w:rsid w:val="0021554A"/>
    <w:rsid w:val="002156F0"/>
    <w:rsid w:val="0021595A"/>
    <w:rsid w:val="00215BDD"/>
    <w:rsid w:val="00216600"/>
    <w:rsid w:val="00216712"/>
    <w:rsid w:val="0021765C"/>
    <w:rsid w:val="002177B2"/>
    <w:rsid w:val="00217BF6"/>
    <w:rsid w:val="00222333"/>
    <w:rsid w:val="00222CFF"/>
    <w:rsid w:val="00222D95"/>
    <w:rsid w:val="00223405"/>
    <w:rsid w:val="002235AD"/>
    <w:rsid w:val="002241A7"/>
    <w:rsid w:val="00224716"/>
    <w:rsid w:val="00225752"/>
    <w:rsid w:val="00226179"/>
    <w:rsid w:val="002261A6"/>
    <w:rsid w:val="00226205"/>
    <w:rsid w:val="002269EE"/>
    <w:rsid w:val="00226A0D"/>
    <w:rsid w:val="00226CEC"/>
    <w:rsid w:val="00227530"/>
    <w:rsid w:val="0023092D"/>
    <w:rsid w:val="00232EFC"/>
    <w:rsid w:val="002336E7"/>
    <w:rsid w:val="00233E07"/>
    <w:rsid w:val="00234CB4"/>
    <w:rsid w:val="00234FC8"/>
    <w:rsid w:val="00235133"/>
    <w:rsid w:val="00236471"/>
    <w:rsid w:val="00240000"/>
    <w:rsid w:val="002409A9"/>
    <w:rsid w:val="00242966"/>
    <w:rsid w:val="002439C5"/>
    <w:rsid w:val="0024454D"/>
    <w:rsid w:val="00245B86"/>
    <w:rsid w:val="002465EF"/>
    <w:rsid w:val="00247F98"/>
    <w:rsid w:val="00251216"/>
    <w:rsid w:val="00251D4B"/>
    <w:rsid w:val="00252AC0"/>
    <w:rsid w:val="002538F9"/>
    <w:rsid w:val="00254EA7"/>
    <w:rsid w:val="0025592C"/>
    <w:rsid w:val="00255CAF"/>
    <w:rsid w:val="00257678"/>
    <w:rsid w:val="00257AAF"/>
    <w:rsid w:val="00260DE2"/>
    <w:rsid w:val="002614F9"/>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208D"/>
    <w:rsid w:val="002830A9"/>
    <w:rsid w:val="0028370D"/>
    <w:rsid w:val="00285714"/>
    <w:rsid w:val="00285E87"/>
    <w:rsid w:val="00286E41"/>
    <w:rsid w:val="0028730A"/>
    <w:rsid w:val="0028765C"/>
    <w:rsid w:val="002876C9"/>
    <w:rsid w:val="00291811"/>
    <w:rsid w:val="002932F2"/>
    <w:rsid w:val="00293B5E"/>
    <w:rsid w:val="00293B72"/>
    <w:rsid w:val="002947CA"/>
    <w:rsid w:val="00294E38"/>
    <w:rsid w:val="002967B1"/>
    <w:rsid w:val="00296C41"/>
    <w:rsid w:val="002975A3"/>
    <w:rsid w:val="00297E7D"/>
    <w:rsid w:val="002A0253"/>
    <w:rsid w:val="002A067C"/>
    <w:rsid w:val="002A0746"/>
    <w:rsid w:val="002A1A60"/>
    <w:rsid w:val="002A3886"/>
    <w:rsid w:val="002A48C9"/>
    <w:rsid w:val="002A4B61"/>
    <w:rsid w:val="002A59F6"/>
    <w:rsid w:val="002A669F"/>
    <w:rsid w:val="002B01D7"/>
    <w:rsid w:val="002B0743"/>
    <w:rsid w:val="002B090D"/>
    <w:rsid w:val="002B24ED"/>
    <w:rsid w:val="002B2C9A"/>
    <w:rsid w:val="002B46C6"/>
    <w:rsid w:val="002B4D1E"/>
    <w:rsid w:val="002B5299"/>
    <w:rsid w:val="002B5A53"/>
    <w:rsid w:val="002C1FC6"/>
    <w:rsid w:val="002C2212"/>
    <w:rsid w:val="002C3307"/>
    <w:rsid w:val="002C39E6"/>
    <w:rsid w:val="002C4494"/>
    <w:rsid w:val="002C6662"/>
    <w:rsid w:val="002C70D6"/>
    <w:rsid w:val="002C7350"/>
    <w:rsid w:val="002C7491"/>
    <w:rsid w:val="002D0C5A"/>
    <w:rsid w:val="002D0F0C"/>
    <w:rsid w:val="002D1375"/>
    <w:rsid w:val="002D19E6"/>
    <w:rsid w:val="002D20AB"/>
    <w:rsid w:val="002D2AC4"/>
    <w:rsid w:val="002D3BD8"/>
    <w:rsid w:val="002D43F4"/>
    <w:rsid w:val="002D44F3"/>
    <w:rsid w:val="002D5389"/>
    <w:rsid w:val="002D73ED"/>
    <w:rsid w:val="002E238B"/>
    <w:rsid w:val="002E23A2"/>
    <w:rsid w:val="002E2A8A"/>
    <w:rsid w:val="002E323C"/>
    <w:rsid w:val="002E5083"/>
    <w:rsid w:val="002E5B1E"/>
    <w:rsid w:val="002E6B04"/>
    <w:rsid w:val="002E6E28"/>
    <w:rsid w:val="002E755D"/>
    <w:rsid w:val="002E7A5F"/>
    <w:rsid w:val="002F3A05"/>
    <w:rsid w:val="002F3DCD"/>
    <w:rsid w:val="002F75C2"/>
    <w:rsid w:val="003004F0"/>
    <w:rsid w:val="00301483"/>
    <w:rsid w:val="003032AA"/>
    <w:rsid w:val="003053BB"/>
    <w:rsid w:val="003056DA"/>
    <w:rsid w:val="003066F3"/>
    <w:rsid w:val="003105E7"/>
    <w:rsid w:val="003119DA"/>
    <w:rsid w:val="003128DA"/>
    <w:rsid w:val="0031296B"/>
    <w:rsid w:val="00312C10"/>
    <w:rsid w:val="003131ED"/>
    <w:rsid w:val="00315183"/>
    <w:rsid w:val="003170B1"/>
    <w:rsid w:val="003200AE"/>
    <w:rsid w:val="0032322F"/>
    <w:rsid w:val="00323437"/>
    <w:rsid w:val="003268B8"/>
    <w:rsid w:val="00331095"/>
    <w:rsid w:val="00331FC1"/>
    <w:rsid w:val="0033243B"/>
    <w:rsid w:val="003336D0"/>
    <w:rsid w:val="003347AF"/>
    <w:rsid w:val="003358D4"/>
    <w:rsid w:val="00335D61"/>
    <w:rsid w:val="00335EE2"/>
    <w:rsid w:val="00342C51"/>
    <w:rsid w:val="0034318C"/>
    <w:rsid w:val="003431EB"/>
    <w:rsid w:val="00343279"/>
    <w:rsid w:val="00343720"/>
    <w:rsid w:val="00347829"/>
    <w:rsid w:val="00347EBB"/>
    <w:rsid w:val="0035085F"/>
    <w:rsid w:val="0035240F"/>
    <w:rsid w:val="0035263F"/>
    <w:rsid w:val="0035317E"/>
    <w:rsid w:val="00355E16"/>
    <w:rsid w:val="003563AC"/>
    <w:rsid w:val="00357396"/>
    <w:rsid w:val="003573F0"/>
    <w:rsid w:val="00361738"/>
    <w:rsid w:val="00362B0E"/>
    <w:rsid w:val="003640A8"/>
    <w:rsid w:val="003641BD"/>
    <w:rsid w:val="003652F5"/>
    <w:rsid w:val="00365C30"/>
    <w:rsid w:val="00365FBE"/>
    <w:rsid w:val="00366D5C"/>
    <w:rsid w:val="0036723D"/>
    <w:rsid w:val="00367AF8"/>
    <w:rsid w:val="003705DF"/>
    <w:rsid w:val="00370C67"/>
    <w:rsid w:val="00373791"/>
    <w:rsid w:val="00373C3D"/>
    <w:rsid w:val="00373EF0"/>
    <w:rsid w:val="0037533A"/>
    <w:rsid w:val="00375B8A"/>
    <w:rsid w:val="00376466"/>
    <w:rsid w:val="00380CF0"/>
    <w:rsid w:val="00381335"/>
    <w:rsid w:val="00381AA1"/>
    <w:rsid w:val="00381CA3"/>
    <w:rsid w:val="003829C5"/>
    <w:rsid w:val="00384717"/>
    <w:rsid w:val="003847CC"/>
    <w:rsid w:val="00384894"/>
    <w:rsid w:val="00385A4A"/>
    <w:rsid w:val="003907DF"/>
    <w:rsid w:val="003908EB"/>
    <w:rsid w:val="0039115F"/>
    <w:rsid w:val="003911BD"/>
    <w:rsid w:val="0039192C"/>
    <w:rsid w:val="00394BC4"/>
    <w:rsid w:val="003950B2"/>
    <w:rsid w:val="003950FD"/>
    <w:rsid w:val="00396699"/>
    <w:rsid w:val="003A0510"/>
    <w:rsid w:val="003A1395"/>
    <w:rsid w:val="003A19D8"/>
    <w:rsid w:val="003A3BEE"/>
    <w:rsid w:val="003A606E"/>
    <w:rsid w:val="003B0FC2"/>
    <w:rsid w:val="003B1735"/>
    <w:rsid w:val="003B2BF5"/>
    <w:rsid w:val="003B6600"/>
    <w:rsid w:val="003C11EE"/>
    <w:rsid w:val="003C223B"/>
    <w:rsid w:val="003C2834"/>
    <w:rsid w:val="003C2BCD"/>
    <w:rsid w:val="003C40AE"/>
    <w:rsid w:val="003C51A3"/>
    <w:rsid w:val="003C52F7"/>
    <w:rsid w:val="003C744F"/>
    <w:rsid w:val="003C7CA6"/>
    <w:rsid w:val="003D034F"/>
    <w:rsid w:val="003D1A4F"/>
    <w:rsid w:val="003D21DA"/>
    <w:rsid w:val="003D37FF"/>
    <w:rsid w:val="003D3B9B"/>
    <w:rsid w:val="003E026C"/>
    <w:rsid w:val="003E0DD5"/>
    <w:rsid w:val="003E15C3"/>
    <w:rsid w:val="003E3A04"/>
    <w:rsid w:val="003E3C03"/>
    <w:rsid w:val="003E4169"/>
    <w:rsid w:val="003E42EE"/>
    <w:rsid w:val="003E51A3"/>
    <w:rsid w:val="003F0B57"/>
    <w:rsid w:val="003F100E"/>
    <w:rsid w:val="003F3048"/>
    <w:rsid w:val="003F3BE8"/>
    <w:rsid w:val="003F3ED4"/>
    <w:rsid w:val="003F45AD"/>
    <w:rsid w:val="003F6052"/>
    <w:rsid w:val="003F71BB"/>
    <w:rsid w:val="003F71EF"/>
    <w:rsid w:val="003F74A4"/>
    <w:rsid w:val="00400366"/>
    <w:rsid w:val="00400DAC"/>
    <w:rsid w:val="0040110D"/>
    <w:rsid w:val="00401E64"/>
    <w:rsid w:val="004026AC"/>
    <w:rsid w:val="00403C85"/>
    <w:rsid w:val="004043E7"/>
    <w:rsid w:val="0040501A"/>
    <w:rsid w:val="00407918"/>
    <w:rsid w:val="004100B1"/>
    <w:rsid w:val="00411603"/>
    <w:rsid w:val="00412EAB"/>
    <w:rsid w:val="004131A2"/>
    <w:rsid w:val="00414723"/>
    <w:rsid w:val="00415162"/>
    <w:rsid w:val="004153A0"/>
    <w:rsid w:val="004156DA"/>
    <w:rsid w:val="0041644E"/>
    <w:rsid w:val="0041668B"/>
    <w:rsid w:val="00416CF3"/>
    <w:rsid w:val="00416EF0"/>
    <w:rsid w:val="0041759E"/>
    <w:rsid w:val="00417989"/>
    <w:rsid w:val="00417F32"/>
    <w:rsid w:val="00420F44"/>
    <w:rsid w:val="0042196D"/>
    <w:rsid w:val="00421B5A"/>
    <w:rsid w:val="004228B3"/>
    <w:rsid w:val="00422F13"/>
    <w:rsid w:val="00422F58"/>
    <w:rsid w:val="00425FF8"/>
    <w:rsid w:val="004262FD"/>
    <w:rsid w:val="004300C7"/>
    <w:rsid w:val="0043150A"/>
    <w:rsid w:val="00431F02"/>
    <w:rsid w:val="00433E06"/>
    <w:rsid w:val="00433EF1"/>
    <w:rsid w:val="00434887"/>
    <w:rsid w:val="00434A9A"/>
    <w:rsid w:val="00435B15"/>
    <w:rsid w:val="00436450"/>
    <w:rsid w:val="00437248"/>
    <w:rsid w:val="00442DAB"/>
    <w:rsid w:val="00443402"/>
    <w:rsid w:val="00446C2C"/>
    <w:rsid w:val="00447DE2"/>
    <w:rsid w:val="00450980"/>
    <w:rsid w:val="00451CEE"/>
    <w:rsid w:val="004529D0"/>
    <w:rsid w:val="004547D7"/>
    <w:rsid w:val="00454AD4"/>
    <w:rsid w:val="00456256"/>
    <w:rsid w:val="0045688F"/>
    <w:rsid w:val="00457147"/>
    <w:rsid w:val="00457992"/>
    <w:rsid w:val="0046061E"/>
    <w:rsid w:val="00460B3D"/>
    <w:rsid w:val="004620EC"/>
    <w:rsid w:val="00463A93"/>
    <w:rsid w:val="00463FD9"/>
    <w:rsid w:val="00464361"/>
    <w:rsid w:val="00465BA4"/>
    <w:rsid w:val="00466F14"/>
    <w:rsid w:val="004671AA"/>
    <w:rsid w:val="00467E7D"/>
    <w:rsid w:val="004704B5"/>
    <w:rsid w:val="00470D42"/>
    <w:rsid w:val="00471A18"/>
    <w:rsid w:val="0047458A"/>
    <w:rsid w:val="00475F0A"/>
    <w:rsid w:val="004766E7"/>
    <w:rsid w:val="00476703"/>
    <w:rsid w:val="00476975"/>
    <w:rsid w:val="00476A73"/>
    <w:rsid w:val="00476B35"/>
    <w:rsid w:val="004773A1"/>
    <w:rsid w:val="00477742"/>
    <w:rsid w:val="0048083E"/>
    <w:rsid w:val="00482674"/>
    <w:rsid w:val="00483654"/>
    <w:rsid w:val="004837A6"/>
    <w:rsid w:val="00483B69"/>
    <w:rsid w:val="00483C62"/>
    <w:rsid w:val="004842DB"/>
    <w:rsid w:val="0048446C"/>
    <w:rsid w:val="00484549"/>
    <w:rsid w:val="00484B9C"/>
    <w:rsid w:val="00484C65"/>
    <w:rsid w:val="004871FD"/>
    <w:rsid w:val="004876E2"/>
    <w:rsid w:val="00490535"/>
    <w:rsid w:val="00490786"/>
    <w:rsid w:val="00491470"/>
    <w:rsid w:val="00492791"/>
    <w:rsid w:val="0049338F"/>
    <w:rsid w:val="00493794"/>
    <w:rsid w:val="00493AF1"/>
    <w:rsid w:val="00494180"/>
    <w:rsid w:val="00496217"/>
    <w:rsid w:val="004971EC"/>
    <w:rsid w:val="004979CE"/>
    <w:rsid w:val="004A446F"/>
    <w:rsid w:val="004A56F5"/>
    <w:rsid w:val="004B0215"/>
    <w:rsid w:val="004B0BA9"/>
    <w:rsid w:val="004B197B"/>
    <w:rsid w:val="004B347F"/>
    <w:rsid w:val="004B3E76"/>
    <w:rsid w:val="004B3FED"/>
    <w:rsid w:val="004B5B9E"/>
    <w:rsid w:val="004B6046"/>
    <w:rsid w:val="004B7329"/>
    <w:rsid w:val="004C06EA"/>
    <w:rsid w:val="004C2BA9"/>
    <w:rsid w:val="004C38FC"/>
    <w:rsid w:val="004C3CA6"/>
    <w:rsid w:val="004C483A"/>
    <w:rsid w:val="004C4A35"/>
    <w:rsid w:val="004C4AC2"/>
    <w:rsid w:val="004C537F"/>
    <w:rsid w:val="004C5DE1"/>
    <w:rsid w:val="004D1265"/>
    <w:rsid w:val="004D1860"/>
    <w:rsid w:val="004D1F76"/>
    <w:rsid w:val="004D2B9B"/>
    <w:rsid w:val="004D3145"/>
    <w:rsid w:val="004D5E6A"/>
    <w:rsid w:val="004D61D9"/>
    <w:rsid w:val="004D7B60"/>
    <w:rsid w:val="004E069C"/>
    <w:rsid w:val="004E17F5"/>
    <w:rsid w:val="004E2524"/>
    <w:rsid w:val="004E4D72"/>
    <w:rsid w:val="004E52BC"/>
    <w:rsid w:val="004E5816"/>
    <w:rsid w:val="004E586D"/>
    <w:rsid w:val="004E64C5"/>
    <w:rsid w:val="004E6F98"/>
    <w:rsid w:val="004F1AAE"/>
    <w:rsid w:val="004F3380"/>
    <w:rsid w:val="004F36E9"/>
    <w:rsid w:val="004F480A"/>
    <w:rsid w:val="004F5272"/>
    <w:rsid w:val="004F636A"/>
    <w:rsid w:val="0050052D"/>
    <w:rsid w:val="00504C74"/>
    <w:rsid w:val="005051DB"/>
    <w:rsid w:val="00507829"/>
    <w:rsid w:val="00507D62"/>
    <w:rsid w:val="00511776"/>
    <w:rsid w:val="00511AB6"/>
    <w:rsid w:val="00512678"/>
    <w:rsid w:val="00512DEF"/>
    <w:rsid w:val="005135D9"/>
    <w:rsid w:val="00514696"/>
    <w:rsid w:val="0051547F"/>
    <w:rsid w:val="00515C7E"/>
    <w:rsid w:val="00516048"/>
    <w:rsid w:val="00516857"/>
    <w:rsid w:val="00521447"/>
    <w:rsid w:val="005231F7"/>
    <w:rsid w:val="005236BB"/>
    <w:rsid w:val="00525773"/>
    <w:rsid w:val="005259A4"/>
    <w:rsid w:val="00527D82"/>
    <w:rsid w:val="00531484"/>
    <w:rsid w:val="00531D92"/>
    <w:rsid w:val="00532C4B"/>
    <w:rsid w:val="00532F94"/>
    <w:rsid w:val="00533980"/>
    <w:rsid w:val="00536586"/>
    <w:rsid w:val="00540DC9"/>
    <w:rsid w:val="00541A82"/>
    <w:rsid w:val="00542026"/>
    <w:rsid w:val="0054309B"/>
    <w:rsid w:val="005430EC"/>
    <w:rsid w:val="00543F06"/>
    <w:rsid w:val="005443C1"/>
    <w:rsid w:val="00546409"/>
    <w:rsid w:val="005464A7"/>
    <w:rsid w:val="00547899"/>
    <w:rsid w:val="005503AF"/>
    <w:rsid w:val="00550B9F"/>
    <w:rsid w:val="00551DEB"/>
    <w:rsid w:val="00552015"/>
    <w:rsid w:val="00552C00"/>
    <w:rsid w:val="00552FDA"/>
    <w:rsid w:val="00553A39"/>
    <w:rsid w:val="00554620"/>
    <w:rsid w:val="005551A9"/>
    <w:rsid w:val="00556094"/>
    <w:rsid w:val="00557117"/>
    <w:rsid w:val="00561239"/>
    <w:rsid w:val="005618B1"/>
    <w:rsid w:val="00561F0D"/>
    <w:rsid w:val="00565E52"/>
    <w:rsid w:val="0056660D"/>
    <w:rsid w:val="005668C3"/>
    <w:rsid w:val="00567EE0"/>
    <w:rsid w:val="00570A71"/>
    <w:rsid w:val="00572E4E"/>
    <w:rsid w:val="00576CE0"/>
    <w:rsid w:val="0057750F"/>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796"/>
    <w:rsid w:val="00591159"/>
    <w:rsid w:val="0059142C"/>
    <w:rsid w:val="005915B3"/>
    <w:rsid w:val="005917CB"/>
    <w:rsid w:val="00591C9D"/>
    <w:rsid w:val="005935D6"/>
    <w:rsid w:val="00593778"/>
    <w:rsid w:val="00594324"/>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CF4"/>
    <w:rsid w:val="005A7A02"/>
    <w:rsid w:val="005B03F2"/>
    <w:rsid w:val="005B1EA2"/>
    <w:rsid w:val="005B1F51"/>
    <w:rsid w:val="005B23F9"/>
    <w:rsid w:val="005B3A16"/>
    <w:rsid w:val="005B3E8A"/>
    <w:rsid w:val="005B6056"/>
    <w:rsid w:val="005B7250"/>
    <w:rsid w:val="005B768A"/>
    <w:rsid w:val="005C0653"/>
    <w:rsid w:val="005C0D4F"/>
    <w:rsid w:val="005C3AB9"/>
    <w:rsid w:val="005C3B75"/>
    <w:rsid w:val="005C5695"/>
    <w:rsid w:val="005C5DDC"/>
    <w:rsid w:val="005C6CDE"/>
    <w:rsid w:val="005C7D4A"/>
    <w:rsid w:val="005C7EB5"/>
    <w:rsid w:val="005D020F"/>
    <w:rsid w:val="005D0253"/>
    <w:rsid w:val="005D046A"/>
    <w:rsid w:val="005D08E7"/>
    <w:rsid w:val="005D0DE0"/>
    <w:rsid w:val="005D379E"/>
    <w:rsid w:val="005D3A3D"/>
    <w:rsid w:val="005D4505"/>
    <w:rsid w:val="005D4615"/>
    <w:rsid w:val="005D4A16"/>
    <w:rsid w:val="005D5776"/>
    <w:rsid w:val="005D5BD6"/>
    <w:rsid w:val="005D7F77"/>
    <w:rsid w:val="005E232D"/>
    <w:rsid w:val="005E33C5"/>
    <w:rsid w:val="005E4E70"/>
    <w:rsid w:val="005E6FD4"/>
    <w:rsid w:val="005E7542"/>
    <w:rsid w:val="005E792D"/>
    <w:rsid w:val="005F0489"/>
    <w:rsid w:val="005F0FE1"/>
    <w:rsid w:val="005F1018"/>
    <w:rsid w:val="005F1B2C"/>
    <w:rsid w:val="005F1D34"/>
    <w:rsid w:val="005F24E6"/>
    <w:rsid w:val="005F3283"/>
    <w:rsid w:val="005F3500"/>
    <w:rsid w:val="005F3F1F"/>
    <w:rsid w:val="005F409F"/>
    <w:rsid w:val="005F5135"/>
    <w:rsid w:val="005F5CE7"/>
    <w:rsid w:val="005F5E70"/>
    <w:rsid w:val="005F6BF7"/>
    <w:rsid w:val="005F6C2A"/>
    <w:rsid w:val="00600587"/>
    <w:rsid w:val="006005FE"/>
    <w:rsid w:val="00600D69"/>
    <w:rsid w:val="006010A4"/>
    <w:rsid w:val="00601567"/>
    <w:rsid w:val="00601DF6"/>
    <w:rsid w:val="00602B81"/>
    <w:rsid w:val="00602E32"/>
    <w:rsid w:val="00603051"/>
    <w:rsid w:val="006038E2"/>
    <w:rsid w:val="0060395A"/>
    <w:rsid w:val="00603DF3"/>
    <w:rsid w:val="00604291"/>
    <w:rsid w:val="00604C8B"/>
    <w:rsid w:val="00604F23"/>
    <w:rsid w:val="0060593C"/>
    <w:rsid w:val="00607153"/>
    <w:rsid w:val="00607911"/>
    <w:rsid w:val="00607FA9"/>
    <w:rsid w:val="006102B5"/>
    <w:rsid w:val="00612583"/>
    <w:rsid w:val="00612DD4"/>
    <w:rsid w:val="00613FAF"/>
    <w:rsid w:val="006140A6"/>
    <w:rsid w:val="0061608B"/>
    <w:rsid w:val="006166B9"/>
    <w:rsid w:val="006171C3"/>
    <w:rsid w:val="00617246"/>
    <w:rsid w:val="006203E2"/>
    <w:rsid w:val="006204BB"/>
    <w:rsid w:val="00620D89"/>
    <w:rsid w:val="00620ED0"/>
    <w:rsid w:val="006215F2"/>
    <w:rsid w:val="00621EF3"/>
    <w:rsid w:val="00622531"/>
    <w:rsid w:val="006232D6"/>
    <w:rsid w:val="00623F86"/>
    <w:rsid w:val="00624C8C"/>
    <w:rsid w:val="006250DE"/>
    <w:rsid w:val="006259A9"/>
    <w:rsid w:val="00625C46"/>
    <w:rsid w:val="00625E2E"/>
    <w:rsid w:val="0062694A"/>
    <w:rsid w:val="00626950"/>
    <w:rsid w:val="00626BBF"/>
    <w:rsid w:val="00627948"/>
    <w:rsid w:val="00627E98"/>
    <w:rsid w:val="00631D1F"/>
    <w:rsid w:val="00633EDD"/>
    <w:rsid w:val="006354F4"/>
    <w:rsid w:val="006369B3"/>
    <w:rsid w:val="00637338"/>
    <w:rsid w:val="00637575"/>
    <w:rsid w:val="00640844"/>
    <w:rsid w:val="00641390"/>
    <w:rsid w:val="0064241B"/>
    <w:rsid w:val="0064245F"/>
    <w:rsid w:val="00643D1A"/>
    <w:rsid w:val="006442B9"/>
    <w:rsid w:val="00644478"/>
    <w:rsid w:val="0064458A"/>
    <w:rsid w:val="006456D7"/>
    <w:rsid w:val="006461E3"/>
    <w:rsid w:val="0064633D"/>
    <w:rsid w:val="006471CA"/>
    <w:rsid w:val="006518D3"/>
    <w:rsid w:val="00651942"/>
    <w:rsid w:val="00652C69"/>
    <w:rsid w:val="00654BA9"/>
    <w:rsid w:val="00654E96"/>
    <w:rsid w:val="00654FEE"/>
    <w:rsid w:val="006552B8"/>
    <w:rsid w:val="006554D6"/>
    <w:rsid w:val="00656AA8"/>
    <w:rsid w:val="006603FA"/>
    <w:rsid w:val="00660623"/>
    <w:rsid w:val="006614A0"/>
    <w:rsid w:val="00662D04"/>
    <w:rsid w:val="00664E3D"/>
    <w:rsid w:val="006667B8"/>
    <w:rsid w:val="00666BB7"/>
    <w:rsid w:val="00666FEF"/>
    <w:rsid w:val="00667600"/>
    <w:rsid w:val="00667909"/>
    <w:rsid w:val="00671ADD"/>
    <w:rsid w:val="00672EDF"/>
    <w:rsid w:val="00675CFB"/>
    <w:rsid w:val="006778AB"/>
    <w:rsid w:val="00681465"/>
    <w:rsid w:val="00681EBE"/>
    <w:rsid w:val="00682250"/>
    <w:rsid w:val="00682A99"/>
    <w:rsid w:val="00683348"/>
    <w:rsid w:val="0068343F"/>
    <w:rsid w:val="00683A86"/>
    <w:rsid w:val="0068605A"/>
    <w:rsid w:val="006879CE"/>
    <w:rsid w:val="00687B8E"/>
    <w:rsid w:val="00694CBE"/>
    <w:rsid w:val="00695777"/>
    <w:rsid w:val="0069723B"/>
    <w:rsid w:val="006975DC"/>
    <w:rsid w:val="006A1172"/>
    <w:rsid w:val="006A2632"/>
    <w:rsid w:val="006B0492"/>
    <w:rsid w:val="006B0544"/>
    <w:rsid w:val="006B08D0"/>
    <w:rsid w:val="006B19BA"/>
    <w:rsid w:val="006B1DA9"/>
    <w:rsid w:val="006B39D8"/>
    <w:rsid w:val="006B410C"/>
    <w:rsid w:val="006B4509"/>
    <w:rsid w:val="006B5C1A"/>
    <w:rsid w:val="006B5C89"/>
    <w:rsid w:val="006C07DC"/>
    <w:rsid w:val="006C2297"/>
    <w:rsid w:val="006C25C9"/>
    <w:rsid w:val="006C38A2"/>
    <w:rsid w:val="006C3D7F"/>
    <w:rsid w:val="006C4CAC"/>
    <w:rsid w:val="006C5E8B"/>
    <w:rsid w:val="006C671C"/>
    <w:rsid w:val="006C6DA4"/>
    <w:rsid w:val="006C778A"/>
    <w:rsid w:val="006D0036"/>
    <w:rsid w:val="006D09D8"/>
    <w:rsid w:val="006D1524"/>
    <w:rsid w:val="006D215F"/>
    <w:rsid w:val="006D27D3"/>
    <w:rsid w:val="006D2C1A"/>
    <w:rsid w:val="006D2DA5"/>
    <w:rsid w:val="006D3564"/>
    <w:rsid w:val="006D35E5"/>
    <w:rsid w:val="006D3A68"/>
    <w:rsid w:val="006D3ADD"/>
    <w:rsid w:val="006D52E7"/>
    <w:rsid w:val="006D6EAB"/>
    <w:rsid w:val="006D7128"/>
    <w:rsid w:val="006D71A8"/>
    <w:rsid w:val="006D74B7"/>
    <w:rsid w:val="006D7E4B"/>
    <w:rsid w:val="006E23E0"/>
    <w:rsid w:val="006E2652"/>
    <w:rsid w:val="006E3551"/>
    <w:rsid w:val="006E4497"/>
    <w:rsid w:val="006E4E6D"/>
    <w:rsid w:val="006E646F"/>
    <w:rsid w:val="006E79AD"/>
    <w:rsid w:val="006F03CB"/>
    <w:rsid w:val="006F06BE"/>
    <w:rsid w:val="006F17AC"/>
    <w:rsid w:val="006F1D7C"/>
    <w:rsid w:val="006F1EE7"/>
    <w:rsid w:val="006F2742"/>
    <w:rsid w:val="006F3034"/>
    <w:rsid w:val="006F4D27"/>
    <w:rsid w:val="006F703B"/>
    <w:rsid w:val="006F7AA2"/>
    <w:rsid w:val="006F7E04"/>
    <w:rsid w:val="006F7FA2"/>
    <w:rsid w:val="007008B0"/>
    <w:rsid w:val="007014F1"/>
    <w:rsid w:val="007017DB"/>
    <w:rsid w:val="007039CF"/>
    <w:rsid w:val="00703EF0"/>
    <w:rsid w:val="00704080"/>
    <w:rsid w:val="00705DFE"/>
    <w:rsid w:val="007062EC"/>
    <w:rsid w:val="00706DAC"/>
    <w:rsid w:val="007076E3"/>
    <w:rsid w:val="007079EE"/>
    <w:rsid w:val="007079FA"/>
    <w:rsid w:val="0071285D"/>
    <w:rsid w:val="00713D7A"/>
    <w:rsid w:val="00715B82"/>
    <w:rsid w:val="00716815"/>
    <w:rsid w:val="00717723"/>
    <w:rsid w:val="00717B93"/>
    <w:rsid w:val="0072026E"/>
    <w:rsid w:val="0072068E"/>
    <w:rsid w:val="007210DA"/>
    <w:rsid w:val="0072150D"/>
    <w:rsid w:val="00722C17"/>
    <w:rsid w:val="00724112"/>
    <w:rsid w:val="007250D2"/>
    <w:rsid w:val="007252F6"/>
    <w:rsid w:val="00725352"/>
    <w:rsid w:val="00725612"/>
    <w:rsid w:val="007256D6"/>
    <w:rsid w:val="00725ED9"/>
    <w:rsid w:val="00726249"/>
    <w:rsid w:val="00726616"/>
    <w:rsid w:val="00726F34"/>
    <w:rsid w:val="00727B83"/>
    <w:rsid w:val="00727D25"/>
    <w:rsid w:val="00730335"/>
    <w:rsid w:val="00730484"/>
    <w:rsid w:val="00730690"/>
    <w:rsid w:val="00730703"/>
    <w:rsid w:val="00736B70"/>
    <w:rsid w:val="007409A0"/>
    <w:rsid w:val="00742544"/>
    <w:rsid w:val="00743C04"/>
    <w:rsid w:val="00745862"/>
    <w:rsid w:val="007505C8"/>
    <w:rsid w:val="0075063C"/>
    <w:rsid w:val="00751FBC"/>
    <w:rsid w:val="00753A0C"/>
    <w:rsid w:val="0075483F"/>
    <w:rsid w:val="00754AC2"/>
    <w:rsid w:val="00755E17"/>
    <w:rsid w:val="00757F64"/>
    <w:rsid w:val="00760506"/>
    <w:rsid w:val="007612DB"/>
    <w:rsid w:val="007634A7"/>
    <w:rsid w:val="007643F4"/>
    <w:rsid w:val="00764B46"/>
    <w:rsid w:val="00764C39"/>
    <w:rsid w:val="00764DDD"/>
    <w:rsid w:val="00765A1F"/>
    <w:rsid w:val="00766046"/>
    <w:rsid w:val="007663AE"/>
    <w:rsid w:val="007676AD"/>
    <w:rsid w:val="00767E18"/>
    <w:rsid w:val="00770FC3"/>
    <w:rsid w:val="0077206F"/>
    <w:rsid w:val="0077408E"/>
    <w:rsid w:val="00774892"/>
    <w:rsid w:val="00776D09"/>
    <w:rsid w:val="00777A26"/>
    <w:rsid w:val="0078067D"/>
    <w:rsid w:val="00782F12"/>
    <w:rsid w:val="00783243"/>
    <w:rsid w:val="0078345D"/>
    <w:rsid w:val="00783A79"/>
    <w:rsid w:val="00784273"/>
    <w:rsid w:val="00785A08"/>
    <w:rsid w:val="00785A3E"/>
    <w:rsid w:val="00786029"/>
    <w:rsid w:val="0078646A"/>
    <w:rsid w:val="007902B6"/>
    <w:rsid w:val="00791CAF"/>
    <w:rsid w:val="00791E1A"/>
    <w:rsid w:val="00792DDE"/>
    <w:rsid w:val="00793959"/>
    <w:rsid w:val="00794567"/>
    <w:rsid w:val="007950F8"/>
    <w:rsid w:val="00795D86"/>
    <w:rsid w:val="00797362"/>
    <w:rsid w:val="007A14EB"/>
    <w:rsid w:val="007A20CA"/>
    <w:rsid w:val="007A24E4"/>
    <w:rsid w:val="007A2A3F"/>
    <w:rsid w:val="007A2BC4"/>
    <w:rsid w:val="007A2ED4"/>
    <w:rsid w:val="007A3A77"/>
    <w:rsid w:val="007A515D"/>
    <w:rsid w:val="007A617B"/>
    <w:rsid w:val="007A6234"/>
    <w:rsid w:val="007A6EB1"/>
    <w:rsid w:val="007B06AE"/>
    <w:rsid w:val="007B0A77"/>
    <w:rsid w:val="007B23EF"/>
    <w:rsid w:val="007B4A17"/>
    <w:rsid w:val="007B7D46"/>
    <w:rsid w:val="007C037A"/>
    <w:rsid w:val="007C3E28"/>
    <w:rsid w:val="007C528E"/>
    <w:rsid w:val="007C5A7D"/>
    <w:rsid w:val="007C6567"/>
    <w:rsid w:val="007D03BF"/>
    <w:rsid w:val="007D076A"/>
    <w:rsid w:val="007D1A80"/>
    <w:rsid w:val="007D1D3A"/>
    <w:rsid w:val="007D24A4"/>
    <w:rsid w:val="007D2617"/>
    <w:rsid w:val="007D4071"/>
    <w:rsid w:val="007D4FFF"/>
    <w:rsid w:val="007D59C4"/>
    <w:rsid w:val="007D7EB1"/>
    <w:rsid w:val="007E03D6"/>
    <w:rsid w:val="007E080B"/>
    <w:rsid w:val="007E1029"/>
    <w:rsid w:val="007E27BF"/>
    <w:rsid w:val="007E2B68"/>
    <w:rsid w:val="007E3FA7"/>
    <w:rsid w:val="007E4464"/>
    <w:rsid w:val="007E4665"/>
    <w:rsid w:val="007E582A"/>
    <w:rsid w:val="007E615E"/>
    <w:rsid w:val="007F20E1"/>
    <w:rsid w:val="007F3B42"/>
    <w:rsid w:val="007F4101"/>
    <w:rsid w:val="007F4868"/>
    <w:rsid w:val="00800A08"/>
    <w:rsid w:val="008015B8"/>
    <w:rsid w:val="00802281"/>
    <w:rsid w:val="0080498F"/>
    <w:rsid w:val="00804BD7"/>
    <w:rsid w:val="00804EC3"/>
    <w:rsid w:val="008063BB"/>
    <w:rsid w:val="00807307"/>
    <w:rsid w:val="00807AED"/>
    <w:rsid w:val="00807D91"/>
    <w:rsid w:val="00811B6C"/>
    <w:rsid w:val="00811C77"/>
    <w:rsid w:val="00811C8F"/>
    <w:rsid w:val="0081279B"/>
    <w:rsid w:val="0081318D"/>
    <w:rsid w:val="00813E38"/>
    <w:rsid w:val="00815365"/>
    <w:rsid w:val="00816D7C"/>
    <w:rsid w:val="00817D52"/>
    <w:rsid w:val="00820A68"/>
    <w:rsid w:val="00820BF5"/>
    <w:rsid w:val="00822838"/>
    <w:rsid w:val="00822E8C"/>
    <w:rsid w:val="00823E8A"/>
    <w:rsid w:val="008250BE"/>
    <w:rsid w:val="00825127"/>
    <w:rsid w:val="00825E95"/>
    <w:rsid w:val="00826359"/>
    <w:rsid w:val="008265C1"/>
    <w:rsid w:val="0082687B"/>
    <w:rsid w:val="008270F4"/>
    <w:rsid w:val="00827142"/>
    <w:rsid w:val="00831860"/>
    <w:rsid w:val="00832473"/>
    <w:rsid w:val="00832BD5"/>
    <w:rsid w:val="00832C26"/>
    <w:rsid w:val="00833E44"/>
    <w:rsid w:val="00834F33"/>
    <w:rsid w:val="00835387"/>
    <w:rsid w:val="00835C2A"/>
    <w:rsid w:val="00836293"/>
    <w:rsid w:val="008367EB"/>
    <w:rsid w:val="0084094E"/>
    <w:rsid w:val="00841811"/>
    <w:rsid w:val="0084239C"/>
    <w:rsid w:val="008425DC"/>
    <w:rsid w:val="0084287C"/>
    <w:rsid w:val="00847EA6"/>
    <w:rsid w:val="008502B7"/>
    <w:rsid w:val="00850D67"/>
    <w:rsid w:val="00850E59"/>
    <w:rsid w:val="008512BE"/>
    <w:rsid w:val="008516A2"/>
    <w:rsid w:val="00852FD4"/>
    <w:rsid w:val="0085368C"/>
    <w:rsid w:val="00853EC2"/>
    <w:rsid w:val="00855858"/>
    <w:rsid w:val="008560FE"/>
    <w:rsid w:val="00856A82"/>
    <w:rsid w:val="008573DE"/>
    <w:rsid w:val="008575EA"/>
    <w:rsid w:val="008579BC"/>
    <w:rsid w:val="0086170F"/>
    <w:rsid w:val="0086242B"/>
    <w:rsid w:val="00863C1E"/>
    <w:rsid w:val="008645D7"/>
    <w:rsid w:val="00864BE3"/>
    <w:rsid w:val="00867049"/>
    <w:rsid w:val="00867CE4"/>
    <w:rsid w:val="0087014A"/>
    <w:rsid w:val="00872847"/>
    <w:rsid w:val="00873302"/>
    <w:rsid w:val="008736D7"/>
    <w:rsid w:val="00874617"/>
    <w:rsid w:val="00876BF1"/>
    <w:rsid w:val="00880752"/>
    <w:rsid w:val="00882A05"/>
    <w:rsid w:val="00883607"/>
    <w:rsid w:val="00883CD5"/>
    <w:rsid w:val="00884519"/>
    <w:rsid w:val="00884BF1"/>
    <w:rsid w:val="0088525E"/>
    <w:rsid w:val="0088559E"/>
    <w:rsid w:val="00885A84"/>
    <w:rsid w:val="00885AAF"/>
    <w:rsid w:val="008864E6"/>
    <w:rsid w:val="00887367"/>
    <w:rsid w:val="00890ACF"/>
    <w:rsid w:val="00890B18"/>
    <w:rsid w:val="00890BDD"/>
    <w:rsid w:val="00891912"/>
    <w:rsid w:val="0089198B"/>
    <w:rsid w:val="0089214A"/>
    <w:rsid w:val="00893A17"/>
    <w:rsid w:val="00893BD9"/>
    <w:rsid w:val="00893EA0"/>
    <w:rsid w:val="00894A9A"/>
    <w:rsid w:val="0089782C"/>
    <w:rsid w:val="008A0B09"/>
    <w:rsid w:val="008A3578"/>
    <w:rsid w:val="008A4D49"/>
    <w:rsid w:val="008A54C3"/>
    <w:rsid w:val="008A56C2"/>
    <w:rsid w:val="008A5FDD"/>
    <w:rsid w:val="008A6564"/>
    <w:rsid w:val="008A761A"/>
    <w:rsid w:val="008B05F8"/>
    <w:rsid w:val="008B0C80"/>
    <w:rsid w:val="008B1390"/>
    <w:rsid w:val="008B1497"/>
    <w:rsid w:val="008B2669"/>
    <w:rsid w:val="008B3E74"/>
    <w:rsid w:val="008B4861"/>
    <w:rsid w:val="008B49DE"/>
    <w:rsid w:val="008B5A37"/>
    <w:rsid w:val="008B5B21"/>
    <w:rsid w:val="008C11DE"/>
    <w:rsid w:val="008C12EA"/>
    <w:rsid w:val="008C21C3"/>
    <w:rsid w:val="008C21F7"/>
    <w:rsid w:val="008C3D59"/>
    <w:rsid w:val="008C4530"/>
    <w:rsid w:val="008C4EB2"/>
    <w:rsid w:val="008C4F6D"/>
    <w:rsid w:val="008C5355"/>
    <w:rsid w:val="008D169A"/>
    <w:rsid w:val="008D24DC"/>
    <w:rsid w:val="008D56D1"/>
    <w:rsid w:val="008D6C9F"/>
    <w:rsid w:val="008D7172"/>
    <w:rsid w:val="008D7B4D"/>
    <w:rsid w:val="008E39F1"/>
    <w:rsid w:val="008E3B6A"/>
    <w:rsid w:val="008E430D"/>
    <w:rsid w:val="008E5578"/>
    <w:rsid w:val="008E6887"/>
    <w:rsid w:val="008E75F5"/>
    <w:rsid w:val="008E7968"/>
    <w:rsid w:val="008E7B13"/>
    <w:rsid w:val="008F00BD"/>
    <w:rsid w:val="008F0533"/>
    <w:rsid w:val="008F0C10"/>
    <w:rsid w:val="008F21B6"/>
    <w:rsid w:val="008F2C1F"/>
    <w:rsid w:val="008F2D36"/>
    <w:rsid w:val="008F4107"/>
    <w:rsid w:val="008F4497"/>
    <w:rsid w:val="008F4842"/>
    <w:rsid w:val="008F4851"/>
    <w:rsid w:val="008F5394"/>
    <w:rsid w:val="008F58A6"/>
    <w:rsid w:val="008F65D4"/>
    <w:rsid w:val="008F7332"/>
    <w:rsid w:val="008F75FE"/>
    <w:rsid w:val="0090042D"/>
    <w:rsid w:val="00900F05"/>
    <w:rsid w:val="00901185"/>
    <w:rsid w:val="0090166B"/>
    <w:rsid w:val="00901E08"/>
    <w:rsid w:val="00903618"/>
    <w:rsid w:val="00903EF2"/>
    <w:rsid w:val="00904F26"/>
    <w:rsid w:val="009051AB"/>
    <w:rsid w:val="009069D4"/>
    <w:rsid w:val="00906A55"/>
    <w:rsid w:val="00907E3A"/>
    <w:rsid w:val="00910686"/>
    <w:rsid w:val="00911311"/>
    <w:rsid w:val="00911583"/>
    <w:rsid w:val="00913C4A"/>
    <w:rsid w:val="009140C6"/>
    <w:rsid w:val="00914ED9"/>
    <w:rsid w:val="009153FE"/>
    <w:rsid w:val="00915FFB"/>
    <w:rsid w:val="00916867"/>
    <w:rsid w:val="00920D63"/>
    <w:rsid w:val="0092132F"/>
    <w:rsid w:val="0092305B"/>
    <w:rsid w:val="0092350A"/>
    <w:rsid w:val="009242AB"/>
    <w:rsid w:val="0092440A"/>
    <w:rsid w:val="009253A1"/>
    <w:rsid w:val="00925FCD"/>
    <w:rsid w:val="0092765F"/>
    <w:rsid w:val="009305D2"/>
    <w:rsid w:val="00930789"/>
    <w:rsid w:val="0093181F"/>
    <w:rsid w:val="009330FE"/>
    <w:rsid w:val="0093390B"/>
    <w:rsid w:val="009347DD"/>
    <w:rsid w:val="00935A92"/>
    <w:rsid w:val="00935D90"/>
    <w:rsid w:val="00936CFE"/>
    <w:rsid w:val="00942496"/>
    <w:rsid w:val="00943DFB"/>
    <w:rsid w:val="0094400F"/>
    <w:rsid w:val="00944528"/>
    <w:rsid w:val="00945845"/>
    <w:rsid w:val="00945B1E"/>
    <w:rsid w:val="00945C9B"/>
    <w:rsid w:val="0094749C"/>
    <w:rsid w:val="009517AA"/>
    <w:rsid w:val="00952263"/>
    <w:rsid w:val="0095385F"/>
    <w:rsid w:val="009543C0"/>
    <w:rsid w:val="00954433"/>
    <w:rsid w:val="009555F1"/>
    <w:rsid w:val="00955CA4"/>
    <w:rsid w:val="00957FEA"/>
    <w:rsid w:val="00961564"/>
    <w:rsid w:val="00961B75"/>
    <w:rsid w:val="00961E10"/>
    <w:rsid w:val="00961EA1"/>
    <w:rsid w:val="00963515"/>
    <w:rsid w:val="0096463D"/>
    <w:rsid w:val="00967CD9"/>
    <w:rsid w:val="009705CB"/>
    <w:rsid w:val="009727B6"/>
    <w:rsid w:val="00972BF8"/>
    <w:rsid w:val="0097415C"/>
    <w:rsid w:val="00974D9C"/>
    <w:rsid w:val="0097620F"/>
    <w:rsid w:val="00976BA5"/>
    <w:rsid w:val="009802E3"/>
    <w:rsid w:val="0098036E"/>
    <w:rsid w:val="00981C17"/>
    <w:rsid w:val="0098313D"/>
    <w:rsid w:val="0098364B"/>
    <w:rsid w:val="009839D0"/>
    <w:rsid w:val="00984715"/>
    <w:rsid w:val="00984D68"/>
    <w:rsid w:val="00986695"/>
    <w:rsid w:val="00986E50"/>
    <w:rsid w:val="00987A96"/>
    <w:rsid w:val="00990084"/>
    <w:rsid w:val="00991244"/>
    <w:rsid w:val="009914E5"/>
    <w:rsid w:val="00991910"/>
    <w:rsid w:val="00992BE5"/>
    <w:rsid w:val="00996693"/>
    <w:rsid w:val="009968F0"/>
    <w:rsid w:val="00997C27"/>
    <w:rsid w:val="009A1D13"/>
    <w:rsid w:val="009A1F42"/>
    <w:rsid w:val="009A2C4D"/>
    <w:rsid w:val="009A5B4E"/>
    <w:rsid w:val="009A647C"/>
    <w:rsid w:val="009A69B6"/>
    <w:rsid w:val="009A746E"/>
    <w:rsid w:val="009B184C"/>
    <w:rsid w:val="009B1CC3"/>
    <w:rsid w:val="009B1FBC"/>
    <w:rsid w:val="009B23C5"/>
    <w:rsid w:val="009B27F2"/>
    <w:rsid w:val="009B2A15"/>
    <w:rsid w:val="009B45DC"/>
    <w:rsid w:val="009B49C3"/>
    <w:rsid w:val="009B4D77"/>
    <w:rsid w:val="009B4E22"/>
    <w:rsid w:val="009B50C9"/>
    <w:rsid w:val="009B5371"/>
    <w:rsid w:val="009B5E18"/>
    <w:rsid w:val="009C07FF"/>
    <w:rsid w:val="009C0A8E"/>
    <w:rsid w:val="009C1F5C"/>
    <w:rsid w:val="009C52B3"/>
    <w:rsid w:val="009C6DB0"/>
    <w:rsid w:val="009D04D5"/>
    <w:rsid w:val="009D0949"/>
    <w:rsid w:val="009D0BB1"/>
    <w:rsid w:val="009D10F7"/>
    <w:rsid w:val="009D2033"/>
    <w:rsid w:val="009D290C"/>
    <w:rsid w:val="009D3629"/>
    <w:rsid w:val="009D3A7A"/>
    <w:rsid w:val="009D5B0A"/>
    <w:rsid w:val="009D5D03"/>
    <w:rsid w:val="009D6B53"/>
    <w:rsid w:val="009E0333"/>
    <w:rsid w:val="009E0667"/>
    <w:rsid w:val="009E0F39"/>
    <w:rsid w:val="009E17D5"/>
    <w:rsid w:val="009E217F"/>
    <w:rsid w:val="009E2F50"/>
    <w:rsid w:val="009E2FBC"/>
    <w:rsid w:val="009E3300"/>
    <w:rsid w:val="009E4F07"/>
    <w:rsid w:val="009E5446"/>
    <w:rsid w:val="009E634E"/>
    <w:rsid w:val="009E650B"/>
    <w:rsid w:val="009E65BC"/>
    <w:rsid w:val="009E6A33"/>
    <w:rsid w:val="009F019F"/>
    <w:rsid w:val="009F54CE"/>
    <w:rsid w:val="009F59B0"/>
    <w:rsid w:val="009F600D"/>
    <w:rsid w:val="009F76F2"/>
    <w:rsid w:val="009F7F39"/>
    <w:rsid w:val="009F7FC1"/>
    <w:rsid w:val="00A00BBF"/>
    <w:rsid w:val="00A03645"/>
    <w:rsid w:val="00A0595C"/>
    <w:rsid w:val="00A100F4"/>
    <w:rsid w:val="00A1116C"/>
    <w:rsid w:val="00A11728"/>
    <w:rsid w:val="00A1404F"/>
    <w:rsid w:val="00A16A37"/>
    <w:rsid w:val="00A171C4"/>
    <w:rsid w:val="00A20430"/>
    <w:rsid w:val="00A204C9"/>
    <w:rsid w:val="00A20601"/>
    <w:rsid w:val="00A2083F"/>
    <w:rsid w:val="00A21D63"/>
    <w:rsid w:val="00A22178"/>
    <w:rsid w:val="00A22E5E"/>
    <w:rsid w:val="00A24A09"/>
    <w:rsid w:val="00A25CB9"/>
    <w:rsid w:val="00A2632B"/>
    <w:rsid w:val="00A27DEE"/>
    <w:rsid w:val="00A3108C"/>
    <w:rsid w:val="00A31363"/>
    <w:rsid w:val="00A32888"/>
    <w:rsid w:val="00A32F78"/>
    <w:rsid w:val="00A346C9"/>
    <w:rsid w:val="00A357E5"/>
    <w:rsid w:val="00A35ACD"/>
    <w:rsid w:val="00A36DBD"/>
    <w:rsid w:val="00A374AC"/>
    <w:rsid w:val="00A40211"/>
    <w:rsid w:val="00A40C2F"/>
    <w:rsid w:val="00A42DD2"/>
    <w:rsid w:val="00A44D3E"/>
    <w:rsid w:val="00A47892"/>
    <w:rsid w:val="00A47903"/>
    <w:rsid w:val="00A5019B"/>
    <w:rsid w:val="00A50A57"/>
    <w:rsid w:val="00A519B2"/>
    <w:rsid w:val="00A52FC7"/>
    <w:rsid w:val="00A53040"/>
    <w:rsid w:val="00A5363A"/>
    <w:rsid w:val="00A56A4F"/>
    <w:rsid w:val="00A607D7"/>
    <w:rsid w:val="00A609B0"/>
    <w:rsid w:val="00A62702"/>
    <w:rsid w:val="00A62AB8"/>
    <w:rsid w:val="00A63A26"/>
    <w:rsid w:val="00A648D0"/>
    <w:rsid w:val="00A64CDA"/>
    <w:rsid w:val="00A660A8"/>
    <w:rsid w:val="00A664A7"/>
    <w:rsid w:val="00A701B0"/>
    <w:rsid w:val="00A72562"/>
    <w:rsid w:val="00A7301A"/>
    <w:rsid w:val="00A74825"/>
    <w:rsid w:val="00A74F66"/>
    <w:rsid w:val="00A76127"/>
    <w:rsid w:val="00A767C2"/>
    <w:rsid w:val="00A77DAB"/>
    <w:rsid w:val="00A77E17"/>
    <w:rsid w:val="00A8011C"/>
    <w:rsid w:val="00A80D11"/>
    <w:rsid w:val="00A81426"/>
    <w:rsid w:val="00A81958"/>
    <w:rsid w:val="00A845DF"/>
    <w:rsid w:val="00A91767"/>
    <w:rsid w:val="00A9406D"/>
    <w:rsid w:val="00A943BB"/>
    <w:rsid w:val="00A94A0F"/>
    <w:rsid w:val="00A94ACF"/>
    <w:rsid w:val="00A957FC"/>
    <w:rsid w:val="00A95D56"/>
    <w:rsid w:val="00A96847"/>
    <w:rsid w:val="00A97B53"/>
    <w:rsid w:val="00A97DB6"/>
    <w:rsid w:val="00AA2405"/>
    <w:rsid w:val="00AA2AD1"/>
    <w:rsid w:val="00AA2B63"/>
    <w:rsid w:val="00AA2E11"/>
    <w:rsid w:val="00AA309D"/>
    <w:rsid w:val="00AA47D6"/>
    <w:rsid w:val="00AA5C05"/>
    <w:rsid w:val="00AA68F7"/>
    <w:rsid w:val="00AA77A8"/>
    <w:rsid w:val="00AB0785"/>
    <w:rsid w:val="00AB0C51"/>
    <w:rsid w:val="00AB169F"/>
    <w:rsid w:val="00AB5172"/>
    <w:rsid w:val="00AB5572"/>
    <w:rsid w:val="00AB669B"/>
    <w:rsid w:val="00AB6A12"/>
    <w:rsid w:val="00AB7693"/>
    <w:rsid w:val="00AB7B0B"/>
    <w:rsid w:val="00AC0334"/>
    <w:rsid w:val="00AC0480"/>
    <w:rsid w:val="00AC0673"/>
    <w:rsid w:val="00AC094F"/>
    <w:rsid w:val="00AC0F2A"/>
    <w:rsid w:val="00AC146B"/>
    <w:rsid w:val="00AC2C98"/>
    <w:rsid w:val="00AC6D4D"/>
    <w:rsid w:val="00AD1255"/>
    <w:rsid w:val="00AD1CBB"/>
    <w:rsid w:val="00AD2BA4"/>
    <w:rsid w:val="00AD3473"/>
    <w:rsid w:val="00AD3F98"/>
    <w:rsid w:val="00AD5FDA"/>
    <w:rsid w:val="00AD69F5"/>
    <w:rsid w:val="00AD7EB9"/>
    <w:rsid w:val="00AE23A6"/>
    <w:rsid w:val="00AE4FA3"/>
    <w:rsid w:val="00AE78E7"/>
    <w:rsid w:val="00AE7B1D"/>
    <w:rsid w:val="00AF0161"/>
    <w:rsid w:val="00AF04C1"/>
    <w:rsid w:val="00AF12C1"/>
    <w:rsid w:val="00AF1CAC"/>
    <w:rsid w:val="00AF2DB3"/>
    <w:rsid w:val="00AF3CD0"/>
    <w:rsid w:val="00AF4568"/>
    <w:rsid w:val="00AF45E4"/>
    <w:rsid w:val="00AF4637"/>
    <w:rsid w:val="00AF4AD6"/>
    <w:rsid w:val="00AF6C7E"/>
    <w:rsid w:val="00AF7044"/>
    <w:rsid w:val="00AF781E"/>
    <w:rsid w:val="00B023C0"/>
    <w:rsid w:val="00B023FC"/>
    <w:rsid w:val="00B02A6F"/>
    <w:rsid w:val="00B02CA3"/>
    <w:rsid w:val="00B033BB"/>
    <w:rsid w:val="00B034E1"/>
    <w:rsid w:val="00B03CAA"/>
    <w:rsid w:val="00B044DB"/>
    <w:rsid w:val="00B04809"/>
    <w:rsid w:val="00B04F53"/>
    <w:rsid w:val="00B06C1A"/>
    <w:rsid w:val="00B1183C"/>
    <w:rsid w:val="00B11A7D"/>
    <w:rsid w:val="00B13452"/>
    <w:rsid w:val="00B14988"/>
    <w:rsid w:val="00B14991"/>
    <w:rsid w:val="00B158AC"/>
    <w:rsid w:val="00B15E8F"/>
    <w:rsid w:val="00B16388"/>
    <w:rsid w:val="00B16B2A"/>
    <w:rsid w:val="00B16E81"/>
    <w:rsid w:val="00B205F1"/>
    <w:rsid w:val="00B20A19"/>
    <w:rsid w:val="00B22E95"/>
    <w:rsid w:val="00B232B4"/>
    <w:rsid w:val="00B24B7E"/>
    <w:rsid w:val="00B259F8"/>
    <w:rsid w:val="00B26BC7"/>
    <w:rsid w:val="00B30679"/>
    <w:rsid w:val="00B32694"/>
    <w:rsid w:val="00B33E17"/>
    <w:rsid w:val="00B348E2"/>
    <w:rsid w:val="00B3598F"/>
    <w:rsid w:val="00B35A61"/>
    <w:rsid w:val="00B368D7"/>
    <w:rsid w:val="00B37D49"/>
    <w:rsid w:val="00B40573"/>
    <w:rsid w:val="00B406B8"/>
    <w:rsid w:val="00B41D10"/>
    <w:rsid w:val="00B41DBE"/>
    <w:rsid w:val="00B42901"/>
    <w:rsid w:val="00B4433D"/>
    <w:rsid w:val="00B449D4"/>
    <w:rsid w:val="00B51158"/>
    <w:rsid w:val="00B52A6A"/>
    <w:rsid w:val="00B53AA0"/>
    <w:rsid w:val="00B563FF"/>
    <w:rsid w:val="00B5670B"/>
    <w:rsid w:val="00B60747"/>
    <w:rsid w:val="00B6083A"/>
    <w:rsid w:val="00B60CA2"/>
    <w:rsid w:val="00B60EC7"/>
    <w:rsid w:val="00B6125E"/>
    <w:rsid w:val="00B61FB4"/>
    <w:rsid w:val="00B62009"/>
    <w:rsid w:val="00B62175"/>
    <w:rsid w:val="00B621CA"/>
    <w:rsid w:val="00B62C73"/>
    <w:rsid w:val="00B652DD"/>
    <w:rsid w:val="00B656A1"/>
    <w:rsid w:val="00B6649E"/>
    <w:rsid w:val="00B67BF5"/>
    <w:rsid w:val="00B705EE"/>
    <w:rsid w:val="00B711EF"/>
    <w:rsid w:val="00B7186C"/>
    <w:rsid w:val="00B72305"/>
    <w:rsid w:val="00B73BF9"/>
    <w:rsid w:val="00B73E0F"/>
    <w:rsid w:val="00B76A22"/>
    <w:rsid w:val="00B77B37"/>
    <w:rsid w:val="00B80C42"/>
    <w:rsid w:val="00B81713"/>
    <w:rsid w:val="00B81F5B"/>
    <w:rsid w:val="00B82C7F"/>
    <w:rsid w:val="00B82D63"/>
    <w:rsid w:val="00B83783"/>
    <w:rsid w:val="00B8495B"/>
    <w:rsid w:val="00B8571E"/>
    <w:rsid w:val="00B861E7"/>
    <w:rsid w:val="00B878B6"/>
    <w:rsid w:val="00B87D74"/>
    <w:rsid w:val="00B90D7E"/>
    <w:rsid w:val="00B92613"/>
    <w:rsid w:val="00B947F9"/>
    <w:rsid w:val="00B95721"/>
    <w:rsid w:val="00B95FE2"/>
    <w:rsid w:val="00B97168"/>
    <w:rsid w:val="00B9741F"/>
    <w:rsid w:val="00B9777B"/>
    <w:rsid w:val="00BA13B0"/>
    <w:rsid w:val="00BA1DBC"/>
    <w:rsid w:val="00BA234E"/>
    <w:rsid w:val="00BA2F4F"/>
    <w:rsid w:val="00BA2FAF"/>
    <w:rsid w:val="00BA4772"/>
    <w:rsid w:val="00BA4CD9"/>
    <w:rsid w:val="00BA64C4"/>
    <w:rsid w:val="00BA663C"/>
    <w:rsid w:val="00BA6B8F"/>
    <w:rsid w:val="00BB064E"/>
    <w:rsid w:val="00BB24F1"/>
    <w:rsid w:val="00BB2794"/>
    <w:rsid w:val="00BB37B3"/>
    <w:rsid w:val="00BB3B2E"/>
    <w:rsid w:val="00BB4063"/>
    <w:rsid w:val="00BB4C97"/>
    <w:rsid w:val="00BB5CE2"/>
    <w:rsid w:val="00BB6EF3"/>
    <w:rsid w:val="00BB727B"/>
    <w:rsid w:val="00BB796A"/>
    <w:rsid w:val="00BB799D"/>
    <w:rsid w:val="00BC0315"/>
    <w:rsid w:val="00BC1E8A"/>
    <w:rsid w:val="00BC20DE"/>
    <w:rsid w:val="00BC278E"/>
    <w:rsid w:val="00BC2CE8"/>
    <w:rsid w:val="00BC3504"/>
    <w:rsid w:val="00BC36AD"/>
    <w:rsid w:val="00BC37B6"/>
    <w:rsid w:val="00BC4CC9"/>
    <w:rsid w:val="00BC5612"/>
    <w:rsid w:val="00BC5822"/>
    <w:rsid w:val="00BC5F00"/>
    <w:rsid w:val="00BC61F8"/>
    <w:rsid w:val="00BC6D85"/>
    <w:rsid w:val="00BC7306"/>
    <w:rsid w:val="00BD0513"/>
    <w:rsid w:val="00BD222C"/>
    <w:rsid w:val="00BD2EE3"/>
    <w:rsid w:val="00BD3910"/>
    <w:rsid w:val="00BD3D72"/>
    <w:rsid w:val="00BD3FCF"/>
    <w:rsid w:val="00BD6247"/>
    <w:rsid w:val="00BD6C49"/>
    <w:rsid w:val="00BD7236"/>
    <w:rsid w:val="00BD793F"/>
    <w:rsid w:val="00BD7C4D"/>
    <w:rsid w:val="00BE01E1"/>
    <w:rsid w:val="00BE054C"/>
    <w:rsid w:val="00BE05FA"/>
    <w:rsid w:val="00BE1D2F"/>
    <w:rsid w:val="00BE1D7B"/>
    <w:rsid w:val="00BE1E19"/>
    <w:rsid w:val="00BE2405"/>
    <w:rsid w:val="00BE2622"/>
    <w:rsid w:val="00BE42AD"/>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71B1"/>
    <w:rsid w:val="00BF73AE"/>
    <w:rsid w:val="00BF7B21"/>
    <w:rsid w:val="00C0008F"/>
    <w:rsid w:val="00C0241E"/>
    <w:rsid w:val="00C03CA3"/>
    <w:rsid w:val="00C05665"/>
    <w:rsid w:val="00C06E53"/>
    <w:rsid w:val="00C079E7"/>
    <w:rsid w:val="00C1037E"/>
    <w:rsid w:val="00C10669"/>
    <w:rsid w:val="00C14DD6"/>
    <w:rsid w:val="00C14F38"/>
    <w:rsid w:val="00C161D5"/>
    <w:rsid w:val="00C17676"/>
    <w:rsid w:val="00C20464"/>
    <w:rsid w:val="00C22770"/>
    <w:rsid w:val="00C23A52"/>
    <w:rsid w:val="00C23E7B"/>
    <w:rsid w:val="00C24263"/>
    <w:rsid w:val="00C249DB"/>
    <w:rsid w:val="00C24C6C"/>
    <w:rsid w:val="00C256E6"/>
    <w:rsid w:val="00C25B36"/>
    <w:rsid w:val="00C26647"/>
    <w:rsid w:val="00C27C72"/>
    <w:rsid w:val="00C303A9"/>
    <w:rsid w:val="00C334CF"/>
    <w:rsid w:val="00C33838"/>
    <w:rsid w:val="00C33C5D"/>
    <w:rsid w:val="00C33C97"/>
    <w:rsid w:val="00C34B25"/>
    <w:rsid w:val="00C359E3"/>
    <w:rsid w:val="00C376FA"/>
    <w:rsid w:val="00C40EC9"/>
    <w:rsid w:val="00C41CCD"/>
    <w:rsid w:val="00C43794"/>
    <w:rsid w:val="00C44275"/>
    <w:rsid w:val="00C445F0"/>
    <w:rsid w:val="00C44F7B"/>
    <w:rsid w:val="00C4644D"/>
    <w:rsid w:val="00C466E1"/>
    <w:rsid w:val="00C5070A"/>
    <w:rsid w:val="00C532FE"/>
    <w:rsid w:val="00C53BAE"/>
    <w:rsid w:val="00C53DA4"/>
    <w:rsid w:val="00C5605F"/>
    <w:rsid w:val="00C560F9"/>
    <w:rsid w:val="00C56969"/>
    <w:rsid w:val="00C56D88"/>
    <w:rsid w:val="00C572BC"/>
    <w:rsid w:val="00C57649"/>
    <w:rsid w:val="00C577F0"/>
    <w:rsid w:val="00C60955"/>
    <w:rsid w:val="00C60C5E"/>
    <w:rsid w:val="00C61825"/>
    <w:rsid w:val="00C61CF4"/>
    <w:rsid w:val="00C61ED3"/>
    <w:rsid w:val="00C645F3"/>
    <w:rsid w:val="00C65774"/>
    <w:rsid w:val="00C65B72"/>
    <w:rsid w:val="00C70170"/>
    <w:rsid w:val="00C70E25"/>
    <w:rsid w:val="00C72AB0"/>
    <w:rsid w:val="00C743C0"/>
    <w:rsid w:val="00C75594"/>
    <w:rsid w:val="00C75749"/>
    <w:rsid w:val="00C767A1"/>
    <w:rsid w:val="00C76B75"/>
    <w:rsid w:val="00C76E31"/>
    <w:rsid w:val="00C770B2"/>
    <w:rsid w:val="00C774F1"/>
    <w:rsid w:val="00C77938"/>
    <w:rsid w:val="00C800E6"/>
    <w:rsid w:val="00C80B8C"/>
    <w:rsid w:val="00C82216"/>
    <w:rsid w:val="00C82997"/>
    <w:rsid w:val="00C84DBC"/>
    <w:rsid w:val="00C871E0"/>
    <w:rsid w:val="00C92180"/>
    <w:rsid w:val="00C93347"/>
    <w:rsid w:val="00C93700"/>
    <w:rsid w:val="00C939A6"/>
    <w:rsid w:val="00C94A47"/>
    <w:rsid w:val="00C95141"/>
    <w:rsid w:val="00C973CA"/>
    <w:rsid w:val="00C977D9"/>
    <w:rsid w:val="00C979D8"/>
    <w:rsid w:val="00CA071E"/>
    <w:rsid w:val="00CA1C67"/>
    <w:rsid w:val="00CA1DFF"/>
    <w:rsid w:val="00CA1EE7"/>
    <w:rsid w:val="00CA4057"/>
    <w:rsid w:val="00CA50E9"/>
    <w:rsid w:val="00CA5160"/>
    <w:rsid w:val="00CA5C1D"/>
    <w:rsid w:val="00CA69B0"/>
    <w:rsid w:val="00CA7B4A"/>
    <w:rsid w:val="00CB0AAC"/>
    <w:rsid w:val="00CB1067"/>
    <w:rsid w:val="00CB1889"/>
    <w:rsid w:val="00CB207C"/>
    <w:rsid w:val="00CB39CA"/>
    <w:rsid w:val="00CB4298"/>
    <w:rsid w:val="00CB56DE"/>
    <w:rsid w:val="00CB5C29"/>
    <w:rsid w:val="00CB7030"/>
    <w:rsid w:val="00CB7684"/>
    <w:rsid w:val="00CB7DA6"/>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70F"/>
    <w:rsid w:val="00CE2158"/>
    <w:rsid w:val="00CE2DAB"/>
    <w:rsid w:val="00CE3C18"/>
    <w:rsid w:val="00CE3D09"/>
    <w:rsid w:val="00CE44D0"/>
    <w:rsid w:val="00CE516E"/>
    <w:rsid w:val="00CE60C8"/>
    <w:rsid w:val="00CE6744"/>
    <w:rsid w:val="00CE7565"/>
    <w:rsid w:val="00CF2AD8"/>
    <w:rsid w:val="00CF3F67"/>
    <w:rsid w:val="00CF4F6D"/>
    <w:rsid w:val="00CF5640"/>
    <w:rsid w:val="00CF7BB5"/>
    <w:rsid w:val="00D00424"/>
    <w:rsid w:val="00D01335"/>
    <w:rsid w:val="00D020E2"/>
    <w:rsid w:val="00D02F6A"/>
    <w:rsid w:val="00D04CB5"/>
    <w:rsid w:val="00D0505D"/>
    <w:rsid w:val="00D0544D"/>
    <w:rsid w:val="00D06FC8"/>
    <w:rsid w:val="00D103B8"/>
    <w:rsid w:val="00D1129E"/>
    <w:rsid w:val="00D118CE"/>
    <w:rsid w:val="00D14263"/>
    <w:rsid w:val="00D14DC5"/>
    <w:rsid w:val="00D17721"/>
    <w:rsid w:val="00D20603"/>
    <w:rsid w:val="00D218FF"/>
    <w:rsid w:val="00D21FA2"/>
    <w:rsid w:val="00D22ADC"/>
    <w:rsid w:val="00D24442"/>
    <w:rsid w:val="00D2485C"/>
    <w:rsid w:val="00D2516F"/>
    <w:rsid w:val="00D2518D"/>
    <w:rsid w:val="00D26D43"/>
    <w:rsid w:val="00D31037"/>
    <w:rsid w:val="00D312C6"/>
    <w:rsid w:val="00D3264B"/>
    <w:rsid w:val="00D32822"/>
    <w:rsid w:val="00D35717"/>
    <w:rsid w:val="00D36F2A"/>
    <w:rsid w:val="00D37AB0"/>
    <w:rsid w:val="00D37F22"/>
    <w:rsid w:val="00D4113F"/>
    <w:rsid w:val="00D412EE"/>
    <w:rsid w:val="00D41A1D"/>
    <w:rsid w:val="00D41C0D"/>
    <w:rsid w:val="00D4294C"/>
    <w:rsid w:val="00D435D4"/>
    <w:rsid w:val="00D453F4"/>
    <w:rsid w:val="00D53C68"/>
    <w:rsid w:val="00D545C1"/>
    <w:rsid w:val="00D54A63"/>
    <w:rsid w:val="00D56043"/>
    <w:rsid w:val="00D62EBE"/>
    <w:rsid w:val="00D63200"/>
    <w:rsid w:val="00D6426F"/>
    <w:rsid w:val="00D642B1"/>
    <w:rsid w:val="00D644A7"/>
    <w:rsid w:val="00D64A42"/>
    <w:rsid w:val="00D64B01"/>
    <w:rsid w:val="00D674DB"/>
    <w:rsid w:val="00D70A44"/>
    <w:rsid w:val="00D7126E"/>
    <w:rsid w:val="00D723A8"/>
    <w:rsid w:val="00D7454D"/>
    <w:rsid w:val="00D74E3C"/>
    <w:rsid w:val="00D75C86"/>
    <w:rsid w:val="00D774F9"/>
    <w:rsid w:val="00D80EB4"/>
    <w:rsid w:val="00D81265"/>
    <w:rsid w:val="00D819ED"/>
    <w:rsid w:val="00D82F7E"/>
    <w:rsid w:val="00D831A2"/>
    <w:rsid w:val="00D83284"/>
    <w:rsid w:val="00D8666B"/>
    <w:rsid w:val="00D872F2"/>
    <w:rsid w:val="00D87ABD"/>
    <w:rsid w:val="00D87E8D"/>
    <w:rsid w:val="00D87EC5"/>
    <w:rsid w:val="00D9070A"/>
    <w:rsid w:val="00D91459"/>
    <w:rsid w:val="00D916F2"/>
    <w:rsid w:val="00D94405"/>
    <w:rsid w:val="00D944EC"/>
    <w:rsid w:val="00D9548F"/>
    <w:rsid w:val="00D9676D"/>
    <w:rsid w:val="00D96D50"/>
    <w:rsid w:val="00DA041E"/>
    <w:rsid w:val="00DA085D"/>
    <w:rsid w:val="00DA0B34"/>
    <w:rsid w:val="00DA300B"/>
    <w:rsid w:val="00DA40C6"/>
    <w:rsid w:val="00DA5537"/>
    <w:rsid w:val="00DA59F3"/>
    <w:rsid w:val="00DA797D"/>
    <w:rsid w:val="00DB0C3A"/>
    <w:rsid w:val="00DB354F"/>
    <w:rsid w:val="00DB3F2D"/>
    <w:rsid w:val="00DB4653"/>
    <w:rsid w:val="00DB4ED6"/>
    <w:rsid w:val="00DB4FA4"/>
    <w:rsid w:val="00DB6E90"/>
    <w:rsid w:val="00DB70EA"/>
    <w:rsid w:val="00DB78F4"/>
    <w:rsid w:val="00DC145B"/>
    <w:rsid w:val="00DC167A"/>
    <w:rsid w:val="00DC2954"/>
    <w:rsid w:val="00DD05D1"/>
    <w:rsid w:val="00DD0A41"/>
    <w:rsid w:val="00DD0E46"/>
    <w:rsid w:val="00DD2BB1"/>
    <w:rsid w:val="00DD398F"/>
    <w:rsid w:val="00DD53DA"/>
    <w:rsid w:val="00DD5910"/>
    <w:rsid w:val="00DD67B6"/>
    <w:rsid w:val="00DE03FC"/>
    <w:rsid w:val="00DE0D7A"/>
    <w:rsid w:val="00DE1EB8"/>
    <w:rsid w:val="00DE2099"/>
    <w:rsid w:val="00DE4472"/>
    <w:rsid w:val="00DE4CAD"/>
    <w:rsid w:val="00DE7AC5"/>
    <w:rsid w:val="00DF2028"/>
    <w:rsid w:val="00DF2FD9"/>
    <w:rsid w:val="00DF2FFB"/>
    <w:rsid w:val="00DF36B9"/>
    <w:rsid w:val="00DF4CE1"/>
    <w:rsid w:val="00DF4E56"/>
    <w:rsid w:val="00DF4FCF"/>
    <w:rsid w:val="00DF52D1"/>
    <w:rsid w:val="00DF7849"/>
    <w:rsid w:val="00E006D5"/>
    <w:rsid w:val="00E01B47"/>
    <w:rsid w:val="00E02398"/>
    <w:rsid w:val="00E050FC"/>
    <w:rsid w:val="00E069DF"/>
    <w:rsid w:val="00E10029"/>
    <w:rsid w:val="00E10AC5"/>
    <w:rsid w:val="00E10F1F"/>
    <w:rsid w:val="00E11573"/>
    <w:rsid w:val="00E15631"/>
    <w:rsid w:val="00E1652A"/>
    <w:rsid w:val="00E16A1B"/>
    <w:rsid w:val="00E171A4"/>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5723"/>
    <w:rsid w:val="00E3610B"/>
    <w:rsid w:val="00E37FAE"/>
    <w:rsid w:val="00E4157B"/>
    <w:rsid w:val="00E424F6"/>
    <w:rsid w:val="00E431C3"/>
    <w:rsid w:val="00E44209"/>
    <w:rsid w:val="00E445FA"/>
    <w:rsid w:val="00E4659C"/>
    <w:rsid w:val="00E46818"/>
    <w:rsid w:val="00E47B80"/>
    <w:rsid w:val="00E501B2"/>
    <w:rsid w:val="00E524C5"/>
    <w:rsid w:val="00E5307E"/>
    <w:rsid w:val="00E53FD8"/>
    <w:rsid w:val="00E55992"/>
    <w:rsid w:val="00E574B5"/>
    <w:rsid w:val="00E61440"/>
    <w:rsid w:val="00E61EE4"/>
    <w:rsid w:val="00E62491"/>
    <w:rsid w:val="00E64508"/>
    <w:rsid w:val="00E64A8B"/>
    <w:rsid w:val="00E64FB2"/>
    <w:rsid w:val="00E6656A"/>
    <w:rsid w:val="00E66831"/>
    <w:rsid w:val="00E70D2C"/>
    <w:rsid w:val="00E711A6"/>
    <w:rsid w:val="00E71BC6"/>
    <w:rsid w:val="00E721D0"/>
    <w:rsid w:val="00E72EAC"/>
    <w:rsid w:val="00E732B9"/>
    <w:rsid w:val="00E74DF2"/>
    <w:rsid w:val="00E74E36"/>
    <w:rsid w:val="00E75DB5"/>
    <w:rsid w:val="00E762E4"/>
    <w:rsid w:val="00E7699B"/>
    <w:rsid w:val="00E76C79"/>
    <w:rsid w:val="00E770D9"/>
    <w:rsid w:val="00E773BC"/>
    <w:rsid w:val="00E7756D"/>
    <w:rsid w:val="00E778F4"/>
    <w:rsid w:val="00E815A8"/>
    <w:rsid w:val="00E83663"/>
    <w:rsid w:val="00E84D8B"/>
    <w:rsid w:val="00E8668B"/>
    <w:rsid w:val="00E876EA"/>
    <w:rsid w:val="00E9006E"/>
    <w:rsid w:val="00E90AA4"/>
    <w:rsid w:val="00E912CC"/>
    <w:rsid w:val="00E93E50"/>
    <w:rsid w:val="00E93FD7"/>
    <w:rsid w:val="00E95C89"/>
    <w:rsid w:val="00E96073"/>
    <w:rsid w:val="00E9738B"/>
    <w:rsid w:val="00EA106D"/>
    <w:rsid w:val="00EA1EDE"/>
    <w:rsid w:val="00EA248D"/>
    <w:rsid w:val="00EA300F"/>
    <w:rsid w:val="00EA390A"/>
    <w:rsid w:val="00EA458B"/>
    <w:rsid w:val="00EA4740"/>
    <w:rsid w:val="00EA5F64"/>
    <w:rsid w:val="00EA7458"/>
    <w:rsid w:val="00EB0FA0"/>
    <w:rsid w:val="00EB1564"/>
    <w:rsid w:val="00EB3A0A"/>
    <w:rsid w:val="00EB64A0"/>
    <w:rsid w:val="00EB6840"/>
    <w:rsid w:val="00EB7DB2"/>
    <w:rsid w:val="00EC0E5C"/>
    <w:rsid w:val="00EC1A84"/>
    <w:rsid w:val="00EC1EFE"/>
    <w:rsid w:val="00EC2949"/>
    <w:rsid w:val="00EC347F"/>
    <w:rsid w:val="00EC37B4"/>
    <w:rsid w:val="00EC3B33"/>
    <w:rsid w:val="00EC4411"/>
    <w:rsid w:val="00EC494A"/>
    <w:rsid w:val="00EC4AC9"/>
    <w:rsid w:val="00EC4B62"/>
    <w:rsid w:val="00EC50F9"/>
    <w:rsid w:val="00EC51FC"/>
    <w:rsid w:val="00EC5438"/>
    <w:rsid w:val="00EC605B"/>
    <w:rsid w:val="00EC61AE"/>
    <w:rsid w:val="00EC633A"/>
    <w:rsid w:val="00EC6CE1"/>
    <w:rsid w:val="00ED009F"/>
    <w:rsid w:val="00ED0DA7"/>
    <w:rsid w:val="00ED131B"/>
    <w:rsid w:val="00ED42ED"/>
    <w:rsid w:val="00ED46A0"/>
    <w:rsid w:val="00ED585A"/>
    <w:rsid w:val="00ED64C1"/>
    <w:rsid w:val="00ED6D86"/>
    <w:rsid w:val="00EE1C7F"/>
    <w:rsid w:val="00EE37B6"/>
    <w:rsid w:val="00EE493A"/>
    <w:rsid w:val="00EE71E2"/>
    <w:rsid w:val="00EE75CC"/>
    <w:rsid w:val="00EF1E36"/>
    <w:rsid w:val="00EF255A"/>
    <w:rsid w:val="00EF30F6"/>
    <w:rsid w:val="00EF36B0"/>
    <w:rsid w:val="00EF3956"/>
    <w:rsid w:val="00EF5249"/>
    <w:rsid w:val="00EF53A4"/>
    <w:rsid w:val="00EF645B"/>
    <w:rsid w:val="00EF69B2"/>
    <w:rsid w:val="00EF7632"/>
    <w:rsid w:val="00EF7BDB"/>
    <w:rsid w:val="00EF7F6E"/>
    <w:rsid w:val="00F0034D"/>
    <w:rsid w:val="00F03A78"/>
    <w:rsid w:val="00F0494E"/>
    <w:rsid w:val="00F06238"/>
    <w:rsid w:val="00F1043E"/>
    <w:rsid w:val="00F107D7"/>
    <w:rsid w:val="00F108C9"/>
    <w:rsid w:val="00F11002"/>
    <w:rsid w:val="00F129F4"/>
    <w:rsid w:val="00F12AC4"/>
    <w:rsid w:val="00F12C99"/>
    <w:rsid w:val="00F12E3A"/>
    <w:rsid w:val="00F13D30"/>
    <w:rsid w:val="00F13F75"/>
    <w:rsid w:val="00F14888"/>
    <w:rsid w:val="00F16427"/>
    <w:rsid w:val="00F16D02"/>
    <w:rsid w:val="00F16D95"/>
    <w:rsid w:val="00F17161"/>
    <w:rsid w:val="00F17E0B"/>
    <w:rsid w:val="00F20983"/>
    <w:rsid w:val="00F245FC"/>
    <w:rsid w:val="00F25A6A"/>
    <w:rsid w:val="00F25B97"/>
    <w:rsid w:val="00F27062"/>
    <w:rsid w:val="00F27547"/>
    <w:rsid w:val="00F309B5"/>
    <w:rsid w:val="00F30CDC"/>
    <w:rsid w:val="00F31A1E"/>
    <w:rsid w:val="00F31F6B"/>
    <w:rsid w:val="00F32C4D"/>
    <w:rsid w:val="00F3349F"/>
    <w:rsid w:val="00F35F51"/>
    <w:rsid w:val="00F367CC"/>
    <w:rsid w:val="00F36B11"/>
    <w:rsid w:val="00F3752B"/>
    <w:rsid w:val="00F37AD0"/>
    <w:rsid w:val="00F41684"/>
    <w:rsid w:val="00F41D2E"/>
    <w:rsid w:val="00F43A63"/>
    <w:rsid w:val="00F44537"/>
    <w:rsid w:val="00F459C5"/>
    <w:rsid w:val="00F45A71"/>
    <w:rsid w:val="00F470AB"/>
    <w:rsid w:val="00F476C2"/>
    <w:rsid w:val="00F565FE"/>
    <w:rsid w:val="00F57AE5"/>
    <w:rsid w:val="00F6074E"/>
    <w:rsid w:val="00F634FB"/>
    <w:rsid w:val="00F63EBE"/>
    <w:rsid w:val="00F64C33"/>
    <w:rsid w:val="00F65AE2"/>
    <w:rsid w:val="00F66A77"/>
    <w:rsid w:val="00F67F51"/>
    <w:rsid w:val="00F70A45"/>
    <w:rsid w:val="00F71DC7"/>
    <w:rsid w:val="00F76A13"/>
    <w:rsid w:val="00F80EE9"/>
    <w:rsid w:val="00F8473F"/>
    <w:rsid w:val="00F85243"/>
    <w:rsid w:val="00F85A6D"/>
    <w:rsid w:val="00F86A8E"/>
    <w:rsid w:val="00F872C8"/>
    <w:rsid w:val="00F928D6"/>
    <w:rsid w:val="00F92935"/>
    <w:rsid w:val="00F94652"/>
    <w:rsid w:val="00F97ED9"/>
    <w:rsid w:val="00F97F1A"/>
    <w:rsid w:val="00FA0A8F"/>
    <w:rsid w:val="00FA1256"/>
    <w:rsid w:val="00FA2B17"/>
    <w:rsid w:val="00FA2EB6"/>
    <w:rsid w:val="00FA4663"/>
    <w:rsid w:val="00FA47AD"/>
    <w:rsid w:val="00FA6EA8"/>
    <w:rsid w:val="00FA7300"/>
    <w:rsid w:val="00FA7E18"/>
    <w:rsid w:val="00FA7F6D"/>
    <w:rsid w:val="00FA7FED"/>
    <w:rsid w:val="00FB03FF"/>
    <w:rsid w:val="00FB0999"/>
    <w:rsid w:val="00FB1240"/>
    <w:rsid w:val="00FB135C"/>
    <w:rsid w:val="00FB18C0"/>
    <w:rsid w:val="00FB1E00"/>
    <w:rsid w:val="00FB280C"/>
    <w:rsid w:val="00FB2F49"/>
    <w:rsid w:val="00FB3297"/>
    <w:rsid w:val="00FB3E19"/>
    <w:rsid w:val="00FB5FBE"/>
    <w:rsid w:val="00FB65DE"/>
    <w:rsid w:val="00FC005A"/>
    <w:rsid w:val="00FC07E3"/>
    <w:rsid w:val="00FC14A0"/>
    <w:rsid w:val="00FC19EA"/>
    <w:rsid w:val="00FC1E71"/>
    <w:rsid w:val="00FC2492"/>
    <w:rsid w:val="00FC2523"/>
    <w:rsid w:val="00FC271C"/>
    <w:rsid w:val="00FC2CBB"/>
    <w:rsid w:val="00FC43EE"/>
    <w:rsid w:val="00FC4E96"/>
    <w:rsid w:val="00FC4F48"/>
    <w:rsid w:val="00FC5AA4"/>
    <w:rsid w:val="00FD1D69"/>
    <w:rsid w:val="00FD3087"/>
    <w:rsid w:val="00FD49C1"/>
    <w:rsid w:val="00FD4CDD"/>
    <w:rsid w:val="00FD53DA"/>
    <w:rsid w:val="00FD6047"/>
    <w:rsid w:val="00FD7F43"/>
    <w:rsid w:val="00FE0BDF"/>
    <w:rsid w:val="00FE0E1E"/>
    <w:rsid w:val="00FE1D3F"/>
    <w:rsid w:val="00FE26F1"/>
    <w:rsid w:val="00FE2A9A"/>
    <w:rsid w:val="00FE3C79"/>
    <w:rsid w:val="00FE406B"/>
    <w:rsid w:val="00FE433A"/>
    <w:rsid w:val="00FE5AB3"/>
    <w:rsid w:val="00FE5D15"/>
    <w:rsid w:val="00FE5F47"/>
    <w:rsid w:val="00FE6538"/>
    <w:rsid w:val="00FE7843"/>
    <w:rsid w:val="00FF01A8"/>
    <w:rsid w:val="00FF3640"/>
    <w:rsid w:val="00FF39CE"/>
    <w:rsid w:val="00FF3D5B"/>
    <w:rsid w:val="00FF40A3"/>
    <w:rsid w:val="00FF41F4"/>
    <w:rsid w:val="00FF635E"/>
    <w:rsid w:val="00FF6E6E"/>
    <w:rsid w:val="00FF7C0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Heading1">
    <w:name w:val="heading 1"/>
    <w:basedOn w:val="Normal"/>
    <w:next w:val="Normal"/>
    <w:link w:val="Heading1Char"/>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385A4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semiHidden/>
    <w:unhideWhenUsed/>
    <w:qFormat/>
    <w:rsid w:val="00385A4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85A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5A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6073"/>
    <w:rPr>
      <w:rFonts w:ascii="Futura Bk BT" w:hAnsi="Futura Bk BT"/>
      <w:caps/>
      <w:spacing w:val="15"/>
      <w:sz w:val="22"/>
      <w:szCs w:val="22"/>
      <w:shd w:val="clear" w:color="auto" w:fill="C2D69B" w:themeFill="accent3" w:themeFillTint="99"/>
    </w:rPr>
  </w:style>
  <w:style w:type="character" w:customStyle="1" w:styleId="Heading1Char">
    <w:name w:val="Heading 1 Char"/>
    <w:link w:val="Heading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Heading3"/>
    <w:next w:val="Normal"/>
    <w:rsid w:val="005A0A53"/>
    <w:rPr>
      <w:bCs/>
    </w:rPr>
  </w:style>
  <w:style w:type="paragraph" w:styleId="TOC1">
    <w:name w:val="toc 1"/>
    <w:basedOn w:val="Normal"/>
    <w:next w:val="Normal"/>
    <w:uiPriority w:val="39"/>
    <w:rsid w:val="00722C17"/>
    <w:pPr>
      <w:tabs>
        <w:tab w:val="right" w:leader="dot" w:pos="9129"/>
      </w:tabs>
      <w:spacing w:before="60" w:after="60"/>
    </w:pPr>
  </w:style>
  <w:style w:type="paragraph" w:styleId="TOC2">
    <w:name w:val="toc 2"/>
    <w:basedOn w:val="Normal"/>
    <w:next w:val="Normal"/>
    <w:uiPriority w:val="39"/>
    <w:rsid w:val="00705DFE"/>
    <w:pPr>
      <w:tabs>
        <w:tab w:val="right" w:leader="dot" w:pos="9129"/>
      </w:tabs>
      <w:spacing w:before="40" w:after="40"/>
      <w:ind w:left="170"/>
    </w:pPr>
  </w:style>
  <w:style w:type="paragraph" w:styleId="TOC3">
    <w:name w:val="toc 3"/>
    <w:basedOn w:val="Normal"/>
    <w:next w:val="Normal"/>
    <w:uiPriority w:val="39"/>
    <w:rsid w:val="00705DFE"/>
    <w:pPr>
      <w:tabs>
        <w:tab w:val="right" w:leader="dot" w:pos="9129"/>
      </w:tabs>
      <w:spacing w:before="40" w:after="40"/>
      <w:ind w:left="340"/>
    </w:pPr>
  </w:style>
  <w:style w:type="paragraph" w:customStyle="1" w:styleId="Overskrift3">
    <w:name w:val="Overskrift  3"/>
    <w:basedOn w:val="Heading3"/>
    <w:next w:val="Normal"/>
    <w:rsid w:val="0064633D"/>
    <w:rPr>
      <w:bCs/>
    </w:rPr>
  </w:style>
  <w:style w:type="paragraph" w:customStyle="1" w:styleId="TypografiIndholdsfortegnelse1Efter0pkt">
    <w:name w:val="Typografi Indholdsfortegnelse 1 + Efter:  0 pkt."/>
    <w:basedOn w:val="TOC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ent"/>
    <w:rsid w:val="00BD3D72"/>
    <w:pPr>
      <w:ind w:left="2160"/>
    </w:pPr>
  </w:style>
  <w:style w:type="paragraph" w:styleId="NormalIndent">
    <w:name w:val="Normal Indent"/>
    <w:basedOn w:val="Normal"/>
    <w:rsid w:val="00BD3D72"/>
    <w:pPr>
      <w:ind w:left="1304"/>
    </w:pPr>
  </w:style>
  <w:style w:type="character" w:styleId="Hyperlink">
    <w:name w:val="Hyperlink"/>
    <w:uiPriority w:val="99"/>
    <w:rsid w:val="00BD3D72"/>
    <w:rPr>
      <w:color w:val="0000FF"/>
      <w:u w:val="single"/>
    </w:rPr>
  </w:style>
  <w:style w:type="paragraph" w:styleId="TOC4">
    <w:name w:val="toc 4"/>
    <w:basedOn w:val="Normal"/>
    <w:next w:val="Normal"/>
    <w:rsid w:val="00BA4772"/>
    <w:pPr>
      <w:tabs>
        <w:tab w:val="right" w:leader="dot" w:pos="9129"/>
      </w:tabs>
      <w:spacing w:after="40"/>
      <w:ind w:left="720"/>
    </w:pPr>
  </w:style>
  <w:style w:type="paragraph" w:styleId="BalloonText">
    <w:name w:val="Balloon Text"/>
    <w:basedOn w:val="Normal"/>
    <w:semiHidden/>
    <w:rsid w:val="00FE406B"/>
    <w:rPr>
      <w:rFonts w:ascii="Tahoma" w:hAnsi="Tahoma" w:cs="Tahoma"/>
      <w:sz w:val="16"/>
      <w:szCs w:val="16"/>
    </w:rPr>
  </w:style>
  <w:style w:type="paragraph" w:styleId="Header">
    <w:name w:val="header"/>
    <w:basedOn w:val="Normal"/>
    <w:link w:val="HeaderChar"/>
    <w:rsid w:val="002E23A2"/>
    <w:pPr>
      <w:tabs>
        <w:tab w:val="center" w:pos="4819"/>
        <w:tab w:val="right" w:pos="9638"/>
      </w:tabs>
    </w:pPr>
  </w:style>
  <w:style w:type="paragraph" w:styleId="Footer">
    <w:name w:val="footer"/>
    <w:basedOn w:val="Normal"/>
    <w:rsid w:val="002E23A2"/>
    <w:pPr>
      <w:tabs>
        <w:tab w:val="center" w:pos="4819"/>
        <w:tab w:val="right" w:pos="9638"/>
      </w:tabs>
    </w:pPr>
  </w:style>
  <w:style w:type="table" w:styleId="TableGrid">
    <w:name w:val="Table Grid"/>
    <w:basedOn w:val="TableNormal"/>
    <w:uiPriority w:val="59"/>
    <w:rsid w:val="005F3F1F"/>
    <w:pPr>
      <w:tabs>
        <w:tab w:val="left" w:pos="284"/>
      </w:tabs>
      <w:overflowPunct w:val="0"/>
      <w:autoSpaceDE w:val="0"/>
      <w:autoSpaceDN w:val="0"/>
      <w:adjustRightInd w:val="0"/>
      <w:ind w:left="187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Followed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ListBullet">
    <w:name w:val="List Bullet"/>
    <w:basedOn w:val="Normal"/>
    <w:rsid w:val="00722C17"/>
    <w:pPr>
      <w:numPr>
        <w:numId w:val="1"/>
      </w:numPr>
    </w:pPr>
  </w:style>
  <w:style w:type="character" w:styleId="Strong">
    <w:name w:val="Strong"/>
    <w:uiPriority w:val="22"/>
    <w:qFormat/>
    <w:rsid w:val="00385A4A"/>
    <w:rPr>
      <w:b/>
      <w:bCs/>
    </w:rPr>
  </w:style>
  <w:style w:type="paragraph" w:styleId="DocumentMap">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NoSpacing">
    <w:name w:val="No Spacing"/>
    <w:basedOn w:val="Normal"/>
    <w:link w:val="NoSpacingChar"/>
    <w:uiPriority w:val="1"/>
    <w:qFormat/>
    <w:rsid w:val="00385A4A"/>
    <w:pPr>
      <w:spacing w:before="0" w:after="0" w:line="240" w:lineRule="auto"/>
    </w:pPr>
  </w:style>
  <w:style w:type="paragraph" w:styleId="BodyText">
    <w:name w:val="Body Text"/>
    <w:basedOn w:val="Normal"/>
    <w:link w:val="BodyTextChar"/>
    <w:qFormat/>
    <w:rsid w:val="00D31037"/>
    <w:pPr>
      <w:spacing w:after="120"/>
    </w:pPr>
  </w:style>
  <w:style w:type="character" w:customStyle="1" w:styleId="BodyTextChar">
    <w:name w:val="Body Text Char"/>
    <w:link w:val="BodyText"/>
    <w:rsid w:val="00D31037"/>
    <w:rPr>
      <w:rFonts w:ascii="Verdana" w:hAnsi="Verdana"/>
      <w:sz w:val="22"/>
      <w:szCs w:val="22"/>
    </w:rPr>
  </w:style>
  <w:style w:type="character" w:styleId="IntenseEmphasis">
    <w:name w:val="Intense Emphasis"/>
    <w:uiPriority w:val="21"/>
    <w:qFormat/>
    <w:rsid w:val="00385A4A"/>
    <w:rPr>
      <w:b/>
      <w:bCs/>
      <w:caps/>
      <w:color w:val="243F60"/>
      <w:spacing w:val="10"/>
    </w:rPr>
  </w:style>
  <w:style w:type="character" w:styleId="SubtleEmphasis">
    <w:name w:val="Subtle Emphasis"/>
    <w:uiPriority w:val="19"/>
    <w:qFormat/>
    <w:rsid w:val="00385A4A"/>
    <w:rPr>
      <w:i/>
      <w:iCs/>
      <w:color w:val="243F60"/>
    </w:rPr>
  </w:style>
  <w:style w:type="character" w:styleId="Emphasis">
    <w:name w:val="Emphasis"/>
    <w:qFormat/>
    <w:rsid w:val="00385A4A"/>
    <w:rPr>
      <w:caps/>
      <w:color w:val="243F60"/>
      <w:spacing w:val="5"/>
    </w:rPr>
  </w:style>
  <w:style w:type="character" w:styleId="CommentReference">
    <w:name w:val="annotation reference"/>
    <w:rsid w:val="007256D6"/>
    <w:rPr>
      <w:sz w:val="16"/>
      <w:szCs w:val="16"/>
    </w:rPr>
  </w:style>
  <w:style w:type="paragraph" w:styleId="CommentText">
    <w:name w:val="annotation text"/>
    <w:basedOn w:val="Normal"/>
    <w:link w:val="CommentTextChar"/>
    <w:rsid w:val="007256D6"/>
  </w:style>
  <w:style w:type="character" w:customStyle="1" w:styleId="CommentTextChar">
    <w:name w:val="Comment Text Char"/>
    <w:link w:val="CommentText"/>
    <w:rsid w:val="007256D6"/>
    <w:rPr>
      <w:rFonts w:ascii="Verdana" w:hAnsi="Verdana"/>
    </w:rPr>
  </w:style>
  <w:style w:type="paragraph" w:styleId="CommentSubject">
    <w:name w:val="annotation subject"/>
    <w:basedOn w:val="CommentText"/>
    <w:next w:val="CommentText"/>
    <w:link w:val="CommentSubjectChar"/>
    <w:rsid w:val="007256D6"/>
    <w:rPr>
      <w:b/>
      <w:bCs/>
    </w:rPr>
  </w:style>
  <w:style w:type="character" w:customStyle="1" w:styleId="CommentSubjectChar">
    <w:name w:val="Comment Subject Char"/>
    <w:link w:val="CommentSubject"/>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Paragraph">
    <w:name w:val="List Paragraph"/>
    <w:basedOn w:val="Normal"/>
    <w:uiPriority w:val="34"/>
    <w:qFormat/>
    <w:rsid w:val="00385A4A"/>
    <w:pPr>
      <w:ind w:left="720"/>
      <w:contextualSpacing/>
    </w:pPr>
  </w:style>
  <w:style w:type="character" w:customStyle="1" w:styleId="Heading3Char">
    <w:name w:val="Heading 3 Char"/>
    <w:link w:val="Heading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Heading4Char">
    <w:name w:val="Heading 4 Char"/>
    <w:link w:val="Heading4"/>
    <w:uiPriority w:val="9"/>
    <w:rsid w:val="00385A4A"/>
    <w:rPr>
      <w:caps/>
      <w:color w:val="365F91"/>
      <w:spacing w:val="10"/>
    </w:rPr>
  </w:style>
  <w:style w:type="character" w:customStyle="1" w:styleId="Heading5Char">
    <w:name w:val="Heading 5 Char"/>
    <w:link w:val="Heading5"/>
    <w:rsid w:val="00385A4A"/>
    <w:rPr>
      <w:caps/>
      <w:color w:val="365F91"/>
      <w:spacing w:val="10"/>
    </w:rPr>
  </w:style>
  <w:style w:type="character" w:customStyle="1" w:styleId="Heading6Char">
    <w:name w:val="Heading 6 Char"/>
    <w:link w:val="Heading6"/>
    <w:uiPriority w:val="9"/>
    <w:semiHidden/>
    <w:rsid w:val="00385A4A"/>
    <w:rPr>
      <w:caps/>
      <w:color w:val="365F91"/>
      <w:spacing w:val="10"/>
    </w:rPr>
  </w:style>
  <w:style w:type="character" w:customStyle="1" w:styleId="Heading7Char">
    <w:name w:val="Heading 7 Char"/>
    <w:link w:val="Heading7"/>
    <w:semiHidden/>
    <w:rsid w:val="00385A4A"/>
    <w:rPr>
      <w:caps/>
      <w:color w:val="365F91"/>
      <w:spacing w:val="10"/>
    </w:rPr>
  </w:style>
  <w:style w:type="character" w:customStyle="1" w:styleId="Heading8Char">
    <w:name w:val="Heading 8 Char"/>
    <w:link w:val="Heading8"/>
    <w:uiPriority w:val="9"/>
    <w:semiHidden/>
    <w:rsid w:val="00385A4A"/>
    <w:rPr>
      <w:caps/>
      <w:spacing w:val="10"/>
      <w:sz w:val="18"/>
      <w:szCs w:val="18"/>
    </w:rPr>
  </w:style>
  <w:style w:type="character" w:customStyle="1" w:styleId="Heading9Char">
    <w:name w:val="Heading 9 Char"/>
    <w:link w:val="Heading9"/>
    <w:uiPriority w:val="9"/>
    <w:semiHidden/>
    <w:rsid w:val="00385A4A"/>
    <w:rPr>
      <w:i/>
      <w:caps/>
      <w:spacing w:val="10"/>
      <w:sz w:val="18"/>
      <w:szCs w:val="18"/>
    </w:rPr>
  </w:style>
  <w:style w:type="paragraph" w:styleId="Caption">
    <w:name w:val="caption"/>
    <w:basedOn w:val="Normal"/>
    <w:next w:val="Normal"/>
    <w:uiPriority w:val="35"/>
    <w:unhideWhenUsed/>
    <w:qFormat/>
    <w:rsid w:val="00385A4A"/>
    <w:rPr>
      <w:b/>
      <w:bCs/>
      <w:color w:val="365F91"/>
      <w:sz w:val="16"/>
      <w:szCs w:val="16"/>
    </w:rPr>
  </w:style>
  <w:style w:type="paragraph" w:styleId="Title">
    <w:name w:val="Title"/>
    <w:basedOn w:val="Normal"/>
    <w:next w:val="Normal"/>
    <w:link w:val="TitleChar"/>
    <w:uiPriority w:val="10"/>
    <w:qFormat/>
    <w:rsid w:val="00385A4A"/>
    <w:pPr>
      <w:spacing w:before="720"/>
    </w:pPr>
    <w:rPr>
      <w:caps/>
      <w:color w:val="4F81BD"/>
      <w:spacing w:val="10"/>
      <w:kern w:val="28"/>
      <w:sz w:val="52"/>
      <w:szCs w:val="52"/>
    </w:rPr>
  </w:style>
  <w:style w:type="character" w:customStyle="1" w:styleId="TitleChar">
    <w:name w:val="Title Char"/>
    <w:link w:val="Title"/>
    <w:uiPriority w:val="10"/>
    <w:rsid w:val="00385A4A"/>
    <w:rPr>
      <w:caps/>
      <w:color w:val="4F81BD"/>
      <w:spacing w:val="10"/>
      <w:kern w:val="28"/>
      <w:sz w:val="52"/>
      <w:szCs w:val="52"/>
    </w:rPr>
  </w:style>
  <w:style w:type="paragraph" w:styleId="Subtitle">
    <w:name w:val="Subtitle"/>
    <w:basedOn w:val="Normal"/>
    <w:next w:val="Normal"/>
    <w:link w:val="SubtitleChar"/>
    <w:uiPriority w:val="11"/>
    <w:qFormat/>
    <w:rsid w:val="00385A4A"/>
    <w:pPr>
      <w:spacing w:after="1000" w:line="240" w:lineRule="auto"/>
    </w:pPr>
    <w:rPr>
      <w:caps/>
      <w:color w:val="595959"/>
      <w:spacing w:val="10"/>
      <w:sz w:val="24"/>
      <w:szCs w:val="24"/>
    </w:rPr>
  </w:style>
  <w:style w:type="character" w:customStyle="1" w:styleId="SubtitleChar">
    <w:name w:val="Subtitle Char"/>
    <w:link w:val="Subtitle"/>
    <w:uiPriority w:val="11"/>
    <w:rsid w:val="00385A4A"/>
    <w:rPr>
      <w:caps/>
      <w:color w:val="595959"/>
      <w:spacing w:val="10"/>
      <w:sz w:val="24"/>
      <w:szCs w:val="24"/>
    </w:rPr>
  </w:style>
  <w:style w:type="character" w:customStyle="1" w:styleId="NoSpacingChar">
    <w:name w:val="No Spacing Char"/>
    <w:link w:val="NoSpacing"/>
    <w:uiPriority w:val="1"/>
    <w:rsid w:val="00385A4A"/>
    <w:rPr>
      <w:sz w:val="20"/>
      <w:szCs w:val="20"/>
    </w:rPr>
  </w:style>
  <w:style w:type="paragraph" w:styleId="Quote">
    <w:name w:val="Quote"/>
    <w:basedOn w:val="Normal"/>
    <w:next w:val="Normal"/>
    <w:link w:val="QuoteChar"/>
    <w:uiPriority w:val="29"/>
    <w:qFormat/>
    <w:rsid w:val="00385A4A"/>
    <w:rPr>
      <w:i/>
      <w:iCs/>
    </w:rPr>
  </w:style>
  <w:style w:type="character" w:customStyle="1" w:styleId="QuoteChar">
    <w:name w:val="Quote Char"/>
    <w:link w:val="Quote"/>
    <w:uiPriority w:val="29"/>
    <w:rsid w:val="00385A4A"/>
    <w:rPr>
      <w:i/>
      <w:iCs/>
      <w:sz w:val="20"/>
      <w:szCs w:val="20"/>
    </w:rPr>
  </w:style>
  <w:style w:type="paragraph" w:styleId="IntenseQuote">
    <w:name w:val="Intense Quote"/>
    <w:basedOn w:val="Normal"/>
    <w:next w:val="Normal"/>
    <w:link w:val="IntenseQuoteChar"/>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385A4A"/>
    <w:rPr>
      <w:i/>
      <w:iCs/>
      <w:color w:val="4F81BD"/>
      <w:sz w:val="20"/>
      <w:szCs w:val="20"/>
    </w:rPr>
  </w:style>
  <w:style w:type="character" w:styleId="SubtleReference">
    <w:name w:val="Subtle Reference"/>
    <w:uiPriority w:val="31"/>
    <w:qFormat/>
    <w:rsid w:val="00385A4A"/>
    <w:rPr>
      <w:b/>
      <w:bCs/>
      <w:color w:val="4F81BD"/>
    </w:rPr>
  </w:style>
  <w:style w:type="character" w:styleId="IntenseReference">
    <w:name w:val="Intense Reference"/>
    <w:uiPriority w:val="32"/>
    <w:qFormat/>
    <w:rsid w:val="00385A4A"/>
    <w:rPr>
      <w:b/>
      <w:bCs/>
      <w:i/>
      <w:iCs/>
      <w:caps/>
      <w:color w:val="4F81BD"/>
    </w:rPr>
  </w:style>
  <w:style w:type="character" w:styleId="BookTitle">
    <w:name w:val="Book Title"/>
    <w:uiPriority w:val="33"/>
    <w:qFormat/>
    <w:rsid w:val="00385A4A"/>
    <w:rPr>
      <w:b/>
      <w:bCs/>
      <w:i/>
      <w:iCs/>
      <w:spacing w:val="9"/>
    </w:rPr>
  </w:style>
  <w:style w:type="paragraph" w:styleId="TOCHeading">
    <w:name w:val="TOC Heading"/>
    <w:basedOn w:val="Heading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ColorfulShading-Accent6">
    <w:name w:val="Colorful Shading Accent 6"/>
    <w:basedOn w:val="TableNormal"/>
    <w:uiPriority w:val="71"/>
    <w:rsid w:val="00835C2A"/>
    <w:rPr>
      <w:rFonts w:ascii="Verdana" w:hAnsi="Verdan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BodyText"/>
    <w:link w:val="FootnoteTextChar"/>
    <w:rsid w:val="00835C2A"/>
    <w:pPr>
      <w:spacing w:before="120" w:after="0" w:line="240" w:lineRule="auto"/>
      <w:ind w:left="397" w:hanging="397"/>
    </w:pPr>
    <w:rPr>
      <w:rFonts w:ascii="Verdana" w:hAnsi="Verdana"/>
      <w:kern w:val="20"/>
      <w:sz w:val="14"/>
      <w:szCs w:val="24"/>
      <w:lang w:eastAsia="en-US"/>
    </w:rPr>
  </w:style>
  <w:style w:type="character" w:customStyle="1" w:styleId="FootnoteTextChar">
    <w:name w:val="Footnote Text Char"/>
    <w:basedOn w:val="DefaultParagraphFont"/>
    <w:link w:val="FootnoteText"/>
    <w:rsid w:val="00835C2A"/>
    <w:rPr>
      <w:rFonts w:ascii="Verdana" w:hAnsi="Verdana"/>
      <w:kern w:val="20"/>
      <w:sz w:val="14"/>
      <w:szCs w:val="24"/>
      <w:lang w:eastAsia="en-US"/>
    </w:rPr>
  </w:style>
  <w:style w:type="character" w:styleId="HTMLTypewriter">
    <w:name w:val="HTML Typewriter"/>
    <w:basedOn w:val="DefaultParagraphFont"/>
    <w:rsid w:val="00835C2A"/>
    <w:rPr>
      <w:rFonts w:cs="Times New Roman"/>
      <w:sz w:val="24"/>
      <w:szCs w:val="24"/>
    </w:rPr>
  </w:style>
  <w:style w:type="character" w:customStyle="1" w:styleId="HeaderChar">
    <w:name w:val="Header Char"/>
    <w:basedOn w:val="DefaultParagraphFont"/>
    <w:link w:val="Header"/>
    <w:rsid w:val="00835C2A"/>
  </w:style>
  <w:style w:type="table" w:customStyle="1" w:styleId="Farvetskygge1">
    <w:name w:val="Farvet skygge1"/>
    <w:basedOn w:val="TableNormal"/>
    <w:uiPriority w:val="71"/>
    <w:semiHidden/>
    <w:rsid w:val="00835C2A"/>
    <w:rPr>
      <w:rFonts w:ascii="Verdana" w:hAnsi="Verdan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TOC6">
    <w:name w:val="toc 6"/>
    <w:basedOn w:val="TOC5"/>
    <w:next w:val="BodyTex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TOC5">
    <w:name w:val="toc 5"/>
    <w:basedOn w:val="Normal"/>
    <w:next w:val="Normal"/>
    <w:autoRedefine/>
    <w:rsid w:val="00835C2A"/>
    <w:pPr>
      <w:spacing w:after="100"/>
      <w:ind w:left="800"/>
    </w:pPr>
  </w:style>
  <w:style w:type="character" w:styleId="HTMLSample">
    <w:name w:val="HTML Sample"/>
    <w:basedOn w:val="DefaultParagraphFont"/>
    <w:rsid w:val="00835C2A"/>
    <w:rPr>
      <w:rFonts w:cs="Times New Roman"/>
    </w:rPr>
  </w:style>
  <w:style w:type="paragraph" w:styleId="TOC7">
    <w:name w:val="toc 7"/>
    <w:basedOn w:val="Normal"/>
    <w:next w:val="Normal"/>
    <w:rsid w:val="00835C2A"/>
    <w:pPr>
      <w:tabs>
        <w:tab w:val="right" w:pos="8505"/>
      </w:tabs>
    </w:pPr>
  </w:style>
  <w:style w:type="paragraph" w:styleId="PlainText">
    <w:name w:val="Plain Text"/>
    <w:basedOn w:val="Normal"/>
    <w:link w:val="PlainTextChar"/>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PlainTextChar">
    <w:name w:val="Plain Text Char"/>
    <w:basedOn w:val="DefaultParagraphFont"/>
    <w:link w:val="PlainText"/>
    <w:uiPriority w:val="99"/>
    <w:rsid w:val="0089198B"/>
    <w:rPr>
      <w:rFonts w:ascii="Arial" w:hAnsi="Arial" w:cs="Arial"/>
      <w:sz w:val="16"/>
      <w:szCs w:val="16"/>
    </w:rPr>
  </w:style>
  <w:style w:type="table" w:styleId="TableSimple1">
    <w:name w:val="Table Simple 1"/>
    <w:basedOn w:val="TableNormal"/>
    <w:rsid w:val="00FB280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BD0513"/>
    <w:pPr>
      <w:spacing w:before="0" w:after="0" w:line="240" w:lineRule="auto"/>
    </w:pPr>
    <w:rPr>
      <w:rFonts w:ascii="Futura Bk BT" w:hAnsi="Futura Bk BT"/>
    </w:rPr>
  </w:style>
  <w:style w:type="table" w:styleId="LightList-Accent3">
    <w:name w:val="Light List Accent 3"/>
    <w:basedOn w:val="TableNormal"/>
    <w:uiPriority w:val="61"/>
    <w:rsid w:val="0043150A"/>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757676785">
      <w:bodyDiv w:val="1"/>
      <w:marLeft w:val="0"/>
      <w:marRight w:val="0"/>
      <w:marTop w:val="0"/>
      <w:marBottom w:val="0"/>
      <w:divBdr>
        <w:top w:val="none" w:sz="0" w:space="0" w:color="auto"/>
        <w:left w:val="none" w:sz="0" w:space="0" w:color="auto"/>
        <w:bottom w:val="none" w:sz="0" w:space="0" w:color="auto"/>
        <w:right w:val="none" w:sz="0" w:space="0" w:color="auto"/>
      </w:divBdr>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3156439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CE3AC-C95F-4604-B0FE-BF591391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332</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2015-09-25T08:40:00Z</dcterms:created>
  <dcterms:modified xsi:type="dcterms:W3CDTF">2017-06-29T13:58:00Z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