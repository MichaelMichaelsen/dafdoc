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3D7B4" w14:textId="77777777" w:rsidR="00FB3297" w:rsidRPr="00026325" w:rsidRDefault="00FB3297" w:rsidP="00FB3297">
      <w:pPr>
        <w:rPr>
          <w:color w:val="808080" w:themeColor="background1" w:themeShade="80"/>
          <w:sz w:val="96"/>
          <w:szCs w:val="32"/>
        </w:rPr>
      </w:pPr>
      <w:r w:rsidRPr="00026325">
        <w:rPr>
          <w:color w:val="808080" w:themeColor="background1" w:themeShade="80"/>
          <w:sz w:val="96"/>
          <w:szCs w:val="32"/>
        </w:rPr>
        <w:t>Datafordeler</w:t>
      </w:r>
      <w:r w:rsidRPr="00026325">
        <w:rPr>
          <w:color w:val="808080" w:themeColor="background1" w:themeShade="80"/>
          <w:sz w:val="96"/>
          <w:szCs w:val="32"/>
        </w:rPr>
        <w:tab/>
      </w:r>
      <w:r w:rsidRPr="00026325">
        <w:rPr>
          <w:color w:val="808080" w:themeColor="background1" w:themeShade="80"/>
          <w:sz w:val="96"/>
          <w:szCs w:val="32"/>
        </w:rPr>
        <w:tab/>
      </w:r>
    </w:p>
    <w:p w14:paraId="4813D7B5" w14:textId="77777777" w:rsidR="00FB3297" w:rsidRPr="00026325" w:rsidRDefault="00FB3297" w:rsidP="00FB3297">
      <w:pPr>
        <w:jc w:val="center"/>
        <w:rPr>
          <w:b/>
          <w:sz w:val="32"/>
          <w:szCs w:val="32"/>
        </w:rPr>
      </w:pPr>
    </w:p>
    <w:p w14:paraId="4813D7B6" w14:textId="59672CFA" w:rsidR="00FB3297" w:rsidRDefault="009142E9" w:rsidP="00FB3297">
      <w:pPr>
        <w:rPr>
          <w:color w:val="808080" w:themeColor="background1" w:themeShade="80"/>
          <w:sz w:val="56"/>
          <w:szCs w:val="32"/>
        </w:rPr>
      </w:pPr>
      <w:r>
        <w:rPr>
          <w:color w:val="808080" w:themeColor="background1" w:themeShade="80"/>
          <w:sz w:val="56"/>
          <w:szCs w:val="32"/>
        </w:rPr>
        <w:t xml:space="preserve">Dataleverancespecifikation </w:t>
      </w:r>
      <w:r>
        <w:rPr>
          <w:color w:val="808080" w:themeColor="background1" w:themeShade="80"/>
          <w:sz w:val="56"/>
          <w:szCs w:val="32"/>
        </w:rPr>
        <w:br/>
      </w:r>
      <w:r w:rsidR="00807307">
        <w:rPr>
          <w:color w:val="808080" w:themeColor="background1" w:themeShade="80"/>
          <w:sz w:val="56"/>
          <w:szCs w:val="32"/>
        </w:rPr>
        <w:t>Sikkerhedsbeskrivelse</w:t>
      </w:r>
      <w:r w:rsidR="00DF5508">
        <w:rPr>
          <w:color w:val="808080" w:themeColor="background1" w:themeShade="80"/>
          <w:sz w:val="56"/>
          <w:szCs w:val="32"/>
        </w:rPr>
        <w:t xml:space="preserve"> for</w:t>
      </w:r>
    </w:p>
    <w:p w14:paraId="66C2C75D" w14:textId="64F9F03F" w:rsidR="00DF5508" w:rsidRPr="00026325" w:rsidRDefault="00DF5508" w:rsidP="00FB3297">
      <w:pPr>
        <w:rPr>
          <w:color w:val="808080" w:themeColor="background1" w:themeShade="80"/>
          <w:sz w:val="56"/>
          <w:szCs w:val="32"/>
        </w:rPr>
      </w:pPr>
      <w:r>
        <w:rPr>
          <w:color w:val="808080" w:themeColor="background1" w:themeShade="80"/>
          <w:sz w:val="56"/>
          <w:szCs w:val="32"/>
        </w:rPr>
        <w:t>MU – (Matriklens Udvidelse)</w:t>
      </w:r>
    </w:p>
    <w:p w14:paraId="4813D7B9" w14:textId="77777777" w:rsidR="00FA1256" w:rsidRDefault="00FA1256" w:rsidP="004100B1">
      <w:pPr>
        <w:jc w:val="center"/>
        <w:rPr>
          <w:b/>
          <w:sz w:val="28"/>
          <w:szCs w:val="28"/>
        </w:rPr>
      </w:pPr>
    </w:p>
    <w:p w14:paraId="7B526FE1" w14:textId="77777777" w:rsidR="00A65323" w:rsidRDefault="00A65323" w:rsidP="004100B1">
      <w:pPr>
        <w:jc w:val="center"/>
        <w:rPr>
          <w:b/>
          <w:sz w:val="28"/>
          <w:szCs w:val="28"/>
        </w:rPr>
      </w:pPr>
    </w:p>
    <w:p w14:paraId="4813D7BA" w14:textId="77777777" w:rsidR="00FA1256" w:rsidRDefault="00FA1256" w:rsidP="00B20A19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813D867" wp14:editId="4813D868">
            <wp:extent cx="6120765" cy="3882390"/>
            <wp:effectExtent l="0" t="0" r="0" b="381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7195201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A9E3DE" w14:textId="77777777" w:rsidR="007F0BC0" w:rsidRPr="009024E7" w:rsidRDefault="007F0BC0" w:rsidP="007F0BC0">
          <w:pPr>
            <w:pStyle w:val="Overskrift"/>
            <w:rPr>
              <w:rStyle w:val="Overskrift1Tegn"/>
            </w:rPr>
          </w:pPr>
          <w:r w:rsidRPr="009024E7">
            <w:rPr>
              <w:rStyle w:val="Overskrift1Tegn"/>
            </w:rPr>
            <w:t>I</w:t>
          </w:r>
          <w:r>
            <w:rPr>
              <w:rStyle w:val="Overskrift1Tegn"/>
            </w:rPr>
            <w:t>ndholdsfortegnelse</w:t>
          </w:r>
        </w:p>
        <w:bookmarkStart w:id="0" w:name="_GoBack"/>
        <w:bookmarkEnd w:id="0"/>
        <w:p w14:paraId="390AD882" w14:textId="77777777" w:rsidR="00A65323" w:rsidRDefault="007F0BC0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076810" w:history="1">
            <w:r w:rsidR="00A65323" w:rsidRPr="007E6AE4">
              <w:rPr>
                <w:rStyle w:val="Hyperlink"/>
                <w:noProof/>
              </w:rPr>
              <w:t>Introduktion</w:t>
            </w:r>
            <w:r w:rsidR="00A65323">
              <w:rPr>
                <w:noProof/>
                <w:webHidden/>
              </w:rPr>
              <w:tab/>
            </w:r>
            <w:r w:rsidR="00A65323">
              <w:rPr>
                <w:noProof/>
                <w:webHidden/>
              </w:rPr>
              <w:fldChar w:fldCharType="begin"/>
            </w:r>
            <w:r w:rsidR="00A65323">
              <w:rPr>
                <w:noProof/>
                <w:webHidden/>
              </w:rPr>
              <w:instrText xml:space="preserve"> PAGEREF _Toc470076810 \h </w:instrText>
            </w:r>
            <w:r w:rsidR="00A65323">
              <w:rPr>
                <w:noProof/>
                <w:webHidden/>
              </w:rPr>
            </w:r>
            <w:r w:rsidR="00A65323">
              <w:rPr>
                <w:noProof/>
                <w:webHidden/>
              </w:rPr>
              <w:fldChar w:fldCharType="separate"/>
            </w:r>
            <w:r w:rsidR="00A65323">
              <w:rPr>
                <w:noProof/>
                <w:webHidden/>
              </w:rPr>
              <w:t>3</w:t>
            </w:r>
            <w:r w:rsidR="00A65323">
              <w:rPr>
                <w:noProof/>
                <w:webHidden/>
              </w:rPr>
              <w:fldChar w:fldCharType="end"/>
            </w:r>
          </w:hyperlink>
        </w:p>
        <w:p w14:paraId="7020C2F3" w14:textId="77777777" w:rsidR="00A65323" w:rsidRDefault="00A65323">
          <w:pPr>
            <w:pStyle w:val="Indholdsfortegnelse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076811" w:history="1">
            <w:r w:rsidRPr="007E6AE4">
              <w:rPr>
                <w:rStyle w:val="Hyperlink"/>
                <w:noProof/>
              </w:rPr>
              <w:t>Om dette dokument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_Toc470076811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3C84F" w14:textId="77777777" w:rsidR="00A65323" w:rsidRDefault="00A65323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076812" w:history="1">
            <w:r w:rsidRPr="007E6AE4">
              <w:rPr>
                <w:rStyle w:val="Hyperlink"/>
                <w:noProof/>
              </w:rPr>
              <w:t>Sikkerhedsniveauer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_Toc470076812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8450F" w14:textId="77777777" w:rsidR="00A65323" w:rsidRDefault="00A65323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076813" w:history="1">
            <w:r w:rsidRPr="007E6AE4">
              <w:rPr>
                <w:rStyle w:val="Hyperlink"/>
                <w:noProof/>
              </w:rPr>
              <w:t>Klasser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_Toc470076813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E196E" w14:textId="77777777" w:rsidR="00A65323" w:rsidRDefault="00A65323">
          <w:pPr>
            <w:pStyle w:val="Indholdsfortegnelse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076814" w:history="1">
            <w:r w:rsidRPr="007E6AE4">
              <w:rPr>
                <w:rStyle w:val="Hyperlink"/>
                <w:noProof/>
              </w:rPr>
              <w:t>Eksempler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_Toc470076814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267A8" w14:textId="77777777" w:rsidR="00A65323" w:rsidRDefault="00A65323">
          <w:pPr>
            <w:pStyle w:val="Indholdsfortegnelse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076815" w:history="1">
            <w:r w:rsidRPr="007E6AE4">
              <w:rPr>
                <w:rStyle w:val="Hyperlink"/>
                <w:noProof/>
              </w:rPr>
              <w:t>Tjenester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_Toc470076815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F5193" w14:textId="77777777" w:rsidR="00A65323" w:rsidRDefault="00A65323">
          <w:pPr>
            <w:pStyle w:val="Indholdsfortegnelse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076816" w:history="1">
            <w:r w:rsidRPr="007E6AE4">
              <w:rPr>
                <w:rStyle w:val="Hyperlink"/>
                <w:noProof/>
              </w:rPr>
              <w:t>Eksempler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_Toc470076816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4745C" w14:textId="198B688A" w:rsidR="00497127" w:rsidRDefault="007F0BC0" w:rsidP="007F0BC0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43642A3" w14:textId="77777777" w:rsidR="00497127" w:rsidRDefault="00497127">
      <w:pPr>
        <w:rPr>
          <w:noProof/>
        </w:rPr>
      </w:pPr>
      <w:r>
        <w:rPr>
          <w:noProof/>
        </w:rPr>
        <w:br w:type="page"/>
      </w:r>
    </w:p>
    <w:p w14:paraId="46280A31" w14:textId="77777777" w:rsidR="00497127" w:rsidRDefault="00497127" w:rsidP="00497127">
      <w:pPr>
        <w:pStyle w:val="Overskrift1"/>
      </w:pPr>
      <w:bookmarkStart w:id="1" w:name="_Toc410914131"/>
      <w:bookmarkStart w:id="2" w:name="_Toc470076810"/>
      <w:r>
        <w:lastRenderedPageBreak/>
        <w:t>Introduktion</w:t>
      </w:r>
      <w:bookmarkEnd w:id="1"/>
      <w:bookmarkEnd w:id="2"/>
    </w:p>
    <w:p w14:paraId="091BC6D5" w14:textId="77777777" w:rsidR="00497127" w:rsidRDefault="00497127" w:rsidP="00497127">
      <w:pPr>
        <w:pStyle w:val="Overskrift3"/>
      </w:pPr>
      <w:bookmarkStart w:id="3" w:name="_Toc410914132"/>
      <w:bookmarkStart w:id="4" w:name="_Toc470076811"/>
      <w:r>
        <w:t>Om dette dokument</w:t>
      </w:r>
      <w:bookmarkEnd w:id="3"/>
      <w:bookmarkEnd w:id="4"/>
      <w:r>
        <w:tab/>
      </w:r>
    </w:p>
    <w:p w14:paraId="09A7825E" w14:textId="25094820" w:rsidR="00497127" w:rsidRDefault="00497127" w:rsidP="00497127">
      <w:r>
        <w:t xml:space="preserve">Dette dokument </w:t>
      </w:r>
      <w:r w:rsidR="000942E0">
        <w:t xml:space="preserve">omfatter </w:t>
      </w:r>
      <w:r>
        <w:t xml:space="preserve"> indberetningen af de sikkerhedsniveauer, som </w:t>
      </w:r>
      <w:r w:rsidR="000942E0">
        <w:t xml:space="preserve">er gældende for MU (Matriklens Udvidelse) for </w:t>
      </w:r>
      <w:r>
        <w:t xml:space="preserve">de enkelte dataelementer og tjenester </w:t>
      </w:r>
      <w:r w:rsidR="000942E0">
        <w:t xml:space="preserve">der </w:t>
      </w:r>
      <w:r>
        <w:t>anvende</w:t>
      </w:r>
      <w:r w:rsidR="000942E0">
        <w:t>s</w:t>
      </w:r>
      <w:r>
        <w:t xml:space="preserve">. </w:t>
      </w:r>
    </w:p>
    <w:p w14:paraId="7A411155" w14:textId="77777777" w:rsidR="00497127" w:rsidRDefault="00497127" w:rsidP="00497127"/>
    <w:p w14:paraId="2D42EB22" w14:textId="77777777" w:rsidR="00497127" w:rsidRDefault="00497127" w:rsidP="00497127">
      <w:pPr>
        <w:pStyle w:val="Overskrift1"/>
      </w:pPr>
      <w:bookmarkStart w:id="5" w:name="_Toc410914133"/>
      <w:bookmarkStart w:id="6" w:name="_Toc470076812"/>
      <w:r>
        <w:lastRenderedPageBreak/>
        <w:t>Sikkerhedsniveauer</w:t>
      </w:r>
      <w:bookmarkEnd w:id="5"/>
      <w:bookmarkEnd w:id="6"/>
    </w:p>
    <w:p w14:paraId="7B433790" w14:textId="77777777" w:rsidR="00497127" w:rsidRDefault="00497127" w:rsidP="00497127">
      <w:r>
        <w:t xml:space="preserve">Der er to mulige sikkerhedsniveauer, 0 som er alle offentligt tilgængelige data og 5 som er fortrolige eller følsomme data. </w:t>
      </w:r>
      <w:r>
        <w:br/>
        <w:t>Informationen registreres i datafordeleren på klasse- og tjeneste-niveau. Dvs. at hvis blot en af attributterne i klassen, eller data som en tjeneste udstiller, er følsom eller fortrolig skal hele klassen/tjenesten behandles som værende sikkerhedsniveau 5.</w:t>
      </w:r>
    </w:p>
    <w:p w14:paraId="5CB782B3" w14:textId="77777777" w:rsidR="00497127" w:rsidRDefault="00497127" w:rsidP="00497127">
      <w:bookmarkStart w:id="7" w:name="Miljøer"/>
      <w:bookmarkEnd w:id="7"/>
      <w:r>
        <w:t>Samtlige klasser der oprettes i Datafordeleren, og samtlige tjenester, der skal konfigureres på Datafordeleren, skal tildeles enten sikkerhedsniveau 0 eller sikkerhedsniveau 5. Sikkerhedsniveauet angives i de nedenståe</w:t>
      </w:r>
      <w:r>
        <w:t>n</w:t>
      </w:r>
      <w:r>
        <w:t>de tabeller medmindre der ikke forekommer nogle former for fortrolige eller følsomme data, i så fald skal dette blot afmærkes nedenstående.</w:t>
      </w:r>
    </w:p>
    <w:p w14:paraId="071E02BE" w14:textId="1B597AD3" w:rsidR="00497127" w:rsidRDefault="00497127" w:rsidP="00497127">
      <w:r>
        <w:t xml:space="preserve">Forekommer der fortrolige eller følsomme data, herunder personhenførbare data, i dataleverancen? </w:t>
      </w:r>
      <w:r w:rsidR="0076233E">
        <w:rPr>
          <w:highlight w:val="yellow"/>
        </w:rPr>
        <w:t>[</w:t>
      </w:r>
      <w:ins w:id="8" w:author="Forfatter">
        <w:r w:rsidR="00EE10A1">
          <w:t>Ja – (datasættet indeholder IKKE fortrolige oplysninger, men tværgående REST tjenester indeholder fortrolig d</w:t>
        </w:r>
        <w:r w:rsidR="00EE10A1">
          <w:t>a</w:t>
        </w:r>
        <w:r w:rsidR="00EE10A1">
          <w:t>ta)</w:t>
        </w:r>
      </w:ins>
      <w:del w:id="9" w:author="Forfatter">
        <w:r w:rsidRPr="00C5414F" w:rsidDel="00EE10A1">
          <w:rPr>
            <w:highlight w:val="yellow"/>
          </w:rPr>
          <w:delText>Nej]</w:delText>
        </w:r>
        <w:r w:rsidDel="00EE10A1">
          <w:delText xml:space="preserve"> </w:delText>
        </w:r>
      </w:del>
    </w:p>
    <w:p w14:paraId="255BF437" w14:textId="77777777" w:rsidR="00497127" w:rsidRDefault="00497127" w:rsidP="00497127">
      <w:r>
        <w:t>Svares Ja, skal de nedenstående tabeller udfyldes for både klasser og tjenester.</w:t>
      </w:r>
    </w:p>
    <w:p w14:paraId="53B49681" w14:textId="77777777" w:rsidR="00497127" w:rsidRPr="00C5414F" w:rsidRDefault="00497127" w:rsidP="00497127">
      <w:r>
        <w:t xml:space="preserve">Svare Nej, skal de nedenstående tabeller ikke udfyldes. </w:t>
      </w:r>
    </w:p>
    <w:p w14:paraId="51FEB95D" w14:textId="77777777" w:rsidR="00497127" w:rsidRDefault="00497127" w:rsidP="00497127">
      <w:pPr>
        <w:pStyle w:val="Overskrift1"/>
      </w:pPr>
      <w:bookmarkStart w:id="10" w:name="_Toc410914134"/>
      <w:bookmarkStart w:id="11" w:name="_Toc470076813"/>
      <w:r w:rsidRPr="00B64A4B">
        <w:lastRenderedPageBreak/>
        <w:t>Klasser</w:t>
      </w:r>
      <w:bookmarkEnd w:id="10"/>
      <w:bookmarkEnd w:id="11"/>
    </w:p>
    <w:p w14:paraId="341A1135" w14:textId="77777777" w:rsidR="00497127" w:rsidRDefault="00497127" w:rsidP="00497127">
      <w:r>
        <w:t>Sikkerhedsniveau angives på klasserne. En klasse skal tildeles sikkerhedsniveau svarende til den mest fø</w:t>
      </w:r>
      <w:r>
        <w:t>l</w:t>
      </w:r>
      <w:r>
        <w:t xml:space="preserve">somme/fortrolige attribut den indeholder. </w:t>
      </w:r>
      <w:r>
        <w:br/>
        <w:t>Der tildeles ekstra rækker til nedenstående tabeller  efter behov.</w:t>
      </w:r>
    </w:p>
    <w:p w14:paraId="6712F1B9" w14:textId="77777777" w:rsidR="00497127" w:rsidRDefault="00497127" w:rsidP="00497127">
      <w:r>
        <w:t>Sikkerhedsniveau 0 - Indeholder ingen fortrolige eller følsomme data:</w:t>
      </w:r>
    </w:p>
    <w:tbl>
      <w:tblPr>
        <w:tblStyle w:val="Lysliste-fremhvningsfarve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60"/>
        <w:gridCol w:w="4536"/>
      </w:tblGrid>
      <w:tr w:rsidR="00497127" w:rsidRPr="001D4BC8" w14:paraId="2ED032D6" w14:textId="77777777" w:rsidTr="00345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CD02D62" w14:textId="77777777" w:rsidR="00497127" w:rsidRPr="00A317E1" w:rsidRDefault="00497127" w:rsidP="00345D57">
            <w:pPr>
              <w:rPr>
                <w:b w:val="0"/>
              </w:rPr>
            </w:pPr>
            <w:r w:rsidRPr="00A317E1">
              <w:rPr>
                <w:b w:val="0"/>
              </w:rPr>
              <w:t>Klasse navn</w:t>
            </w:r>
          </w:p>
        </w:tc>
        <w:tc>
          <w:tcPr>
            <w:tcW w:w="4536" w:type="dxa"/>
          </w:tcPr>
          <w:p w14:paraId="3969E703" w14:textId="77777777" w:rsidR="00497127" w:rsidRPr="001D4BC8" w:rsidRDefault="00497127" w:rsidP="00345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17E1">
              <w:rPr>
                <w:b w:val="0"/>
              </w:rPr>
              <w:t>UUID (XMI)</w:t>
            </w:r>
          </w:p>
        </w:tc>
      </w:tr>
      <w:tr w:rsidR="00497127" w14:paraId="4CD4F576" w14:textId="77777777" w:rsidTr="0034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43AFFEE" w14:textId="77777777" w:rsidR="00497127" w:rsidRPr="00B36E8B" w:rsidRDefault="00497127" w:rsidP="00345D57">
            <w:pPr>
              <w:jc w:val="both"/>
              <w:rPr>
                <w:b w:val="0"/>
              </w:rPr>
            </w:pPr>
          </w:p>
        </w:tc>
        <w:tc>
          <w:tcPr>
            <w:tcW w:w="4536" w:type="dxa"/>
          </w:tcPr>
          <w:p w14:paraId="66790C2D" w14:textId="77777777" w:rsidR="00497127" w:rsidRPr="00110ED7" w:rsidRDefault="00497127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497127" w14:paraId="70BCD3FB" w14:textId="77777777" w:rsidTr="00345D57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0D984EA" w14:textId="77777777" w:rsidR="00497127" w:rsidRPr="00B36E8B" w:rsidRDefault="00497127" w:rsidP="00345D57">
            <w:pPr>
              <w:jc w:val="both"/>
              <w:rPr>
                <w:b w:val="0"/>
              </w:rPr>
            </w:pPr>
          </w:p>
        </w:tc>
        <w:tc>
          <w:tcPr>
            <w:tcW w:w="4536" w:type="dxa"/>
          </w:tcPr>
          <w:p w14:paraId="53CCBEB4" w14:textId="77777777" w:rsidR="00497127" w:rsidRPr="006E1544" w:rsidRDefault="00497127" w:rsidP="00345D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497127" w14:paraId="7C56A38E" w14:textId="77777777" w:rsidTr="0034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71D4729" w14:textId="77777777" w:rsidR="00497127" w:rsidRPr="00B36E8B" w:rsidRDefault="00497127" w:rsidP="00345D57">
            <w:pPr>
              <w:jc w:val="both"/>
              <w:rPr>
                <w:b w:val="0"/>
              </w:rPr>
            </w:pPr>
          </w:p>
        </w:tc>
        <w:tc>
          <w:tcPr>
            <w:tcW w:w="4536" w:type="dxa"/>
          </w:tcPr>
          <w:p w14:paraId="593FB6DA" w14:textId="77777777" w:rsidR="00497127" w:rsidRPr="0067403F" w:rsidRDefault="00497127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</w:tbl>
    <w:p w14:paraId="22CD810A" w14:textId="77777777" w:rsidR="00497127" w:rsidRDefault="00497127" w:rsidP="00497127">
      <w:r>
        <w:br w:type="textWrapping" w:clear="all"/>
      </w:r>
    </w:p>
    <w:p w14:paraId="40DC1940" w14:textId="77777777" w:rsidR="00497127" w:rsidRDefault="00497127" w:rsidP="00497127">
      <w:r>
        <w:t>Sikkerhedsniveau 5 - Indeholder fortrolige eller følsomme data:</w:t>
      </w:r>
    </w:p>
    <w:tbl>
      <w:tblPr>
        <w:tblStyle w:val="Lysliste-fremhvningsfarve3"/>
        <w:tblW w:w="0" w:type="auto"/>
        <w:tblLook w:val="04A0" w:firstRow="1" w:lastRow="0" w:firstColumn="1" w:lastColumn="0" w:noHBand="0" w:noVBand="1"/>
      </w:tblPr>
      <w:tblGrid>
        <w:gridCol w:w="1951"/>
        <w:gridCol w:w="3339"/>
        <w:gridCol w:w="63"/>
        <w:gridCol w:w="2126"/>
        <w:gridCol w:w="240"/>
        <w:gridCol w:w="2136"/>
      </w:tblGrid>
      <w:tr w:rsidR="00497127" w:rsidRPr="000620B7" w14:paraId="14AF5184" w14:textId="77777777" w:rsidTr="00345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6C18411" w14:textId="77777777" w:rsidR="00497127" w:rsidRDefault="00497127" w:rsidP="00345D57">
            <w:pPr>
              <w:rPr>
                <w:b w:val="0"/>
              </w:rPr>
            </w:pPr>
            <w:r>
              <w:rPr>
                <w:b w:val="0"/>
              </w:rPr>
              <w:t>Klasse navn</w:t>
            </w:r>
          </w:p>
        </w:tc>
        <w:tc>
          <w:tcPr>
            <w:tcW w:w="3402" w:type="dxa"/>
            <w:gridSpan w:val="2"/>
          </w:tcPr>
          <w:p w14:paraId="58F45585" w14:textId="77777777" w:rsidR="00497127" w:rsidRPr="000620B7" w:rsidRDefault="00497127" w:rsidP="00345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UUID (XMI)</w:t>
            </w:r>
          </w:p>
        </w:tc>
        <w:tc>
          <w:tcPr>
            <w:tcW w:w="2126" w:type="dxa"/>
          </w:tcPr>
          <w:p w14:paraId="3081A4E3" w14:textId="77777777" w:rsidR="00497127" w:rsidRDefault="00497127" w:rsidP="00345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Omfattet af perso</w:t>
            </w:r>
            <w:r>
              <w:rPr>
                <w:b w:val="0"/>
              </w:rPr>
              <w:t>n</w:t>
            </w:r>
            <w:r>
              <w:rPr>
                <w:b w:val="0"/>
              </w:rPr>
              <w:t>data loven</w:t>
            </w:r>
          </w:p>
        </w:tc>
        <w:tc>
          <w:tcPr>
            <w:tcW w:w="2376" w:type="dxa"/>
            <w:gridSpan w:val="2"/>
          </w:tcPr>
          <w:p w14:paraId="789F5C92" w14:textId="77777777" w:rsidR="00497127" w:rsidRDefault="00497127" w:rsidP="00345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2CD2">
              <w:rPr>
                <w:b w:val="0"/>
              </w:rPr>
              <w:t>Omfattet af krigsreglen</w:t>
            </w:r>
          </w:p>
        </w:tc>
      </w:tr>
      <w:tr w:rsidR="00497127" w14:paraId="1D48E513" w14:textId="77777777" w:rsidTr="0034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4D6EDD3" w14:textId="77777777" w:rsidR="00497127" w:rsidRPr="00D714EE" w:rsidRDefault="00497127" w:rsidP="00345D57">
            <w:pPr>
              <w:jc w:val="both"/>
              <w:rPr>
                <w:b w:val="0"/>
              </w:rPr>
            </w:pPr>
          </w:p>
        </w:tc>
        <w:tc>
          <w:tcPr>
            <w:tcW w:w="3339" w:type="dxa"/>
          </w:tcPr>
          <w:p w14:paraId="646E8C52" w14:textId="77777777" w:rsidR="00497127" w:rsidRPr="00110ED7" w:rsidRDefault="00497127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429" w:type="dxa"/>
            <w:gridSpan w:val="3"/>
          </w:tcPr>
          <w:p w14:paraId="000A095F" w14:textId="77777777" w:rsidR="00497127" w:rsidRPr="00110ED7" w:rsidRDefault="00497127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136" w:type="dxa"/>
          </w:tcPr>
          <w:p w14:paraId="1C16445A" w14:textId="77777777" w:rsidR="00497127" w:rsidRPr="00110ED7" w:rsidRDefault="00497127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497127" w14:paraId="5E73C1C6" w14:textId="77777777" w:rsidTr="00345D57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088C9BF" w14:textId="77777777" w:rsidR="00497127" w:rsidRPr="00D714EE" w:rsidRDefault="00497127" w:rsidP="00345D57">
            <w:pPr>
              <w:jc w:val="both"/>
              <w:rPr>
                <w:b w:val="0"/>
              </w:rPr>
            </w:pPr>
          </w:p>
        </w:tc>
        <w:tc>
          <w:tcPr>
            <w:tcW w:w="3339" w:type="dxa"/>
          </w:tcPr>
          <w:p w14:paraId="6AB04E92" w14:textId="77777777" w:rsidR="00497127" w:rsidRPr="006E1544" w:rsidRDefault="00497127" w:rsidP="00345D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429" w:type="dxa"/>
            <w:gridSpan w:val="3"/>
          </w:tcPr>
          <w:p w14:paraId="08C31AFF" w14:textId="77777777" w:rsidR="00497127" w:rsidRPr="006E1544" w:rsidRDefault="00497127" w:rsidP="00345D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136" w:type="dxa"/>
          </w:tcPr>
          <w:p w14:paraId="3FEF67F4" w14:textId="77777777" w:rsidR="00497127" w:rsidRPr="006E1544" w:rsidRDefault="00497127" w:rsidP="00345D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497127" w14:paraId="52EA2F7C" w14:textId="77777777" w:rsidTr="0034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9DDA35F" w14:textId="77777777" w:rsidR="00497127" w:rsidRPr="00D714EE" w:rsidRDefault="00497127" w:rsidP="00345D57">
            <w:pPr>
              <w:jc w:val="both"/>
              <w:rPr>
                <w:b w:val="0"/>
              </w:rPr>
            </w:pPr>
          </w:p>
        </w:tc>
        <w:tc>
          <w:tcPr>
            <w:tcW w:w="3339" w:type="dxa"/>
          </w:tcPr>
          <w:p w14:paraId="66D13034" w14:textId="77777777" w:rsidR="00497127" w:rsidRPr="0067403F" w:rsidRDefault="00497127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429" w:type="dxa"/>
            <w:gridSpan w:val="3"/>
          </w:tcPr>
          <w:p w14:paraId="023319AE" w14:textId="77777777" w:rsidR="00497127" w:rsidRPr="0067403F" w:rsidRDefault="00497127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136" w:type="dxa"/>
          </w:tcPr>
          <w:p w14:paraId="7D6CD311" w14:textId="77777777" w:rsidR="00497127" w:rsidRPr="0067403F" w:rsidRDefault="00497127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</w:tbl>
    <w:p w14:paraId="7D2C7FA2" w14:textId="77777777" w:rsidR="00497127" w:rsidRDefault="00497127" w:rsidP="00497127"/>
    <w:p w14:paraId="2F297705" w14:textId="77777777" w:rsidR="00497127" w:rsidRDefault="00497127" w:rsidP="00497127">
      <w:pPr>
        <w:pStyle w:val="Overskrift2"/>
      </w:pPr>
      <w:bookmarkStart w:id="12" w:name="_Toc410914135"/>
      <w:bookmarkStart w:id="13" w:name="_Toc470076814"/>
      <w:r>
        <w:t>Eksempler</w:t>
      </w:r>
      <w:bookmarkEnd w:id="12"/>
      <w:bookmarkEnd w:id="13"/>
      <w:r>
        <w:t xml:space="preserve"> </w:t>
      </w:r>
    </w:p>
    <w:p w14:paraId="64C7B662" w14:textId="77777777" w:rsidR="00497127" w:rsidRDefault="00497127" w:rsidP="00497127">
      <w:r>
        <w:t>Sikkerhedsniveau 0 - Indeholder ingen fortrolige eller følsomme data:</w:t>
      </w:r>
    </w:p>
    <w:tbl>
      <w:tblPr>
        <w:tblStyle w:val="Lysliste-fremhvningsfarve3"/>
        <w:tblW w:w="0" w:type="auto"/>
        <w:tblLook w:val="04A0" w:firstRow="1" w:lastRow="0" w:firstColumn="1" w:lastColumn="0" w:noHBand="0" w:noVBand="1"/>
      </w:tblPr>
      <w:tblGrid>
        <w:gridCol w:w="2660"/>
        <w:gridCol w:w="4654"/>
      </w:tblGrid>
      <w:tr w:rsidR="00497127" w:rsidRPr="000620B7" w14:paraId="5E4110F6" w14:textId="77777777" w:rsidTr="00345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CACB6F3" w14:textId="77777777" w:rsidR="00497127" w:rsidRDefault="00497127" w:rsidP="00345D57">
            <w:pPr>
              <w:rPr>
                <w:b w:val="0"/>
              </w:rPr>
            </w:pPr>
            <w:r>
              <w:rPr>
                <w:b w:val="0"/>
              </w:rPr>
              <w:t>Klasse navn</w:t>
            </w:r>
          </w:p>
        </w:tc>
        <w:tc>
          <w:tcPr>
            <w:tcW w:w="4536" w:type="dxa"/>
          </w:tcPr>
          <w:p w14:paraId="68F370F3" w14:textId="77777777" w:rsidR="00497127" w:rsidRPr="000620B7" w:rsidRDefault="00497127" w:rsidP="00345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UUID (XMI)</w:t>
            </w:r>
          </w:p>
        </w:tc>
      </w:tr>
      <w:tr w:rsidR="00497127" w:rsidRPr="00A65323" w14:paraId="7EA80E40" w14:textId="77777777" w:rsidTr="0034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134A2C9" w14:textId="77777777" w:rsidR="00497127" w:rsidRPr="00B36E8B" w:rsidRDefault="00497127" w:rsidP="00345D57">
            <w:pPr>
              <w:jc w:val="both"/>
              <w:rPr>
                <w:b w:val="0"/>
              </w:rPr>
            </w:pPr>
            <w:r>
              <w:rPr>
                <w:b w:val="0"/>
              </w:rPr>
              <w:t>Bygning</w:t>
            </w:r>
          </w:p>
        </w:tc>
        <w:tc>
          <w:tcPr>
            <w:tcW w:w="4536" w:type="dxa"/>
          </w:tcPr>
          <w:p w14:paraId="5B559E55" w14:textId="77777777" w:rsidR="00497127" w:rsidRPr="00B23546" w:rsidRDefault="00497127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B23546">
              <w:rPr>
                <w:lang w:val="en-US"/>
              </w:rPr>
              <w:t>EAID_B1E6DD7D_EEED_4b8d_92D2_EB5F9B8FE892</w:t>
            </w:r>
          </w:p>
        </w:tc>
      </w:tr>
      <w:tr w:rsidR="00497127" w:rsidRPr="00685522" w14:paraId="646663C8" w14:textId="77777777" w:rsidTr="00345D57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0379DB8" w14:textId="77777777" w:rsidR="00497127" w:rsidRPr="00B23546" w:rsidRDefault="00497127" w:rsidP="00345D57">
            <w:pPr>
              <w:jc w:val="both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Enhed</w:t>
            </w:r>
          </w:p>
        </w:tc>
        <w:tc>
          <w:tcPr>
            <w:tcW w:w="4536" w:type="dxa"/>
          </w:tcPr>
          <w:p w14:paraId="40AA680C" w14:textId="77777777" w:rsidR="00497127" w:rsidRPr="0076233E" w:rsidRDefault="00497127" w:rsidP="00345D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de-DE"/>
              </w:rPr>
            </w:pPr>
            <w:r w:rsidRPr="0076233E">
              <w:rPr>
                <w:lang w:val="de-DE"/>
              </w:rPr>
              <w:t>EAID_60B20BF8_3B6B_4712_B00D_3DA00DF6351C</w:t>
            </w:r>
          </w:p>
        </w:tc>
      </w:tr>
      <w:tr w:rsidR="00497127" w:rsidRPr="00685522" w14:paraId="3FDEAE69" w14:textId="77777777" w:rsidTr="0034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70EDE2D" w14:textId="77777777" w:rsidR="00497127" w:rsidRPr="0076233E" w:rsidRDefault="00497127" w:rsidP="00345D57">
            <w:pPr>
              <w:jc w:val="both"/>
              <w:rPr>
                <w:b w:val="0"/>
                <w:lang w:val="de-DE"/>
              </w:rPr>
            </w:pPr>
          </w:p>
        </w:tc>
        <w:tc>
          <w:tcPr>
            <w:tcW w:w="4536" w:type="dxa"/>
          </w:tcPr>
          <w:p w14:paraId="206E3B1E" w14:textId="77777777" w:rsidR="00497127" w:rsidRPr="0076233E" w:rsidRDefault="00497127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de-DE"/>
              </w:rPr>
            </w:pPr>
          </w:p>
        </w:tc>
      </w:tr>
    </w:tbl>
    <w:p w14:paraId="5CD5DB0B" w14:textId="77777777" w:rsidR="00497127" w:rsidRPr="0076233E" w:rsidRDefault="00497127" w:rsidP="00497127">
      <w:pPr>
        <w:rPr>
          <w:lang w:val="de-DE"/>
        </w:rPr>
      </w:pPr>
    </w:p>
    <w:p w14:paraId="13411A3A" w14:textId="77777777" w:rsidR="00497127" w:rsidRDefault="00497127" w:rsidP="00497127">
      <w:r>
        <w:t>Sikkerhedsniveau 5 - Indeholder fortrolige eller følsomme data:</w:t>
      </w:r>
    </w:p>
    <w:tbl>
      <w:tblPr>
        <w:tblStyle w:val="Lysliste-fremhvningsfarve3"/>
        <w:tblW w:w="0" w:type="auto"/>
        <w:tblLook w:val="04A0" w:firstRow="1" w:lastRow="0" w:firstColumn="1" w:lastColumn="0" w:noHBand="0" w:noVBand="1"/>
      </w:tblPr>
      <w:tblGrid>
        <w:gridCol w:w="1818"/>
        <w:gridCol w:w="3712"/>
        <w:gridCol w:w="57"/>
        <w:gridCol w:w="2024"/>
        <w:gridCol w:w="224"/>
        <w:gridCol w:w="2020"/>
      </w:tblGrid>
      <w:tr w:rsidR="00497127" w:rsidRPr="000620B7" w14:paraId="5FA792E6" w14:textId="77777777" w:rsidTr="00345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397E5C2" w14:textId="77777777" w:rsidR="00497127" w:rsidRDefault="00497127" w:rsidP="00345D57">
            <w:pPr>
              <w:rPr>
                <w:b w:val="0"/>
              </w:rPr>
            </w:pPr>
            <w:r>
              <w:rPr>
                <w:b w:val="0"/>
              </w:rPr>
              <w:t>Klasse navn</w:t>
            </w:r>
          </w:p>
        </w:tc>
        <w:tc>
          <w:tcPr>
            <w:tcW w:w="3402" w:type="dxa"/>
            <w:gridSpan w:val="2"/>
          </w:tcPr>
          <w:p w14:paraId="35561047" w14:textId="77777777" w:rsidR="00497127" w:rsidRPr="000620B7" w:rsidRDefault="00497127" w:rsidP="00345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UUID (XMI)</w:t>
            </w:r>
          </w:p>
        </w:tc>
        <w:tc>
          <w:tcPr>
            <w:tcW w:w="2126" w:type="dxa"/>
          </w:tcPr>
          <w:p w14:paraId="41BB549A" w14:textId="77777777" w:rsidR="00497127" w:rsidRDefault="00497127" w:rsidP="00345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Omfattet af perso</w:t>
            </w:r>
            <w:r>
              <w:rPr>
                <w:b w:val="0"/>
              </w:rPr>
              <w:t>n</w:t>
            </w:r>
            <w:r>
              <w:rPr>
                <w:b w:val="0"/>
              </w:rPr>
              <w:t>data loven</w:t>
            </w:r>
          </w:p>
        </w:tc>
        <w:tc>
          <w:tcPr>
            <w:tcW w:w="2376" w:type="dxa"/>
            <w:gridSpan w:val="2"/>
          </w:tcPr>
          <w:p w14:paraId="4AA9657F" w14:textId="77777777" w:rsidR="00497127" w:rsidRDefault="00497127" w:rsidP="00345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3063">
              <w:rPr>
                <w:b w:val="0"/>
              </w:rPr>
              <w:t>Omfattet af krigsre</w:t>
            </w:r>
            <w:r w:rsidRPr="003A3063">
              <w:rPr>
                <w:b w:val="0"/>
              </w:rPr>
              <w:t>g</w:t>
            </w:r>
            <w:r w:rsidRPr="00C62CD2">
              <w:rPr>
                <w:b w:val="0"/>
              </w:rPr>
              <w:t>len</w:t>
            </w:r>
          </w:p>
        </w:tc>
      </w:tr>
      <w:tr w:rsidR="00497127" w:rsidRPr="009A6FC7" w14:paraId="12F45B8C" w14:textId="77777777" w:rsidTr="0034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ABB729F" w14:textId="77777777" w:rsidR="00497127" w:rsidRPr="00D714EE" w:rsidRDefault="00497127" w:rsidP="00345D57">
            <w:pPr>
              <w:jc w:val="both"/>
              <w:rPr>
                <w:b w:val="0"/>
              </w:rPr>
            </w:pPr>
            <w:r>
              <w:rPr>
                <w:b w:val="0"/>
              </w:rPr>
              <w:t>Grund</w:t>
            </w:r>
          </w:p>
        </w:tc>
        <w:tc>
          <w:tcPr>
            <w:tcW w:w="3339" w:type="dxa"/>
          </w:tcPr>
          <w:p w14:paraId="44291B46" w14:textId="77777777" w:rsidR="00497127" w:rsidRPr="0085765C" w:rsidRDefault="00497127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B64A4B">
              <w:rPr>
                <w:sz w:val="16"/>
                <w:lang w:val="en-US"/>
              </w:rPr>
              <w:t>EAID_A46F9273_2D54_42e0_BF52_2DC61F12C9F8</w:t>
            </w:r>
          </w:p>
        </w:tc>
        <w:tc>
          <w:tcPr>
            <w:tcW w:w="2429" w:type="dxa"/>
            <w:gridSpan w:val="3"/>
          </w:tcPr>
          <w:p w14:paraId="78081A47" w14:textId="77777777" w:rsidR="00497127" w:rsidRPr="0085765C" w:rsidRDefault="00497127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Ja</w:t>
            </w:r>
          </w:p>
        </w:tc>
        <w:tc>
          <w:tcPr>
            <w:tcW w:w="2136" w:type="dxa"/>
          </w:tcPr>
          <w:p w14:paraId="69E50B6E" w14:textId="772FAEAA" w:rsidR="00497127" w:rsidRPr="0085765C" w:rsidRDefault="00685522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NEJ</w:t>
            </w:r>
          </w:p>
        </w:tc>
      </w:tr>
      <w:tr w:rsidR="00497127" w:rsidRPr="009A6FC7" w14:paraId="7C1E885E" w14:textId="77777777" w:rsidTr="00345D57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368C281" w14:textId="77777777" w:rsidR="00497127" w:rsidRPr="0085765C" w:rsidRDefault="00497127" w:rsidP="00345D57">
            <w:pPr>
              <w:jc w:val="both"/>
              <w:rPr>
                <w:b w:val="0"/>
                <w:lang w:val="en-US"/>
              </w:rPr>
            </w:pPr>
            <w:r>
              <w:rPr>
                <w:b w:val="0"/>
              </w:rPr>
              <w:t>Etage</w:t>
            </w:r>
          </w:p>
        </w:tc>
        <w:tc>
          <w:tcPr>
            <w:tcW w:w="3339" w:type="dxa"/>
          </w:tcPr>
          <w:p w14:paraId="24FAB4FE" w14:textId="77777777" w:rsidR="00497127" w:rsidRPr="0085765C" w:rsidRDefault="00497127" w:rsidP="00345D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B64A4B">
              <w:rPr>
                <w:sz w:val="16"/>
                <w:lang w:val="en-US"/>
              </w:rPr>
              <w:t>EAID_0E807FA0_77D7_4f45_B45F_F348C1CBDA79</w:t>
            </w:r>
          </w:p>
        </w:tc>
        <w:tc>
          <w:tcPr>
            <w:tcW w:w="2429" w:type="dxa"/>
            <w:gridSpan w:val="3"/>
          </w:tcPr>
          <w:p w14:paraId="40FE3DDA" w14:textId="77777777" w:rsidR="00497127" w:rsidRPr="0085765C" w:rsidRDefault="00497127" w:rsidP="00345D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Ja</w:t>
            </w:r>
          </w:p>
        </w:tc>
        <w:tc>
          <w:tcPr>
            <w:tcW w:w="2136" w:type="dxa"/>
          </w:tcPr>
          <w:p w14:paraId="7497BC45" w14:textId="3810280D" w:rsidR="00497127" w:rsidRPr="0085765C" w:rsidRDefault="00497127" w:rsidP="00345D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</w:t>
            </w:r>
            <w:r w:rsidR="00685522">
              <w:rPr>
                <w:sz w:val="16"/>
                <w:lang w:val="en-US"/>
              </w:rPr>
              <w:t>EJ</w:t>
            </w:r>
          </w:p>
        </w:tc>
      </w:tr>
      <w:tr w:rsidR="00497127" w:rsidRPr="009A6FC7" w14:paraId="3F6A44AD" w14:textId="77777777" w:rsidTr="0034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A626E2B" w14:textId="77777777" w:rsidR="00497127" w:rsidRPr="0085765C" w:rsidRDefault="00497127" w:rsidP="00345D57">
            <w:pPr>
              <w:jc w:val="both"/>
              <w:rPr>
                <w:b w:val="0"/>
                <w:lang w:val="en-US"/>
              </w:rPr>
            </w:pPr>
          </w:p>
        </w:tc>
        <w:tc>
          <w:tcPr>
            <w:tcW w:w="3339" w:type="dxa"/>
          </w:tcPr>
          <w:p w14:paraId="6D293060" w14:textId="77777777" w:rsidR="00497127" w:rsidRPr="0085765C" w:rsidRDefault="00497127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</w:p>
        </w:tc>
        <w:tc>
          <w:tcPr>
            <w:tcW w:w="2429" w:type="dxa"/>
            <w:gridSpan w:val="3"/>
          </w:tcPr>
          <w:p w14:paraId="6031BB06" w14:textId="77777777" w:rsidR="00497127" w:rsidRPr="0085765C" w:rsidRDefault="00497127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</w:p>
        </w:tc>
        <w:tc>
          <w:tcPr>
            <w:tcW w:w="2136" w:type="dxa"/>
          </w:tcPr>
          <w:p w14:paraId="6EE0C173" w14:textId="77777777" w:rsidR="00497127" w:rsidRPr="0085765C" w:rsidRDefault="00497127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</w:p>
        </w:tc>
      </w:tr>
    </w:tbl>
    <w:p w14:paraId="6AD969E7" w14:textId="77777777" w:rsidR="00497127" w:rsidRPr="0085765C" w:rsidRDefault="00497127" w:rsidP="00497127">
      <w:pPr>
        <w:rPr>
          <w:lang w:val="en-US"/>
        </w:rPr>
      </w:pPr>
    </w:p>
    <w:tbl>
      <w:tblPr>
        <w:tblStyle w:val="Lysliste-fremhvningsfarve3"/>
        <w:tblW w:w="0" w:type="auto"/>
        <w:tblLook w:val="04A0" w:firstRow="1" w:lastRow="0" w:firstColumn="1" w:lastColumn="0" w:noHBand="0" w:noVBand="1"/>
      </w:tblPr>
      <w:tblGrid>
        <w:gridCol w:w="1951"/>
        <w:gridCol w:w="3402"/>
        <w:gridCol w:w="310"/>
        <w:gridCol w:w="1816"/>
        <w:gridCol w:w="2376"/>
      </w:tblGrid>
      <w:tr w:rsidR="00497127" w:rsidRPr="000620B7" w14:paraId="38F13EE6" w14:textId="77777777" w:rsidTr="00345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1C0A094" w14:textId="77777777" w:rsidR="00497127" w:rsidRDefault="00497127" w:rsidP="00345D57">
            <w:pPr>
              <w:rPr>
                <w:b w:val="0"/>
              </w:rPr>
            </w:pPr>
          </w:p>
        </w:tc>
        <w:tc>
          <w:tcPr>
            <w:tcW w:w="3402" w:type="dxa"/>
          </w:tcPr>
          <w:p w14:paraId="45DD298E" w14:textId="77777777" w:rsidR="00497127" w:rsidRPr="000620B7" w:rsidRDefault="00497127" w:rsidP="00345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2126" w:type="dxa"/>
            <w:gridSpan w:val="2"/>
          </w:tcPr>
          <w:p w14:paraId="508FF39E" w14:textId="77777777" w:rsidR="00497127" w:rsidRDefault="00497127" w:rsidP="00345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2376" w:type="dxa"/>
          </w:tcPr>
          <w:p w14:paraId="3D81D5BB" w14:textId="77777777" w:rsidR="00497127" w:rsidRDefault="00497127" w:rsidP="00345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7127" w:rsidRPr="000620B7" w14:paraId="1464D220" w14:textId="77777777" w:rsidTr="0034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A06E0D6" w14:textId="77777777" w:rsidR="00497127" w:rsidRDefault="00497127" w:rsidP="00345D57">
            <w:pPr>
              <w:rPr>
                <w:b w:val="0"/>
              </w:rPr>
            </w:pPr>
          </w:p>
        </w:tc>
        <w:tc>
          <w:tcPr>
            <w:tcW w:w="3402" w:type="dxa"/>
          </w:tcPr>
          <w:p w14:paraId="14EC3F12" w14:textId="77777777" w:rsidR="00497127" w:rsidRPr="000620B7" w:rsidRDefault="00497127" w:rsidP="0034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502" w:type="dxa"/>
            <w:gridSpan w:val="3"/>
          </w:tcPr>
          <w:p w14:paraId="463C5A66" w14:textId="77777777" w:rsidR="00497127" w:rsidRDefault="00497127" w:rsidP="0034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97127" w:rsidRPr="00B64A4B" w14:paraId="6A2F2000" w14:textId="77777777" w:rsidTr="00345D57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ADDCBA5" w14:textId="77777777" w:rsidR="00497127" w:rsidRPr="00D714EE" w:rsidRDefault="00497127" w:rsidP="00345D57">
            <w:pPr>
              <w:jc w:val="both"/>
              <w:rPr>
                <w:b w:val="0"/>
              </w:rPr>
            </w:pPr>
          </w:p>
        </w:tc>
        <w:tc>
          <w:tcPr>
            <w:tcW w:w="3712" w:type="dxa"/>
            <w:gridSpan w:val="2"/>
          </w:tcPr>
          <w:p w14:paraId="29DA77B9" w14:textId="77777777" w:rsidR="00497127" w:rsidRPr="00B64A4B" w:rsidRDefault="00497127" w:rsidP="00345D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</w:p>
        </w:tc>
        <w:tc>
          <w:tcPr>
            <w:tcW w:w="4192" w:type="dxa"/>
            <w:gridSpan w:val="2"/>
          </w:tcPr>
          <w:p w14:paraId="3D2FB492" w14:textId="77777777" w:rsidR="00497127" w:rsidRPr="00B64A4B" w:rsidRDefault="00497127" w:rsidP="00345D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</w:p>
        </w:tc>
      </w:tr>
      <w:tr w:rsidR="00497127" w:rsidRPr="00B64A4B" w14:paraId="0E45A9ED" w14:textId="77777777" w:rsidTr="0034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CEB8D79" w14:textId="77777777" w:rsidR="00497127" w:rsidRPr="00D714EE" w:rsidRDefault="00497127" w:rsidP="00345D57">
            <w:pPr>
              <w:jc w:val="both"/>
              <w:rPr>
                <w:b w:val="0"/>
              </w:rPr>
            </w:pPr>
          </w:p>
        </w:tc>
        <w:tc>
          <w:tcPr>
            <w:tcW w:w="3712" w:type="dxa"/>
            <w:gridSpan w:val="2"/>
          </w:tcPr>
          <w:p w14:paraId="639F1CE4" w14:textId="77777777" w:rsidR="00497127" w:rsidRPr="00B64A4B" w:rsidRDefault="00497127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</w:p>
        </w:tc>
        <w:tc>
          <w:tcPr>
            <w:tcW w:w="4192" w:type="dxa"/>
            <w:gridSpan w:val="2"/>
          </w:tcPr>
          <w:p w14:paraId="6A245109" w14:textId="77777777" w:rsidR="00497127" w:rsidRPr="00B64A4B" w:rsidRDefault="00497127" w:rsidP="0034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</w:p>
        </w:tc>
      </w:tr>
      <w:tr w:rsidR="00497127" w:rsidRPr="00B64A4B" w14:paraId="60657EE5" w14:textId="77777777" w:rsidTr="00345D57">
        <w:trPr>
          <w:trHeight w:hRule="exact"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194B2E7" w14:textId="77777777" w:rsidR="00497127" w:rsidRPr="00B64A4B" w:rsidRDefault="00497127" w:rsidP="00345D57">
            <w:pPr>
              <w:jc w:val="both"/>
              <w:rPr>
                <w:b w:val="0"/>
                <w:lang w:val="en-US"/>
              </w:rPr>
            </w:pPr>
          </w:p>
        </w:tc>
        <w:tc>
          <w:tcPr>
            <w:tcW w:w="3712" w:type="dxa"/>
            <w:gridSpan w:val="2"/>
          </w:tcPr>
          <w:p w14:paraId="60A01E89" w14:textId="77777777" w:rsidR="00497127" w:rsidRPr="00B64A4B" w:rsidRDefault="00497127" w:rsidP="00345D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</w:p>
        </w:tc>
        <w:tc>
          <w:tcPr>
            <w:tcW w:w="4192" w:type="dxa"/>
            <w:gridSpan w:val="2"/>
          </w:tcPr>
          <w:p w14:paraId="79C046B5" w14:textId="77777777" w:rsidR="00497127" w:rsidRPr="00B64A4B" w:rsidRDefault="00497127" w:rsidP="00345D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</w:p>
        </w:tc>
      </w:tr>
    </w:tbl>
    <w:p w14:paraId="30C1FBAC" w14:textId="77777777" w:rsidR="00497127" w:rsidRPr="00B64A4B" w:rsidRDefault="00497127" w:rsidP="00497127">
      <w:pPr>
        <w:rPr>
          <w:lang w:val="en-US"/>
        </w:rPr>
      </w:pPr>
    </w:p>
    <w:p w14:paraId="1CE0BF37" w14:textId="77777777" w:rsidR="00497127" w:rsidRDefault="00497127" w:rsidP="00497127">
      <w:pPr>
        <w:pStyle w:val="Overskrift1"/>
      </w:pPr>
      <w:bookmarkStart w:id="14" w:name="_Toc410914136"/>
      <w:bookmarkStart w:id="15" w:name="_Toc470076815"/>
      <w:r>
        <w:lastRenderedPageBreak/>
        <w:t>Tjenester</w:t>
      </w:r>
      <w:bookmarkEnd w:id="14"/>
      <w:bookmarkEnd w:id="15"/>
    </w:p>
    <w:p w14:paraId="751470A0" w14:textId="77777777" w:rsidR="00497127" w:rsidRDefault="00497127" w:rsidP="00497127">
      <w:r>
        <w:t>Sikkerhedsniveau angives på tjenesteniveau. En tjeneste skal tildeles sikkerhedsniveau svarende til den mest følsomme/fortrolige attribut som tjenesten udstiller.</w:t>
      </w:r>
    </w:p>
    <w:p w14:paraId="2C31AD8D" w14:textId="77777777" w:rsidR="00497127" w:rsidRDefault="00497127" w:rsidP="00497127">
      <w:r>
        <w:t>Der tildeles ekstra rækker til tabellerne efter behov.</w:t>
      </w:r>
    </w:p>
    <w:p w14:paraId="08DBC4A1" w14:textId="77777777" w:rsidR="00497127" w:rsidRDefault="00497127" w:rsidP="00497127"/>
    <w:p w14:paraId="7213161F" w14:textId="77777777" w:rsidR="00497127" w:rsidRDefault="00497127" w:rsidP="00497127">
      <w:r>
        <w:t xml:space="preserve">Sikkerhedsniveau 0 - Udstiller ingen fortrolige eller følsomme data: </w:t>
      </w:r>
    </w:p>
    <w:tbl>
      <w:tblPr>
        <w:tblStyle w:val="Lysliste-fremhvningsfarve3"/>
        <w:tblW w:w="0" w:type="auto"/>
        <w:tblLook w:val="04A0" w:firstRow="1" w:lastRow="0" w:firstColumn="1" w:lastColumn="0" w:noHBand="0" w:noVBand="1"/>
      </w:tblPr>
      <w:tblGrid>
        <w:gridCol w:w="5070"/>
      </w:tblGrid>
      <w:tr w:rsidR="00497127" w:rsidRPr="000620B7" w14:paraId="21EC5638" w14:textId="77777777" w:rsidTr="00345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6144A7F5" w14:textId="77777777" w:rsidR="00497127" w:rsidRDefault="00497127" w:rsidP="00345D57">
            <w:pPr>
              <w:rPr>
                <w:b w:val="0"/>
              </w:rPr>
            </w:pPr>
            <w:r>
              <w:rPr>
                <w:b w:val="0"/>
              </w:rPr>
              <w:t>Tjeneste navn</w:t>
            </w:r>
          </w:p>
        </w:tc>
      </w:tr>
      <w:tr w:rsidR="00497127" w14:paraId="5F779AFB" w14:textId="77777777" w:rsidTr="0034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2B4719F" w14:textId="77777777" w:rsidR="00497127" w:rsidRPr="00B36E8B" w:rsidRDefault="00497127" w:rsidP="00345D57">
            <w:pPr>
              <w:jc w:val="both"/>
              <w:rPr>
                <w:b w:val="0"/>
              </w:rPr>
            </w:pPr>
          </w:p>
        </w:tc>
      </w:tr>
      <w:tr w:rsidR="00497127" w14:paraId="226D4AEF" w14:textId="77777777" w:rsidTr="00345D57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A816E33" w14:textId="77777777" w:rsidR="00497127" w:rsidRPr="00B36E8B" w:rsidRDefault="00497127" w:rsidP="00345D57">
            <w:pPr>
              <w:jc w:val="both"/>
              <w:rPr>
                <w:b w:val="0"/>
              </w:rPr>
            </w:pPr>
          </w:p>
        </w:tc>
      </w:tr>
      <w:tr w:rsidR="00497127" w14:paraId="1EB59325" w14:textId="77777777" w:rsidTr="0034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55E07356" w14:textId="77777777" w:rsidR="00497127" w:rsidRPr="00B36E8B" w:rsidRDefault="00497127" w:rsidP="00345D57">
            <w:pPr>
              <w:jc w:val="both"/>
              <w:rPr>
                <w:b w:val="0"/>
              </w:rPr>
            </w:pPr>
          </w:p>
        </w:tc>
      </w:tr>
    </w:tbl>
    <w:p w14:paraId="36DAB14F" w14:textId="77777777" w:rsidR="00497127" w:rsidRDefault="00497127" w:rsidP="00497127"/>
    <w:p w14:paraId="7ED0E662" w14:textId="77777777" w:rsidR="00497127" w:rsidRDefault="00497127" w:rsidP="00497127">
      <w:r>
        <w:t>Sikkerhedsniveau 5 - Udstiller fortrolige eller følsomme data:</w:t>
      </w:r>
    </w:p>
    <w:tbl>
      <w:tblPr>
        <w:tblStyle w:val="Lysliste-fremhvningsfarve3"/>
        <w:tblW w:w="0" w:type="auto"/>
        <w:tblLook w:val="04A0" w:firstRow="1" w:lastRow="0" w:firstColumn="1" w:lastColumn="0" w:noHBand="0" w:noVBand="1"/>
      </w:tblPr>
      <w:tblGrid>
        <w:gridCol w:w="4193"/>
        <w:gridCol w:w="2936"/>
        <w:gridCol w:w="2726"/>
      </w:tblGrid>
      <w:tr w:rsidR="00497127" w:rsidRPr="000620B7" w14:paraId="1358473C" w14:textId="77777777" w:rsidTr="00345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3" w:type="dxa"/>
          </w:tcPr>
          <w:p w14:paraId="2F2330C5" w14:textId="77777777" w:rsidR="00497127" w:rsidRDefault="00497127" w:rsidP="00345D57">
            <w:pPr>
              <w:rPr>
                <w:b w:val="0"/>
              </w:rPr>
            </w:pPr>
            <w:r>
              <w:rPr>
                <w:b w:val="0"/>
              </w:rPr>
              <w:t>Tjeneste navn</w:t>
            </w:r>
          </w:p>
        </w:tc>
        <w:tc>
          <w:tcPr>
            <w:tcW w:w="2936" w:type="dxa"/>
          </w:tcPr>
          <w:p w14:paraId="7412B015" w14:textId="77777777" w:rsidR="00497127" w:rsidRDefault="00497127" w:rsidP="00345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Omfattet af persondata loven</w:t>
            </w:r>
          </w:p>
        </w:tc>
        <w:tc>
          <w:tcPr>
            <w:tcW w:w="2726" w:type="dxa"/>
          </w:tcPr>
          <w:p w14:paraId="0BFA1084" w14:textId="77777777" w:rsidR="00497127" w:rsidRDefault="00497127" w:rsidP="00345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1FE6">
              <w:t>Omfattet af krigsreglen</w:t>
            </w:r>
          </w:p>
        </w:tc>
      </w:tr>
      <w:tr w:rsidR="00497127" w14:paraId="735408D6" w14:textId="77777777" w:rsidTr="0034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3" w:type="dxa"/>
          </w:tcPr>
          <w:p w14:paraId="3CB193E0" w14:textId="27BB4B00" w:rsidR="00497127" w:rsidRPr="00D714EE" w:rsidRDefault="00752B16" w:rsidP="00345D57">
            <w:pPr>
              <w:jc w:val="both"/>
              <w:rPr>
                <w:b w:val="0"/>
              </w:rPr>
            </w:pPr>
            <w:ins w:id="16" w:author="Forfatter">
              <w:r>
                <w:t>MatrikelFortrolig.</w:t>
              </w:r>
            </w:ins>
            <w:r w:rsidR="00313FD2">
              <w:t>BestemtFastEjendom</w:t>
            </w:r>
          </w:p>
        </w:tc>
        <w:tc>
          <w:tcPr>
            <w:tcW w:w="2936" w:type="dxa"/>
          </w:tcPr>
          <w:p w14:paraId="0382D25E" w14:textId="32DE82D0" w:rsidR="00497127" w:rsidRPr="00110ED7" w:rsidRDefault="00B247D3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JA</w:t>
            </w:r>
          </w:p>
        </w:tc>
        <w:tc>
          <w:tcPr>
            <w:tcW w:w="2726" w:type="dxa"/>
          </w:tcPr>
          <w:p w14:paraId="4CCD1965" w14:textId="200289B9" w:rsidR="00497127" w:rsidRPr="00FE067B" w:rsidRDefault="006E08D7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NEJ</w:t>
            </w:r>
          </w:p>
        </w:tc>
      </w:tr>
      <w:tr w:rsidR="00497127" w14:paraId="4F259FCC" w14:textId="77777777" w:rsidTr="00345D57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3" w:type="dxa"/>
          </w:tcPr>
          <w:p w14:paraId="79E3EF14" w14:textId="1DA16D82" w:rsidR="00497127" w:rsidRPr="00D714EE" w:rsidRDefault="00497127" w:rsidP="00345D57">
            <w:pPr>
              <w:jc w:val="both"/>
              <w:rPr>
                <w:b w:val="0"/>
              </w:rPr>
            </w:pPr>
          </w:p>
        </w:tc>
        <w:tc>
          <w:tcPr>
            <w:tcW w:w="2936" w:type="dxa"/>
          </w:tcPr>
          <w:p w14:paraId="3857BD57" w14:textId="54F2DCAE" w:rsidR="00497127" w:rsidRPr="006E1544" w:rsidRDefault="00497127" w:rsidP="00345D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726" w:type="dxa"/>
          </w:tcPr>
          <w:p w14:paraId="19077BD0" w14:textId="0408F1DB" w:rsidR="00497127" w:rsidRPr="00FE067B" w:rsidRDefault="00497127" w:rsidP="00345D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497127" w14:paraId="334AAD64" w14:textId="77777777" w:rsidTr="0034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3" w:type="dxa"/>
          </w:tcPr>
          <w:p w14:paraId="717028A7" w14:textId="77777777" w:rsidR="00497127" w:rsidRPr="00D714EE" w:rsidRDefault="00497127" w:rsidP="00345D57">
            <w:pPr>
              <w:jc w:val="both"/>
              <w:rPr>
                <w:b w:val="0"/>
              </w:rPr>
            </w:pPr>
          </w:p>
        </w:tc>
        <w:tc>
          <w:tcPr>
            <w:tcW w:w="2936" w:type="dxa"/>
          </w:tcPr>
          <w:p w14:paraId="76D47CCF" w14:textId="77777777" w:rsidR="00497127" w:rsidRPr="0067403F" w:rsidRDefault="00497127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726" w:type="dxa"/>
          </w:tcPr>
          <w:p w14:paraId="50C511DA" w14:textId="77777777" w:rsidR="00497127" w:rsidRPr="0067403F" w:rsidRDefault="00497127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</w:tbl>
    <w:p w14:paraId="75DEA231" w14:textId="77777777" w:rsidR="00FE067B" w:rsidRDefault="00FE067B" w:rsidP="00497127"/>
    <w:p w14:paraId="79012437" w14:textId="77777777" w:rsidR="00FE067B" w:rsidRDefault="00FE067B" w:rsidP="00497127"/>
    <w:p w14:paraId="0D9455B9" w14:textId="77777777" w:rsidR="00497127" w:rsidRDefault="00497127" w:rsidP="00497127">
      <w:pPr>
        <w:pStyle w:val="Overskrift2"/>
      </w:pPr>
      <w:bookmarkStart w:id="17" w:name="_Toc410914137"/>
      <w:bookmarkStart w:id="18" w:name="_Toc470076816"/>
      <w:r>
        <w:t>Eksempler</w:t>
      </w:r>
      <w:bookmarkEnd w:id="17"/>
      <w:bookmarkEnd w:id="18"/>
      <w:r>
        <w:t xml:space="preserve"> </w:t>
      </w:r>
    </w:p>
    <w:p w14:paraId="0EA95135" w14:textId="77777777" w:rsidR="00497127" w:rsidRDefault="00497127" w:rsidP="00497127">
      <w:r>
        <w:t>Sikkerhedsniveau 0 - Udstiller ingen fortrolige eller følsomme data:</w:t>
      </w:r>
    </w:p>
    <w:tbl>
      <w:tblPr>
        <w:tblStyle w:val="Lysliste-fremhvningsfarve3"/>
        <w:tblW w:w="0" w:type="auto"/>
        <w:tblLook w:val="04A0" w:firstRow="1" w:lastRow="0" w:firstColumn="1" w:lastColumn="0" w:noHBand="0" w:noVBand="1"/>
      </w:tblPr>
      <w:tblGrid>
        <w:gridCol w:w="5070"/>
      </w:tblGrid>
      <w:tr w:rsidR="00497127" w:rsidRPr="000620B7" w14:paraId="769B2F22" w14:textId="77777777" w:rsidTr="00345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109D1E2C" w14:textId="77777777" w:rsidR="00497127" w:rsidRDefault="00497127" w:rsidP="00345D57">
            <w:pPr>
              <w:rPr>
                <w:b w:val="0"/>
              </w:rPr>
            </w:pPr>
            <w:r>
              <w:rPr>
                <w:b w:val="0"/>
              </w:rPr>
              <w:t>Tjeneste navn:</w:t>
            </w:r>
          </w:p>
        </w:tc>
      </w:tr>
      <w:tr w:rsidR="00497127" w14:paraId="63B5ADFC" w14:textId="77777777" w:rsidTr="0034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3A6C318C" w14:textId="77777777" w:rsidR="00497127" w:rsidRPr="00B36E8B" w:rsidRDefault="00497127" w:rsidP="00345D57">
            <w:pPr>
              <w:jc w:val="both"/>
              <w:rPr>
                <w:b w:val="0"/>
              </w:rPr>
            </w:pPr>
            <w:r>
              <w:rPr>
                <w:b w:val="0"/>
              </w:rPr>
              <w:t>BygningsOpl</w:t>
            </w:r>
          </w:p>
        </w:tc>
      </w:tr>
      <w:tr w:rsidR="00497127" w14:paraId="007A7F7D" w14:textId="77777777" w:rsidTr="00345D57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4BE08C7D" w14:textId="77777777" w:rsidR="00497127" w:rsidRPr="00B36E8B" w:rsidRDefault="00497127" w:rsidP="00345D57">
            <w:pPr>
              <w:jc w:val="both"/>
              <w:rPr>
                <w:b w:val="0"/>
              </w:rPr>
            </w:pPr>
            <w:r>
              <w:rPr>
                <w:b w:val="0"/>
              </w:rPr>
              <w:t>EnhedsOpl</w:t>
            </w:r>
          </w:p>
        </w:tc>
      </w:tr>
      <w:tr w:rsidR="00497127" w14:paraId="32964F5A" w14:textId="77777777" w:rsidTr="0034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76799D59" w14:textId="77777777" w:rsidR="00497127" w:rsidRPr="00B36E8B" w:rsidRDefault="00497127" w:rsidP="00345D57">
            <w:pPr>
              <w:jc w:val="both"/>
              <w:rPr>
                <w:b w:val="0"/>
              </w:rPr>
            </w:pPr>
          </w:p>
        </w:tc>
      </w:tr>
    </w:tbl>
    <w:p w14:paraId="4B6F03D7" w14:textId="77777777" w:rsidR="00497127" w:rsidRDefault="00497127" w:rsidP="00497127"/>
    <w:p w14:paraId="7CF32844" w14:textId="77777777" w:rsidR="00497127" w:rsidRDefault="00497127" w:rsidP="00497127">
      <w:r>
        <w:t>Sikkerhedsniveau 5 - Udstiller fortrolige eller følsomme data:</w:t>
      </w:r>
    </w:p>
    <w:tbl>
      <w:tblPr>
        <w:tblStyle w:val="Lysliste-fremhvningsfarve3"/>
        <w:tblW w:w="0" w:type="auto"/>
        <w:tblLook w:val="04A0" w:firstRow="1" w:lastRow="0" w:firstColumn="1" w:lastColumn="0" w:noHBand="0" w:noVBand="1"/>
      </w:tblPr>
      <w:tblGrid>
        <w:gridCol w:w="4025"/>
        <w:gridCol w:w="194"/>
        <w:gridCol w:w="2977"/>
        <w:gridCol w:w="2659"/>
      </w:tblGrid>
      <w:tr w:rsidR="00497127" w:rsidRPr="000620B7" w14:paraId="7230F1D6" w14:textId="77777777" w:rsidTr="00345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</w:tcPr>
          <w:p w14:paraId="175CBEC1" w14:textId="77777777" w:rsidR="00497127" w:rsidRDefault="00497127" w:rsidP="00345D57">
            <w:pPr>
              <w:rPr>
                <w:b w:val="0"/>
              </w:rPr>
            </w:pPr>
            <w:r>
              <w:rPr>
                <w:b w:val="0"/>
              </w:rPr>
              <w:lastRenderedPageBreak/>
              <w:t>Tjeneste navn</w:t>
            </w:r>
          </w:p>
        </w:tc>
        <w:tc>
          <w:tcPr>
            <w:tcW w:w="2977" w:type="dxa"/>
          </w:tcPr>
          <w:p w14:paraId="5C0EA3F0" w14:textId="77777777" w:rsidR="00497127" w:rsidRDefault="00497127" w:rsidP="00345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Omfattet af persondata loven</w:t>
            </w:r>
          </w:p>
        </w:tc>
        <w:tc>
          <w:tcPr>
            <w:tcW w:w="2659" w:type="dxa"/>
          </w:tcPr>
          <w:p w14:paraId="38B42660" w14:textId="77777777" w:rsidR="00497127" w:rsidRDefault="00497127" w:rsidP="00345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4CF4">
              <w:t>Omfattet af krigsreglen</w:t>
            </w:r>
          </w:p>
        </w:tc>
      </w:tr>
      <w:tr w:rsidR="00497127" w14:paraId="57766098" w14:textId="77777777" w:rsidTr="0034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</w:tcPr>
          <w:p w14:paraId="5ABA8B16" w14:textId="77777777" w:rsidR="00497127" w:rsidRPr="00D714EE" w:rsidRDefault="00497127" w:rsidP="00345D57">
            <w:pPr>
              <w:jc w:val="both"/>
              <w:rPr>
                <w:b w:val="0"/>
              </w:rPr>
            </w:pPr>
            <w:r>
              <w:rPr>
                <w:b w:val="0"/>
              </w:rPr>
              <w:t>GrundOpl</w:t>
            </w:r>
          </w:p>
        </w:tc>
        <w:tc>
          <w:tcPr>
            <w:tcW w:w="2977" w:type="dxa"/>
          </w:tcPr>
          <w:p w14:paraId="4176BDDC" w14:textId="77777777" w:rsidR="00497127" w:rsidRPr="00110ED7" w:rsidRDefault="00497127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Ja</w:t>
            </w:r>
          </w:p>
        </w:tc>
        <w:tc>
          <w:tcPr>
            <w:tcW w:w="2659" w:type="dxa"/>
          </w:tcPr>
          <w:p w14:paraId="035E65DC" w14:textId="444AC57A" w:rsidR="00497127" w:rsidRDefault="00685522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NEJ</w:t>
            </w:r>
          </w:p>
        </w:tc>
      </w:tr>
      <w:tr w:rsidR="00497127" w14:paraId="6A14C494" w14:textId="77777777" w:rsidTr="00345D57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</w:tcPr>
          <w:p w14:paraId="73647F7B" w14:textId="77777777" w:rsidR="00497127" w:rsidRPr="00D714EE" w:rsidRDefault="00497127" w:rsidP="00345D57">
            <w:pPr>
              <w:jc w:val="both"/>
              <w:rPr>
                <w:b w:val="0"/>
              </w:rPr>
            </w:pPr>
            <w:r>
              <w:rPr>
                <w:b w:val="0"/>
              </w:rPr>
              <w:t>EtageOpl</w:t>
            </w:r>
          </w:p>
        </w:tc>
        <w:tc>
          <w:tcPr>
            <w:tcW w:w="2977" w:type="dxa"/>
          </w:tcPr>
          <w:p w14:paraId="717B90D6" w14:textId="77777777" w:rsidR="00497127" w:rsidRPr="006E1544" w:rsidRDefault="00497127" w:rsidP="00345D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Nej</w:t>
            </w:r>
          </w:p>
        </w:tc>
        <w:tc>
          <w:tcPr>
            <w:tcW w:w="2659" w:type="dxa"/>
          </w:tcPr>
          <w:p w14:paraId="2C704506" w14:textId="0D8B81C0" w:rsidR="00497127" w:rsidRDefault="00497127" w:rsidP="00345D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N</w:t>
            </w:r>
            <w:r w:rsidR="00685522">
              <w:rPr>
                <w:sz w:val="16"/>
              </w:rPr>
              <w:t>EJ</w:t>
            </w:r>
          </w:p>
        </w:tc>
      </w:tr>
      <w:tr w:rsidR="00497127" w14:paraId="6A404F86" w14:textId="77777777" w:rsidTr="0034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5" w:type="dxa"/>
          </w:tcPr>
          <w:p w14:paraId="39C653F5" w14:textId="77777777" w:rsidR="00497127" w:rsidRPr="00D714EE" w:rsidRDefault="00497127" w:rsidP="00345D57">
            <w:pPr>
              <w:jc w:val="both"/>
              <w:rPr>
                <w:b w:val="0"/>
              </w:rPr>
            </w:pPr>
          </w:p>
        </w:tc>
        <w:tc>
          <w:tcPr>
            <w:tcW w:w="3171" w:type="dxa"/>
            <w:gridSpan w:val="2"/>
          </w:tcPr>
          <w:p w14:paraId="088FB0F4" w14:textId="77777777" w:rsidR="00497127" w:rsidRPr="0067403F" w:rsidRDefault="00497127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659" w:type="dxa"/>
          </w:tcPr>
          <w:p w14:paraId="0B84370B" w14:textId="77777777" w:rsidR="00497127" w:rsidRPr="0067403F" w:rsidRDefault="00497127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</w:tbl>
    <w:p w14:paraId="4037C02A" w14:textId="77777777" w:rsidR="00497127" w:rsidRPr="00B64A4B" w:rsidRDefault="00497127" w:rsidP="00497127">
      <w:pPr>
        <w:rPr>
          <w:lang w:val="en-US"/>
        </w:rPr>
      </w:pPr>
    </w:p>
    <w:p w14:paraId="4A5427E5" w14:textId="77777777" w:rsidR="007F0BC0" w:rsidRDefault="007F0BC0" w:rsidP="007F0BC0">
      <w:pPr>
        <w:rPr>
          <w:noProof/>
        </w:rPr>
      </w:pPr>
    </w:p>
    <w:sectPr w:rsidR="007F0BC0" w:rsidSect="00A8011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1134" w:right="1134" w:bottom="1134" w:left="1134" w:header="454" w:footer="56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6D6D69" w14:textId="77777777" w:rsidR="002259AB" w:rsidRDefault="002259AB">
      <w:r>
        <w:separator/>
      </w:r>
    </w:p>
  </w:endnote>
  <w:endnote w:type="continuationSeparator" w:id="0">
    <w:p w14:paraId="0AF4D1D6" w14:textId="77777777" w:rsidR="002259AB" w:rsidRDefault="002259AB">
      <w:r>
        <w:continuationSeparator/>
      </w:r>
    </w:p>
  </w:endnote>
  <w:endnote w:type="continuationNotice" w:id="1">
    <w:p w14:paraId="650AF7CF" w14:textId="77777777" w:rsidR="002259AB" w:rsidRDefault="002259A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883B7" w14:textId="77777777" w:rsidR="005C194A" w:rsidRDefault="005C194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3D877" w14:textId="194E53F9" w:rsidR="00285E87" w:rsidRPr="007F0BC0" w:rsidRDefault="007F0BC0" w:rsidP="007F0BC0">
    <w:pPr>
      <w:jc w:val="both"/>
      <w:rPr>
        <w:color w:val="800080"/>
      </w:rPr>
    </w:pPr>
    <w:r>
      <w:rPr>
        <w:sz w:val="16"/>
        <w:szCs w:val="16"/>
      </w:rPr>
      <w:t>Sidst opdateret:</w:t>
    </w:r>
    <w:r w:rsidRPr="007F2CF9">
      <w:rPr>
        <w:sz w:val="16"/>
        <w:szCs w:val="16"/>
      </w:rPr>
      <w:t xml:space="preserve">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"dd-MM-yyyy" </w:instrText>
    </w:r>
    <w:r>
      <w:rPr>
        <w:sz w:val="16"/>
        <w:szCs w:val="16"/>
      </w:rPr>
      <w:fldChar w:fldCharType="separate"/>
    </w:r>
    <w:ins w:id="19" w:author="Forfatter">
      <w:r w:rsidR="00A65323">
        <w:rPr>
          <w:noProof/>
          <w:sz w:val="16"/>
          <w:szCs w:val="16"/>
        </w:rPr>
        <w:t>21-12-2016</w:t>
      </w:r>
      <w:del w:id="20" w:author="Forfatter">
        <w:r w:rsidR="00752B16" w:rsidDel="00A65323">
          <w:rPr>
            <w:noProof/>
            <w:sz w:val="16"/>
            <w:szCs w:val="16"/>
          </w:rPr>
          <w:delText>14-11-2016</w:delText>
        </w:r>
        <w:r w:rsidR="0065404F" w:rsidDel="00A65323">
          <w:rPr>
            <w:noProof/>
            <w:sz w:val="16"/>
            <w:szCs w:val="16"/>
          </w:rPr>
          <w:delText>27-11-2015</w:delText>
        </w:r>
      </w:del>
    </w:ins>
    <w:del w:id="21" w:author="Forfatter">
      <w:r w:rsidR="00156FC6" w:rsidDel="00A65323">
        <w:rPr>
          <w:noProof/>
          <w:sz w:val="16"/>
          <w:szCs w:val="16"/>
        </w:rPr>
        <w:delText>26-10-2015</w:delText>
      </w:r>
    </w:del>
    <w:r>
      <w:rPr>
        <w:sz w:val="16"/>
        <w:szCs w:val="16"/>
      </w:rPr>
      <w:fldChar w:fldCharType="end"/>
    </w:r>
    <w:r w:rsidRPr="007F2CF9">
      <w:rPr>
        <w:sz w:val="16"/>
        <w:szCs w:val="16"/>
      </w:rPr>
      <w:tab/>
    </w:r>
    <w:r w:rsidRPr="007F2CF9"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Pr="007F2CF9">
      <w:t xml:space="preserve">Side </w:t>
    </w:r>
    <w:r w:rsidRPr="00B61FB4">
      <w:rPr>
        <w:rStyle w:val="BesgtHyperlink"/>
        <w:u w:val="none"/>
      </w:rPr>
      <w:fldChar w:fldCharType="begin"/>
    </w:r>
    <w:r w:rsidRPr="007F2CF9">
      <w:rPr>
        <w:rStyle w:val="BesgtHyperlink"/>
        <w:u w:val="none"/>
      </w:rPr>
      <w:instrText xml:space="preserve"> PAGE </w:instrText>
    </w:r>
    <w:r w:rsidRPr="00B61FB4">
      <w:rPr>
        <w:rStyle w:val="BesgtHyperlink"/>
        <w:u w:val="none"/>
      </w:rPr>
      <w:fldChar w:fldCharType="separate"/>
    </w:r>
    <w:r w:rsidR="00A65323">
      <w:rPr>
        <w:rStyle w:val="BesgtHyperlink"/>
        <w:noProof/>
        <w:u w:val="none"/>
      </w:rPr>
      <w:t>3</w:t>
    </w:r>
    <w:r w:rsidRPr="00B61FB4">
      <w:rPr>
        <w:rStyle w:val="BesgtHyperlink"/>
        <w:u w:val="none"/>
      </w:rPr>
      <w:fldChar w:fldCharType="end"/>
    </w:r>
    <w:r w:rsidRPr="007F2CF9">
      <w:rPr>
        <w:rStyle w:val="BesgtHyperlink"/>
        <w:u w:val="none"/>
      </w:rPr>
      <w:t xml:space="preserve"> af </w:t>
    </w:r>
    <w:r w:rsidRPr="00B61FB4">
      <w:rPr>
        <w:rStyle w:val="BesgtHyperlink"/>
        <w:u w:val="none"/>
      </w:rPr>
      <w:fldChar w:fldCharType="begin"/>
    </w:r>
    <w:r w:rsidRPr="007F2CF9">
      <w:rPr>
        <w:rStyle w:val="BesgtHyperlink"/>
        <w:u w:val="none"/>
      </w:rPr>
      <w:instrText xml:space="preserve"> NUMPAGES </w:instrText>
    </w:r>
    <w:r w:rsidRPr="00B61FB4">
      <w:rPr>
        <w:rStyle w:val="BesgtHyperlink"/>
        <w:u w:val="none"/>
      </w:rPr>
      <w:fldChar w:fldCharType="separate"/>
    </w:r>
    <w:r w:rsidR="00A65323">
      <w:rPr>
        <w:rStyle w:val="BesgtHyperlink"/>
        <w:noProof/>
        <w:u w:val="none"/>
      </w:rPr>
      <w:t>8</w:t>
    </w:r>
    <w:r w:rsidRPr="00B61FB4">
      <w:rPr>
        <w:rStyle w:val="BesgtHyperlink"/>
        <w:u w:val="none"/>
      </w:rPr>
      <w:fldChar w:fldCharType="end"/>
    </w:r>
    <w:r w:rsidRPr="007F2CF9">
      <w:rPr>
        <w:rStyle w:val="BesgtHyperlink"/>
        <w:u w:val="none"/>
      </w:rPr>
      <w:t xml:space="preserve"> sider</w:t>
    </w:r>
    <w:r w:rsidRPr="007F2CF9">
      <w:rPr>
        <w:rStyle w:val="BesgtHyperlink"/>
        <w:u w:val="none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B631A1" w14:textId="77777777" w:rsidR="005C194A" w:rsidRDefault="005C194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B563B2" w14:textId="77777777" w:rsidR="002259AB" w:rsidRDefault="002259AB">
      <w:r>
        <w:separator/>
      </w:r>
    </w:p>
  </w:footnote>
  <w:footnote w:type="continuationSeparator" w:id="0">
    <w:p w14:paraId="3471A017" w14:textId="77777777" w:rsidR="002259AB" w:rsidRDefault="002259AB">
      <w:r>
        <w:continuationSeparator/>
      </w:r>
    </w:p>
  </w:footnote>
  <w:footnote w:type="continuationNotice" w:id="1">
    <w:p w14:paraId="4A1D5D2A" w14:textId="77777777" w:rsidR="002259AB" w:rsidRDefault="002259AB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7BA5A0" w14:textId="77777777" w:rsidR="005C194A" w:rsidRDefault="005C194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3D873" w14:textId="42BAE89E" w:rsidR="00285E87" w:rsidRPr="00AC094F" w:rsidRDefault="000547CF" w:rsidP="00EB0FA0">
    <w:pPr>
      <w:rPr>
        <w:color w:val="C0C0C0"/>
        <w:sz w:val="28"/>
        <w:szCs w:val="28"/>
      </w:rPr>
    </w:pPr>
    <w:r>
      <w:rPr>
        <w:color w:val="C0C0C0"/>
        <w:sz w:val="28"/>
        <w:szCs w:val="28"/>
      </w:rPr>
      <w:t>Sikkerhedsbeskrivelse</w:t>
    </w:r>
  </w:p>
  <w:p w14:paraId="4813D874" w14:textId="77777777" w:rsidR="00285E87" w:rsidRPr="00DA59F3" w:rsidRDefault="00285E87" w:rsidP="00EB0FA0">
    <w:r>
      <w:rPr>
        <w:noProof/>
      </w:rPr>
      <w:drawing>
        <wp:inline distT="0" distB="0" distL="0" distR="0" wp14:anchorId="4813D878" wp14:editId="4813D879">
          <wp:extent cx="1219200" cy="276225"/>
          <wp:effectExtent l="0" t="0" r="0" b="0"/>
          <wp:docPr id="2" name="Picture 1" descr="kmd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md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85D558" w14:textId="77777777" w:rsidR="005C194A" w:rsidRDefault="005C194A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2709B68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3C234B"/>
    <w:multiLevelType w:val="hybridMultilevel"/>
    <w:tmpl w:val="B2E483A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4F64B8"/>
    <w:multiLevelType w:val="hybridMultilevel"/>
    <w:tmpl w:val="1D1C45B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404104"/>
    <w:multiLevelType w:val="hybridMultilevel"/>
    <w:tmpl w:val="CB5AC7F6"/>
    <w:lvl w:ilvl="0" w:tplc="04060011">
      <w:start w:val="1"/>
      <w:numFmt w:val="decimal"/>
      <w:lvlText w:val="%1)"/>
      <w:lvlJc w:val="left"/>
      <w:pPr>
        <w:ind w:left="2912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4">
    <w:nsid w:val="04986408"/>
    <w:multiLevelType w:val="hybridMultilevel"/>
    <w:tmpl w:val="8F2C2016"/>
    <w:lvl w:ilvl="0" w:tplc="0406000F">
      <w:start w:val="1"/>
      <w:numFmt w:val="decimal"/>
      <w:lvlText w:val="%1.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5">
    <w:nsid w:val="08B11F66"/>
    <w:multiLevelType w:val="multilevel"/>
    <w:tmpl w:val="9480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BE5A73"/>
    <w:multiLevelType w:val="hybridMultilevel"/>
    <w:tmpl w:val="92761B64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B00B51"/>
    <w:multiLevelType w:val="hybridMultilevel"/>
    <w:tmpl w:val="9940AAD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BB3FF6"/>
    <w:multiLevelType w:val="hybridMultilevel"/>
    <w:tmpl w:val="C7C2136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177628"/>
    <w:multiLevelType w:val="hybridMultilevel"/>
    <w:tmpl w:val="64545F4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A0001E"/>
    <w:multiLevelType w:val="hybridMultilevel"/>
    <w:tmpl w:val="FFFAAC2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981FFA"/>
    <w:multiLevelType w:val="hybridMultilevel"/>
    <w:tmpl w:val="FFFC29DC"/>
    <w:lvl w:ilvl="0" w:tplc="0406000F">
      <w:start w:val="1"/>
      <w:numFmt w:val="decimal"/>
      <w:lvlText w:val="%1.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12">
    <w:nsid w:val="14581B9E"/>
    <w:multiLevelType w:val="hybridMultilevel"/>
    <w:tmpl w:val="7BAA8922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13">
    <w:nsid w:val="163B0A12"/>
    <w:multiLevelType w:val="hybridMultilevel"/>
    <w:tmpl w:val="9D0A30D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80B1ED0"/>
    <w:multiLevelType w:val="hybridMultilevel"/>
    <w:tmpl w:val="A8A203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8691F99"/>
    <w:multiLevelType w:val="hybridMultilevel"/>
    <w:tmpl w:val="D126169A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B160FB"/>
    <w:multiLevelType w:val="hybridMultilevel"/>
    <w:tmpl w:val="43E640C6"/>
    <w:lvl w:ilvl="0" w:tplc="E4BCBC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9D66F94"/>
    <w:multiLevelType w:val="hybridMultilevel"/>
    <w:tmpl w:val="FFFAAC2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B0D7D36"/>
    <w:multiLevelType w:val="hybridMultilevel"/>
    <w:tmpl w:val="1332D5D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C0C21F5"/>
    <w:multiLevelType w:val="hybridMultilevel"/>
    <w:tmpl w:val="C32C2564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20">
    <w:nsid w:val="1DE217EB"/>
    <w:multiLevelType w:val="hybridMultilevel"/>
    <w:tmpl w:val="EA928EF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F843704"/>
    <w:multiLevelType w:val="hybridMultilevel"/>
    <w:tmpl w:val="9C8E949A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22">
    <w:nsid w:val="20743912"/>
    <w:multiLevelType w:val="hybridMultilevel"/>
    <w:tmpl w:val="42924EC2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23">
    <w:nsid w:val="259B54F0"/>
    <w:multiLevelType w:val="hybridMultilevel"/>
    <w:tmpl w:val="B2E483A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68D3B97"/>
    <w:multiLevelType w:val="hybridMultilevel"/>
    <w:tmpl w:val="BB808FEE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25">
    <w:nsid w:val="27B169EA"/>
    <w:multiLevelType w:val="hybridMultilevel"/>
    <w:tmpl w:val="E73EC29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91664AB"/>
    <w:multiLevelType w:val="hybridMultilevel"/>
    <w:tmpl w:val="A53C8A74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27">
    <w:nsid w:val="298331DF"/>
    <w:multiLevelType w:val="hybridMultilevel"/>
    <w:tmpl w:val="F43402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FAF17BC"/>
    <w:multiLevelType w:val="hybridMultilevel"/>
    <w:tmpl w:val="A99AE2C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13C123B"/>
    <w:multiLevelType w:val="hybridMultilevel"/>
    <w:tmpl w:val="E5CEA5D6"/>
    <w:lvl w:ilvl="0" w:tplc="E4BCBC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14C5B62"/>
    <w:multiLevelType w:val="hybridMultilevel"/>
    <w:tmpl w:val="F3C694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4903BD5"/>
    <w:multiLevelType w:val="hybridMultilevel"/>
    <w:tmpl w:val="E5CEA5D6"/>
    <w:lvl w:ilvl="0" w:tplc="E4BCBC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5134CC2"/>
    <w:multiLevelType w:val="hybridMultilevel"/>
    <w:tmpl w:val="51C8C74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7E228F2"/>
    <w:multiLevelType w:val="hybridMultilevel"/>
    <w:tmpl w:val="EE803DE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880436B"/>
    <w:multiLevelType w:val="hybridMultilevel"/>
    <w:tmpl w:val="EAEAD9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CE55FA6"/>
    <w:multiLevelType w:val="hybridMultilevel"/>
    <w:tmpl w:val="48EE330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E5E5AAC"/>
    <w:multiLevelType w:val="hybridMultilevel"/>
    <w:tmpl w:val="0B3667B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0594EC2"/>
    <w:multiLevelType w:val="hybridMultilevel"/>
    <w:tmpl w:val="64962334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38">
    <w:nsid w:val="491900D2"/>
    <w:multiLevelType w:val="hybridMultilevel"/>
    <w:tmpl w:val="64545F4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A8E78F5"/>
    <w:multiLevelType w:val="hybridMultilevel"/>
    <w:tmpl w:val="4036CD2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E293807"/>
    <w:multiLevelType w:val="hybridMultilevel"/>
    <w:tmpl w:val="9DBCD46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E7C29FC"/>
    <w:multiLevelType w:val="hybridMultilevel"/>
    <w:tmpl w:val="1D1035C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EF011C8"/>
    <w:multiLevelType w:val="hybridMultilevel"/>
    <w:tmpl w:val="9BC8DE9E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4C7292C"/>
    <w:multiLevelType w:val="hybridMultilevel"/>
    <w:tmpl w:val="4F18A91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4FF7DBE"/>
    <w:multiLevelType w:val="hybridMultilevel"/>
    <w:tmpl w:val="5C441BC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6CB69DA"/>
    <w:multiLevelType w:val="hybridMultilevel"/>
    <w:tmpl w:val="1826BA50"/>
    <w:lvl w:ilvl="0" w:tplc="0406000F">
      <w:start w:val="1"/>
      <w:numFmt w:val="decimal"/>
      <w:lvlText w:val="%1.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46">
    <w:nsid w:val="5856211D"/>
    <w:multiLevelType w:val="hybridMultilevel"/>
    <w:tmpl w:val="34286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F161073"/>
    <w:multiLevelType w:val="hybridMultilevel"/>
    <w:tmpl w:val="92761B64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32E1BEA"/>
    <w:multiLevelType w:val="hybridMultilevel"/>
    <w:tmpl w:val="D126169A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3767873"/>
    <w:multiLevelType w:val="hybridMultilevel"/>
    <w:tmpl w:val="996AED7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5BF13CB"/>
    <w:multiLevelType w:val="hybridMultilevel"/>
    <w:tmpl w:val="DCFEABC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6367458"/>
    <w:multiLevelType w:val="hybridMultilevel"/>
    <w:tmpl w:val="542C8C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74F165D"/>
    <w:multiLevelType w:val="hybridMultilevel"/>
    <w:tmpl w:val="5136E46A"/>
    <w:lvl w:ilvl="0" w:tplc="09A2D86C">
      <w:numFmt w:val="bullet"/>
      <w:lvlText w:val="-"/>
      <w:lvlJc w:val="left"/>
      <w:pPr>
        <w:ind w:left="720" w:hanging="360"/>
      </w:pPr>
      <w:rPr>
        <w:rFonts w:ascii="Futura Bk BT" w:eastAsia="Times New Roman" w:hAnsi="Futura Bk BT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9104F8B"/>
    <w:multiLevelType w:val="hybridMultilevel"/>
    <w:tmpl w:val="48EE330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DF06A20"/>
    <w:multiLevelType w:val="hybridMultilevel"/>
    <w:tmpl w:val="ECDC4F0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08E4031"/>
    <w:multiLevelType w:val="hybridMultilevel"/>
    <w:tmpl w:val="D7161090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0CA431C"/>
    <w:multiLevelType w:val="hybridMultilevel"/>
    <w:tmpl w:val="6EFE7AB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27829E2"/>
    <w:multiLevelType w:val="hybridMultilevel"/>
    <w:tmpl w:val="E73EC29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4A81DEA"/>
    <w:multiLevelType w:val="hybridMultilevel"/>
    <w:tmpl w:val="FADEAD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5D65CD2"/>
    <w:multiLevelType w:val="hybridMultilevel"/>
    <w:tmpl w:val="9940AAD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70C48D5"/>
    <w:multiLevelType w:val="hybridMultilevel"/>
    <w:tmpl w:val="6EDA3C1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7A5553A"/>
    <w:multiLevelType w:val="hybridMultilevel"/>
    <w:tmpl w:val="1D1035C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9A054EE"/>
    <w:multiLevelType w:val="hybridMultilevel"/>
    <w:tmpl w:val="48EE330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B5127B2"/>
    <w:multiLevelType w:val="hybridMultilevel"/>
    <w:tmpl w:val="D7161090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DD77093"/>
    <w:multiLevelType w:val="hybridMultilevel"/>
    <w:tmpl w:val="E55CA26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E8D2D7F"/>
    <w:multiLevelType w:val="hybridMultilevel"/>
    <w:tmpl w:val="9940AAD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9"/>
  </w:num>
  <w:num w:numId="3">
    <w:abstractNumId w:val="16"/>
  </w:num>
  <w:num w:numId="4">
    <w:abstractNumId w:val="49"/>
  </w:num>
  <w:num w:numId="5">
    <w:abstractNumId w:val="10"/>
  </w:num>
  <w:num w:numId="6">
    <w:abstractNumId w:val="47"/>
  </w:num>
  <w:num w:numId="7">
    <w:abstractNumId w:val="17"/>
  </w:num>
  <w:num w:numId="8">
    <w:abstractNumId w:val="6"/>
  </w:num>
  <w:num w:numId="9">
    <w:abstractNumId w:val="15"/>
  </w:num>
  <w:num w:numId="10">
    <w:abstractNumId w:val="48"/>
  </w:num>
  <w:num w:numId="11">
    <w:abstractNumId w:val="8"/>
  </w:num>
  <w:num w:numId="12">
    <w:abstractNumId w:val="44"/>
  </w:num>
  <w:num w:numId="13">
    <w:abstractNumId w:val="60"/>
  </w:num>
  <w:num w:numId="14">
    <w:abstractNumId w:val="42"/>
  </w:num>
  <w:num w:numId="15">
    <w:abstractNumId w:val="36"/>
  </w:num>
  <w:num w:numId="16">
    <w:abstractNumId w:val="55"/>
  </w:num>
  <w:num w:numId="17">
    <w:abstractNumId w:val="31"/>
  </w:num>
  <w:num w:numId="18">
    <w:abstractNumId w:val="2"/>
  </w:num>
  <w:num w:numId="19">
    <w:abstractNumId w:val="35"/>
  </w:num>
  <w:num w:numId="20">
    <w:abstractNumId w:val="46"/>
  </w:num>
  <w:num w:numId="21">
    <w:abstractNumId w:val="18"/>
  </w:num>
  <w:num w:numId="22">
    <w:abstractNumId w:val="26"/>
  </w:num>
  <w:num w:numId="23">
    <w:abstractNumId w:val="37"/>
  </w:num>
  <w:num w:numId="24">
    <w:abstractNumId w:val="12"/>
  </w:num>
  <w:num w:numId="25">
    <w:abstractNumId w:val="3"/>
  </w:num>
  <w:num w:numId="26">
    <w:abstractNumId w:val="19"/>
  </w:num>
  <w:num w:numId="27">
    <w:abstractNumId w:val="21"/>
  </w:num>
  <w:num w:numId="28">
    <w:abstractNumId w:val="24"/>
  </w:num>
  <w:num w:numId="29">
    <w:abstractNumId w:val="22"/>
  </w:num>
  <w:num w:numId="30">
    <w:abstractNumId w:val="11"/>
  </w:num>
  <w:num w:numId="31">
    <w:abstractNumId w:val="4"/>
  </w:num>
  <w:num w:numId="32">
    <w:abstractNumId w:val="45"/>
  </w:num>
  <w:num w:numId="33">
    <w:abstractNumId w:val="56"/>
  </w:num>
  <w:num w:numId="34">
    <w:abstractNumId w:val="63"/>
  </w:num>
  <w:num w:numId="35">
    <w:abstractNumId w:val="53"/>
  </w:num>
  <w:num w:numId="36">
    <w:abstractNumId w:val="25"/>
  </w:num>
  <w:num w:numId="37">
    <w:abstractNumId w:val="9"/>
  </w:num>
  <w:num w:numId="38">
    <w:abstractNumId w:val="62"/>
  </w:num>
  <w:num w:numId="39">
    <w:abstractNumId w:val="1"/>
  </w:num>
  <w:num w:numId="40">
    <w:abstractNumId w:val="23"/>
  </w:num>
  <w:num w:numId="41">
    <w:abstractNumId w:val="50"/>
  </w:num>
  <w:num w:numId="42">
    <w:abstractNumId w:val="54"/>
  </w:num>
  <w:num w:numId="43">
    <w:abstractNumId w:val="57"/>
  </w:num>
  <w:num w:numId="44">
    <w:abstractNumId w:val="38"/>
  </w:num>
  <w:num w:numId="45">
    <w:abstractNumId w:val="64"/>
  </w:num>
  <w:num w:numId="46">
    <w:abstractNumId w:val="33"/>
  </w:num>
  <w:num w:numId="47">
    <w:abstractNumId w:val="40"/>
  </w:num>
  <w:num w:numId="48">
    <w:abstractNumId w:val="7"/>
  </w:num>
  <w:num w:numId="49">
    <w:abstractNumId w:val="65"/>
  </w:num>
  <w:num w:numId="50">
    <w:abstractNumId w:val="59"/>
  </w:num>
  <w:num w:numId="51">
    <w:abstractNumId w:val="61"/>
  </w:num>
  <w:num w:numId="52">
    <w:abstractNumId w:val="13"/>
  </w:num>
  <w:num w:numId="53">
    <w:abstractNumId w:val="41"/>
  </w:num>
  <w:num w:numId="54">
    <w:abstractNumId w:val="20"/>
  </w:num>
  <w:num w:numId="55">
    <w:abstractNumId w:val="39"/>
  </w:num>
  <w:num w:numId="56">
    <w:abstractNumId w:val="28"/>
  </w:num>
  <w:num w:numId="57">
    <w:abstractNumId w:val="32"/>
  </w:num>
  <w:num w:numId="58">
    <w:abstractNumId w:val="58"/>
  </w:num>
  <w:num w:numId="59">
    <w:abstractNumId w:val="30"/>
  </w:num>
  <w:num w:numId="60">
    <w:abstractNumId w:val="27"/>
  </w:num>
  <w:num w:numId="61">
    <w:abstractNumId w:val="43"/>
  </w:num>
  <w:num w:numId="62">
    <w:abstractNumId w:val="51"/>
  </w:num>
  <w:num w:numId="63">
    <w:abstractNumId w:val="14"/>
  </w:num>
  <w:num w:numId="64">
    <w:abstractNumId w:val="52"/>
  </w:num>
  <w:num w:numId="65">
    <w:abstractNumId w:val="34"/>
  </w:num>
  <w:num w:numId="66">
    <w:abstractNumId w:val="5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autoHyphenation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3276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515"/>
    <w:rsid w:val="0000275A"/>
    <w:rsid w:val="00002CD6"/>
    <w:rsid w:val="00003F9D"/>
    <w:rsid w:val="0000451B"/>
    <w:rsid w:val="00004531"/>
    <w:rsid w:val="000055F6"/>
    <w:rsid w:val="000057B4"/>
    <w:rsid w:val="00007A38"/>
    <w:rsid w:val="0001053F"/>
    <w:rsid w:val="00011206"/>
    <w:rsid w:val="00011591"/>
    <w:rsid w:val="000117B2"/>
    <w:rsid w:val="00011F36"/>
    <w:rsid w:val="00017A50"/>
    <w:rsid w:val="00022523"/>
    <w:rsid w:val="00022743"/>
    <w:rsid w:val="0002348C"/>
    <w:rsid w:val="00023A75"/>
    <w:rsid w:val="00024546"/>
    <w:rsid w:val="00025C7A"/>
    <w:rsid w:val="00026325"/>
    <w:rsid w:val="00032105"/>
    <w:rsid w:val="00032369"/>
    <w:rsid w:val="00032A81"/>
    <w:rsid w:val="0003368F"/>
    <w:rsid w:val="0003409C"/>
    <w:rsid w:val="000363E3"/>
    <w:rsid w:val="00036BFC"/>
    <w:rsid w:val="0003710F"/>
    <w:rsid w:val="00037EE1"/>
    <w:rsid w:val="00040CBE"/>
    <w:rsid w:val="0004125F"/>
    <w:rsid w:val="00041B0E"/>
    <w:rsid w:val="00043962"/>
    <w:rsid w:val="0004453C"/>
    <w:rsid w:val="00046552"/>
    <w:rsid w:val="00047243"/>
    <w:rsid w:val="0004731A"/>
    <w:rsid w:val="00050CBB"/>
    <w:rsid w:val="00051375"/>
    <w:rsid w:val="00051B8C"/>
    <w:rsid w:val="00052895"/>
    <w:rsid w:val="000544C5"/>
    <w:rsid w:val="000547CF"/>
    <w:rsid w:val="00054835"/>
    <w:rsid w:val="0005495E"/>
    <w:rsid w:val="00057028"/>
    <w:rsid w:val="00057168"/>
    <w:rsid w:val="000578E0"/>
    <w:rsid w:val="00057C03"/>
    <w:rsid w:val="00057C0B"/>
    <w:rsid w:val="00057DAA"/>
    <w:rsid w:val="0006046F"/>
    <w:rsid w:val="00060AF8"/>
    <w:rsid w:val="0006177F"/>
    <w:rsid w:val="00061832"/>
    <w:rsid w:val="00061BFA"/>
    <w:rsid w:val="000620B7"/>
    <w:rsid w:val="00063002"/>
    <w:rsid w:val="0006366A"/>
    <w:rsid w:val="0006368A"/>
    <w:rsid w:val="0006391D"/>
    <w:rsid w:val="00063A7F"/>
    <w:rsid w:val="00064A90"/>
    <w:rsid w:val="00065F01"/>
    <w:rsid w:val="000662F7"/>
    <w:rsid w:val="0006697E"/>
    <w:rsid w:val="000678AE"/>
    <w:rsid w:val="00067D02"/>
    <w:rsid w:val="000702AE"/>
    <w:rsid w:val="00070F69"/>
    <w:rsid w:val="0007121E"/>
    <w:rsid w:val="0007154C"/>
    <w:rsid w:val="00071A5B"/>
    <w:rsid w:val="00071AEF"/>
    <w:rsid w:val="0007304B"/>
    <w:rsid w:val="00073137"/>
    <w:rsid w:val="0007376D"/>
    <w:rsid w:val="00074EB6"/>
    <w:rsid w:val="00074EFB"/>
    <w:rsid w:val="0007501E"/>
    <w:rsid w:val="00075A55"/>
    <w:rsid w:val="0008049C"/>
    <w:rsid w:val="00084187"/>
    <w:rsid w:val="00085E0B"/>
    <w:rsid w:val="00085F08"/>
    <w:rsid w:val="00086AA7"/>
    <w:rsid w:val="00086D6D"/>
    <w:rsid w:val="000872E8"/>
    <w:rsid w:val="00087911"/>
    <w:rsid w:val="00087F50"/>
    <w:rsid w:val="00090E7A"/>
    <w:rsid w:val="00091211"/>
    <w:rsid w:val="0009284D"/>
    <w:rsid w:val="00092D3C"/>
    <w:rsid w:val="000930D4"/>
    <w:rsid w:val="00093197"/>
    <w:rsid w:val="0009392C"/>
    <w:rsid w:val="000942E0"/>
    <w:rsid w:val="0009438F"/>
    <w:rsid w:val="0009464F"/>
    <w:rsid w:val="00094727"/>
    <w:rsid w:val="00094EE8"/>
    <w:rsid w:val="00095E04"/>
    <w:rsid w:val="00096050"/>
    <w:rsid w:val="00096A88"/>
    <w:rsid w:val="0009735C"/>
    <w:rsid w:val="000A325D"/>
    <w:rsid w:val="000A3ED2"/>
    <w:rsid w:val="000A4C95"/>
    <w:rsid w:val="000A5286"/>
    <w:rsid w:val="000A5510"/>
    <w:rsid w:val="000A5D01"/>
    <w:rsid w:val="000A614D"/>
    <w:rsid w:val="000A6DEE"/>
    <w:rsid w:val="000A6F7B"/>
    <w:rsid w:val="000B1D07"/>
    <w:rsid w:val="000B268F"/>
    <w:rsid w:val="000B28F1"/>
    <w:rsid w:val="000B29A5"/>
    <w:rsid w:val="000B36D1"/>
    <w:rsid w:val="000B3EDB"/>
    <w:rsid w:val="000B6B49"/>
    <w:rsid w:val="000B7B42"/>
    <w:rsid w:val="000C070D"/>
    <w:rsid w:val="000C1133"/>
    <w:rsid w:val="000C2004"/>
    <w:rsid w:val="000C2645"/>
    <w:rsid w:val="000C2BF4"/>
    <w:rsid w:val="000C3507"/>
    <w:rsid w:val="000C4A5E"/>
    <w:rsid w:val="000C4BA9"/>
    <w:rsid w:val="000C5BA9"/>
    <w:rsid w:val="000C5ED3"/>
    <w:rsid w:val="000C5F22"/>
    <w:rsid w:val="000C6DC9"/>
    <w:rsid w:val="000C77DF"/>
    <w:rsid w:val="000C7857"/>
    <w:rsid w:val="000C78BA"/>
    <w:rsid w:val="000C7E4E"/>
    <w:rsid w:val="000C7FC0"/>
    <w:rsid w:val="000D00EA"/>
    <w:rsid w:val="000D0831"/>
    <w:rsid w:val="000D0E61"/>
    <w:rsid w:val="000D153B"/>
    <w:rsid w:val="000D1C4C"/>
    <w:rsid w:val="000D30D7"/>
    <w:rsid w:val="000D3D5C"/>
    <w:rsid w:val="000D3DD1"/>
    <w:rsid w:val="000D3E1C"/>
    <w:rsid w:val="000D712B"/>
    <w:rsid w:val="000D7E20"/>
    <w:rsid w:val="000E5276"/>
    <w:rsid w:val="000E5AE3"/>
    <w:rsid w:val="000E5C75"/>
    <w:rsid w:val="000E7C47"/>
    <w:rsid w:val="000E7E46"/>
    <w:rsid w:val="000F00E2"/>
    <w:rsid w:val="000F109C"/>
    <w:rsid w:val="000F32A4"/>
    <w:rsid w:val="000F43D4"/>
    <w:rsid w:val="000F49D5"/>
    <w:rsid w:val="000F4BEF"/>
    <w:rsid w:val="000F59AA"/>
    <w:rsid w:val="0010005A"/>
    <w:rsid w:val="0010100D"/>
    <w:rsid w:val="001013EA"/>
    <w:rsid w:val="001030AB"/>
    <w:rsid w:val="00103756"/>
    <w:rsid w:val="00103824"/>
    <w:rsid w:val="0010489E"/>
    <w:rsid w:val="00104934"/>
    <w:rsid w:val="00104CD3"/>
    <w:rsid w:val="001055B3"/>
    <w:rsid w:val="001058C5"/>
    <w:rsid w:val="001066B5"/>
    <w:rsid w:val="00107D42"/>
    <w:rsid w:val="00107EAF"/>
    <w:rsid w:val="00112594"/>
    <w:rsid w:val="001147FE"/>
    <w:rsid w:val="00114DB9"/>
    <w:rsid w:val="00116152"/>
    <w:rsid w:val="001174D9"/>
    <w:rsid w:val="00117C41"/>
    <w:rsid w:val="00120EDB"/>
    <w:rsid w:val="00121912"/>
    <w:rsid w:val="00121E6B"/>
    <w:rsid w:val="00123BE8"/>
    <w:rsid w:val="00124EBA"/>
    <w:rsid w:val="00124ED1"/>
    <w:rsid w:val="00125548"/>
    <w:rsid w:val="00127B3B"/>
    <w:rsid w:val="00127E9D"/>
    <w:rsid w:val="00130F84"/>
    <w:rsid w:val="00132925"/>
    <w:rsid w:val="0013433E"/>
    <w:rsid w:val="001356EC"/>
    <w:rsid w:val="00136444"/>
    <w:rsid w:val="00136D63"/>
    <w:rsid w:val="00140275"/>
    <w:rsid w:val="001413B8"/>
    <w:rsid w:val="00141EBB"/>
    <w:rsid w:val="00142D4C"/>
    <w:rsid w:val="00142D73"/>
    <w:rsid w:val="00143018"/>
    <w:rsid w:val="00144F4C"/>
    <w:rsid w:val="00146DBE"/>
    <w:rsid w:val="00146E2C"/>
    <w:rsid w:val="00151516"/>
    <w:rsid w:val="00152B14"/>
    <w:rsid w:val="00153735"/>
    <w:rsid w:val="00154818"/>
    <w:rsid w:val="00154D08"/>
    <w:rsid w:val="00155023"/>
    <w:rsid w:val="0015679B"/>
    <w:rsid w:val="00156AB9"/>
    <w:rsid w:val="00156AE6"/>
    <w:rsid w:val="00156FC6"/>
    <w:rsid w:val="001572AE"/>
    <w:rsid w:val="0015787B"/>
    <w:rsid w:val="00160C5D"/>
    <w:rsid w:val="001626E7"/>
    <w:rsid w:val="001636E1"/>
    <w:rsid w:val="00164E72"/>
    <w:rsid w:val="00166418"/>
    <w:rsid w:val="001668BF"/>
    <w:rsid w:val="00171356"/>
    <w:rsid w:val="00171D82"/>
    <w:rsid w:val="00171F2D"/>
    <w:rsid w:val="001733F6"/>
    <w:rsid w:val="00173FDC"/>
    <w:rsid w:val="0017460F"/>
    <w:rsid w:val="0017475E"/>
    <w:rsid w:val="001755D3"/>
    <w:rsid w:val="00176630"/>
    <w:rsid w:val="00176D4C"/>
    <w:rsid w:val="00176E71"/>
    <w:rsid w:val="001776F0"/>
    <w:rsid w:val="001819D3"/>
    <w:rsid w:val="00181DBD"/>
    <w:rsid w:val="00181EBA"/>
    <w:rsid w:val="0018288A"/>
    <w:rsid w:val="001832B5"/>
    <w:rsid w:val="001838CB"/>
    <w:rsid w:val="0018426D"/>
    <w:rsid w:val="0018563B"/>
    <w:rsid w:val="00187DE2"/>
    <w:rsid w:val="00187FDB"/>
    <w:rsid w:val="0019080F"/>
    <w:rsid w:val="00191951"/>
    <w:rsid w:val="00196343"/>
    <w:rsid w:val="001A0D0E"/>
    <w:rsid w:val="001A1BDB"/>
    <w:rsid w:val="001A1D6C"/>
    <w:rsid w:val="001A3AAA"/>
    <w:rsid w:val="001A5764"/>
    <w:rsid w:val="001A5CE4"/>
    <w:rsid w:val="001A63E4"/>
    <w:rsid w:val="001A72E0"/>
    <w:rsid w:val="001A7A0B"/>
    <w:rsid w:val="001A7A8D"/>
    <w:rsid w:val="001A7BC9"/>
    <w:rsid w:val="001B04D7"/>
    <w:rsid w:val="001B11CD"/>
    <w:rsid w:val="001B2C98"/>
    <w:rsid w:val="001B3009"/>
    <w:rsid w:val="001B349F"/>
    <w:rsid w:val="001B5323"/>
    <w:rsid w:val="001B7592"/>
    <w:rsid w:val="001C116B"/>
    <w:rsid w:val="001C1B91"/>
    <w:rsid w:val="001C22DE"/>
    <w:rsid w:val="001C295B"/>
    <w:rsid w:val="001C2B34"/>
    <w:rsid w:val="001C3F88"/>
    <w:rsid w:val="001D1781"/>
    <w:rsid w:val="001D1D82"/>
    <w:rsid w:val="001D213F"/>
    <w:rsid w:val="001D3073"/>
    <w:rsid w:val="001D3D84"/>
    <w:rsid w:val="001D4BC8"/>
    <w:rsid w:val="001D6CAD"/>
    <w:rsid w:val="001D7BBD"/>
    <w:rsid w:val="001E0199"/>
    <w:rsid w:val="001E222F"/>
    <w:rsid w:val="001E2EA3"/>
    <w:rsid w:val="001E2F2A"/>
    <w:rsid w:val="001E36B9"/>
    <w:rsid w:val="001E4275"/>
    <w:rsid w:val="001E4438"/>
    <w:rsid w:val="001E46A2"/>
    <w:rsid w:val="001E5A58"/>
    <w:rsid w:val="001E6CAC"/>
    <w:rsid w:val="001E6EC8"/>
    <w:rsid w:val="001F097B"/>
    <w:rsid w:val="001F189A"/>
    <w:rsid w:val="001F2475"/>
    <w:rsid w:val="001F284E"/>
    <w:rsid w:val="001F2906"/>
    <w:rsid w:val="001F30A1"/>
    <w:rsid w:val="001F4412"/>
    <w:rsid w:val="001F57FB"/>
    <w:rsid w:val="001F6AC1"/>
    <w:rsid w:val="001F7D67"/>
    <w:rsid w:val="002003CE"/>
    <w:rsid w:val="00200586"/>
    <w:rsid w:val="00200EEC"/>
    <w:rsid w:val="00201F38"/>
    <w:rsid w:val="002020DD"/>
    <w:rsid w:val="00202914"/>
    <w:rsid w:val="0020485A"/>
    <w:rsid w:val="00206299"/>
    <w:rsid w:val="00206ADF"/>
    <w:rsid w:val="00206F89"/>
    <w:rsid w:val="00207433"/>
    <w:rsid w:val="00207AC1"/>
    <w:rsid w:val="002103D8"/>
    <w:rsid w:val="00210839"/>
    <w:rsid w:val="00211513"/>
    <w:rsid w:val="00212A55"/>
    <w:rsid w:val="00213FC7"/>
    <w:rsid w:val="00214301"/>
    <w:rsid w:val="00214F51"/>
    <w:rsid w:val="0021554A"/>
    <w:rsid w:val="002156F0"/>
    <w:rsid w:val="0021595A"/>
    <w:rsid w:val="00215BDD"/>
    <w:rsid w:val="00216600"/>
    <w:rsid w:val="00216712"/>
    <w:rsid w:val="0021765C"/>
    <w:rsid w:val="002177B2"/>
    <w:rsid w:val="00217BF6"/>
    <w:rsid w:val="00222333"/>
    <w:rsid w:val="00222CFF"/>
    <w:rsid w:val="00222D95"/>
    <w:rsid w:val="00223405"/>
    <w:rsid w:val="002235AD"/>
    <w:rsid w:val="002241A7"/>
    <w:rsid w:val="00224716"/>
    <w:rsid w:val="00225752"/>
    <w:rsid w:val="002259AB"/>
    <w:rsid w:val="00226179"/>
    <w:rsid w:val="002261A6"/>
    <w:rsid w:val="00226205"/>
    <w:rsid w:val="002269EE"/>
    <w:rsid w:val="00226A0D"/>
    <w:rsid w:val="00226CEC"/>
    <w:rsid w:val="0023092D"/>
    <w:rsid w:val="00232EFC"/>
    <w:rsid w:val="002336E7"/>
    <w:rsid w:val="00233E07"/>
    <w:rsid w:val="00234CB4"/>
    <w:rsid w:val="00234FC8"/>
    <w:rsid w:val="00235133"/>
    <w:rsid w:val="00236471"/>
    <w:rsid w:val="00240000"/>
    <w:rsid w:val="002409A9"/>
    <w:rsid w:val="00242966"/>
    <w:rsid w:val="002439C5"/>
    <w:rsid w:val="0024454D"/>
    <w:rsid w:val="00245B86"/>
    <w:rsid w:val="002465EF"/>
    <w:rsid w:val="00247F98"/>
    <w:rsid w:val="00251216"/>
    <w:rsid w:val="00251D4B"/>
    <w:rsid w:val="00252453"/>
    <w:rsid w:val="00252AC0"/>
    <w:rsid w:val="002538F9"/>
    <w:rsid w:val="00254EA7"/>
    <w:rsid w:val="0025592C"/>
    <w:rsid w:val="00255CAF"/>
    <w:rsid w:val="00257678"/>
    <w:rsid w:val="00257AAF"/>
    <w:rsid w:val="00260DE2"/>
    <w:rsid w:val="002614F9"/>
    <w:rsid w:val="002625F0"/>
    <w:rsid w:val="0026556B"/>
    <w:rsid w:val="00266332"/>
    <w:rsid w:val="00266350"/>
    <w:rsid w:val="002671EE"/>
    <w:rsid w:val="0026784F"/>
    <w:rsid w:val="0026786F"/>
    <w:rsid w:val="002678BE"/>
    <w:rsid w:val="00267FF3"/>
    <w:rsid w:val="00271EFF"/>
    <w:rsid w:val="002727E5"/>
    <w:rsid w:val="002735E2"/>
    <w:rsid w:val="002736A9"/>
    <w:rsid w:val="0027387C"/>
    <w:rsid w:val="002748C1"/>
    <w:rsid w:val="00274DF4"/>
    <w:rsid w:val="00275162"/>
    <w:rsid w:val="00275CB6"/>
    <w:rsid w:val="0028208D"/>
    <w:rsid w:val="002830A9"/>
    <w:rsid w:val="0028370D"/>
    <w:rsid w:val="00285714"/>
    <w:rsid w:val="00285E87"/>
    <w:rsid w:val="00286E41"/>
    <w:rsid w:val="0028730A"/>
    <w:rsid w:val="0028765C"/>
    <w:rsid w:val="002876C9"/>
    <w:rsid w:val="00291811"/>
    <w:rsid w:val="002932F2"/>
    <w:rsid w:val="002934A6"/>
    <w:rsid w:val="00293B5E"/>
    <w:rsid w:val="00293B72"/>
    <w:rsid w:val="002947CA"/>
    <w:rsid w:val="00294E38"/>
    <w:rsid w:val="002967B1"/>
    <w:rsid w:val="00296C41"/>
    <w:rsid w:val="002975A3"/>
    <w:rsid w:val="00297E7D"/>
    <w:rsid w:val="002A0253"/>
    <w:rsid w:val="002A067C"/>
    <w:rsid w:val="002A0746"/>
    <w:rsid w:val="002A1A60"/>
    <w:rsid w:val="002A258F"/>
    <w:rsid w:val="002A3886"/>
    <w:rsid w:val="002A48C9"/>
    <w:rsid w:val="002A4B61"/>
    <w:rsid w:val="002A59F6"/>
    <w:rsid w:val="002A669F"/>
    <w:rsid w:val="002B01D7"/>
    <w:rsid w:val="002B0743"/>
    <w:rsid w:val="002B090D"/>
    <w:rsid w:val="002B24ED"/>
    <w:rsid w:val="002B2C9A"/>
    <w:rsid w:val="002B46C6"/>
    <w:rsid w:val="002B4D1E"/>
    <w:rsid w:val="002B5299"/>
    <w:rsid w:val="002B5A53"/>
    <w:rsid w:val="002C1FC6"/>
    <w:rsid w:val="002C2212"/>
    <w:rsid w:val="002C3307"/>
    <w:rsid w:val="002C4494"/>
    <w:rsid w:val="002C6662"/>
    <w:rsid w:val="002C70D6"/>
    <w:rsid w:val="002C7350"/>
    <w:rsid w:val="002C7491"/>
    <w:rsid w:val="002D0C5A"/>
    <w:rsid w:val="002D0F0C"/>
    <w:rsid w:val="002D1375"/>
    <w:rsid w:val="002D19E6"/>
    <w:rsid w:val="002D20AB"/>
    <w:rsid w:val="002D2AC4"/>
    <w:rsid w:val="002D3BD8"/>
    <w:rsid w:val="002D43F4"/>
    <w:rsid w:val="002D44F3"/>
    <w:rsid w:val="002D5389"/>
    <w:rsid w:val="002D73ED"/>
    <w:rsid w:val="002E238B"/>
    <w:rsid w:val="002E23A2"/>
    <w:rsid w:val="002E2A8A"/>
    <w:rsid w:val="002E323C"/>
    <w:rsid w:val="002E5083"/>
    <w:rsid w:val="002E5B1E"/>
    <w:rsid w:val="002E6B04"/>
    <w:rsid w:val="002E6C1C"/>
    <w:rsid w:val="002E6E28"/>
    <w:rsid w:val="002E755D"/>
    <w:rsid w:val="002E7A5F"/>
    <w:rsid w:val="002F3A05"/>
    <w:rsid w:val="002F3DCD"/>
    <w:rsid w:val="002F75C2"/>
    <w:rsid w:val="003004F0"/>
    <w:rsid w:val="00301483"/>
    <w:rsid w:val="003032AA"/>
    <w:rsid w:val="003053BB"/>
    <w:rsid w:val="003066F3"/>
    <w:rsid w:val="003105E7"/>
    <w:rsid w:val="003119DA"/>
    <w:rsid w:val="003128DA"/>
    <w:rsid w:val="0031296B"/>
    <w:rsid w:val="00312C10"/>
    <w:rsid w:val="003131ED"/>
    <w:rsid w:val="00313FD2"/>
    <w:rsid w:val="00315183"/>
    <w:rsid w:val="003170B1"/>
    <w:rsid w:val="003200AE"/>
    <w:rsid w:val="0032222D"/>
    <w:rsid w:val="0032322F"/>
    <w:rsid w:val="00323437"/>
    <w:rsid w:val="003268B8"/>
    <w:rsid w:val="00331095"/>
    <w:rsid w:val="00331FC1"/>
    <w:rsid w:val="0033243B"/>
    <w:rsid w:val="003336D0"/>
    <w:rsid w:val="003347AF"/>
    <w:rsid w:val="003358D4"/>
    <w:rsid w:val="00335D61"/>
    <w:rsid w:val="00335EE2"/>
    <w:rsid w:val="00342C51"/>
    <w:rsid w:val="0034318C"/>
    <w:rsid w:val="003431EB"/>
    <w:rsid w:val="00343279"/>
    <w:rsid w:val="00343720"/>
    <w:rsid w:val="00347EBB"/>
    <w:rsid w:val="0035085F"/>
    <w:rsid w:val="00351BC1"/>
    <w:rsid w:val="0035240F"/>
    <w:rsid w:val="0035263F"/>
    <w:rsid w:val="0035317E"/>
    <w:rsid w:val="00354D24"/>
    <w:rsid w:val="00355E16"/>
    <w:rsid w:val="003563AC"/>
    <w:rsid w:val="00357396"/>
    <w:rsid w:val="003573F0"/>
    <w:rsid w:val="00361738"/>
    <w:rsid w:val="00361967"/>
    <w:rsid w:val="00362B0E"/>
    <w:rsid w:val="003640A8"/>
    <w:rsid w:val="003652F5"/>
    <w:rsid w:val="00365C30"/>
    <w:rsid w:val="00365FBE"/>
    <w:rsid w:val="00366D5C"/>
    <w:rsid w:val="0036723D"/>
    <w:rsid w:val="00367AF8"/>
    <w:rsid w:val="003705DF"/>
    <w:rsid w:val="00370C67"/>
    <w:rsid w:val="00373791"/>
    <w:rsid w:val="00373C3D"/>
    <w:rsid w:val="00373EF0"/>
    <w:rsid w:val="0037533A"/>
    <w:rsid w:val="00375B8A"/>
    <w:rsid w:val="00376466"/>
    <w:rsid w:val="00380CF0"/>
    <w:rsid w:val="00381335"/>
    <w:rsid w:val="00381AA1"/>
    <w:rsid w:val="00381CA3"/>
    <w:rsid w:val="003829C5"/>
    <w:rsid w:val="00384717"/>
    <w:rsid w:val="003847CC"/>
    <w:rsid w:val="00384894"/>
    <w:rsid w:val="00385A4A"/>
    <w:rsid w:val="00385D0C"/>
    <w:rsid w:val="003907DF"/>
    <w:rsid w:val="003908EB"/>
    <w:rsid w:val="0039115F"/>
    <w:rsid w:val="003911BD"/>
    <w:rsid w:val="0039121C"/>
    <w:rsid w:val="0039192C"/>
    <w:rsid w:val="00394BC4"/>
    <w:rsid w:val="003950FD"/>
    <w:rsid w:val="003A0510"/>
    <w:rsid w:val="003A1395"/>
    <w:rsid w:val="003A19D8"/>
    <w:rsid w:val="003A3BEE"/>
    <w:rsid w:val="003A606E"/>
    <w:rsid w:val="003B0FC2"/>
    <w:rsid w:val="003B1735"/>
    <w:rsid w:val="003B1DFC"/>
    <w:rsid w:val="003B2BF5"/>
    <w:rsid w:val="003B6600"/>
    <w:rsid w:val="003C11EE"/>
    <w:rsid w:val="003C223B"/>
    <w:rsid w:val="003C2834"/>
    <w:rsid w:val="003C2BCD"/>
    <w:rsid w:val="003C40AE"/>
    <w:rsid w:val="003C51A3"/>
    <w:rsid w:val="003C52F7"/>
    <w:rsid w:val="003C744F"/>
    <w:rsid w:val="003C7CA6"/>
    <w:rsid w:val="003D034F"/>
    <w:rsid w:val="003D1A4F"/>
    <w:rsid w:val="003D21DA"/>
    <w:rsid w:val="003D37FF"/>
    <w:rsid w:val="003D3B9B"/>
    <w:rsid w:val="003E026C"/>
    <w:rsid w:val="003E0DD5"/>
    <w:rsid w:val="003E15C3"/>
    <w:rsid w:val="003E3A04"/>
    <w:rsid w:val="003E4169"/>
    <w:rsid w:val="003E42EE"/>
    <w:rsid w:val="003E51A3"/>
    <w:rsid w:val="003F0B57"/>
    <w:rsid w:val="003F100E"/>
    <w:rsid w:val="003F3048"/>
    <w:rsid w:val="003F3BE8"/>
    <w:rsid w:val="003F3ED4"/>
    <w:rsid w:val="003F45AD"/>
    <w:rsid w:val="003F6052"/>
    <w:rsid w:val="003F71BB"/>
    <w:rsid w:val="003F71EF"/>
    <w:rsid w:val="003F74A4"/>
    <w:rsid w:val="00400366"/>
    <w:rsid w:val="00400DAC"/>
    <w:rsid w:val="0040110D"/>
    <w:rsid w:val="00401E64"/>
    <w:rsid w:val="004026AC"/>
    <w:rsid w:val="00403C85"/>
    <w:rsid w:val="004043E7"/>
    <w:rsid w:val="0040501A"/>
    <w:rsid w:val="00407918"/>
    <w:rsid w:val="004100B1"/>
    <w:rsid w:val="00411603"/>
    <w:rsid w:val="00412EAB"/>
    <w:rsid w:val="004131A2"/>
    <w:rsid w:val="00414723"/>
    <w:rsid w:val="00415162"/>
    <w:rsid w:val="004153A0"/>
    <w:rsid w:val="004156DA"/>
    <w:rsid w:val="0041644E"/>
    <w:rsid w:val="00416CF3"/>
    <w:rsid w:val="00416EF0"/>
    <w:rsid w:val="0041759E"/>
    <w:rsid w:val="00417989"/>
    <w:rsid w:val="00417F32"/>
    <w:rsid w:val="00420F44"/>
    <w:rsid w:val="004217FF"/>
    <w:rsid w:val="0042196D"/>
    <w:rsid w:val="00421B5A"/>
    <w:rsid w:val="004228B3"/>
    <w:rsid w:val="00422F13"/>
    <w:rsid w:val="00422F58"/>
    <w:rsid w:val="00424826"/>
    <w:rsid w:val="00425FF8"/>
    <w:rsid w:val="004262FD"/>
    <w:rsid w:val="004300C7"/>
    <w:rsid w:val="00431F02"/>
    <w:rsid w:val="00433E06"/>
    <w:rsid w:val="00433EF1"/>
    <w:rsid w:val="00434887"/>
    <w:rsid w:val="00434A9A"/>
    <w:rsid w:val="00435B15"/>
    <w:rsid w:val="00436450"/>
    <w:rsid w:val="00437248"/>
    <w:rsid w:val="00442DAB"/>
    <w:rsid w:val="00443402"/>
    <w:rsid w:val="00447DE2"/>
    <w:rsid w:val="00450980"/>
    <w:rsid w:val="00451CEE"/>
    <w:rsid w:val="004529D0"/>
    <w:rsid w:val="00454AD4"/>
    <w:rsid w:val="00456256"/>
    <w:rsid w:val="0045688F"/>
    <w:rsid w:val="00457147"/>
    <w:rsid w:val="00457992"/>
    <w:rsid w:val="0046061E"/>
    <w:rsid w:val="00460B3D"/>
    <w:rsid w:val="004620EC"/>
    <w:rsid w:val="00463A93"/>
    <w:rsid w:val="00463FD9"/>
    <w:rsid w:val="00464361"/>
    <w:rsid w:val="00466F14"/>
    <w:rsid w:val="004671AA"/>
    <w:rsid w:val="00467E7D"/>
    <w:rsid w:val="004704B5"/>
    <w:rsid w:val="00470D42"/>
    <w:rsid w:val="00471A18"/>
    <w:rsid w:val="0047260C"/>
    <w:rsid w:val="0047377B"/>
    <w:rsid w:val="0047458A"/>
    <w:rsid w:val="00475F0A"/>
    <w:rsid w:val="004766E7"/>
    <w:rsid w:val="00476703"/>
    <w:rsid w:val="00476975"/>
    <w:rsid w:val="00476A73"/>
    <w:rsid w:val="00476B35"/>
    <w:rsid w:val="004773A1"/>
    <w:rsid w:val="00477742"/>
    <w:rsid w:val="0048083E"/>
    <w:rsid w:val="00482674"/>
    <w:rsid w:val="00483654"/>
    <w:rsid w:val="004837A6"/>
    <w:rsid w:val="004842DB"/>
    <w:rsid w:val="0048446C"/>
    <w:rsid w:val="00484549"/>
    <w:rsid w:val="00484B9C"/>
    <w:rsid w:val="00484C65"/>
    <w:rsid w:val="004871FD"/>
    <w:rsid w:val="004876E2"/>
    <w:rsid w:val="00490535"/>
    <w:rsid w:val="00490786"/>
    <w:rsid w:val="00491470"/>
    <w:rsid w:val="00491B19"/>
    <w:rsid w:val="00492791"/>
    <w:rsid w:val="0049338F"/>
    <w:rsid w:val="00493794"/>
    <w:rsid w:val="00494180"/>
    <w:rsid w:val="004957F3"/>
    <w:rsid w:val="00496217"/>
    <w:rsid w:val="00497127"/>
    <w:rsid w:val="004971EC"/>
    <w:rsid w:val="004979CE"/>
    <w:rsid w:val="004A446F"/>
    <w:rsid w:val="004A56F5"/>
    <w:rsid w:val="004B0215"/>
    <w:rsid w:val="004B06CD"/>
    <w:rsid w:val="004B0BA9"/>
    <w:rsid w:val="004B197B"/>
    <w:rsid w:val="004B347F"/>
    <w:rsid w:val="004B3E76"/>
    <w:rsid w:val="004B3FED"/>
    <w:rsid w:val="004B5B9E"/>
    <w:rsid w:val="004B6046"/>
    <w:rsid w:val="004B7329"/>
    <w:rsid w:val="004C06EA"/>
    <w:rsid w:val="004C2BA9"/>
    <w:rsid w:val="004C38FC"/>
    <w:rsid w:val="004C3CA6"/>
    <w:rsid w:val="004C4A35"/>
    <w:rsid w:val="004C4AC2"/>
    <w:rsid w:val="004C537F"/>
    <w:rsid w:val="004C5DE1"/>
    <w:rsid w:val="004D1265"/>
    <w:rsid w:val="004D1860"/>
    <w:rsid w:val="004D1F0A"/>
    <w:rsid w:val="004D1F76"/>
    <w:rsid w:val="004D2B9B"/>
    <w:rsid w:val="004D3145"/>
    <w:rsid w:val="004D5E6A"/>
    <w:rsid w:val="004D61D9"/>
    <w:rsid w:val="004D7B60"/>
    <w:rsid w:val="004E069C"/>
    <w:rsid w:val="004E17F5"/>
    <w:rsid w:val="004E2524"/>
    <w:rsid w:val="004E4D72"/>
    <w:rsid w:val="004E52BC"/>
    <w:rsid w:val="004E5816"/>
    <w:rsid w:val="004E586D"/>
    <w:rsid w:val="004E64C5"/>
    <w:rsid w:val="004E6F98"/>
    <w:rsid w:val="004F1AAE"/>
    <w:rsid w:val="004F3380"/>
    <w:rsid w:val="004F36E9"/>
    <w:rsid w:val="004F5272"/>
    <w:rsid w:val="004F636A"/>
    <w:rsid w:val="0050052D"/>
    <w:rsid w:val="00504C74"/>
    <w:rsid w:val="005051DB"/>
    <w:rsid w:val="00507829"/>
    <w:rsid w:val="00507D62"/>
    <w:rsid w:val="0051145E"/>
    <w:rsid w:val="00511776"/>
    <w:rsid w:val="00511AB6"/>
    <w:rsid w:val="00512678"/>
    <w:rsid w:val="00512DEF"/>
    <w:rsid w:val="005135D9"/>
    <w:rsid w:val="00514696"/>
    <w:rsid w:val="0051547F"/>
    <w:rsid w:val="00515C7E"/>
    <w:rsid w:val="00516048"/>
    <w:rsid w:val="00516857"/>
    <w:rsid w:val="00521447"/>
    <w:rsid w:val="005231F7"/>
    <w:rsid w:val="005236BB"/>
    <w:rsid w:val="00525773"/>
    <w:rsid w:val="005259A4"/>
    <w:rsid w:val="00531484"/>
    <w:rsid w:val="00531D92"/>
    <w:rsid w:val="00532C4B"/>
    <w:rsid w:val="00532F94"/>
    <w:rsid w:val="00533980"/>
    <w:rsid w:val="00536586"/>
    <w:rsid w:val="00540DC9"/>
    <w:rsid w:val="00541A82"/>
    <w:rsid w:val="00542026"/>
    <w:rsid w:val="0054309B"/>
    <w:rsid w:val="005430EC"/>
    <w:rsid w:val="00543F06"/>
    <w:rsid w:val="005443C1"/>
    <w:rsid w:val="00546409"/>
    <w:rsid w:val="005464A7"/>
    <w:rsid w:val="00547899"/>
    <w:rsid w:val="005503AF"/>
    <w:rsid w:val="00550B9F"/>
    <w:rsid w:val="00551DEB"/>
    <w:rsid w:val="00552015"/>
    <w:rsid w:val="00552C00"/>
    <w:rsid w:val="00552FDA"/>
    <w:rsid w:val="00553A39"/>
    <w:rsid w:val="00554620"/>
    <w:rsid w:val="005551A9"/>
    <w:rsid w:val="00556094"/>
    <w:rsid w:val="00557117"/>
    <w:rsid w:val="00561239"/>
    <w:rsid w:val="005618B1"/>
    <w:rsid w:val="00561F0D"/>
    <w:rsid w:val="00565E52"/>
    <w:rsid w:val="0056660D"/>
    <w:rsid w:val="005668C3"/>
    <w:rsid w:val="00567EE0"/>
    <w:rsid w:val="00570A71"/>
    <w:rsid w:val="00570BDA"/>
    <w:rsid w:val="00572E4E"/>
    <w:rsid w:val="00574598"/>
    <w:rsid w:val="00576CE0"/>
    <w:rsid w:val="0057750F"/>
    <w:rsid w:val="00582FD7"/>
    <w:rsid w:val="00583346"/>
    <w:rsid w:val="005833D3"/>
    <w:rsid w:val="00583822"/>
    <w:rsid w:val="005840B4"/>
    <w:rsid w:val="00584A61"/>
    <w:rsid w:val="00584D91"/>
    <w:rsid w:val="005857A5"/>
    <w:rsid w:val="00586AA8"/>
    <w:rsid w:val="00586F7E"/>
    <w:rsid w:val="005871E6"/>
    <w:rsid w:val="00587477"/>
    <w:rsid w:val="0058780D"/>
    <w:rsid w:val="00587F8B"/>
    <w:rsid w:val="00590796"/>
    <w:rsid w:val="00591159"/>
    <w:rsid w:val="0059142C"/>
    <w:rsid w:val="005915B3"/>
    <w:rsid w:val="005917CB"/>
    <w:rsid w:val="00591C9D"/>
    <w:rsid w:val="005935D6"/>
    <w:rsid w:val="00593778"/>
    <w:rsid w:val="00594324"/>
    <w:rsid w:val="00595638"/>
    <w:rsid w:val="00596089"/>
    <w:rsid w:val="00596C24"/>
    <w:rsid w:val="00596CB0"/>
    <w:rsid w:val="005A0714"/>
    <w:rsid w:val="005A0776"/>
    <w:rsid w:val="005A0A53"/>
    <w:rsid w:val="005A1355"/>
    <w:rsid w:val="005A136B"/>
    <w:rsid w:val="005A22AD"/>
    <w:rsid w:val="005A4448"/>
    <w:rsid w:val="005A5302"/>
    <w:rsid w:val="005A5C67"/>
    <w:rsid w:val="005A5F3F"/>
    <w:rsid w:val="005A6CF4"/>
    <w:rsid w:val="005A7A02"/>
    <w:rsid w:val="005B03F2"/>
    <w:rsid w:val="005B1EA2"/>
    <w:rsid w:val="005B1F51"/>
    <w:rsid w:val="005B23F9"/>
    <w:rsid w:val="005B3A16"/>
    <w:rsid w:val="005B3E8A"/>
    <w:rsid w:val="005B6056"/>
    <w:rsid w:val="005B7250"/>
    <w:rsid w:val="005B768A"/>
    <w:rsid w:val="005C0653"/>
    <w:rsid w:val="005C0D4F"/>
    <w:rsid w:val="005C194A"/>
    <w:rsid w:val="005C3AB9"/>
    <w:rsid w:val="005C3B75"/>
    <w:rsid w:val="005C5695"/>
    <w:rsid w:val="005C5DDC"/>
    <w:rsid w:val="005C6CDE"/>
    <w:rsid w:val="005C7D4A"/>
    <w:rsid w:val="005C7EB5"/>
    <w:rsid w:val="005D020F"/>
    <w:rsid w:val="005D0253"/>
    <w:rsid w:val="005D08E7"/>
    <w:rsid w:val="005D0DE0"/>
    <w:rsid w:val="005D379E"/>
    <w:rsid w:val="005D3A3D"/>
    <w:rsid w:val="005D4505"/>
    <w:rsid w:val="005D4615"/>
    <w:rsid w:val="005D4A16"/>
    <w:rsid w:val="005D5776"/>
    <w:rsid w:val="005D5BD6"/>
    <w:rsid w:val="005D7F77"/>
    <w:rsid w:val="005E33C5"/>
    <w:rsid w:val="005E4E70"/>
    <w:rsid w:val="005E7542"/>
    <w:rsid w:val="005E792D"/>
    <w:rsid w:val="005F0489"/>
    <w:rsid w:val="005F0FE1"/>
    <w:rsid w:val="005F1018"/>
    <w:rsid w:val="005F1B2C"/>
    <w:rsid w:val="005F1D34"/>
    <w:rsid w:val="005F24E6"/>
    <w:rsid w:val="005F3283"/>
    <w:rsid w:val="005F3500"/>
    <w:rsid w:val="005F3F1F"/>
    <w:rsid w:val="005F409F"/>
    <w:rsid w:val="005F5135"/>
    <w:rsid w:val="005F5CE7"/>
    <w:rsid w:val="005F5E70"/>
    <w:rsid w:val="005F6BF7"/>
    <w:rsid w:val="005F6C2A"/>
    <w:rsid w:val="00600587"/>
    <w:rsid w:val="006005FE"/>
    <w:rsid w:val="00600D69"/>
    <w:rsid w:val="006010A4"/>
    <w:rsid w:val="00601567"/>
    <w:rsid w:val="00601DF6"/>
    <w:rsid w:val="00602B81"/>
    <w:rsid w:val="00602E32"/>
    <w:rsid w:val="00603051"/>
    <w:rsid w:val="006038E2"/>
    <w:rsid w:val="0060395A"/>
    <w:rsid w:val="00603DF3"/>
    <w:rsid w:val="00604291"/>
    <w:rsid w:val="00604C8B"/>
    <w:rsid w:val="00604F23"/>
    <w:rsid w:val="0060593C"/>
    <w:rsid w:val="00607153"/>
    <w:rsid w:val="00607911"/>
    <w:rsid w:val="00607FA9"/>
    <w:rsid w:val="006102B5"/>
    <w:rsid w:val="00612583"/>
    <w:rsid w:val="00612DD4"/>
    <w:rsid w:val="00613FAF"/>
    <w:rsid w:val="0061608B"/>
    <w:rsid w:val="006166B9"/>
    <w:rsid w:val="006171C3"/>
    <w:rsid w:val="00617246"/>
    <w:rsid w:val="006203E2"/>
    <w:rsid w:val="00620D89"/>
    <w:rsid w:val="00620ED0"/>
    <w:rsid w:val="006215F2"/>
    <w:rsid w:val="00621EF3"/>
    <w:rsid w:val="00622531"/>
    <w:rsid w:val="006232D6"/>
    <w:rsid w:val="00623F86"/>
    <w:rsid w:val="00624C37"/>
    <w:rsid w:val="00624C8C"/>
    <w:rsid w:val="006250DE"/>
    <w:rsid w:val="006259A9"/>
    <w:rsid w:val="00625C46"/>
    <w:rsid w:val="00625E2E"/>
    <w:rsid w:val="0062694A"/>
    <w:rsid w:val="00626950"/>
    <w:rsid w:val="00626BBF"/>
    <w:rsid w:val="00627948"/>
    <w:rsid w:val="00627E98"/>
    <w:rsid w:val="00631D1F"/>
    <w:rsid w:val="00633EDD"/>
    <w:rsid w:val="006354F4"/>
    <w:rsid w:val="006369B3"/>
    <w:rsid w:val="00637338"/>
    <w:rsid w:val="00637575"/>
    <w:rsid w:val="00640844"/>
    <w:rsid w:val="00641390"/>
    <w:rsid w:val="0064241B"/>
    <w:rsid w:val="0064245F"/>
    <w:rsid w:val="00643D1A"/>
    <w:rsid w:val="006442B9"/>
    <w:rsid w:val="00644478"/>
    <w:rsid w:val="0064458A"/>
    <w:rsid w:val="006456D7"/>
    <w:rsid w:val="006461E3"/>
    <w:rsid w:val="0064633D"/>
    <w:rsid w:val="006471CA"/>
    <w:rsid w:val="006518D3"/>
    <w:rsid w:val="00651942"/>
    <w:rsid w:val="0065404F"/>
    <w:rsid w:val="00654BA9"/>
    <w:rsid w:val="00654E96"/>
    <w:rsid w:val="00654FEE"/>
    <w:rsid w:val="006552B8"/>
    <w:rsid w:val="00656AA8"/>
    <w:rsid w:val="006603FA"/>
    <w:rsid w:val="00660623"/>
    <w:rsid w:val="006614A0"/>
    <w:rsid w:val="00662D04"/>
    <w:rsid w:val="00664E3D"/>
    <w:rsid w:val="006667B8"/>
    <w:rsid w:val="00666BB7"/>
    <w:rsid w:val="00666FEF"/>
    <w:rsid w:val="00667600"/>
    <w:rsid w:val="00667909"/>
    <w:rsid w:val="00671ADD"/>
    <w:rsid w:val="00671D6D"/>
    <w:rsid w:val="00672EDF"/>
    <w:rsid w:val="00675CFB"/>
    <w:rsid w:val="006778AB"/>
    <w:rsid w:val="00681465"/>
    <w:rsid w:val="00681EBE"/>
    <w:rsid w:val="00682250"/>
    <w:rsid w:val="00682A99"/>
    <w:rsid w:val="00683348"/>
    <w:rsid w:val="0068343F"/>
    <w:rsid w:val="00683A86"/>
    <w:rsid w:val="00685522"/>
    <w:rsid w:val="0068605A"/>
    <w:rsid w:val="006879CE"/>
    <w:rsid w:val="00687B8E"/>
    <w:rsid w:val="00694CBE"/>
    <w:rsid w:val="00695777"/>
    <w:rsid w:val="0069723B"/>
    <w:rsid w:val="006975DC"/>
    <w:rsid w:val="006A1172"/>
    <w:rsid w:val="006A2632"/>
    <w:rsid w:val="006B0492"/>
    <w:rsid w:val="006B0544"/>
    <w:rsid w:val="006B08D0"/>
    <w:rsid w:val="006B19BA"/>
    <w:rsid w:val="006B1DA9"/>
    <w:rsid w:val="006B39D8"/>
    <w:rsid w:val="006B410C"/>
    <w:rsid w:val="006B4509"/>
    <w:rsid w:val="006B5C1A"/>
    <w:rsid w:val="006B5C89"/>
    <w:rsid w:val="006C07DC"/>
    <w:rsid w:val="006C2297"/>
    <w:rsid w:val="006C25C9"/>
    <w:rsid w:val="006C38A2"/>
    <w:rsid w:val="006C3D7F"/>
    <w:rsid w:val="006C4CAC"/>
    <w:rsid w:val="006C5E8B"/>
    <w:rsid w:val="006C671C"/>
    <w:rsid w:val="006C6DA4"/>
    <w:rsid w:val="006C719A"/>
    <w:rsid w:val="006C778A"/>
    <w:rsid w:val="006D0036"/>
    <w:rsid w:val="006D09D8"/>
    <w:rsid w:val="006D1524"/>
    <w:rsid w:val="006D215F"/>
    <w:rsid w:val="006D27D3"/>
    <w:rsid w:val="006D2C1A"/>
    <w:rsid w:val="006D2DA5"/>
    <w:rsid w:val="006D3564"/>
    <w:rsid w:val="006D35E5"/>
    <w:rsid w:val="006D3A68"/>
    <w:rsid w:val="006D3ADD"/>
    <w:rsid w:val="006D52E7"/>
    <w:rsid w:val="006D6EAB"/>
    <w:rsid w:val="006D7128"/>
    <w:rsid w:val="006D71A8"/>
    <w:rsid w:val="006D74B7"/>
    <w:rsid w:val="006D7E4B"/>
    <w:rsid w:val="006E08D7"/>
    <w:rsid w:val="006E23E0"/>
    <w:rsid w:val="006E2652"/>
    <w:rsid w:val="006E3551"/>
    <w:rsid w:val="006E4497"/>
    <w:rsid w:val="006E4E6D"/>
    <w:rsid w:val="006E646F"/>
    <w:rsid w:val="006E79AD"/>
    <w:rsid w:val="006F03CB"/>
    <w:rsid w:val="006F06BE"/>
    <w:rsid w:val="006F17AC"/>
    <w:rsid w:val="006F1D7C"/>
    <w:rsid w:val="006F2742"/>
    <w:rsid w:val="006F2AB4"/>
    <w:rsid w:val="006F3034"/>
    <w:rsid w:val="006F4D27"/>
    <w:rsid w:val="006F703B"/>
    <w:rsid w:val="006F7AA2"/>
    <w:rsid w:val="006F7E04"/>
    <w:rsid w:val="006F7FA2"/>
    <w:rsid w:val="007008B0"/>
    <w:rsid w:val="007014F1"/>
    <w:rsid w:val="007017DB"/>
    <w:rsid w:val="007039CF"/>
    <w:rsid w:val="00703EF0"/>
    <w:rsid w:val="00704080"/>
    <w:rsid w:val="00705DFE"/>
    <w:rsid w:val="007062EC"/>
    <w:rsid w:val="00706DAC"/>
    <w:rsid w:val="007076E3"/>
    <w:rsid w:val="007079EE"/>
    <w:rsid w:val="007079FA"/>
    <w:rsid w:val="0071285D"/>
    <w:rsid w:val="00713D7A"/>
    <w:rsid w:val="00715B82"/>
    <w:rsid w:val="00716815"/>
    <w:rsid w:val="00717723"/>
    <w:rsid w:val="00717B93"/>
    <w:rsid w:val="0072026E"/>
    <w:rsid w:val="0072068E"/>
    <w:rsid w:val="007210DA"/>
    <w:rsid w:val="0072150D"/>
    <w:rsid w:val="00722C17"/>
    <w:rsid w:val="00724112"/>
    <w:rsid w:val="007250D2"/>
    <w:rsid w:val="007252F6"/>
    <w:rsid w:val="00725352"/>
    <w:rsid w:val="00725612"/>
    <w:rsid w:val="007256D6"/>
    <w:rsid w:val="00725ED9"/>
    <w:rsid w:val="00726249"/>
    <w:rsid w:val="00726616"/>
    <w:rsid w:val="00726F34"/>
    <w:rsid w:val="00727B83"/>
    <w:rsid w:val="00727D25"/>
    <w:rsid w:val="00730335"/>
    <w:rsid w:val="00730484"/>
    <w:rsid w:val="00730690"/>
    <w:rsid w:val="00730703"/>
    <w:rsid w:val="00736B70"/>
    <w:rsid w:val="007409A0"/>
    <w:rsid w:val="00742544"/>
    <w:rsid w:val="00743C04"/>
    <w:rsid w:val="00745862"/>
    <w:rsid w:val="007503E8"/>
    <w:rsid w:val="007505C8"/>
    <w:rsid w:val="0075063C"/>
    <w:rsid w:val="00751FBC"/>
    <w:rsid w:val="00752B16"/>
    <w:rsid w:val="00753A0C"/>
    <w:rsid w:val="0075483F"/>
    <w:rsid w:val="00754AC2"/>
    <w:rsid w:val="007551C1"/>
    <w:rsid w:val="00755E17"/>
    <w:rsid w:val="00757F64"/>
    <w:rsid w:val="007612DB"/>
    <w:rsid w:val="0076233E"/>
    <w:rsid w:val="007634A7"/>
    <w:rsid w:val="007643F4"/>
    <w:rsid w:val="00764B46"/>
    <w:rsid w:val="00764C39"/>
    <w:rsid w:val="00764DDD"/>
    <w:rsid w:val="00765A1F"/>
    <w:rsid w:val="00766046"/>
    <w:rsid w:val="007663AE"/>
    <w:rsid w:val="007676AD"/>
    <w:rsid w:val="00767B95"/>
    <w:rsid w:val="00767E18"/>
    <w:rsid w:val="00770FC3"/>
    <w:rsid w:val="0077206F"/>
    <w:rsid w:val="0077408E"/>
    <w:rsid w:val="00774892"/>
    <w:rsid w:val="00776D09"/>
    <w:rsid w:val="00777A26"/>
    <w:rsid w:val="0078067D"/>
    <w:rsid w:val="00782F12"/>
    <w:rsid w:val="00783243"/>
    <w:rsid w:val="0078345D"/>
    <w:rsid w:val="00783A79"/>
    <w:rsid w:val="00784273"/>
    <w:rsid w:val="00785A08"/>
    <w:rsid w:val="00785A3E"/>
    <w:rsid w:val="00786029"/>
    <w:rsid w:val="0078646A"/>
    <w:rsid w:val="007902B6"/>
    <w:rsid w:val="00791CAF"/>
    <w:rsid w:val="00791E1A"/>
    <w:rsid w:val="00792DDE"/>
    <w:rsid w:val="00793959"/>
    <w:rsid w:val="00794567"/>
    <w:rsid w:val="007950F8"/>
    <w:rsid w:val="00795D86"/>
    <w:rsid w:val="00797362"/>
    <w:rsid w:val="007A14EB"/>
    <w:rsid w:val="007A20CA"/>
    <w:rsid w:val="007A24E4"/>
    <w:rsid w:val="007A2A3F"/>
    <w:rsid w:val="007A2BC4"/>
    <w:rsid w:val="007A2ED4"/>
    <w:rsid w:val="007A3A77"/>
    <w:rsid w:val="007A515D"/>
    <w:rsid w:val="007A617B"/>
    <w:rsid w:val="007A6234"/>
    <w:rsid w:val="007A6EB1"/>
    <w:rsid w:val="007B06AE"/>
    <w:rsid w:val="007B0A77"/>
    <w:rsid w:val="007B4A17"/>
    <w:rsid w:val="007B7D46"/>
    <w:rsid w:val="007C037A"/>
    <w:rsid w:val="007C3E28"/>
    <w:rsid w:val="007C528E"/>
    <w:rsid w:val="007C5A7D"/>
    <w:rsid w:val="007C6567"/>
    <w:rsid w:val="007D03BF"/>
    <w:rsid w:val="007D076A"/>
    <w:rsid w:val="007D1A80"/>
    <w:rsid w:val="007D1D3A"/>
    <w:rsid w:val="007D24A4"/>
    <w:rsid w:val="007D2617"/>
    <w:rsid w:val="007D28BF"/>
    <w:rsid w:val="007D4071"/>
    <w:rsid w:val="007D4FFF"/>
    <w:rsid w:val="007D59C4"/>
    <w:rsid w:val="007D7EB1"/>
    <w:rsid w:val="007E03D6"/>
    <w:rsid w:val="007E080B"/>
    <w:rsid w:val="007E27BF"/>
    <w:rsid w:val="007E2B68"/>
    <w:rsid w:val="007E3FA7"/>
    <w:rsid w:val="007E4464"/>
    <w:rsid w:val="007E4665"/>
    <w:rsid w:val="007E582A"/>
    <w:rsid w:val="007E615E"/>
    <w:rsid w:val="007E7A4A"/>
    <w:rsid w:val="007F0BC0"/>
    <w:rsid w:val="007F20E1"/>
    <w:rsid w:val="007F3B42"/>
    <w:rsid w:val="007F4101"/>
    <w:rsid w:val="007F4868"/>
    <w:rsid w:val="007F7C37"/>
    <w:rsid w:val="00800A08"/>
    <w:rsid w:val="008015B8"/>
    <w:rsid w:val="00802281"/>
    <w:rsid w:val="0080498F"/>
    <w:rsid w:val="00804BD7"/>
    <w:rsid w:val="00804EC3"/>
    <w:rsid w:val="008063BB"/>
    <w:rsid w:val="00807307"/>
    <w:rsid w:val="00807AED"/>
    <w:rsid w:val="00807D91"/>
    <w:rsid w:val="00810510"/>
    <w:rsid w:val="00811B6C"/>
    <w:rsid w:val="00811C77"/>
    <w:rsid w:val="00811C8F"/>
    <w:rsid w:val="0081279B"/>
    <w:rsid w:val="0081318D"/>
    <w:rsid w:val="00813E38"/>
    <w:rsid w:val="00815365"/>
    <w:rsid w:val="00816D7C"/>
    <w:rsid w:val="00817D52"/>
    <w:rsid w:val="00820A68"/>
    <w:rsid w:val="00820BF5"/>
    <w:rsid w:val="00822838"/>
    <w:rsid w:val="00822E8C"/>
    <w:rsid w:val="00823E8A"/>
    <w:rsid w:val="008250BE"/>
    <w:rsid w:val="00825127"/>
    <w:rsid w:val="00825E95"/>
    <w:rsid w:val="00826359"/>
    <w:rsid w:val="008265C1"/>
    <w:rsid w:val="0082687B"/>
    <w:rsid w:val="008270F4"/>
    <w:rsid w:val="00827142"/>
    <w:rsid w:val="00831860"/>
    <w:rsid w:val="00832473"/>
    <w:rsid w:val="00832BD5"/>
    <w:rsid w:val="00832C26"/>
    <w:rsid w:val="00833E44"/>
    <w:rsid w:val="00834F33"/>
    <w:rsid w:val="00835387"/>
    <w:rsid w:val="00835C2A"/>
    <w:rsid w:val="00836293"/>
    <w:rsid w:val="008367EB"/>
    <w:rsid w:val="0084094E"/>
    <w:rsid w:val="00841811"/>
    <w:rsid w:val="0084202E"/>
    <w:rsid w:val="0084239C"/>
    <w:rsid w:val="008425DC"/>
    <w:rsid w:val="0084287C"/>
    <w:rsid w:val="00847EA6"/>
    <w:rsid w:val="008502B7"/>
    <w:rsid w:val="00850D67"/>
    <w:rsid w:val="00850E59"/>
    <w:rsid w:val="008512BE"/>
    <w:rsid w:val="008516A2"/>
    <w:rsid w:val="00852FD4"/>
    <w:rsid w:val="0085368C"/>
    <w:rsid w:val="00853EC2"/>
    <w:rsid w:val="00855858"/>
    <w:rsid w:val="008560FE"/>
    <w:rsid w:val="00856A82"/>
    <w:rsid w:val="008573E6"/>
    <w:rsid w:val="008575EA"/>
    <w:rsid w:val="008579BC"/>
    <w:rsid w:val="0086170F"/>
    <w:rsid w:val="0086242B"/>
    <w:rsid w:val="00863C1E"/>
    <w:rsid w:val="008645D7"/>
    <w:rsid w:val="00864BE3"/>
    <w:rsid w:val="00867049"/>
    <w:rsid w:val="00867CE4"/>
    <w:rsid w:val="0087014A"/>
    <w:rsid w:val="00872847"/>
    <w:rsid w:val="00873302"/>
    <w:rsid w:val="008736D7"/>
    <w:rsid w:val="00874617"/>
    <w:rsid w:val="00876BF1"/>
    <w:rsid w:val="00880752"/>
    <w:rsid w:val="00882A05"/>
    <w:rsid w:val="00883607"/>
    <w:rsid w:val="00883CD5"/>
    <w:rsid w:val="00884519"/>
    <w:rsid w:val="00884BF1"/>
    <w:rsid w:val="0088525E"/>
    <w:rsid w:val="0088559E"/>
    <w:rsid w:val="00885AAF"/>
    <w:rsid w:val="00887367"/>
    <w:rsid w:val="00890ACF"/>
    <w:rsid w:val="00890B18"/>
    <w:rsid w:val="00890BDD"/>
    <w:rsid w:val="00891912"/>
    <w:rsid w:val="0089198B"/>
    <w:rsid w:val="0089214A"/>
    <w:rsid w:val="00893A17"/>
    <w:rsid w:val="00893BD9"/>
    <w:rsid w:val="00893EA0"/>
    <w:rsid w:val="00894A9A"/>
    <w:rsid w:val="0089782C"/>
    <w:rsid w:val="008A0B09"/>
    <w:rsid w:val="008A3578"/>
    <w:rsid w:val="008A4D49"/>
    <w:rsid w:val="008A54C3"/>
    <w:rsid w:val="008A56C2"/>
    <w:rsid w:val="008A5FDD"/>
    <w:rsid w:val="008A6564"/>
    <w:rsid w:val="008A761A"/>
    <w:rsid w:val="008B05F8"/>
    <w:rsid w:val="008B0C80"/>
    <w:rsid w:val="008B1390"/>
    <w:rsid w:val="008B1497"/>
    <w:rsid w:val="008B2669"/>
    <w:rsid w:val="008B3E74"/>
    <w:rsid w:val="008B4861"/>
    <w:rsid w:val="008B49DE"/>
    <w:rsid w:val="008B5A37"/>
    <w:rsid w:val="008B5B21"/>
    <w:rsid w:val="008C11DE"/>
    <w:rsid w:val="008C12EA"/>
    <w:rsid w:val="008C21C3"/>
    <w:rsid w:val="008C21F7"/>
    <w:rsid w:val="008C3D59"/>
    <w:rsid w:val="008C4530"/>
    <w:rsid w:val="008C4902"/>
    <w:rsid w:val="008C4EB2"/>
    <w:rsid w:val="008C4F6D"/>
    <w:rsid w:val="008C5355"/>
    <w:rsid w:val="008D169A"/>
    <w:rsid w:val="008D24DC"/>
    <w:rsid w:val="008D56D1"/>
    <w:rsid w:val="008D6C9F"/>
    <w:rsid w:val="008D7172"/>
    <w:rsid w:val="008D7B4D"/>
    <w:rsid w:val="008E39F1"/>
    <w:rsid w:val="008E3B6A"/>
    <w:rsid w:val="008E430D"/>
    <w:rsid w:val="008E5578"/>
    <w:rsid w:val="008E6887"/>
    <w:rsid w:val="008E75F5"/>
    <w:rsid w:val="008E7968"/>
    <w:rsid w:val="008E7B13"/>
    <w:rsid w:val="008F00BD"/>
    <w:rsid w:val="008F0533"/>
    <w:rsid w:val="008F0C10"/>
    <w:rsid w:val="008F21B6"/>
    <w:rsid w:val="008F2C1F"/>
    <w:rsid w:val="008F2D36"/>
    <w:rsid w:val="008F4107"/>
    <w:rsid w:val="008F4497"/>
    <w:rsid w:val="008F4842"/>
    <w:rsid w:val="008F4851"/>
    <w:rsid w:val="008F5394"/>
    <w:rsid w:val="008F58A6"/>
    <w:rsid w:val="008F65D4"/>
    <w:rsid w:val="008F75FE"/>
    <w:rsid w:val="0090042D"/>
    <w:rsid w:val="00900D7C"/>
    <w:rsid w:val="00900F05"/>
    <w:rsid w:val="00901185"/>
    <w:rsid w:val="0090166B"/>
    <w:rsid w:val="00901E08"/>
    <w:rsid w:val="00903618"/>
    <w:rsid w:val="00903EF2"/>
    <w:rsid w:val="00904F26"/>
    <w:rsid w:val="009051AB"/>
    <w:rsid w:val="009069D4"/>
    <w:rsid w:val="00907E3A"/>
    <w:rsid w:val="00910686"/>
    <w:rsid w:val="00911311"/>
    <w:rsid w:val="00911583"/>
    <w:rsid w:val="00913C4A"/>
    <w:rsid w:val="009140C6"/>
    <w:rsid w:val="009142E9"/>
    <w:rsid w:val="00914ED9"/>
    <w:rsid w:val="00915FFB"/>
    <w:rsid w:val="00916867"/>
    <w:rsid w:val="00920D63"/>
    <w:rsid w:val="0092132F"/>
    <w:rsid w:val="0092305B"/>
    <w:rsid w:val="0092350A"/>
    <w:rsid w:val="009242AB"/>
    <w:rsid w:val="0092440A"/>
    <w:rsid w:val="009253A1"/>
    <w:rsid w:val="0092765F"/>
    <w:rsid w:val="009305D2"/>
    <w:rsid w:val="00930789"/>
    <w:rsid w:val="0093181F"/>
    <w:rsid w:val="009330FE"/>
    <w:rsid w:val="0093390B"/>
    <w:rsid w:val="009347DD"/>
    <w:rsid w:val="00935A92"/>
    <w:rsid w:val="00935D90"/>
    <w:rsid w:val="00936CFE"/>
    <w:rsid w:val="00942496"/>
    <w:rsid w:val="00943DFB"/>
    <w:rsid w:val="0094400F"/>
    <w:rsid w:val="00944528"/>
    <w:rsid w:val="00945845"/>
    <w:rsid w:val="00945B1E"/>
    <w:rsid w:val="00945C9B"/>
    <w:rsid w:val="0094749C"/>
    <w:rsid w:val="009517AA"/>
    <w:rsid w:val="00952263"/>
    <w:rsid w:val="0095385F"/>
    <w:rsid w:val="00954433"/>
    <w:rsid w:val="009555F1"/>
    <w:rsid w:val="00955CA4"/>
    <w:rsid w:val="00957FEA"/>
    <w:rsid w:val="00961564"/>
    <w:rsid w:val="00961E10"/>
    <w:rsid w:val="00961EA1"/>
    <w:rsid w:val="00963515"/>
    <w:rsid w:val="0096463D"/>
    <w:rsid w:val="00967CD9"/>
    <w:rsid w:val="009705CB"/>
    <w:rsid w:val="009727B6"/>
    <w:rsid w:val="00972BF8"/>
    <w:rsid w:val="0097415C"/>
    <w:rsid w:val="00974D9C"/>
    <w:rsid w:val="0097620F"/>
    <w:rsid w:val="00976BA5"/>
    <w:rsid w:val="009802E3"/>
    <w:rsid w:val="0098036E"/>
    <w:rsid w:val="00981C17"/>
    <w:rsid w:val="0098313D"/>
    <w:rsid w:val="0098364B"/>
    <w:rsid w:val="009839D0"/>
    <w:rsid w:val="00984715"/>
    <w:rsid w:val="00984D68"/>
    <w:rsid w:val="00986695"/>
    <w:rsid w:val="00987A96"/>
    <w:rsid w:val="00990084"/>
    <w:rsid w:val="00991244"/>
    <w:rsid w:val="009914E5"/>
    <w:rsid w:val="00991910"/>
    <w:rsid w:val="00992BE5"/>
    <w:rsid w:val="00996693"/>
    <w:rsid w:val="009968F0"/>
    <w:rsid w:val="00997C27"/>
    <w:rsid w:val="009A1D13"/>
    <w:rsid w:val="009A1F42"/>
    <w:rsid w:val="009A2C4D"/>
    <w:rsid w:val="009A4490"/>
    <w:rsid w:val="009A5B4E"/>
    <w:rsid w:val="009A647C"/>
    <w:rsid w:val="009A69B6"/>
    <w:rsid w:val="009A746E"/>
    <w:rsid w:val="009B184C"/>
    <w:rsid w:val="009B1CC3"/>
    <w:rsid w:val="009B1FBC"/>
    <w:rsid w:val="009B23C5"/>
    <w:rsid w:val="009B27F2"/>
    <w:rsid w:val="009B2A15"/>
    <w:rsid w:val="009B45DC"/>
    <w:rsid w:val="009B49C3"/>
    <w:rsid w:val="009B4D77"/>
    <w:rsid w:val="009B4E22"/>
    <w:rsid w:val="009B50C9"/>
    <w:rsid w:val="009B5371"/>
    <w:rsid w:val="009B5E18"/>
    <w:rsid w:val="009C07FF"/>
    <w:rsid w:val="009C0A8E"/>
    <w:rsid w:val="009C1F5C"/>
    <w:rsid w:val="009C52B3"/>
    <w:rsid w:val="009C6DB0"/>
    <w:rsid w:val="009D04D5"/>
    <w:rsid w:val="009D0949"/>
    <w:rsid w:val="009D0BB1"/>
    <w:rsid w:val="009D10F7"/>
    <w:rsid w:val="009D2033"/>
    <w:rsid w:val="009D290C"/>
    <w:rsid w:val="009D3629"/>
    <w:rsid w:val="009D3A7A"/>
    <w:rsid w:val="009D5B0A"/>
    <w:rsid w:val="009D5D03"/>
    <w:rsid w:val="009D6B53"/>
    <w:rsid w:val="009E0333"/>
    <w:rsid w:val="009E0667"/>
    <w:rsid w:val="009E0F39"/>
    <w:rsid w:val="009E17D5"/>
    <w:rsid w:val="009E217F"/>
    <w:rsid w:val="009E2F50"/>
    <w:rsid w:val="009E2FBC"/>
    <w:rsid w:val="009E3300"/>
    <w:rsid w:val="009E4F07"/>
    <w:rsid w:val="009E5446"/>
    <w:rsid w:val="009E634E"/>
    <w:rsid w:val="009E650B"/>
    <w:rsid w:val="009E65BC"/>
    <w:rsid w:val="009F019F"/>
    <w:rsid w:val="009F54CE"/>
    <w:rsid w:val="009F59B0"/>
    <w:rsid w:val="009F76F2"/>
    <w:rsid w:val="009F7F39"/>
    <w:rsid w:val="009F7FC1"/>
    <w:rsid w:val="00A00BBF"/>
    <w:rsid w:val="00A03645"/>
    <w:rsid w:val="00A0595C"/>
    <w:rsid w:val="00A100F4"/>
    <w:rsid w:val="00A1116C"/>
    <w:rsid w:val="00A11728"/>
    <w:rsid w:val="00A1404F"/>
    <w:rsid w:val="00A1688B"/>
    <w:rsid w:val="00A16A37"/>
    <w:rsid w:val="00A20430"/>
    <w:rsid w:val="00A204C9"/>
    <w:rsid w:val="00A20601"/>
    <w:rsid w:val="00A2083F"/>
    <w:rsid w:val="00A21D63"/>
    <w:rsid w:val="00A22178"/>
    <w:rsid w:val="00A22E5E"/>
    <w:rsid w:val="00A24A09"/>
    <w:rsid w:val="00A25CB9"/>
    <w:rsid w:val="00A27DEE"/>
    <w:rsid w:val="00A3108C"/>
    <w:rsid w:val="00A31363"/>
    <w:rsid w:val="00A317E1"/>
    <w:rsid w:val="00A32888"/>
    <w:rsid w:val="00A32F78"/>
    <w:rsid w:val="00A346C9"/>
    <w:rsid w:val="00A35ACD"/>
    <w:rsid w:val="00A36DBD"/>
    <w:rsid w:val="00A374AC"/>
    <w:rsid w:val="00A40211"/>
    <w:rsid w:val="00A40C2F"/>
    <w:rsid w:val="00A42DD2"/>
    <w:rsid w:val="00A44D3E"/>
    <w:rsid w:val="00A47892"/>
    <w:rsid w:val="00A47903"/>
    <w:rsid w:val="00A5019B"/>
    <w:rsid w:val="00A50A57"/>
    <w:rsid w:val="00A519B2"/>
    <w:rsid w:val="00A52FC7"/>
    <w:rsid w:val="00A53040"/>
    <w:rsid w:val="00A5363A"/>
    <w:rsid w:val="00A56A4F"/>
    <w:rsid w:val="00A607D7"/>
    <w:rsid w:val="00A609B0"/>
    <w:rsid w:val="00A62702"/>
    <w:rsid w:val="00A62AB8"/>
    <w:rsid w:val="00A63A26"/>
    <w:rsid w:val="00A648D0"/>
    <w:rsid w:val="00A64CDA"/>
    <w:rsid w:val="00A65323"/>
    <w:rsid w:val="00A660A8"/>
    <w:rsid w:val="00A664A7"/>
    <w:rsid w:val="00A701B0"/>
    <w:rsid w:val="00A72562"/>
    <w:rsid w:val="00A7301A"/>
    <w:rsid w:val="00A74825"/>
    <w:rsid w:val="00A74F66"/>
    <w:rsid w:val="00A760DE"/>
    <w:rsid w:val="00A76127"/>
    <w:rsid w:val="00A767C2"/>
    <w:rsid w:val="00A77DAB"/>
    <w:rsid w:val="00A77E17"/>
    <w:rsid w:val="00A8011C"/>
    <w:rsid w:val="00A80D11"/>
    <w:rsid w:val="00A81958"/>
    <w:rsid w:val="00A845DF"/>
    <w:rsid w:val="00A91767"/>
    <w:rsid w:val="00A9406D"/>
    <w:rsid w:val="00A943BB"/>
    <w:rsid w:val="00A94A0F"/>
    <w:rsid w:val="00A94ACF"/>
    <w:rsid w:val="00A957FC"/>
    <w:rsid w:val="00A95D56"/>
    <w:rsid w:val="00A96847"/>
    <w:rsid w:val="00A97DB6"/>
    <w:rsid w:val="00AA1788"/>
    <w:rsid w:val="00AA2405"/>
    <w:rsid w:val="00AA2AD1"/>
    <w:rsid w:val="00AA2B63"/>
    <w:rsid w:val="00AA2E11"/>
    <w:rsid w:val="00AA309D"/>
    <w:rsid w:val="00AA47D6"/>
    <w:rsid w:val="00AA5C05"/>
    <w:rsid w:val="00AA68F7"/>
    <w:rsid w:val="00AB0785"/>
    <w:rsid w:val="00AB0C51"/>
    <w:rsid w:val="00AB169F"/>
    <w:rsid w:val="00AB5172"/>
    <w:rsid w:val="00AB5572"/>
    <w:rsid w:val="00AB669B"/>
    <w:rsid w:val="00AB6A12"/>
    <w:rsid w:val="00AB7693"/>
    <w:rsid w:val="00AB7B0B"/>
    <w:rsid w:val="00AC0334"/>
    <w:rsid w:val="00AC0480"/>
    <w:rsid w:val="00AC094F"/>
    <w:rsid w:val="00AC0F2A"/>
    <w:rsid w:val="00AC2C98"/>
    <w:rsid w:val="00AD1255"/>
    <w:rsid w:val="00AD1CBB"/>
    <w:rsid w:val="00AD2BA4"/>
    <w:rsid w:val="00AD3473"/>
    <w:rsid w:val="00AD3F98"/>
    <w:rsid w:val="00AD5FDA"/>
    <w:rsid w:val="00AD69F5"/>
    <w:rsid w:val="00AD7EB9"/>
    <w:rsid w:val="00AE23A6"/>
    <w:rsid w:val="00AE4FA3"/>
    <w:rsid w:val="00AE7B1D"/>
    <w:rsid w:val="00AF04C1"/>
    <w:rsid w:val="00AF12C1"/>
    <w:rsid w:val="00AF1CAC"/>
    <w:rsid w:val="00AF2DB3"/>
    <w:rsid w:val="00AF3CD0"/>
    <w:rsid w:val="00AF4568"/>
    <w:rsid w:val="00AF45E4"/>
    <w:rsid w:val="00AF4AD6"/>
    <w:rsid w:val="00AF6C7E"/>
    <w:rsid w:val="00AF7044"/>
    <w:rsid w:val="00AF781E"/>
    <w:rsid w:val="00B023C0"/>
    <w:rsid w:val="00B023FC"/>
    <w:rsid w:val="00B02A6F"/>
    <w:rsid w:val="00B02CA3"/>
    <w:rsid w:val="00B033BB"/>
    <w:rsid w:val="00B034E1"/>
    <w:rsid w:val="00B03CAA"/>
    <w:rsid w:val="00B044DB"/>
    <w:rsid w:val="00B04809"/>
    <w:rsid w:val="00B04F53"/>
    <w:rsid w:val="00B06C1A"/>
    <w:rsid w:val="00B1183C"/>
    <w:rsid w:val="00B11A7D"/>
    <w:rsid w:val="00B13452"/>
    <w:rsid w:val="00B14988"/>
    <w:rsid w:val="00B158AC"/>
    <w:rsid w:val="00B15E8F"/>
    <w:rsid w:val="00B16388"/>
    <w:rsid w:val="00B16B2A"/>
    <w:rsid w:val="00B16E81"/>
    <w:rsid w:val="00B205F1"/>
    <w:rsid w:val="00B20A19"/>
    <w:rsid w:val="00B22E95"/>
    <w:rsid w:val="00B23546"/>
    <w:rsid w:val="00B247D3"/>
    <w:rsid w:val="00B259F8"/>
    <w:rsid w:val="00B26BC7"/>
    <w:rsid w:val="00B33E17"/>
    <w:rsid w:val="00B348E2"/>
    <w:rsid w:val="00B3598F"/>
    <w:rsid w:val="00B35A61"/>
    <w:rsid w:val="00B368D7"/>
    <w:rsid w:val="00B36E8B"/>
    <w:rsid w:val="00B37D49"/>
    <w:rsid w:val="00B40573"/>
    <w:rsid w:val="00B406B8"/>
    <w:rsid w:val="00B41D10"/>
    <w:rsid w:val="00B41DBE"/>
    <w:rsid w:val="00B42901"/>
    <w:rsid w:val="00B4433D"/>
    <w:rsid w:val="00B449D4"/>
    <w:rsid w:val="00B51158"/>
    <w:rsid w:val="00B52A6A"/>
    <w:rsid w:val="00B53AA0"/>
    <w:rsid w:val="00B563FF"/>
    <w:rsid w:val="00B5670B"/>
    <w:rsid w:val="00B60747"/>
    <w:rsid w:val="00B6083A"/>
    <w:rsid w:val="00B60CA2"/>
    <w:rsid w:val="00B60EC7"/>
    <w:rsid w:val="00B6125E"/>
    <w:rsid w:val="00B61FB4"/>
    <w:rsid w:val="00B62009"/>
    <w:rsid w:val="00B62175"/>
    <w:rsid w:val="00B621CA"/>
    <w:rsid w:val="00B62C73"/>
    <w:rsid w:val="00B64A4B"/>
    <w:rsid w:val="00B652DD"/>
    <w:rsid w:val="00B6649E"/>
    <w:rsid w:val="00B67BF5"/>
    <w:rsid w:val="00B705EE"/>
    <w:rsid w:val="00B711EF"/>
    <w:rsid w:val="00B7186C"/>
    <w:rsid w:val="00B72305"/>
    <w:rsid w:val="00B73BF9"/>
    <w:rsid w:val="00B73E0F"/>
    <w:rsid w:val="00B7441F"/>
    <w:rsid w:val="00B76A22"/>
    <w:rsid w:val="00B779D1"/>
    <w:rsid w:val="00B77B37"/>
    <w:rsid w:val="00B80C42"/>
    <w:rsid w:val="00B8160D"/>
    <w:rsid w:val="00B81713"/>
    <w:rsid w:val="00B81F5B"/>
    <w:rsid w:val="00B82C7F"/>
    <w:rsid w:val="00B82D63"/>
    <w:rsid w:val="00B83783"/>
    <w:rsid w:val="00B83C84"/>
    <w:rsid w:val="00B8495B"/>
    <w:rsid w:val="00B8571E"/>
    <w:rsid w:val="00B861E7"/>
    <w:rsid w:val="00B878B6"/>
    <w:rsid w:val="00B87D74"/>
    <w:rsid w:val="00B90D7E"/>
    <w:rsid w:val="00B92613"/>
    <w:rsid w:val="00B947F9"/>
    <w:rsid w:val="00B95721"/>
    <w:rsid w:val="00B95FE2"/>
    <w:rsid w:val="00B97168"/>
    <w:rsid w:val="00B9741F"/>
    <w:rsid w:val="00B9777B"/>
    <w:rsid w:val="00BA13B0"/>
    <w:rsid w:val="00BA1DBC"/>
    <w:rsid w:val="00BA234E"/>
    <w:rsid w:val="00BA2F4F"/>
    <w:rsid w:val="00BA2FAF"/>
    <w:rsid w:val="00BA4772"/>
    <w:rsid w:val="00BA4CD9"/>
    <w:rsid w:val="00BA64C4"/>
    <w:rsid w:val="00BA663C"/>
    <w:rsid w:val="00BA6B8F"/>
    <w:rsid w:val="00BB064E"/>
    <w:rsid w:val="00BB24F1"/>
    <w:rsid w:val="00BB2794"/>
    <w:rsid w:val="00BB37B3"/>
    <w:rsid w:val="00BB3B2E"/>
    <w:rsid w:val="00BB4063"/>
    <w:rsid w:val="00BB4C97"/>
    <w:rsid w:val="00BB5CE2"/>
    <w:rsid w:val="00BB6EF3"/>
    <w:rsid w:val="00BB727B"/>
    <w:rsid w:val="00BB796A"/>
    <w:rsid w:val="00BB799D"/>
    <w:rsid w:val="00BC0315"/>
    <w:rsid w:val="00BC20DE"/>
    <w:rsid w:val="00BC278E"/>
    <w:rsid w:val="00BC2CE8"/>
    <w:rsid w:val="00BC3504"/>
    <w:rsid w:val="00BC36AD"/>
    <w:rsid w:val="00BC37B6"/>
    <w:rsid w:val="00BC4CC9"/>
    <w:rsid w:val="00BC5612"/>
    <w:rsid w:val="00BC5822"/>
    <w:rsid w:val="00BC5F00"/>
    <w:rsid w:val="00BC61F8"/>
    <w:rsid w:val="00BC6D85"/>
    <w:rsid w:val="00BC7306"/>
    <w:rsid w:val="00BD0513"/>
    <w:rsid w:val="00BD222C"/>
    <w:rsid w:val="00BD2EE3"/>
    <w:rsid w:val="00BD3910"/>
    <w:rsid w:val="00BD3D72"/>
    <w:rsid w:val="00BD3FCF"/>
    <w:rsid w:val="00BD6247"/>
    <w:rsid w:val="00BD6C49"/>
    <w:rsid w:val="00BD7236"/>
    <w:rsid w:val="00BD793F"/>
    <w:rsid w:val="00BD7C4D"/>
    <w:rsid w:val="00BE01E1"/>
    <w:rsid w:val="00BE054C"/>
    <w:rsid w:val="00BE05FA"/>
    <w:rsid w:val="00BE1D2F"/>
    <w:rsid w:val="00BE1D7B"/>
    <w:rsid w:val="00BE1E19"/>
    <w:rsid w:val="00BE2405"/>
    <w:rsid w:val="00BE2622"/>
    <w:rsid w:val="00BE4314"/>
    <w:rsid w:val="00BE4464"/>
    <w:rsid w:val="00BE459C"/>
    <w:rsid w:val="00BE6E41"/>
    <w:rsid w:val="00BE6E62"/>
    <w:rsid w:val="00BE7007"/>
    <w:rsid w:val="00BF0D88"/>
    <w:rsid w:val="00BF1376"/>
    <w:rsid w:val="00BF2D2F"/>
    <w:rsid w:val="00BF2FED"/>
    <w:rsid w:val="00BF3B36"/>
    <w:rsid w:val="00BF3E5B"/>
    <w:rsid w:val="00BF48EB"/>
    <w:rsid w:val="00BF49E0"/>
    <w:rsid w:val="00BF5028"/>
    <w:rsid w:val="00BF71B1"/>
    <w:rsid w:val="00BF73AE"/>
    <w:rsid w:val="00BF7B21"/>
    <w:rsid w:val="00C0008F"/>
    <w:rsid w:val="00C0241E"/>
    <w:rsid w:val="00C03CA3"/>
    <w:rsid w:val="00C05665"/>
    <w:rsid w:val="00C06E53"/>
    <w:rsid w:val="00C079E7"/>
    <w:rsid w:val="00C1037E"/>
    <w:rsid w:val="00C10669"/>
    <w:rsid w:val="00C14F38"/>
    <w:rsid w:val="00C161D5"/>
    <w:rsid w:val="00C16DD3"/>
    <w:rsid w:val="00C17676"/>
    <w:rsid w:val="00C22770"/>
    <w:rsid w:val="00C23A52"/>
    <w:rsid w:val="00C23E7B"/>
    <w:rsid w:val="00C24263"/>
    <w:rsid w:val="00C249DB"/>
    <w:rsid w:val="00C24C6C"/>
    <w:rsid w:val="00C256E6"/>
    <w:rsid w:val="00C25B36"/>
    <w:rsid w:val="00C26647"/>
    <w:rsid w:val="00C27C72"/>
    <w:rsid w:val="00C303A9"/>
    <w:rsid w:val="00C334CF"/>
    <w:rsid w:val="00C33838"/>
    <w:rsid w:val="00C33C5D"/>
    <w:rsid w:val="00C33C97"/>
    <w:rsid w:val="00C34B25"/>
    <w:rsid w:val="00C359E3"/>
    <w:rsid w:val="00C376FA"/>
    <w:rsid w:val="00C40EC9"/>
    <w:rsid w:val="00C41CCD"/>
    <w:rsid w:val="00C44275"/>
    <w:rsid w:val="00C445F0"/>
    <w:rsid w:val="00C44F7B"/>
    <w:rsid w:val="00C4644D"/>
    <w:rsid w:val="00C466E1"/>
    <w:rsid w:val="00C5070A"/>
    <w:rsid w:val="00C532FE"/>
    <w:rsid w:val="00C53BAE"/>
    <w:rsid w:val="00C5414F"/>
    <w:rsid w:val="00C5605F"/>
    <w:rsid w:val="00C560F9"/>
    <w:rsid w:val="00C56969"/>
    <w:rsid w:val="00C56D88"/>
    <w:rsid w:val="00C572BC"/>
    <w:rsid w:val="00C57649"/>
    <w:rsid w:val="00C577F0"/>
    <w:rsid w:val="00C60955"/>
    <w:rsid w:val="00C60C5E"/>
    <w:rsid w:val="00C61825"/>
    <w:rsid w:val="00C61CF4"/>
    <w:rsid w:val="00C61ED3"/>
    <w:rsid w:val="00C645F3"/>
    <w:rsid w:val="00C65774"/>
    <w:rsid w:val="00C65B72"/>
    <w:rsid w:val="00C6757F"/>
    <w:rsid w:val="00C70170"/>
    <w:rsid w:val="00C70E25"/>
    <w:rsid w:val="00C72AB0"/>
    <w:rsid w:val="00C743C0"/>
    <w:rsid w:val="00C75594"/>
    <w:rsid w:val="00C75749"/>
    <w:rsid w:val="00C75FFC"/>
    <w:rsid w:val="00C767A1"/>
    <w:rsid w:val="00C76B75"/>
    <w:rsid w:val="00C76E31"/>
    <w:rsid w:val="00C770B2"/>
    <w:rsid w:val="00C774F1"/>
    <w:rsid w:val="00C77938"/>
    <w:rsid w:val="00C800E6"/>
    <w:rsid w:val="00C80B8C"/>
    <w:rsid w:val="00C82216"/>
    <w:rsid w:val="00C82997"/>
    <w:rsid w:val="00C84DBC"/>
    <w:rsid w:val="00C871E0"/>
    <w:rsid w:val="00C92180"/>
    <w:rsid w:val="00C93347"/>
    <w:rsid w:val="00C93700"/>
    <w:rsid w:val="00C939A6"/>
    <w:rsid w:val="00C94A47"/>
    <w:rsid w:val="00C95141"/>
    <w:rsid w:val="00C96239"/>
    <w:rsid w:val="00C973CA"/>
    <w:rsid w:val="00C977D9"/>
    <w:rsid w:val="00C979D8"/>
    <w:rsid w:val="00CA071E"/>
    <w:rsid w:val="00CA1C67"/>
    <w:rsid w:val="00CA1DFF"/>
    <w:rsid w:val="00CA1EE7"/>
    <w:rsid w:val="00CA4057"/>
    <w:rsid w:val="00CA50E9"/>
    <w:rsid w:val="00CA5160"/>
    <w:rsid w:val="00CA5C1D"/>
    <w:rsid w:val="00CA69B0"/>
    <w:rsid w:val="00CA7B4A"/>
    <w:rsid w:val="00CB0AAC"/>
    <w:rsid w:val="00CB1067"/>
    <w:rsid w:val="00CB1889"/>
    <w:rsid w:val="00CB207C"/>
    <w:rsid w:val="00CB39CA"/>
    <w:rsid w:val="00CB4298"/>
    <w:rsid w:val="00CB56DE"/>
    <w:rsid w:val="00CB5C29"/>
    <w:rsid w:val="00CB7030"/>
    <w:rsid w:val="00CB7684"/>
    <w:rsid w:val="00CB7F3A"/>
    <w:rsid w:val="00CC2093"/>
    <w:rsid w:val="00CC26DC"/>
    <w:rsid w:val="00CC2995"/>
    <w:rsid w:val="00CC33A7"/>
    <w:rsid w:val="00CC3A6C"/>
    <w:rsid w:val="00CC4003"/>
    <w:rsid w:val="00CC4030"/>
    <w:rsid w:val="00CC5038"/>
    <w:rsid w:val="00CC59AA"/>
    <w:rsid w:val="00CC5C75"/>
    <w:rsid w:val="00CC708F"/>
    <w:rsid w:val="00CC71B8"/>
    <w:rsid w:val="00CC7DA8"/>
    <w:rsid w:val="00CD0719"/>
    <w:rsid w:val="00CD0B96"/>
    <w:rsid w:val="00CD11EC"/>
    <w:rsid w:val="00CD1D3B"/>
    <w:rsid w:val="00CD20FE"/>
    <w:rsid w:val="00CD25B6"/>
    <w:rsid w:val="00CD2754"/>
    <w:rsid w:val="00CD4190"/>
    <w:rsid w:val="00CD454B"/>
    <w:rsid w:val="00CD58CE"/>
    <w:rsid w:val="00CD6146"/>
    <w:rsid w:val="00CD770F"/>
    <w:rsid w:val="00CE2158"/>
    <w:rsid w:val="00CE2DAB"/>
    <w:rsid w:val="00CE3C18"/>
    <w:rsid w:val="00CE3D09"/>
    <w:rsid w:val="00CE44D0"/>
    <w:rsid w:val="00CE516E"/>
    <w:rsid w:val="00CE552A"/>
    <w:rsid w:val="00CE60C8"/>
    <w:rsid w:val="00CE6744"/>
    <w:rsid w:val="00CE7565"/>
    <w:rsid w:val="00CF2AD8"/>
    <w:rsid w:val="00CF3F67"/>
    <w:rsid w:val="00CF4F6D"/>
    <w:rsid w:val="00CF5640"/>
    <w:rsid w:val="00CF67FE"/>
    <w:rsid w:val="00CF7BB5"/>
    <w:rsid w:val="00D00424"/>
    <w:rsid w:val="00D01335"/>
    <w:rsid w:val="00D020E2"/>
    <w:rsid w:val="00D02F6A"/>
    <w:rsid w:val="00D04CB5"/>
    <w:rsid w:val="00D0505D"/>
    <w:rsid w:val="00D0544D"/>
    <w:rsid w:val="00D06FC8"/>
    <w:rsid w:val="00D103B8"/>
    <w:rsid w:val="00D1129E"/>
    <w:rsid w:val="00D118CE"/>
    <w:rsid w:val="00D14263"/>
    <w:rsid w:val="00D14DC5"/>
    <w:rsid w:val="00D17721"/>
    <w:rsid w:val="00D20603"/>
    <w:rsid w:val="00D218FF"/>
    <w:rsid w:val="00D21FA2"/>
    <w:rsid w:val="00D22ADC"/>
    <w:rsid w:val="00D24442"/>
    <w:rsid w:val="00D2485C"/>
    <w:rsid w:val="00D2516F"/>
    <w:rsid w:val="00D2518D"/>
    <w:rsid w:val="00D26D43"/>
    <w:rsid w:val="00D31037"/>
    <w:rsid w:val="00D312C6"/>
    <w:rsid w:val="00D3264B"/>
    <w:rsid w:val="00D32822"/>
    <w:rsid w:val="00D35717"/>
    <w:rsid w:val="00D36F2A"/>
    <w:rsid w:val="00D37AB0"/>
    <w:rsid w:val="00D37F22"/>
    <w:rsid w:val="00D4113F"/>
    <w:rsid w:val="00D412EE"/>
    <w:rsid w:val="00D41A1D"/>
    <w:rsid w:val="00D41C0D"/>
    <w:rsid w:val="00D4294C"/>
    <w:rsid w:val="00D435D4"/>
    <w:rsid w:val="00D453F4"/>
    <w:rsid w:val="00D53C68"/>
    <w:rsid w:val="00D545C1"/>
    <w:rsid w:val="00D54A63"/>
    <w:rsid w:val="00D56043"/>
    <w:rsid w:val="00D62470"/>
    <w:rsid w:val="00D62EBE"/>
    <w:rsid w:val="00D63200"/>
    <w:rsid w:val="00D6426F"/>
    <w:rsid w:val="00D642B1"/>
    <w:rsid w:val="00D644A7"/>
    <w:rsid w:val="00D64A42"/>
    <w:rsid w:val="00D64B01"/>
    <w:rsid w:val="00D674DB"/>
    <w:rsid w:val="00D70A44"/>
    <w:rsid w:val="00D7126E"/>
    <w:rsid w:val="00D723A8"/>
    <w:rsid w:val="00D7454D"/>
    <w:rsid w:val="00D74E3C"/>
    <w:rsid w:val="00D75C86"/>
    <w:rsid w:val="00D774F9"/>
    <w:rsid w:val="00D80EB4"/>
    <w:rsid w:val="00D81265"/>
    <w:rsid w:val="00D819ED"/>
    <w:rsid w:val="00D82F7E"/>
    <w:rsid w:val="00D831A2"/>
    <w:rsid w:val="00D83284"/>
    <w:rsid w:val="00D8666B"/>
    <w:rsid w:val="00D872F2"/>
    <w:rsid w:val="00D87ABD"/>
    <w:rsid w:val="00D87E8D"/>
    <w:rsid w:val="00D87EC5"/>
    <w:rsid w:val="00D9070A"/>
    <w:rsid w:val="00D91459"/>
    <w:rsid w:val="00D916F2"/>
    <w:rsid w:val="00D925D2"/>
    <w:rsid w:val="00D94405"/>
    <w:rsid w:val="00D944EC"/>
    <w:rsid w:val="00D9548F"/>
    <w:rsid w:val="00D9676D"/>
    <w:rsid w:val="00D96D50"/>
    <w:rsid w:val="00DA041E"/>
    <w:rsid w:val="00DA085D"/>
    <w:rsid w:val="00DA0B34"/>
    <w:rsid w:val="00DA300B"/>
    <w:rsid w:val="00DA40C6"/>
    <w:rsid w:val="00DA5537"/>
    <w:rsid w:val="00DA59F3"/>
    <w:rsid w:val="00DA797D"/>
    <w:rsid w:val="00DB0C3A"/>
    <w:rsid w:val="00DB354F"/>
    <w:rsid w:val="00DB3F2D"/>
    <w:rsid w:val="00DB4653"/>
    <w:rsid w:val="00DB4ED6"/>
    <w:rsid w:val="00DB4FA4"/>
    <w:rsid w:val="00DB6E90"/>
    <w:rsid w:val="00DB70EA"/>
    <w:rsid w:val="00DB78F4"/>
    <w:rsid w:val="00DC145B"/>
    <w:rsid w:val="00DC167A"/>
    <w:rsid w:val="00DC2954"/>
    <w:rsid w:val="00DD05D1"/>
    <w:rsid w:val="00DD0A41"/>
    <w:rsid w:val="00DD0E46"/>
    <w:rsid w:val="00DD2BB1"/>
    <w:rsid w:val="00DD398F"/>
    <w:rsid w:val="00DD53DA"/>
    <w:rsid w:val="00DD5910"/>
    <w:rsid w:val="00DD67B6"/>
    <w:rsid w:val="00DE03FC"/>
    <w:rsid w:val="00DE0D7A"/>
    <w:rsid w:val="00DE1EB8"/>
    <w:rsid w:val="00DE2099"/>
    <w:rsid w:val="00DE4472"/>
    <w:rsid w:val="00DE4CAD"/>
    <w:rsid w:val="00DE7AC5"/>
    <w:rsid w:val="00DF2028"/>
    <w:rsid w:val="00DF2FD9"/>
    <w:rsid w:val="00DF36B9"/>
    <w:rsid w:val="00DF4CE1"/>
    <w:rsid w:val="00DF4E56"/>
    <w:rsid w:val="00DF4FCF"/>
    <w:rsid w:val="00DF52D1"/>
    <w:rsid w:val="00DF5508"/>
    <w:rsid w:val="00DF7849"/>
    <w:rsid w:val="00E006D5"/>
    <w:rsid w:val="00E01B47"/>
    <w:rsid w:val="00E02398"/>
    <w:rsid w:val="00E050FC"/>
    <w:rsid w:val="00E069DF"/>
    <w:rsid w:val="00E10029"/>
    <w:rsid w:val="00E10AC5"/>
    <w:rsid w:val="00E10F1F"/>
    <w:rsid w:val="00E11573"/>
    <w:rsid w:val="00E15631"/>
    <w:rsid w:val="00E1652A"/>
    <w:rsid w:val="00E16A1B"/>
    <w:rsid w:val="00E16B3F"/>
    <w:rsid w:val="00E171A4"/>
    <w:rsid w:val="00E21C0F"/>
    <w:rsid w:val="00E2226C"/>
    <w:rsid w:val="00E22684"/>
    <w:rsid w:val="00E22CFF"/>
    <w:rsid w:val="00E234A9"/>
    <w:rsid w:val="00E259C1"/>
    <w:rsid w:val="00E2706D"/>
    <w:rsid w:val="00E27BD3"/>
    <w:rsid w:val="00E310ED"/>
    <w:rsid w:val="00E311A5"/>
    <w:rsid w:val="00E31561"/>
    <w:rsid w:val="00E32476"/>
    <w:rsid w:val="00E32E11"/>
    <w:rsid w:val="00E3412C"/>
    <w:rsid w:val="00E35723"/>
    <w:rsid w:val="00E3610B"/>
    <w:rsid w:val="00E36950"/>
    <w:rsid w:val="00E37FAE"/>
    <w:rsid w:val="00E4157B"/>
    <w:rsid w:val="00E424F6"/>
    <w:rsid w:val="00E431C3"/>
    <w:rsid w:val="00E44209"/>
    <w:rsid w:val="00E445FA"/>
    <w:rsid w:val="00E4659C"/>
    <w:rsid w:val="00E46818"/>
    <w:rsid w:val="00E478D9"/>
    <w:rsid w:val="00E47B80"/>
    <w:rsid w:val="00E501B2"/>
    <w:rsid w:val="00E524C5"/>
    <w:rsid w:val="00E5307E"/>
    <w:rsid w:val="00E53FD8"/>
    <w:rsid w:val="00E55992"/>
    <w:rsid w:val="00E574B5"/>
    <w:rsid w:val="00E57512"/>
    <w:rsid w:val="00E61440"/>
    <w:rsid w:val="00E61EE4"/>
    <w:rsid w:val="00E62491"/>
    <w:rsid w:val="00E64508"/>
    <w:rsid w:val="00E64A8B"/>
    <w:rsid w:val="00E64FB2"/>
    <w:rsid w:val="00E6656A"/>
    <w:rsid w:val="00E66831"/>
    <w:rsid w:val="00E70D2C"/>
    <w:rsid w:val="00E711A6"/>
    <w:rsid w:val="00E71BC6"/>
    <w:rsid w:val="00E721D0"/>
    <w:rsid w:val="00E72EAC"/>
    <w:rsid w:val="00E732B9"/>
    <w:rsid w:val="00E74DF2"/>
    <w:rsid w:val="00E74E36"/>
    <w:rsid w:val="00E75DB5"/>
    <w:rsid w:val="00E762E4"/>
    <w:rsid w:val="00E7699B"/>
    <w:rsid w:val="00E76C79"/>
    <w:rsid w:val="00E770D9"/>
    <w:rsid w:val="00E773BC"/>
    <w:rsid w:val="00E7756D"/>
    <w:rsid w:val="00E778F4"/>
    <w:rsid w:val="00E815A8"/>
    <w:rsid w:val="00E83663"/>
    <w:rsid w:val="00E84D8B"/>
    <w:rsid w:val="00E8668B"/>
    <w:rsid w:val="00E876EA"/>
    <w:rsid w:val="00E9006E"/>
    <w:rsid w:val="00E90AA4"/>
    <w:rsid w:val="00E912CC"/>
    <w:rsid w:val="00E93FD7"/>
    <w:rsid w:val="00E95C89"/>
    <w:rsid w:val="00E96073"/>
    <w:rsid w:val="00E9738B"/>
    <w:rsid w:val="00EA106D"/>
    <w:rsid w:val="00EA1EDE"/>
    <w:rsid w:val="00EA248D"/>
    <w:rsid w:val="00EA300F"/>
    <w:rsid w:val="00EA390A"/>
    <w:rsid w:val="00EA458B"/>
    <w:rsid w:val="00EA4740"/>
    <w:rsid w:val="00EA5F64"/>
    <w:rsid w:val="00EA7458"/>
    <w:rsid w:val="00EB0FA0"/>
    <w:rsid w:val="00EB1564"/>
    <w:rsid w:val="00EB3A0A"/>
    <w:rsid w:val="00EB64A0"/>
    <w:rsid w:val="00EB6840"/>
    <w:rsid w:val="00EB7DB2"/>
    <w:rsid w:val="00EC0E5C"/>
    <w:rsid w:val="00EC1A84"/>
    <w:rsid w:val="00EC1EFE"/>
    <w:rsid w:val="00EC2949"/>
    <w:rsid w:val="00EC347F"/>
    <w:rsid w:val="00EC37B4"/>
    <w:rsid w:val="00EC3B33"/>
    <w:rsid w:val="00EC4411"/>
    <w:rsid w:val="00EC44BF"/>
    <w:rsid w:val="00EC494A"/>
    <w:rsid w:val="00EC4AC9"/>
    <w:rsid w:val="00EC4B62"/>
    <w:rsid w:val="00EC50F9"/>
    <w:rsid w:val="00EC51FC"/>
    <w:rsid w:val="00EC5438"/>
    <w:rsid w:val="00EC605B"/>
    <w:rsid w:val="00EC61AE"/>
    <w:rsid w:val="00EC633A"/>
    <w:rsid w:val="00EC6CE1"/>
    <w:rsid w:val="00ED009F"/>
    <w:rsid w:val="00ED0DA7"/>
    <w:rsid w:val="00ED131B"/>
    <w:rsid w:val="00ED42ED"/>
    <w:rsid w:val="00ED46A0"/>
    <w:rsid w:val="00ED585A"/>
    <w:rsid w:val="00ED64C1"/>
    <w:rsid w:val="00ED6D86"/>
    <w:rsid w:val="00EE10A1"/>
    <w:rsid w:val="00EE1C7F"/>
    <w:rsid w:val="00EE37B6"/>
    <w:rsid w:val="00EE493A"/>
    <w:rsid w:val="00EE71E2"/>
    <w:rsid w:val="00EE75CC"/>
    <w:rsid w:val="00EF1AA0"/>
    <w:rsid w:val="00EF1E36"/>
    <w:rsid w:val="00EF255A"/>
    <w:rsid w:val="00EF30F6"/>
    <w:rsid w:val="00EF36B0"/>
    <w:rsid w:val="00EF3956"/>
    <w:rsid w:val="00EF5249"/>
    <w:rsid w:val="00EF53A4"/>
    <w:rsid w:val="00EF645B"/>
    <w:rsid w:val="00EF69B2"/>
    <w:rsid w:val="00EF7632"/>
    <w:rsid w:val="00EF7BDB"/>
    <w:rsid w:val="00EF7F6E"/>
    <w:rsid w:val="00F0034D"/>
    <w:rsid w:val="00F03A78"/>
    <w:rsid w:val="00F0494E"/>
    <w:rsid w:val="00F06238"/>
    <w:rsid w:val="00F1043E"/>
    <w:rsid w:val="00F107D7"/>
    <w:rsid w:val="00F108C9"/>
    <w:rsid w:val="00F11002"/>
    <w:rsid w:val="00F129F4"/>
    <w:rsid w:val="00F12AC4"/>
    <w:rsid w:val="00F12C99"/>
    <w:rsid w:val="00F12E3A"/>
    <w:rsid w:val="00F13D30"/>
    <w:rsid w:val="00F13F75"/>
    <w:rsid w:val="00F14888"/>
    <w:rsid w:val="00F16427"/>
    <w:rsid w:val="00F16D02"/>
    <w:rsid w:val="00F16D95"/>
    <w:rsid w:val="00F17161"/>
    <w:rsid w:val="00F17E0B"/>
    <w:rsid w:val="00F20983"/>
    <w:rsid w:val="00F245FC"/>
    <w:rsid w:val="00F25A6A"/>
    <w:rsid w:val="00F25B97"/>
    <w:rsid w:val="00F27062"/>
    <w:rsid w:val="00F27547"/>
    <w:rsid w:val="00F309B5"/>
    <w:rsid w:val="00F30CDC"/>
    <w:rsid w:val="00F3144E"/>
    <w:rsid w:val="00F31A1E"/>
    <w:rsid w:val="00F31F6B"/>
    <w:rsid w:val="00F32C4D"/>
    <w:rsid w:val="00F3349F"/>
    <w:rsid w:val="00F35F51"/>
    <w:rsid w:val="00F367CC"/>
    <w:rsid w:val="00F36B11"/>
    <w:rsid w:val="00F3752B"/>
    <w:rsid w:val="00F37AD0"/>
    <w:rsid w:val="00F41684"/>
    <w:rsid w:val="00F41D2E"/>
    <w:rsid w:val="00F43A63"/>
    <w:rsid w:val="00F44537"/>
    <w:rsid w:val="00F45A71"/>
    <w:rsid w:val="00F470AB"/>
    <w:rsid w:val="00F476C2"/>
    <w:rsid w:val="00F565FE"/>
    <w:rsid w:val="00F57AE5"/>
    <w:rsid w:val="00F6074E"/>
    <w:rsid w:val="00F634FB"/>
    <w:rsid w:val="00F63EBE"/>
    <w:rsid w:val="00F64C33"/>
    <w:rsid w:val="00F66A77"/>
    <w:rsid w:val="00F67F51"/>
    <w:rsid w:val="00F70A45"/>
    <w:rsid w:val="00F71DC7"/>
    <w:rsid w:val="00F76A13"/>
    <w:rsid w:val="00F779BA"/>
    <w:rsid w:val="00F80EE9"/>
    <w:rsid w:val="00F8473F"/>
    <w:rsid w:val="00F85243"/>
    <w:rsid w:val="00F85A6D"/>
    <w:rsid w:val="00F86A8E"/>
    <w:rsid w:val="00F872C8"/>
    <w:rsid w:val="00F928D6"/>
    <w:rsid w:val="00F92935"/>
    <w:rsid w:val="00F94652"/>
    <w:rsid w:val="00F97ED9"/>
    <w:rsid w:val="00F97F1A"/>
    <w:rsid w:val="00FA0A8F"/>
    <w:rsid w:val="00FA1256"/>
    <w:rsid w:val="00FA2B17"/>
    <w:rsid w:val="00FA2EB6"/>
    <w:rsid w:val="00FA4663"/>
    <w:rsid w:val="00FA47AD"/>
    <w:rsid w:val="00FA6EA8"/>
    <w:rsid w:val="00FA7300"/>
    <w:rsid w:val="00FA7E18"/>
    <w:rsid w:val="00FA7F6D"/>
    <w:rsid w:val="00FA7FED"/>
    <w:rsid w:val="00FB03FF"/>
    <w:rsid w:val="00FB0999"/>
    <w:rsid w:val="00FB1240"/>
    <w:rsid w:val="00FB135C"/>
    <w:rsid w:val="00FB1E00"/>
    <w:rsid w:val="00FB280C"/>
    <w:rsid w:val="00FB2F49"/>
    <w:rsid w:val="00FB3297"/>
    <w:rsid w:val="00FB3E19"/>
    <w:rsid w:val="00FB5FBE"/>
    <w:rsid w:val="00FC005A"/>
    <w:rsid w:val="00FC07E3"/>
    <w:rsid w:val="00FC19EA"/>
    <w:rsid w:val="00FC1E71"/>
    <w:rsid w:val="00FC2492"/>
    <w:rsid w:val="00FC2523"/>
    <w:rsid w:val="00FC271C"/>
    <w:rsid w:val="00FC2CBB"/>
    <w:rsid w:val="00FC43EE"/>
    <w:rsid w:val="00FC4E96"/>
    <w:rsid w:val="00FC4F48"/>
    <w:rsid w:val="00FC5AA4"/>
    <w:rsid w:val="00FD1D69"/>
    <w:rsid w:val="00FD3087"/>
    <w:rsid w:val="00FD49C1"/>
    <w:rsid w:val="00FD4CDD"/>
    <w:rsid w:val="00FD53DA"/>
    <w:rsid w:val="00FD6047"/>
    <w:rsid w:val="00FD7F43"/>
    <w:rsid w:val="00FE067B"/>
    <w:rsid w:val="00FE0BDF"/>
    <w:rsid w:val="00FE0E1E"/>
    <w:rsid w:val="00FE1D3F"/>
    <w:rsid w:val="00FE241D"/>
    <w:rsid w:val="00FE26F1"/>
    <w:rsid w:val="00FE2A9A"/>
    <w:rsid w:val="00FE3C79"/>
    <w:rsid w:val="00FE406B"/>
    <w:rsid w:val="00FE433A"/>
    <w:rsid w:val="00FE53F2"/>
    <w:rsid w:val="00FE5AB3"/>
    <w:rsid w:val="00FE5D15"/>
    <w:rsid w:val="00FE5F47"/>
    <w:rsid w:val="00FE6538"/>
    <w:rsid w:val="00FE7843"/>
    <w:rsid w:val="00FF01A8"/>
    <w:rsid w:val="00FF3640"/>
    <w:rsid w:val="00FF39CE"/>
    <w:rsid w:val="00FF3D5B"/>
    <w:rsid w:val="00FF40A3"/>
    <w:rsid w:val="00FF41F4"/>
    <w:rsid w:val="00FF635E"/>
    <w:rsid w:val="00FF6E6E"/>
    <w:rsid w:val="00FF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,"/>
  <w:listSeparator w:val=";"/>
  <w14:docId w14:val="4813D7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da-DK" w:eastAsia="da-DK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uiPriority="10" w:qFormat="1"/>
    <w:lsdException w:name="Default Paragraph Font" w:uiPriority="1"/>
    <w:lsdException w:name="Body Text" w:qFormat="1"/>
    <w:lsdException w:name="Subtitle" w:uiPriority="11" w:qFormat="1"/>
    <w:lsdException w:name="Hyperlink" w:uiPriority="99"/>
    <w:lsdException w:name="Strong" w:uiPriority="22" w:qFormat="1"/>
    <w:lsdException w:name="Emphasis" w:qFormat="1"/>
    <w:lsdException w:name="Plain Text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0669"/>
    <w:rPr>
      <w:rFonts w:ascii="Futura Bk BT" w:hAnsi="Futura Bk BT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B3E76"/>
    <w:pPr>
      <w:pageBreakBefore/>
      <w:pBdr>
        <w:top w:val="single" w:sz="24" w:space="0" w:color="76923C" w:themeColor="accent3" w:themeShade="BF"/>
        <w:left w:val="single" w:sz="24" w:space="0" w:color="76923C" w:themeColor="accent3" w:themeShade="BF"/>
        <w:bottom w:val="single" w:sz="24" w:space="0" w:color="76923C" w:themeColor="accent3" w:themeShade="BF"/>
        <w:right w:val="single" w:sz="24" w:space="0" w:color="76923C" w:themeColor="accent3" w:themeShade="BF"/>
      </w:pBdr>
      <w:shd w:val="clear" w:color="auto" w:fill="76923C" w:themeFill="accent3" w:themeFillShade="BF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96073"/>
    <w:pPr>
      <w:pBdr>
        <w:top w:val="single" w:sz="24" w:space="0" w:color="C2D69B" w:themeColor="accent3" w:themeTint="99"/>
        <w:left w:val="single" w:sz="24" w:space="0" w:color="C2D69B" w:themeColor="accent3" w:themeTint="99"/>
        <w:bottom w:val="single" w:sz="24" w:space="0" w:color="C2D69B" w:themeColor="accent3" w:themeTint="99"/>
        <w:right w:val="single" w:sz="24" w:space="0" w:color="C2D69B" w:themeColor="accent3" w:themeTint="99"/>
      </w:pBdr>
      <w:shd w:val="clear" w:color="auto" w:fill="C2D69B" w:themeFill="accent3" w:themeFillTint="99"/>
      <w:spacing w:after="0"/>
      <w:outlineLvl w:val="1"/>
    </w:pPr>
    <w:rPr>
      <w:caps/>
      <w:spacing w:val="15"/>
      <w:sz w:val="22"/>
      <w:szCs w:val="2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B2794"/>
    <w:pPr>
      <w:shd w:val="clear" w:color="auto" w:fill="D6E3BC" w:themeFill="accent3" w:themeFillTint="66"/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385A4A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Overskrift5">
    <w:name w:val="heading 5"/>
    <w:basedOn w:val="Normal"/>
    <w:next w:val="Normal"/>
    <w:link w:val="Overskrift5Tegn"/>
    <w:unhideWhenUsed/>
    <w:qFormat/>
    <w:rsid w:val="00385A4A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85A4A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385A4A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85A4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85A4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link w:val="Overskrift2"/>
    <w:uiPriority w:val="9"/>
    <w:rsid w:val="00E96073"/>
    <w:rPr>
      <w:rFonts w:ascii="Futura Bk BT" w:hAnsi="Futura Bk BT"/>
      <w:caps/>
      <w:spacing w:val="15"/>
      <w:sz w:val="22"/>
      <w:szCs w:val="22"/>
      <w:shd w:val="clear" w:color="auto" w:fill="C2D69B" w:themeFill="accent3" w:themeFillTint="99"/>
    </w:rPr>
  </w:style>
  <w:style w:type="character" w:customStyle="1" w:styleId="Overskrift1Tegn">
    <w:name w:val="Overskrift 1 Tegn"/>
    <w:link w:val="Overskrift1"/>
    <w:uiPriority w:val="9"/>
    <w:rsid w:val="004B3E76"/>
    <w:rPr>
      <w:rFonts w:ascii="Futura Bk BT" w:hAnsi="Futura Bk BT"/>
      <w:b/>
      <w:bCs/>
      <w:caps/>
      <w:color w:val="FFFFFF"/>
      <w:spacing w:val="15"/>
      <w:sz w:val="22"/>
      <w:szCs w:val="22"/>
      <w:shd w:val="clear" w:color="auto" w:fill="76923C" w:themeFill="accent3" w:themeFillShade="BF"/>
    </w:rPr>
  </w:style>
  <w:style w:type="paragraph" w:customStyle="1" w:styleId="TypografiOverskrift311pkt">
    <w:name w:val="Typografi Overskrift 3 + 11 pkt"/>
    <w:basedOn w:val="Overskrift3"/>
    <w:next w:val="Normal"/>
    <w:rsid w:val="005A0A53"/>
    <w:rPr>
      <w:bCs/>
    </w:rPr>
  </w:style>
  <w:style w:type="paragraph" w:styleId="Indholdsfortegnelse1">
    <w:name w:val="toc 1"/>
    <w:basedOn w:val="Normal"/>
    <w:next w:val="Normal"/>
    <w:uiPriority w:val="39"/>
    <w:rsid w:val="00722C17"/>
    <w:pPr>
      <w:tabs>
        <w:tab w:val="right" w:leader="dot" w:pos="9129"/>
      </w:tabs>
      <w:spacing w:before="60" w:after="60"/>
    </w:pPr>
  </w:style>
  <w:style w:type="paragraph" w:styleId="Indholdsfortegnelse2">
    <w:name w:val="toc 2"/>
    <w:basedOn w:val="Normal"/>
    <w:next w:val="Normal"/>
    <w:uiPriority w:val="39"/>
    <w:rsid w:val="00705DFE"/>
    <w:pPr>
      <w:tabs>
        <w:tab w:val="right" w:leader="dot" w:pos="9129"/>
      </w:tabs>
      <w:spacing w:before="40" w:after="40"/>
      <w:ind w:left="170"/>
    </w:pPr>
  </w:style>
  <w:style w:type="paragraph" w:styleId="Indholdsfortegnelse3">
    <w:name w:val="toc 3"/>
    <w:basedOn w:val="Normal"/>
    <w:next w:val="Normal"/>
    <w:uiPriority w:val="39"/>
    <w:rsid w:val="00705DFE"/>
    <w:pPr>
      <w:tabs>
        <w:tab w:val="right" w:leader="dot" w:pos="9129"/>
      </w:tabs>
      <w:spacing w:before="40" w:after="40"/>
      <w:ind w:left="340"/>
    </w:pPr>
  </w:style>
  <w:style w:type="paragraph" w:customStyle="1" w:styleId="Overskrift30">
    <w:name w:val="Overskrift  3"/>
    <w:basedOn w:val="Overskrift3"/>
    <w:next w:val="Normal"/>
    <w:rsid w:val="0064633D"/>
    <w:rPr>
      <w:bCs/>
    </w:rPr>
  </w:style>
  <w:style w:type="paragraph" w:customStyle="1" w:styleId="TypografiIndholdsfortegnelse1Efter0pkt">
    <w:name w:val="Typografi Indholdsfortegnelse 1 + Efter:  0 pkt."/>
    <w:basedOn w:val="Indholdsfortegnelse1"/>
    <w:rsid w:val="00FC4E96"/>
    <w:pPr>
      <w:spacing w:after="0"/>
    </w:pPr>
  </w:style>
  <w:style w:type="paragraph" w:customStyle="1" w:styleId="TypografiMargin14pktFedVenstre0cm">
    <w:name w:val="Typografi Margin + 14 pkt Fed Venstre:  0 cm"/>
    <w:basedOn w:val="Normal"/>
    <w:rsid w:val="00FC4E96"/>
    <w:pPr>
      <w:tabs>
        <w:tab w:val="left" w:pos="1871"/>
        <w:tab w:val="left" w:pos="2268"/>
      </w:tabs>
      <w:overflowPunct w:val="0"/>
      <w:autoSpaceDE w:val="0"/>
      <w:autoSpaceDN w:val="0"/>
      <w:adjustRightInd w:val="0"/>
      <w:ind w:firstLine="5"/>
      <w:textAlignment w:val="baseline"/>
    </w:pPr>
    <w:rPr>
      <w:b/>
      <w:bCs/>
      <w:sz w:val="28"/>
      <w:u w:val="single"/>
      <w:lang w:val="de-DE"/>
    </w:rPr>
  </w:style>
  <w:style w:type="paragraph" w:customStyle="1" w:styleId="Margin">
    <w:name w:val="Margin"/>
    <w:basedOn w:val="Normal"/>
    <w:next w:val="Normal"/>
    <w:rsid w:val="006C2297"/>
    <w:pPr>
      <w:tabs>
        <w:tab w:val="left" w:pos="1871"/>
        <w:tab w:val="left" w:pos="2268"/>
      </w:tabs>
      <w:overflowPunct w:val="0"/>
      <w:autoSpaceDE w:val="0"/>
      <w:autoSpaceDN w:val="0"/>
      <w:adjustRightInd w:val="0"/>
      <w:ind w:firstLine="6"/>
      <w:textAlignment w:val="baseline"/>
    </w:pPr>
    <w:rPr>
      <w:rFonts w:eastAsia="MS Mincho"/>
      <w:sz w:val="22"/>
      <w:u w:val="single"/>
      <w:lang w:val="de-DE"/>
    </w:rPr>
  </w:style>
  <w:style w:type="paragraph" w:customStyle="1" w:styleId="Typografi6">
    <w:name w:val="Typografi6"/>
    <w:basedOn w:val="Normalindrykning"/>
    <w:rsid w:val="00BD3D72"/>
    <w:pPr>
      <w:ind w:left="2160"/>
    </w:pPr>
  </w:style>
  <w:style w:type="paragraph" w:styleId="Normalindrykning">
    <w:name w:val="Normal Indent"/>
    <w:basedOn w:val="Normal"/>
    <w:rsid w:val="00BD3D72"/>
    <w:pPr>
      <w:ind w:left="1304"/>
    </w:pPr>
  </w:style>
  <w:style w:type="character" w:styleId="Hyperlink">
    <w:name w:val="Hyperlink"/>
    <w:uiPriority w:val="99"/>
    <w:rsid w:val="00BD3D72"/>
    <w:rPr>
      <w:color w:val="0000FF"/>
      <w:u w:val="single"/>
    </w:rPr>
  </w:style>
  <w:style w:type="paragraph" w:styleId="Indholdsfortegnelse4">
    <w:name w:val="toc 4"/>
    <w:basedOn w:val="Normal"/>
    <w:next w:val="Normal"/>
    <w:rsid w:val="00BA4772"/>
    <w:pPr>
      <w:tabs>
        <w:tab w:val="right" w:leader="dot" w:pos="9129"/>
      </w:tabs>
      <w:spacing w:after="40"/>
      <w:ind w:left="720"/>
    </w:pPr>
  </w:style>
  <w:style w:type="paragraph" w:styleId="Markeringsbobletekst">
    <w:name w:val="Balloon Text"/>
    <w:basedOn w:val="Normal"/>
    <w:semiHidden/>
    <w:rsid w:val="00FE406B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rsid w:val="002E23A2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rsid w:val="002E23A2"/>
    <w:pPr>
      <w:tabs>
        <w:tab w:val="center" w:pos="4819"/>
        <w:tab w:val="right" w:pos="9638"/>
      </w:tabs>
    </w:pPr>
  </w:style>
  <w:style w:type="table" w:styleId="Tabel-Gitter">
    <w:name w:val="Table Grid"/>
    <w:basedOn w:val="Tabel-Normal"/>
    <w:uiPriority w:val="59"/>
    <w:rsid w:val="005F3F1F"/>
    <w:pPr>
      <w:tabs>
        <w:tab w:val="left" w:pos="284"/>
      </w:tabs>
      <w:overflowPunct w:val="0"/>
      <w:autoSpaceDE w:val="0"/>
      <w:autoSpaceDN w:val="0"/>
      <w:adjustRightInd w:val="0"/>
      <w:ind w:left="1871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detal">
    <w:name w:val="page number"/>
    <w:basedOn w:val="Standardskrifttypeiafsnit"/>
    <w:rsid w:val="00972BF8"/>
  </w:style>
  <w:style w:type="character" w:customStyle="1" w:styleId="NilsLangager">
    <w:name w:val="Nils Langager"/>
    <w:semiHidden/>
    <w:rsid w:val="00B06C1A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styleId="BesgtHyperlink">
    <w:name w:val="FollowedHyperlink"/>
    <w:rsid w:val="00B06C1A"/>
    <w:rPr>
      <w:color w:val="800080"/>
      <w:u w:val="single"/>
    </w:rPr>
  </w:style>
  <w:style w:type="paragraph" w:customStyle="1" w:styleId="xl37">
    <w:name w:val="xl37"/>
    <w:basedOn w:val="Normal"/>
    <w:rsid w:val="00E3156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24">
    <w:name w:val="xl24"/>
    <w:basedOn w:val="Normal"/>
    <w:rsid w:val="009F54CE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customStyle="1" w:styleId="xl25">
    <w:name w:val="xl25"/>
    <w:basedOn w:val="Normal"/>
    <w:rsid w:val="009F54CE"/>
    <w:pPr>
      <w:pBdr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6">
    <w:name w:val="xl26"/>
    <w:basedOn w:val="Normal"/>
    <w:rsid w:val="009F54CE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7">
    <w:name w:val="xl27"/>
    <w:basedOn w:val="Normal"/>
    <w:rsid w:val="009F54CE"/>
    <w:pPr>
      <w:pBdr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8">
    <w:name w:val="xl28"/>
    <w:basedOn w:val="Normal"/>
    <w:rsid w:val="009F54CE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9">
    <w:name w:val="xl29"/>
    <w:basedOn w:val="Normal"/>
    <w:rsid w:val="009F54CE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0">
    <w:name w:val="xl30"/>
    <w:basedOn w:val="Normal"/>
    <w:rsid w:val="009F54CE"/>
    <w:pPr>
      <w:pBdr>
        <w:top w:val="single" w:sz="12" w:space="0" w:color="auto"/>
        <w:left w:val="single" w:sz="12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1">
    <w:name w:val="xl31"/>
    <w:basedOn w:val="Normal"/>
    <w:rsid w:val="009F54CE"/>
    <w:pPr>
      <w:pBdr>
        <w:top w:val="single" w:sz="12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2">
    <w:name w:val="xl32"/>
    <w:basedOn w:val="Normal"/>
    <w:rsid w:val="009F54CE"/>
    <w:pPr>
      <w:pBdr>
        <w:top w:val="single" w:sz="12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rsid w:val="009F54CE"/>
    <w:pPr>
      <w:pBdr>
        <w:top w:val="single" w:sz="12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4">
    <w:name w:val="xl34"/>
    <w:basedOn w:val="Normal"/>
    <w:rsid w:val="009F54CE"/>
    <w:pPr>
      <w:pBdr>
        <w:top w:val="single" w:sz="12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xl35">
    <w:name w:val="xl35"/>
    <w:basedOn w:val="Normal"/>
    <w:rsid w:val="009F54CE"/>
    <w:pPr>
      <w:pBdr>
        <w:top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6">
    <w:name w:val="xl36"/>
    <w:basedOn w:val="Normal"/>
    <w:rsid w:val="009F54CE"/>
    <w:pPr>
      <w:pBdr>
        <w:top w:val="single" w:sz="12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38">
    <w:name w:val="xl38"/>
    <w:basedOn w:val="Normal"/>
    <w:rsid w:val="009F54CE"/>
    <w:pPr>
      <w:pBdr>
        <w:top w:val="single" w:sz="8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39">
    <w:name w:val="xl39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0">
    <w:name w:val="xl40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41">
    <w:name w:val="xl41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2">
    <w:name w:val="xl42"/>
    <w:basedOn w:val="Normal"/>
    <w:rsid w:val="009F54C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43">
    <w:name w:val="xl43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4">
    <w:name w:val="xl44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45">
    <w:name w:val="xl45"/>
    <w:basedOn w:val="Normal"/>
    <w:rsid w:val="009F54CE"/>
    <w:pPr>
      <w:pBdr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6">
    <w:name w:val="xl46"/>
    <w:basedOn w:val="Normal"/>
    <w:rsid w:val="009F54C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7">
    <w:name w:val="xl47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i/>
      <w:iCs/>
      <w:sz w:val="24"/>
      <w:szCs w:val="24"/>
    </w:rPr>
  </w:style>
  <w:style w:type="paragraph" w:customStyle="1" w:styleId="xl48">
    <w:name w:val="xl48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9">
    <w:name w:val="xl49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50">
    <w:name w:val="xl50"/>
    <w:basedOn w:val="Normal"/>
    <w:rsid w:val="009F54CE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51">
    <w:name w:val="xl51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52">
    <w:name w:val="xl52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3">
    <w:name w:val="xl53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54">
    <w:name w:val="xl54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55">
    <w:name w:val="xl55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56">
    <w:name w:val="xl56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i/>
      <w:iCs/>
      <w:sz w:val="24"/>
      <w:szCs w:val="24"/>
    </w:rPr>
  </w:style>
  <w:style w:type="paragraph" w:customStyle="1" w:styleId="xl57">
    <w:name w:val="xl57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58">
    <w:name w:val="xl58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59">
    <w:name w:val="xl59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0">
    <w:name w:val="xl60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1">
    <w:name w:val="xl61"/>
    <w:basedOn w:val="Normal"/>
    <w:rsid w:val="009F54CE"/>
    <w:pPr>
      <w:spacing w:before="100" w:beforeAutospacing="1" w:after="100" w:afterAutospacing="1"/>
    </w:pPr>
    <w:rPr>
      <w:sz w:val="24"/>
      <w:szCs w:val="24"/>
    </w:rPr>
  </w:style>
  <w:style w:type="paragraph" w:customStyle="1" w:styleId="xl62">
    <w:name w:val="xl62"/>
    <w:basedOn w:val="Normal"/>
    <w:rsid w:val="009F54CE"/>
    <w:pPr>
      <w:spacing w:before="100" w:beforeAutospacing="1" w:after="100" w:afterAutospacing="1"/>
    </w:pPr>
    <w:rPr>
      <w:sz w:val="24"/>
      <w:szCs w:val="24"/>
    </w:rPr>
  </w:style>
  <w:style w:type="paragraph" w:customStyle="1" w:styleId="xl63">
    <w:name w:val="xl63"/>
    <w:basedOn w:val="Normal"/>
    <w:rsid w:val="009F54CE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i/>
      <w:iCs/>
      <w:sz w:val="24"/>
      <w:szCs w:val="24"/>
    </w:rPr>
  </w:style>
  <w:style w:type="paragraph" w:customStyle="1" w:styleId="xl64">
    <w:name w:val="xl64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i/>
      <w:iCs/>
      <w:sz w:val="24"/>
      <w:szCs w:val="24"/>
    </w:rPr>
  </w:style>
  <w:style w:type="paragraph" w:customStyle="1" w:styleId="xl65">
    <w:name w:val="xl65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i/>
      <w:iCs/>
      <w:sz w:val="24"/>
      <w:szCs w:val="24"/>
    </w:rPr>
  </w:style>
  <w:style w:type="paragraph" w:customStyle="1" w:styleId="xl22">
    <w:name w:val="xl22"/>
    <w:basedOn w:val="Normal"/>
    <w:rsid w:val="006D356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23">
    <w:name w:val="xl23"/>
    <w:basedOn w:val="Normal"/>
    <w:rsid w:val="006D3564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styleId="Opstilling-punkttegn">
    <w:name w:val="List Bullet"/>
    <w:basedOn w:val="Normal"/>
    <w:rsid w:val="00722C17"/>
    <w:pPr>
      <w:numPr>
        <w:numId w:val="1"/>
      </w:numPr>
    </w:pPr>
  </w:style>
  <w:style w:type="character" w:styleId="Strk">
    <w:name w:val="Strong"/>
    <w:uiPriority w:val="22"/>
    <w:qFormat/>
    <w:rsid w:val="00385A4A"/>
    <w:rPr>
      <w:b/>
      <w:bCs/>
    </w:rPr>
  </w:style>
  <w:style w:type="paragraph" w:styleId="Dokumentoversigt">
    <w:name w:val="Document Map"/>
    <w:basedOn w:val="Normal"/>
    <w:semiHidden/>
    <w:rsid w:val="001E46A2"/>
    <w:pPr>
      <w:shd w:val="clear" w:color="auto" w:fill="000080"/>
    </w:pPr>
    <w:rPr>
      <w:rFonts w:ascii="Tahoma" w:hAnsi="Tahoma" w:cs="Tahoma"/>
    </w:rPr>
  </w:style>
  <w:style w:type="paragraph" w:customStyle="1" w:styleId="xl66">
    <w:name w:val="xl66"/>
    <w:basedOn w:val="Normal"/>
    <w:rsid w:val="002241A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67">
    <w:name w:val="xl67"/>
    <w:basedOn w:val="Normal"/>
    <w:rsid w:val="002241A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68">
    <w:name w:val="xl68"/>
    <w:basedOn w:val="Normal"/>
    <w:rsid w:val="002241A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69">
    <w:name w:val="xl69"/>
    <w:basedOn w:val="Normal"/>
    <w:rsid w:val="002241A7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70">
    <w:name w:val="xl70"/>
    <w:basedOn w:val="Normal"/>
    <w:rsid w:val="002241A7"/>
    <w:pPr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1">
    <w:name w:val="xl71"/>
    <w:basedOn w:val="Normal"/>
    <w:rsid w:val="002241A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72">
    <w:name w:val="xl72"/>
    <w:basedOn w:val="Normal"/>
    <w:rsid w:val="002241A7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73">
    <w:name w:val="xl73"/>
    <w:basedOn w:val="Normal"/>
    <w:rsid w:val="002241A7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74">
    <w:name w:val="xl74"/>
    <w:basedOn w:val="Normal"/>
    <w:rsid w:val="002241A7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75">
    <w:name w:val="xl75"/>
    <w:basedOn w:val="Normal"/>
    <w:rsid w:val="002241A7"/>
    <w:pPr>
      <w:pBdr>
        <w:lef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8"/>
      <w:szCs w:val="28"/>
    </w:rPr>
  </w:style>
  <w:style w:type="paragraph" w:customStyle="1" w:styleId="xl76">
    <w:name w:val="xl76"/>
    <w:basedOn w:val="Normal"/>
    <w:rsid w:val="002241A7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8"/>
      <w:szCs w:val="28"/>
    </w:rPr>
  </w:style>
  <w:style w:type="paragraph" w:customStyle="1" w:styleId="xl77">
    <w:name w:val="xl77"/>
    <w:basedOn w:val="Normal"/>
    <w:rsid w:val="002241A7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8">
    <w:name w:val="xl78"/>
    <w:basedOn w:val="Normal"/>
    <w:rsid w:val="002241A7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9">
    <w:name w:val="xl79"/>
    <w:basedOn w:val="Normal"/>
    <w:rsid w:val="002241A7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80">
    <w:name w:val="xl80"/>
    <w:basedOn w:val="Normal"/>
    <w:rsid w:val="002241A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81">
    <w:name w:val="xl81"/>
    <w:basedOn w:val="Normal"/>
    <w:rsid w:val="002241A7"/>
    <w:pPr>
      <w:pBdr>
        <w:bottom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82">
    <w:name w:val="xl82"/>
    <w:basedOn w:val="Normal"/>
    <w:rsid w:val="002241A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styleId="Ingenafstand">
    <w:name w:val="No Spacing"/>
    <w:basedOn w:val="Normal"/>
    <w:link w:val="IngenafstandTegn"/>
    <w:uiPriority w:val="1"/>
    <w:qFormat/>
    <w:rsid w:val="00385A4A"/>
    <w:pPr>
      <w:spacing w:before="0" w:after="0" w:line="240" w:lineRule="auto"/>
    </w:pPr>
  </w:style>
  <w:style w:type="paragraph" w:styleId="Brdtekst">
    <w:name w:val="Body Text"/>
    <w:basedOn w:val="Normal"/>
    <w:link w:val="BrdtekstTegn"/>
    <w:qFormat/>
    <w:rsid w:val="00D31037"/>
    <w:pPr>
      <w:spacing w:after="120"/>
    </w:pPr>
  </w:style>
  <w:style w:type="character" w:customStyle="1" w:styleId="BrdtekstTegn">
    <w:name w:val="Brødtekst Tegn"/>
    <w:link w:val="Brdtekst"/>
    <w:rsid w:val="00D31037"/>
    <w:rPr>
      <w:rFonts w:ascii="Verdana" w:hAnsi="Verdana"/>
      <w:sz w:val="22"/>
      <w:szCs w:val="22"/>
    </w:rPr>
  </w:style>
  <w:style w:type="character" w:styleId="Kraftigfremhvning">
    <w:name w:val="Intense Emphasis"/>
    <w:uiPriority w:val="21"/>
    <w:qFormat/>
    <w:rsid w:val="00385A4A"/>
    <w:rPr>
      <w:b/>
      <w:bCs/>
      <w:caps/>
      <w:color w:val="243F60"/>
      <w:spacing w:val="10"/>
    </w:rPr>
  </w:style>
  <w:style w:type="character" w:styleId="Svagfremhvning">
    <w:name w:val="Subtle Emphasis"/>
    <w:uiPriority w:val="19"/>
    <w:qFormat/>
    <w:rsid w:val="00385A4A"/>
    <w:rPr>
      <w:i/>
      <w:iCs/>
      <w:color w:val="243F60"/>
    </w:rPr>
  </w:style>
  <w:style w:type="character" w:styleId="Fremhv">
    <w:name w:val="Emphasis"/>
    <w:qFormat/>
    <w:rsid w:val="00385A4A"/>
    <w:rPr>
      <w:caps/>
      <w:color w:val="243F60"/>
      <w:spacing w:val="5"/>
    </w:rPr>
  </w:style>
  <w:style w:type="character" w:styleId="Kommentarhenvisning">
    <w:name w:val="annotation reference"/>
    <w:rsid w:val="007256D6"/>
    <w:rPr>
      <w:sz w:val="16"/>
      <w:szCs w:val="16"/>
    </w:rPr>
  </w:style>
  <w:style w:type="paragraph" w:styleId="Kommentartekst">
    <w:name w:val="annotation text"/>
    <w:basedOn w:val="Normal"/>
    <w:link w:val="KommentartekstTegn"/>
    <w:rsid w:val="007256D6"/>
  </w:style>
  <w:style w:type="character" w:customStyle="1" w:styleId="KommentartekstTegn">
    <w:name w:val="Kommentartekst Tegn"/>
    <w:link w:val="Kommentartekst"/>
    <w:rsid w:val="007256D6"/>
    <w:rPr>
      <w:rFonts w:ascii="Verdana" w:hAnsi="Verdana"/>
    </w:rPr>
  </w:style>
  <w:style w:type="paragraph" w:styleId="Kommentaremne">
    <w:name w:val="annotation subject"/>
    <w:basedOn w:val="Kommentartekst"/>
    <w:next w:val="Kommentartekst"/>
    <w:link w:val="KommentaremneTegn"/>
    <w:rsid w:val="007256D6"/>
    <w:rPr>
      <w:b/>
      <w:bCs/>
    </w:rPr>
  </w:style>
  <w:style w:type="character" w:customStyle="1" w:styleId="KommentaremneTegn">
    <w:name w:val="Kommentaremne Tegn"/>
    <w:link w:val="Kommentaremne"/>
    <w:rsid w:val="007256D6"/>
    <w:rPr>
      <w:rFonts w:ascii="Verdana" w:hAnsi="Verdana"/>
      <w:b/>
      <w:bCs/>
    </w:rPr>
  </w:style>
  <w:style w:type="paragraph" w:customStyle="1" w:styleId="SkemaNormal">
    <w:name w:val="SkemaNormal"/>
    <w:basedOn w:val="Normal"/>
    <w:rsid w:val="00435B15"/>
    <w:pPr>
      <w:spacing w:before="60" w:after="60"/>
    </w:pPr>
    <w:rPr>
      <w:rFonts w:eastAsia="Calibri"/>
      <w:sz w:val="16"/>
      <w:szCs w:val="16"/>
    </w:rPr>
  </w:style>
  <w:style w:type="paragraph" w:styleId="Listeafsnit">
    <w:name w:val="List Paragraph"/>
    <w:basedOn w:val="Normal"/>
    <w:uiPriority w:val="34"/>
    <w:qFormat/>
    <w:rsid w:val="00385A4A"/>
    <w:pPr>
      <w:ind w:left="720"/>
      <w:contextualSpacing/>
    </w:pPr>
  </w:style>
  <w:style w:type="character" w:customStyle="1" w:styleId="Overskrift3Tegn">
    <w:name w:val="Overskrift 3 Tegn"/>
    <w:link w:val="Overskrift3"/>
    <w:uiPriority w:val="9"/>
    <w:rsid w:val="00BB2794"/>
    <w:rPr>
      <w:rFonts w:ascii="Futura Bk BT" w:hAnsi="Futura Bk BT"/>
      <w:caps/>
      <w:color w:val="243F60"/>
      <w:spacing w:val="15"/>
      <w:sz w:val="22"/>
      <w:szCs w:val="22"/>
      <w:shd w:val="clear" w:color="auto" w:fill="D6E3BC" w:themeFill="accent3" w:themeFillTint="66"/>
    </w:rPr>
  </w:style>
  <w:style w:type="character" w:customStyle="1" w:styleId="Overskrift4Tegn">
    <w:name w:val="Overskrift 4 Tegn"/>
    <w:link w:val="Overskrift4"/>
    <w:uiPriority w:val="9"/>
    <w:rsid w:val="00385A4A"/>
    <w:rPr>
      <w:caps/>
      <w:color w:val="365F91"/>
      <w:spacing w:val="10"/>
    </w:rPr>
  </w:style>
  <w:style w:type="character" w:customStyle="1" w:styleId="Overskrift5Tegn">
    <w:name w:val="Overskrift 5 Tegn"/>
    <w:link w:val="Overskrift5"/>
    <w:rsid w:val="00385A4A"/>
    <w:rPr>
      <w:caps/>
      <w:color w:val="365F91"/>
      <w:spacing w:val="10"/>
    </w:rPr>
  </w:style>
  <w:style w:type="character" w:customStyle="1" w:styleId="Overskrift6Tegn">
    <w:name w:val="Overskrift 6 Tegn"/>
    <w:link w:val="Overskrift6"/>
    <w:uiPriority w:val="9"/>
    <w:semiHidden/>
    <w:rsid w:val="00385A4A"/>
    <w:rPr>
      <w:caps/>
      <w:color w:val="365F91"/>
      <w:spacing w:val="10"/>
    </w:rPr>
  </w:style>
  <w:style w:type="character" w:customStyle="1" w:styleId="Overskrift7Tegn">
    <w:name w:val="Overskrift 7 Tegn"/>
    <w:link w:val="Overskrift7"/>
    <w:semiHidden/>
    <w:rsid w:val="00385A4A"/>
    <w:rPr>
      <w:caps/>
      <w:color w:val="365F91"/>
      <w:spacing w:val="10"/>
    </w:rPr>
  </w:style>
  <w:style w:type="character" w:customStyle="1" w:styleId="Overskrift8Tegn">
    <w:name w:val="Overskrift 8 Tegn"/>
    <w:link w:val="Overskrift8"/>
    <w:uiPriority w:val="9"/>
    <w:semiHidden/>
    <w:rsid w:val="00385A4A"/>
    <w:rPr>
      <w:caps/>
      <w:spacing w:val="10"/>
      <w:sz w:val="18"/>
      <w:szCs w:val="18"/>
    </w:rPr>
  </w:style>
  <w:style w:type="character" w:customStyle="1" w:styleId="Overskrift9Tegn">
    <w:name w:val="Overskrift 9 Tegn"/>
    <w:link w:val="Overskrift9"/>
    <w:uiPriority w:val="9"/>
    <w:semiHidden/>
    <w:rsid w:val="00385A4A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unhideWhenUsed/>
    <w:qFormat/>
    <w:rsid w:val="00385A4A"/>
    <w:rPr>
      <w:b/>
      <w:bCs/>
      <w:color w:val="365F91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385A4A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elTegn">
    <w:name w:val="Titel Tegn"/>
    <w:link w:val="Titel"/>
    <w:uiPriority w:val="10"/>
    <w:rsid w:val="00385A4A"/>
    <w:rPr>
      <w:caps/>
      <w:color w:val="4F81BD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85A4A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dertitelTegn">
    <w:name w:val="Undertitel Tegn"/>
    <w:link w:val="Undertitel"/>
    <w:uiPriority w:val="11"/>
    <w:rsid w:val="00385A4A"/>
    <w:rPr>
      <w:caps/>
      <w:color w:val="595959"/>
      <w:spacing w:val="10"/>
      <w:sz w:val="24"/>
      <w:szCs w:val="24"/>
    </w:rPr>
  </w:style>
  <w:style w:type="character" w:customStyle="1" w:styleId="IngenafstandTegn">
    <w:name w:val="Ingen afstand Tegn"/>
    <w:link w:val="Ingenafstand"/>
    <w:uiPriority w:val="1"/>
    <w:rsid w:val="00385A4A"/>
    <w:rPr>
      <w:sz w:val="20"/>
      <w:szCs w:val="20"/>
    </w:rPr>
  </w:style>
  <w:style w:type="paragraph" w:styleId="Citat">
    <w:name w:val="Quote"/>
    <w:basedOn w:val="Normal"/>
    <w:next w:val="Normal"/>
    <w:link w:val="CitatTegn"/>
    <w:uiPriority w:val="29"/>
    <w:qFormat/>
    <w:rsid w:val="00385A4A"/>
    <w:rPr>
      <w:i/>
      <w:iCs/>
    </w:rPr>
  </w:style>
  <w:style w:type="character" w:customStyle="1" w:styleId="CitatTegn">
    <w:name w:val="Citat Tegn"/>
    <w:link w:val="Citat"/>
    <w:uiPriority w:val="29"/>
    <w:rsid w:val="00385A4A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85A4A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StrktcitatTegn">
    <w:name w:val="Stærkt citat Tegn"/>
    <w:link w:val="Strktcitat"/>
    <w:uiPriority w:val="30"/>
    <w:rsid w:val="00385A4A"/>
    <w:rPr>
      <w:i/>
      <w:iCs/>
      <w:color w:val="4F81BD"/>
      <w:sz w:val="20"/>
      <w:szCs w:val="20"/>
    </w:rPr>
  </w:style>
  <w:style w:type="character" w:styleId="Svaghenvisning">
    <w:name w:val="Subtle Reference"/>
    <w:uiPriority w:val="31"/>
    <w:qFormat/>
    <w:rsid w:val="00385A4A"/>
    <w:rPr>
      <w:b/>
      <w:bCs/>
      <w:color w:val="4F81BD"/>
    </w:rPr>
  </w:style>
  <w:style w:type="character" w:styleId="Kraftighenvisning">
    <w:name w:val="Intense Reference"/>
    <w:uiPriority w:val="32"/>
    <w:qFormat/>
    <w:rsid w:val="00385A4A"/>
    <w:rPr>
      <w:b/>
      <w:bCs/>
      <w:i/>
      <w:iCs/>
      <w:caps/>
      <w:color w:val="4F81BD"/>
    </w:rPr>
  </w:style>
  <w:style w:type="character" w:styleId="Bogenstitel">
    <w:name w:val="Book Title"/>
    <w:uiPriority w:val="33"/>
    <w:qFormat/>
    <w:rsid w:val="00385A4A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385A4A"/>
    <w:pPr>
      <w:outlineLvl w:val="9"/>
    </w:pPr>
    <w:rPr>
      <w:lang w:bidi="en-US"/>
    </w:rPr>
  </w:style>
  <w:style w:type="paragraph" w:customStyle="1" w:styleId="Default">
    <w:name w:val="Default"/>
    <w:rsid w:val="007E080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table" w:styleId="Farvetskygge-fremhvningsfarve6">
    <w:name w:val="Colorful Shading Accent 6"/>
    <w:basedOn w:val="Tabel-Normal"/>
    <w:uiPriority w:val="71"/>
    <w:rsid w:val="00835C2A"/>
    <w:rPr>
      <w:rFonts w:ascii="Verdana" w:hAnsi="Verdana"/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Fodnotetekst">
    <w:name w:val="footnote text"/>
    <w:basedOn w:val="Brdtekst"/>
    <w:link w:val="FodnotetekstTegn"/>
    <w:rsid w:val="00835C2A"/>
    <w:pPr>
      <w:spacing w:before="120" w:after="0" w:line="240" w:lineRule="auto"/>
      <w:ind w:left="397" w:hanging="397"/>
    </w:pPr>
    <w:rPr>
      <w:rFonts w:ascii="Verdana" w:hAnsi="Verdana"/>
      <w:kern w:val="20"/>
      <w:sz w:val="14"/>
      <w:szCs w:val="24"/>
      <w:lang w:eastAsia="en-US"/>
    </w:rPr>
  </w:style>
  <w:style w:type="character" w:customStyle="1" w:styleId="FodnotetekstTegn">
    <w:name w:val="Fodnotetekst Tegn"/>
    <w:basedOn w:val="Standardskrifttypeiafsnit"/>
    <w:link w:val="Fodnotetekst"/>
    <w:rsid w:val="00835C2A"/>
    <w:rPr>
      <w:rFonts w:ascii="Verdana" w:hAnsi="Verdana"/>
      <w:kern w:val="20"/>
      <w:sz w:val="14"/>
      <w:szCs w:val="24"/>
      <w:lang w:eastAsia="en-US"/>
    </w:rPr>
  </w:style>
  <w:style w:type="character" w:styleId="HTML-skrivemaskine">
    <w:name w:val="HTML Typewriter"/>
    <w:basedOn w:val="Standardskrifttypeiafsnit"/>
    <w:rsid w:val="00835C2A"/>
    <w:rPr>
      <w:rFonts w:cs="Times New Roman"/>
      <w:sz w:val="24"/>
      <w:szCs w:val="24"/>
    </w:rPr>
  </w:style>
  <w:style w:type="character" w:customStyle="1" w:styleId="SidehovedTegn">
    <w:name w:val="Sidehoved Tegn"/>
    <w:basedOn w:val="Standardskrifttypeiafsnit"/>
    <w:link w:val="Sidehoved"/>
    <w:rsid w:val="00835C2A"/>
  </w:style>
  <w:style w:type="table" w:customStyle="1" w:styleId="Farvetskygge1">
    <w:name w:val="Farvet skygge1"/>
    <w:basedOn w:val="Tabel-Normal"/>
    <w:uiPriority w:val="71"/>
    <w:semiHidden/>
    <w:rsid w:val="00835C2A"/>
    <w:rPr>
      <w:rFonts w:ascii="Verdana" w:hAnsi="Verdana"/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Indholdsfortegnelse6">
    <w:name w:val="toc 6"/>
    <w:basedOn w:val="Indholdsfortegnelse5"/>
    <w:next w:val="Brdtekst"/>
    <w:rsid w:val="00835C2A"/>
    <w:pPr>
      <w:tabs>
        <w:tab w:val="right" w:leader="dot" w:pos="9639"/>
      </w:tabs>
      <w:spacing w:before="0" w:after="0" w:line="240" w:lineRule="auto"/>
      <w:ind w:left="1134" w:right="567"/>
    </w:pPr>
    <w:rPr>
      <w:rFonts w:ascii="Verdana" w:hAnsi="Verdana"/>
      <w:kern w:val="20"/>
      <w:szCs w:val="24"/>
      <w:lang w:eastAsia="en-US"/>
    </w:rPr>
  </w:style>
  <w:style w:type="paragraph" w:styleId="Indholdsfortegnelse5">
    <w:name w:val="toc 5"/>
    <w:basedOn w:val="Normal"/>
    <w:next w:val="Normal"/>
    <w:autoRedefine/>
    <w:rsid w:val="00835C2A"/>
    <w:pPr>
      <w:spacing w:after="100"/>
      <w:ind w:left="800"/>
    </w:pPr>
  </w:style>
  <w:style w:type="character" w:styleId="HTML-eksempel">
    <w:name w:val="HTML Sample"/>
    <w:basedOn w:val="Standardskrifttypeiafsnit"/>
    <w:rsid w:val="00835C2A"/>
    <w:rPr>
      <w:rFonts w:cs="Times New Roman"/>
    </w:rPr>
  </w:style>
  <w:style w:type="paragraph" w:styleId="Indholdsfortegnelse7">
    <w:name w:val="toc 7"/>
    <w:basedOn w:val="Normal"/>
    <w:next w:val="Normal"/>
    <w:rsid w:val="00835C2A"/>
    <w:pPr>
      <w:tabs>
        <w:tab w:val="right" w:pos="8505"/>
      </w:tabs>
    </w:pPr>
  </w:style>
  <w:style w:type="paragraph" w:styleId="Almindeligtekst">
    <w:name w:val="Plain Text"/>
    <w:basedOn w:val="Normal"/>
    <w:link w:val="AlmindeligtekstTegn"/>
    <w:uiPriority w:val="99"/>
    <w:rsid w:val="0089198B"/>
    <w:pPr>
      <w:autoSpaceDE w:val="0"/>
      <w:autoSpaceDN w:val="0"/>
      <w:adjustRightInd w:val="0"/>
      <w:spacing w:before="0" w:after="0" w:line="240" w:lineRule="auto"/>
    </w:pPr>
    <w:rPr>
      <w:rFonts w:ascii="Arial" w:hAnsi="Arial" w:cs="Arial"/>
      <w:sz w:val="16"/>
      <w:szCs w:val="16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89198B"/>
    <w:rPr>
      <w:rFonts w:ascii="Arial" w:hAnsi="Arial" w:cs="Arial"/>
      <w:sz w:val="16"/>
      <w:szCs w:val="16"/>
    </w:rPr>
  </w:style>
  <w:style w:type="table" w:styleId="Tabel-Enkelt1">
    <w:name w:val="Table Simple 1"/>
    <w:basedOn w:val="Tabel-Normal"/>
    <w:rsid w:val="00FB280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Korrektur">
    <w:name w:val="Revision"/>
    <w:hidden/>
    <w:uiPriority w:val="99"/>
    <w:semiHidden/>
    <w:rsid w:val="00BD0513"/>
    <w:pPr>
      <w:spacing w:before="0" w:after="0" w:line="240" w:lineRule="auto"/>
    </w:pPr>
    <w:rPr>
      <w:rFonts w:ascii="Futura Bk BT" w:hAnsi="Futura Bk BT"/>
    </w:rPr>
  </w:style>
  <w:style w:type="table" w:styleId="Lysliste-fremhvningsfarve3">
    <w:name w:val="Light List Accent 3"/>
    <w:basedOn w:val="Tabel-Normal"/>
    <w:uiPriority w:val="61"/>
    <w:rsid w:val="00D6247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da-DK" w:eastAsia="da-DK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uiPriority="10" w:qFormat="1"/>
    <w:lsdException w:name="Default Paragraph Font" w:uiPriority="1"/>
    <w:lsdException w:name="Body Text" w:qFormat="1"/>
    <w:lsdException w:name="Subtitle" w:uiPriority="11" w:qFormat="1"/>
    <w:lsdException w:name="Hyperlink" w:uiPriority="99"/>
    <w:lsdException w:name="Strong" w:uiPriority="22" w:qFormat="1"/>
    <w:lsdException w:name="Emphasis" w:qFormat="1"/>
    <w:lsdException w:name="Plain Text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0669"/>
    <w:rPr>
      <w:rFonts w:ascii="Futura Bk BT" w:hAnsi="Futura Bk BT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B3E76"/>
    <w:pPr>
      <w:pageBreakBefore/>
      <w:pBdr>
        <w:top w:val="single" w:sz="24" w:space="0" w:color="76923C" w:themeColor="accent3" w:themeShade="BF"/>
        <w:left w:val="single" w:sz="24" w:space="0" w:color="76923C" w:themeColor="accent3" w:themeShade="BF"/>
        <w:bottom w:val="single" w:sz="24" w:space="0" w:color="76923C" w:themeColor="accent3" w:themeShade="BF"/>
        <w:right w:val="single" w:sz="24" w:space="0" w:color="76923C" w:themeColor="accent3" w:themeShade="BF"/>
      </w:pBdr>
      <w:shd w:val="clear" w:color="auto" w:fill="76923C" w:themeFill="accent3" w:themeFillShade="BF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96073"/>
    <w:pPr>
      <w:pBdr>
        <w:top w:val="single" w:sz="24" w:space="0" w:color="C2D69B" w:themeColor="accent3" w:themeTint="99"/>
        <w:left w:val="single" w:sz="24" w:space="0" w:color="C2D69B" w:themeColor="accent3" w:themeTint="99"/>
        <w:bottom w:val="single" w:sz="24" w:space="0" w:color="C2D69B" w:themeColor="accent3" w:themeTint="99"/>
        <w:right w:val="single" w:sz="24" w:space="0" w:color="C2D69B" w:themeColor="accent3" w:themeTint="99"/>
      </w:pBdr>
      <w:shd w:val="clear" w:color="auto" w:fill="C2D69B" w:themeFill="accent3" w:themeFillTint="99"/>
      <w:spacing w:after="0"/>
      <w:outlineLvl w:val="1"/>
    </w:pPr>
    <w:rPr>
      <w:caps/>
      <w:spacing w:val="15"/>
      <w:sz w:val="22"/>
      <w:szCs w:val="2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B2794"/>
    <w:pPr>
      <w:shd w:val="clear" w:color="auto" w:fill="D6E3BC" w:themeFill="accent3" w:themeFillTint="66"/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385A4A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Overskrift5">
    <w:name w:val="heading 5"/>
    <w:basedOn w:val="Normal"/>
    <w:next w:val="Normal"/>
    <w:link w:val="Overskrift5Tegn"/>
    <w:unhideWhenUsed/>
    <w:qFormat/>
    <w:rsid w:val="00385A4A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85A4A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385A4A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85A4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85A4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link w:val="Overskrift2"/>
    <w:uiPriority w:val="9"/>
    <w:rsid w:val="00E96073"/>
    <w:rPr>
      <w:rFonts w:ascii="Futura Bk BT" w:hAnsi="Futura Bk BT"/>
      <w:caps/>
      <w:spacing w:val="15"/>
      <w:sz w:val="22"/>
      <w:szCs w:val="22"/>
      <w:shd w:val="clear" w:color="auto" w:fill="C2D69B" w:themeFill="accent3" w:themeFillTint="99"/>
    </w:rPr>
  </w:style>
  <w:style w:type="character" w:customStyle="1" w:styleId="Overskrift1Tegn">
    <w:name w:val="Overskrift 1 Tegn"/>
    <w:link w:val="Overskrift1"/>
    <w:uiPriority w:val="9"/>
    <w:rsid w:val="004B3E76"/>
    <w:rPr>
      <w:rFonts w:ascii="Futura Bk BT" w:hAnsi="Futura Bk BT"/>
      <w:b/>
      <w:bCs/>
      <w:caps/>
      <w:color w:val="FFFFFF"/>
      <w:spacing w:val="15"/>
      <w:sz w:val="22"/>
      <w:szCs w:val="22"/>
      <w:shd w:val="clear" w:color="auto" w:fill="76923C" w:themeFill="accent3" w:themeFillShade="BF"/>
    </w:rPr>
  </w:style>
  <w:style w:type="paragraph" w:customStyle="1" w:styleId="TypografiOverskrift311pkt">
    <w:name w:val="Typografi Overskrift 3 + 11 pkt"/>
    <w:basedOn w:val="Overskrift3"/>
    <w:next w:val="Normal"/>
    <w:rsid w:val="005A0A53"/>
    <w:rPr>
      <w:bCs/>
    </w:rPr>
  </w:style>
  <w:style w:type="paragraph" w:styleId="Indholdsfortegnelse1">
    <w:name w:val="toc 1"/>
    <w:basedOn w:val="Normal"/>
    <w:next w:val="Normal"/>
    <w:uiPriority w:val="39"/>
    <w:rsid w:val="00722C17"/>
    <w:pPr>
      <w:tabs>
        <w:tab w:val="right" w:leader="dot" w:pos="9129"/>
      </w:tabs>
      <w:spacing w:before="60" w:after="60"/>
    </w:pPr>
  </w:style>
  <w:style w:type="paragraph" w:styleId="Indholdsfortegnelse2">
    <w:name w:val="toc 2"/>
    <w:basedOn w:val="Normal"/>
    <w:next w:val="Normal"/>
    <w:uiPriority w:val="39"/>
    <w:rsid w:val="00705DFE"/>
    <w:pPr>
      <w:tabs>
        <w:tab w:val="right" w:leader="dot" w:pos="9129"/>
      </w:tabs>
      <w:spacing w:before="40" w:after="40"/>
      <w:ind w:left="170"/>
    </w:pPr>
  </w:style>
  <w:style w:type="paragraph" w:styleId="Indholdsfortegnelse3">
    <w:name w:val="toc 3"/>
    <w:basedOn w:val="Normal"/>
    <w:next w:val="Normal"/>
    <w:uiPriority w:val="39"/>
    <w:rsid w:val="00705DFE"/>
    <w:pPr>
      <w:tabs>
        <w:tab w:val="right" w:leader="dot" w:pos="9129"/>
      </w:tabs>
      <w:spacing w:before="40" w:after="40"/>
      <w:ind w:left="340"/>
    </w:pPr>
  </w:style>
  <w:style w:type="paragraph" w:customStyle="1" w:styleId="Overskrift30">
    <w:name w:val="Overskrift  3"/>
    <w:basedOn w:val="Overskrift3"/>
    <w:next w:val="Normal"/>
    <w:rsid w:val="0064633D"/>
    <w:rPr>
      <w:bCs/>
    </w:rPr>
  </w:style>
  <w:style w:type="paragraph" w:customStyle="1" w:styleId="TypografiIndholdsfortegnelse1Efter0pkt">
    <w:name w:val="Typografi Indholdsfortegnelse 1 + Efter:  0 pkt."/>
    <w:basedOn w:val="Indholdsfortegnelse1"/>
    <w:rsid w:val="00FC4E96"/>
    <w:pPr>
      <w:spacing w:after="0"/>
    </w:pPr>
  </w:style>
  <w:style w:type="paragraph" w:customStyle="1" w:styleId="TypografiMargin14pktFedVenstre0cm">
    <w:name w:val="Typografi Margin + 14 pkt Fed Venstre:  0 cm"/>
    <w:basedOn w:val="Normal"/>
    <w:rsid w:val="00FC4E96"/>
    <w:pPr>
      <w:tabs>
        <w:tab w:val="left" w:pos="1871"/>
        <w:tab w:val="left" w:pos="2268"/>
      </w:tabs>
      <w:overflowPunct w:val="0"/>
      <w:autoSpaceDE w:val="0"/>
      <w:autoSpaceDN w:val="0"/>
      <w:adjustRightInd w:val="0"/>
      <w:ind w:firstLine="5"/>
      <w:textAlignment w:val="baseline"/>
    </w:pPr>
    <w:rPr>
      <w:b/>
      <w:bCs/>
      <w:sz w:val="28"/>
      <w:u w:val="single"/>
      <w:lang w:val="de-DE"/>
    </w:rPr>
  </w:style>
  <w:style w:type="paragraph" w:customStyle="1" w:styleId="Margin">
    <w:name w:val="Margin"/>
    <w:basedOn w:val="Normal"/>
    <w:next w:val="Normal"/>
    <w:rsid w:val="006C2297"/>
    <w:pPr>
      <w:tabs>
        <w:tab w:val="left" w:pos="1871"/>
        <w:tab w:val="left" w:pos="2268"/>
      </w:tabs>
      <w:overflowPunct w:val="0"/>
      <w:autoSpaceDE w:val="0"/>
      <w:autoSpaceDN w:val="0"/>
      <w:adjustRightInd w:val="0"/>
      <w:ind w:firstLine="6"/>
      <w:textAlignment w:val="baseline"/>
    </w:pPr>
    <w:rPr>
      <w:rFonts w:eastAsia="MS Mincho"/>
      <w:sz w:val="22"/>
      <w:u w:val="single"/>
      <w:lang w:val="de-DE"/>
    </w:rPr>
  </w:style>
  <w:style w:type="paragraph" w:customStyle="1" w:styleId="Typografi6">
    <w:name w:val="Typografi6"/>
    <w:basedOn w:val="Normalindrykning"/>
    <w:rsid w:val="00BD3D72"/>
    <w:pPr>
      <w:ind w:left="2160"/>
    </w:pPr>
  </w:style>
  <w:style w:type="paragraph" w:styleId="Normalindrykning">
    <w:name w:val="Normal Indent"/>
    <w:basedOn w:val="Normal"/>
    <w:rsid w:val="00BD3D72"/>
    <w:pPr>
      <w:ind w:left="1304"/>
    </w:pPr>
  </w:style>
  <w:style w:type="character" w:styleId="Hyperlink">
    <w:name w:val="Hyperlink"/>
    <w:uiPriority w:val="99"/>
    <w:rsid w:val="00BD3D72"/>
    <w:rPr>
      <w:color w:val="0000FF"/>
      <w:u w:val="single"/>
    </w:rPr>
  </w:style>
  <w:style w:type="paragraph" w:styleId="Indholdsfortegnelse4">
    <w:name w:val="toc 4"/>
    <w:basedOn w:val="Normal"/>
    <w:next w:val="Normal"/>
    <w:rsid w:val="00BA4772"/>
    <w:pPr>
      <w:tabs>
        <w:tab w:val="right" w:leader="dot" w:pos="9129"/>
      </w:tabs>
      <w:spacing w:after="40"/>
      <w:ind w:left="720"/>
    </w:pPr>
  </w:style>
  <w:style w:type="paragraph" w:styleId="Markeringsbobletekst">
    <w:name w:val="Balloon Text"/>
    <w:basedOn w:val="Normal"/>
    <w:semiHidden/>
    <w:rsid w:val="00FE406B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rsid w:val="002E23A2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rsid w:val="002E23A2"/>
    <w:pPr>
      <w:tabs>
        <w:tab w:val="center" w:pos="4819"/>
        <w:tab w:val="right" w:pos="9638"/>
      </w:tabs>
    </w:pPr>
  </w:style>
  <w:style w:type="table" w:styleId="Tabel-Gitter">
    <w:name w:val="Table Grid"/>
    <w:basedOn w:val="Tabel-Normal"/>
    <w:uiPriority w:val="59"/>
    <w:rsid w:val="005F3F1F"/>
    <w:pPr>
      <w:tabs>
        <w:tab w:val="left" w:pos="284"/>
      </w:tabs>
      <w:overflowPunct w:val="0"/>
      <w:autoSpaceDE w:val="0"/>
      <w:autoSpaceDN w:val="0"/>
      <w:adjustRightInd w:val="0"/>
      <w:ind w:left="1871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detal">
    <w:name w:val="page number"/>
    <w:basedOn w:val="Standardskrifttypeiafsnit"/>
    <w:rsid w:val="00972BF8"/>
  </w:style>
  <w:style w:type="character" w:customStyle="1" w:styleId="NilsLangager">
    <w:name w:val="Nils Langager"/>
    <w:semiHidden/>
    <w:rsid w:val="00B06C1A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styleId="BesgtHyperlink">
    <w:name w:val="FollowedHyperlink"/>
    <w:rsid w:val="00B06C1A"/>
    <w:rPr>
      <w:color w:val="800080"/>
      <w:u w:val="single"/>
    </w:rPr>
  </w:style>
  <w:style w:type="paragraph" w:customStyle="1" w:styleId="xl37">
    <w:name w:val="xl37"/>
    <w:basedOn w:val="Normal"/>
    <w:rsid w:val="00E3156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24">
    <w:name w:val="xl24"/>
    <w:basedOn w:val="Normal"/>
    <w:rsid w:val="009F54CE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customStyle="1" w:styleId="xl25">
    <w:name w:val="xl25"/>
    <w:basedOn w:val="Normal"/>
    <w:rsid w:val="009F54CE"/>
    <w:pPr>
      <w:pBdr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6">
    <w:name w:val="xl26"/>
    <w:basedOn w:val="Normal"/>
    <w:rsid w:val="009F54CE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7">
    <w:name w:val="xl27"/>
    <w:basedOn w:val="Normal"/>
    <w:rsid w:val="009F54CE"/>
    <w:pPr>
      <w:pBdr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8">
    <w:name w:val="xl28"/>
    <w:basedOn w:val="Normal"/>
    <w:rsid w:val="009F54CE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9">
    <w:name w:val="xl29"/>
    <w:basedOn w:val="Normal"/>
    <w:rsid w:val="009F54CE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0">
    <w:name w:val="xl30"/>
    <w:basedOn w:val="Normal"/>
    <w:rsid w:val="009F54CE"/>
    <w:pPr>
      <w:pBdr>
        <w:top w:val="single" w:sz="12" w:space="0" w:color="auto"/>
        <w:left w:val="single" w:sz="12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1">
    <w:name w:val="xl31"/>
    <w:basedOn w:val="Normal"/>
    <w:rsid w:val="009F54CE"/>
    <w:pPr>
      <w:pBdr>
        <w:top w:val="single" w:sz="12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2">
    <w:name w:val="xl32"/>
    <w:basedOn w:val="Normal"/>
    <w:rsid w:val="009F54CE"/>
    <w:pPr>
      <w:pBdr>
        <w:top w:val="single" w:sz="12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rsid w:val="009F54CE"/>
    <w:pPr>
      <w:pBdr>
        <w:top w:val="single" w:sz="12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4">
    <w:name w:val="xl34"/>
    <w:basedOn w:val="Normal"/>
    <w:rsid w:val="009F54CE"/>
    <w:pPr>
      <w:pBdr>
        <w:top w:val="single" w:sz="12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xl35">
    <w:name w:val="xl35"/>
    <w:basedOn w:val="Normal"/>
    <w:rsid w:val="009F54CE"/>
    <w:pPr>
      <w:pBdr>
        <w:top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6">
    <w:name w:val="xl36"/>
    <w:basedOn w:val="Normal"/>
    <w:rsid w:val="009F54CE"/>
    <w:pPr>
      <w:pBdr>
        <w:top w:val="single" w:sz="12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38">
    <w:name w:val="xl38"/>
    <w:basedOn w:val="Normal"/>
    <w:rsid w:val="009F54CE"/>
    <w:pPr>
      <w:pBdr>
        <w:top w:val="single" w:sz="8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39">
    <w:name w:val="xl39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0">
    <w:name w:val="xl40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41">
    <w:name w:val="xl41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2">
    <w:name w:val="xl42"/>
    <w:basedOn w:val="Normal"/>
    <w:rsid w:val="009F54C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43">
    <w:name w:val="xl43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4">
    <w:name w:val="xl44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45">
    <w:name w:val="xl45"/>
    <w:basedOn w:val="Normal"/>
    <w:rsid w:val="009F54CE"/>
    <w:pPr>
      <w:pBdr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6">
    <w:name w:val="xl46"/>
    <w:basedOn w:val="Normal"/>
    <w:rsid w:val="009F54C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7">
    <w:name w:val="xl47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i/>
      <w:iCs/>
      <w:sz w:val="24"/>
      <w:szCs w:val="24"/>
    </w:rPr>
  </w:style>
  <w:style w:type="paragraph" w:customStyle="1" w:styleId="xl48">
    <w:name w:val="xl48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9">
    <w:name w:val="xl49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50">
    <w:name w:val="xl50"/>
    <w:basedOn w:val="Normal"/>
    <w:rsid w:val="009F54CE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51">
    <w:name w:val="xl51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52">
    <w:name w:val="xl52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3">
    <w:name w:val="xl53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54">
    <w:name w:val="xl54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55">
    <w:name w:val="xl55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56">
    <w:name w:val="xl56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i/>
      <w:iCs/>
      <w:sz w:val="24"/>
      <w:szCs w:val="24"/>
    </w:rPr>
  </w:style>
  <w:style w:type="paragraph" w:customStyle="1" w:styleId="xl57">
    <w:name w:val="xl57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58">
    <w:name w:val="xl58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59">
    <w:name w:val="xl59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0">
    <w:name w:val="xl60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1">
    <w:name w:val="xl61"/>
    <w:basedOn w:val="Normal"/>
    <w:rsid w:val="009F54CE"/>
    <w:pPr>
      <w:spacing w:before="100" w:beforeAutospacing="1" w:after="100" w:afterAutospacing="1"/>
    </w:pPr>
    <w:rPr>
      <w:sz w:val="24"/>
      <w:szCs w:val="24"/>
    </w:rPr>
  </w:style>
  <w:style w:type="paragraph" w:customStyle="1" w:styleId="xl62">
    <w:name w:val="xl62"/>
    <w:basedOn w:val="Normal"/>
    <w:rsid w:val="009F54CE"/>
    <w:pPr>
      <w:spacing w:before="100" w:beforeAutospacing="1" w:after="100" w:afterAutospacing="1"/>
    </w:pPr>
    <w:rPr>
      <w:sz w:val="24"/>
      <w:szCs w:val="24"/>
    </w:rPr>
  </w:style>
  <w:style w:type="paragraph" w:customStyle="1" w:styleId="xl63">
    <w:name w:val="xl63"/>
    <w:basedOn w:val="Normal"/>
    <w:rsid w:val="009F54CE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i/>
      <w:iCs/>
      <w:sz w:val="24"/>
      <w:szCs w:val="24"/>
    </w:rPr>
  </w:style>
  <w:style w:type="paragraph" w:customStyle="1" w:styleId="xl64">
    <w:name w:val="xl64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i/>
      <w:iCs/>
      <w:sz w:val="24"/>
      <w:szCs w:val="24"/>
    </w:rPr>
  </w:style>
  <w:style w:type="paragraph" w:customStyle="1" w:styleId="xl65">
    <w:name w:val="xl65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i/>
      <w:iCs/>
      <w:sz w:val="24"/>
      <w:szCs w:val="24"/>
    </w:rPr>
  </w:style>
  <w:style w:type="paragraph" w:customStyle="1" w:styleId="xl22">
    <w:name w:val="xl22"/>
    <w:basedOn w:val="Normal"/>
    <w:rsid w:val="006D356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23">
    <w:name w:val="xl23"/>
    <w:basedOn w:val="Normal"/>
    <w:rsid w:val="006D3564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styleId="Opstilling-punkttegn">
    <w:name w:val="List Bullet"/>
    <w:basedOn w:val="Normal"/>
    <w:rsid w:val="00722C17"/>
    <w:pPr>
      <w:numPr>
        <w:numId w:val="1"/>
      </w:numPr>
    </w:pPr>
  </w:style>
  <w:style w:type="character" w:styleId="Strk">
    <w:name w:val="Strong"/>
    <w:uiPriority w:val="22"/>
    <w:qFormat/>
    <w:rsid w:val="00385A4A"/>
    <w:rPr>
      <w:b/>
      <w:bCs/>
    </w:rPr>
  </w:style>
  <w:style w:type="paragraph" w:styleId="Dokumentoversigt">
    <w:name w:val="Document Map"/>
    <w:basedOn w:val="Normal"/>
    <w:semiHidden/>
    <w:rsid w:val="001E46A2"/>
    <w:pPr>
      <w:shd w:val="clear" w:color="auto" w:fill="000080"/>
    </w:pPr>
    <w:rPr>
      <w:rFonts w:ascii="Tahoma" w:hAnsi="Tahoma" w:cs="Tahoma"/>
    </w:rPr>
  </w:style>
  <w:style w:type="paragraph" w:customStyle="1" w:styleId="xl66">
    <w:name w:val="xl66"/>
    <w:basedOn w:val="Normal"/>
    <w:rsid w:val="002241A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67">
    <w:name w:val="xl67"/>
    <w:basedOn w:val="Normal"/>
    <w:rsid w:val="002241A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68">
    <w:name w:val="xl68"/>
    <w:basedOn w:val="Normal"/>
    <w:rsid w:val="002241A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69">
    <w:name w:val="xl69"/>
    <w:basedOn w:val="Normal"/>
    <w:rsid w:val="002241A7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70">
    <w:name w:val="xl70"/>
    <w:basedOn w:val="Normal"/>
    <w:rsid w:val="002241A7"/>
    <w:pPr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1">
    <w:name w:val="xl71"/>
    <w:basedOn w:val="Normal"/>
    <w:rsid w:val="002241A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72">
    <w:name w:val="xl72"/>
    <w:basedOn w:val="Normal"/>
    <w:rsid w:val="002241A7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73">
    <w:name w:val="xl73"/>
    <w:basedOn w:val="Normal"/>
    <w:rsid w:val="002241A7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74">
    <w:name w:val="xl74"/>
    <w:basedOn w:val="Normal"/>
    <w:rsid w:val="002241A7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75">
    <w:name w:val="xl75"/>
    <w:basedOn w:val="Normal"/>
    <w:rsid w:val="002241A7"/>
    <w:pPr>
      <w:pBdr>
        <w:lef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8"/>
      <w:szCs w:val="28"/>
    </w:rPr>
  </w:style>
  <w:style w:type="paragraph" w:customStyle="1" w:styleId="xl76">
    <w:name w:val="xl76"/>
    <w:basedOn w:val="Normal"/>
    <w:rsid w:val="002241A7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8"/>
      <w:szCs w:val="28"/>
    </w:rPr>
  </w:style>
  <w:style w:type="paragraph" w:customStyle="1" w:styleId="xl77">
    <w:name w:val="xl77"/>
    <w:basedOn w:val="Normal"/>
    <w:rsid w:val="002241A7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8">
    <w:name w:val="xl78"/>
    <w:basedOn w:val="Normal"/>
    <w:rsid w:val="002241A7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9">
    <w:name w:val="xl79"/>
    <w:basedOn w:val="Normal"/>
    <w:rsid w:val="002241A7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80">
    <w:name w:val="xl80"/>
    <w:basedOn w:val="Normal"/>
    <w:rsid w:val="002241A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81">
    <w:name w:val="xl81"/>
    <w:basedOn w:val="Normal"/>
    <w:rsid w:val="002241A7"/>
    <w:pPr>
      <w:pBdr>
        <w:bottom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82">
    <w:name w:val="xl82"/>
    <w:basedOn w:val="Normal"/>
    <w:rsid w:val="002241A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styleId="Ingenafstand">
    <w:name w:val="No Spacing"/>
    <w:basedOn w:val="Normal"/>
    <w:link w:val="IngenafstandTegn"/>
    <w:uiPriority w:val="1"/>
    <w:qFormat/>
    <w:rsid w:val="00385A4A"/>
    <w:pPr>
      <w:spacing w:before="0" w:after="0" w:line="240" w:lineRule="auto"/>
    </w:pPr>
  </w:style>
  <w:style w:type="paragraph" w:styleId="Brdtekst">
    <w:name w:val="Body Text"/>
    <w:basedOn w:val="Normal"/>
    <w:link w:val="BrdtekstTegn"/>
    <w:qFormat/>
    <w:rsid w:val="00D31037"/>
    <w:pPr>
      <w:spacing w:after="120"/>
    </w:pPr>
  </w:style>
  <w:style w:type="character" w:customStyle="1" w:styleId="BrdtekstTegn">
    <w:name w:val="Brødtekst Tegn"/>
    <w:link w:val="Brdtekst"/>
    <w:rsid w:val="00D31037"/>
    <w:rPr>
      <w:rFonts w:ascii="Verdana" w:hAnsi="Verdana"/>
      <w:sz w:val="22"/>
      <w:szCs w:val="22"/>
    </w:rPr>
  </w:style>
  <w:style w:type="character" w:styleId="Kraftigfremhvning">
    <w:name w:val="Intense Emphasis"/>
    <w:uiPriority w:val="21"/>
    <w:qFormat/>
    <w:rsid w:val="00385A4A"/>
    <w:rPr>
      <w:b/>
      <w:bCs/>
      <w:caps/>
      <w:color w:val="243F60"/>
      <w:spacing w:val="10"/>
    </w:rPr>
  </w:style>
  <w:style w:type="character" w:styleId="Svagfremhvning">
    <w:name w:val="Subtle Emphasis"/>
    <w:uiPriority w:val="19"/>
    <w:qFormat/>
    <w:rsid w:val="00385A4A"/>
    <w:rPr>
      <w:i/>
      <w:iCs/>
      <w:color w:val="243F60"/>
    </w:rPr>
  </w:style>
  <w:style w:type="character" w:styleId="Fremhv">
    <w:name w:val="Emphasis"/>
    <w:qFormat/>
    <w:rsid w:val="00385A4A"/>
    <w:rPr>
      <w:caps/>
      <w:color w:val="243F60"/>
      <w:spacing w:val="5"/>
    </w:rPr>
  </w:style>
  <w:style w:type="character" w:styleId="Kommentarhenvisning">
    <w:name w:val="annotation reference"/>
    <w:rsid w:val="007256D6"/>
    <w:rPr>
      <w:sz w:val="16"/>
      <w:szCs w:val="16"/>
    </w:rPr>
  </w:style>
  <w:style w:type="paragraph" w:styleId="Kommentartekst">
    <w:name w:val="annotation text"/>
    <w:basedOn w:val="Normal"/>
    <w:link w:val="KommentartekstTegn"/>
    <w:rsid w:val="007256D6"/>
  </w:style>
  <w:style w:type="character" w:customStyle="1" w:styleId="KommentartekstTegn">
    <w:name w:val="Kommentartekst Tegn"/>
    <w:link w:val="Kommentartekst"/>
    <w:rsid w:val="007256D6"/>
    <w:rPr>
      <w:rFonts w:ascii="Verdana" w:hAnsi="Verdana"/>
    </w:rPr>
  </w:style>
  <w:style w:type="paragraph" w:styleId="Kommentaremne">
    <w:name w:val="annotation subject"/>
    <w:basedOn w:val="Kommentartekst"/>
    <w:next w:val="Kommentartekst"/>
    <w:link w:val="KommentaremneTegn"/>
    <w:rsid w:val="007256D6"/>
    <w:rPr>
      <w:b/>
      <w:bCs/>
    </w:rPr>
  </w:style>
  <w:style w:type="character" w:customStyle="1" w:styleId="KommentaremneTegn">
    <w:name w:val="Kommentaremne Tegn"/>
    <w:link w:val="Kommentaremne"/>
    <w:rsid w:val="007256D6"/>
    <w:rPr>
      <w:rFonts w:ascii="Verdana" w:hAnsi="Verdana"/>
      <w:b/>
      <w:bCs/>
    </w:rPr>
  </w:style>
  <w:style w:type="paragraph" w:customStyle="1" w:styleId="SkemaNormal">
    <w:name w:val="SkemaNormal"/>
    <w:basedOn w:val="Normal"/>
    <w:rsid w:val="00435B15"/>
    <w:pPr>
      <w:spacing w:before="60" w:after="60"/>
    </w:pPr>
    <w:rPr>
      <w:rFonts w:eastAsia="Calibri"/>
      <w:sz w:val="16"/>
      <w:szCs w:val="16"/>
    </w:rPr>
  </w:style>
  <w:style w:type="paragraph" w:styleId="Listeafsnit">
    <w:name w:val="List Paragraph"/>
    <w:basedOn w:val="Normal"/>
    <w:uiPriority w:val="34"/>
    <w:qFormat/>
    <w:rsid w:val="00385A4A"/>
    <w:pPr>
      <w:ind w:left="720"/>
      <w:contextualSpacing/>
    </w:pPr>
  </w:style>
  <w:style w:type="character" w:customStyle="1" w:styleId="Overskrift3Tegn">
    <w:name w:val="Overskrift 3 Tegn"/>
    <w:link w:val="Overskrift3"/>
    <w:uiPriority w:val="9"/>
    <w:rsid w:val="00BB2794"/>
    <w:rPr>
      <w:rFonts w:ascii="Futura Bk BT" w:hAnsi="Futura Bk BT"/>
      <w:caps/>
      <w:color w:val="243F60"/>
      <w:spacing w:val="15"/>
      <w:sz w:val="22"/>
      <w:szCs w:val="22"/>
      <w:shd w:val="clear" w:color="auto" w:fill="D6E3BC" w:themeFill="accent3" w:themeFillTint="66"/>
    </w:rPr>
  </w:style>
  <w:style w:type="character" w:customStyle="1" w:styleId="Overskrift4Tegn">
    <w:name w:val="Overskrift 4 Tegn"/>
    <w:link w:val="Overskrift4"/>
    <w:uiPriority w:val="9"/>
    <w:rsid w:val="00385A4A"/>
    <w:rPr>
      <w:caps/>
      <w:color w:val="365F91"/>
      <w:spacing w:val="10"/>
    </w:rPr>
  </w:style>
  <w:style w:type="character" w:customStyle="1" w:styleId="Overskrift5Tegn">
    <w:name w:val="Overskrift 5 Tegn"/>
    <w:link w:val="Overskrift5"/>
    <w:rsid w:val="00385A4A"/>
    <w:rPr>
      <w:caps/>
      <w:color w:val="365F91"/>
      <w:spacing w:val="10"/>
    </w:rPr>
  </w:style>
  <w:style w:type="character" w:customStyle="1" w:styleId="Overskrift6Tegn">
    <w:name w:val="Overskrift 6 Tegn"/>
    <w:link w:val="Overskrift6"/>
    <w:uiPriority w:val="9"/>
    <w:semiHidden/>
    <w:rsid w:val="00385A4A"/>
    <w:rPr>
      <w:caps/>
      <w:color w:val="365F91"/>
      <w:spacing w:val="10"/>
    </w:rPr>
  </w:style>
  <w:style w:type="character" w:customStyle="1" w:styleId="Overskrift7Tegn">
    <w:name w:val="Overskrift 7 Tegn"/>
    <w:link w:val="Overskrift7"/>
    <w:semiHidden/>
    <w:rsid w:val="00385A4A"/>
    <w:rPr>
      <w:caps/>
      <w:color w:val="365F91"/>
      <w:spacing w:val="10"/>
    </w:rPr>
  </w:style>
  <w:style w:type="character" w:customStyle="1" w:styleId="Overskrift8Tegn">
    <w:name w:val="Overskrift 8 Tegn"/>
    <w:link w:val="Overskrift8"/>
    <w:uiPriority w:val="9"/>
    <w:semiHidden/>
    <w:rsid w:val="00385A4A"/>
    <w:rPr>
      <w:caps/>
      <w:spacing w:val="10"/>
      <w:sz w:val="18"/>
      <w:szCs w:val="18"/>
    </w:rPr>
  </w:style>
  <w:style w:type="character" w:customStyle="1" w:styleId="Overskrift9Tegn">
    <w:name w:val="Overskrift 9 Tegn"/>
    <w:link w:val="Overskrift9"/>
    <w:uiPriority w:val="9"/>
    <w:semiHidden/>
    <w:rsid w:val="00385A4A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unhideWhenUsed/>
    <w:qFormat/>
    <w:rsid w:val="00385A4A"/>
    <w:rPr>
      <w:b/>
      <w:bCs/>
      <w:color w:val="365F91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385A4A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elTegn">
    <w:name w:val="Titel Tegn"/>
    <w:link w:val="Titel"/>
    <w:uiPriority w:val="10"/>
    <w:rsid w:val="00385A4A"/>
    <w:rPr>
      <w:caps/>
      <w:color w:val="4F81BD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85A4A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dertitelTegn">
    <w:name w:val="Undertitel Tegn"/>
    <w:link w:val="Undertitel"/>
    <w:uiPriority w:val="11"/>
    <w:rsid w:val="00385A4A"/>
    <w:rPr>
      <w:caps/>
      <w:color w:val="595959"/>
      <w:spacing w:val="10"/>
      <w:sz w:val="24"/>
      <w:szCs w:val="24"/>
    </w:rPr>
  </w:style>
  <w:style w:type="character" w:customStyle="1" w:styleId="IngenafstandTegn">
    <w:name w:val="Ingen afstand Tegn"/>
    <w:link w:val="Ingenafstand"/>
    <w:uiPriority w:val="1"/>
    <w:rsid w:val="00385A4A"/>
    <w:rPr>
      <w:sz w:val="20"/>
      <w:szCs w:val="20"/>
    </w:rPr>
  </w:style>
  <w:style w:type="paragraph" w:styleId="Citat">
    <w:name w:val="Quote"/>
    <w:basedOn w:val="Normal"/>
    <w:next w:val="Normal"/>
    <w:link w:val="CitatTegn"/>
    <w:uiPriority w:val="29"/>
    <w:qFormat/>
    <w:rsid w:val="00385A4A"/>
    <w:rPr>
      <w:i/>
      <w:iCs/>
    </w:rPr>
  </w:style>
  <w:style w:type="character" w:customStyle="1" w:styleId="CitatTegn">
    <w:name w:val="Citat Tegn"/>
    <w:link w:val="Citat"/>
    <w:uiPriority w:val="29"/>
    <w:rsid w:val="00385A4A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85A4A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StrktcitatTegn">
    <w:name w:val="Stærkt citat Tegn"/>
    <w:link w:val="Strktcitat"/>
    <w:uiPriority w:val="30"/>
    <w:rsid w:val="00385A4A"/>
    <w:rPr>
      <w:i/>
      <w:iCs/>
      <w:color w:val="4F81BD"/>
      <w:sz w:val="20"/>
      <w:szCs w:val="20"/>
    </w:rPr>
  </w:style>
  <w:style w:type="character" w:styleId="Svaghenvisning">
    <w:name w:val="Subtle Reference"/>
    <w:uiPriority w:val="31"/>
    <w:qFormat/>
    <w:rsid w:val="00385A4A"/>
    <w:rPr>
      <w:b/>
      <w:bCs/>
      <w:color w:val="4F81BD"/>
    </w:rPr>
  </w:style>
  <w:style w:type="character" w:styleId="Kraftighenvisning">
    <w:name w:val="Intense Reference"/>
    <w:uiPriority w:val="32"/>
    <w:qFormat/>
    <w:rsid w:val="00385A4A"/>
    <w:rPr>
      <w:b/>
      <w:bCs/>
      <w:i/>
      <w:iCs/>
      <w:caps/>
      <w:color w:val="4F81BD"/>
    </w:rPr>
  </w:style>
  <w:style w:type="character" w:styleId="Bogenstitel">
    <w:name w:val="Book Title"/>
    <w:uiPriority w:val="33"/>
    <w:qFormat/>
    <w:rsid w:val="00385A4A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385A4A"/>
    <w:pPr>
      <w:outlineLvl w:val="9"/>
    </w:pPr>
    <w:rPr>
      <w:lang w:bidi="en-US"/>
    </w:rPr>
  </w:style>
  <w:style w:type="paragraph" w:customStyle="1" w:styleId="Default">
    <w:name w:val="Default"/>
    <w:rsid w:val="007E080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table" w:styleId="Farvetskygge-fremhvningsfarve6">
    <w:name w:val="Colorful Shading Accent 6"/>
    <w:basedOn w:val="Tabel-Normal"/>
    <w:uiPriority w:val="71"/>
    <w:rsid w:val="00835C2A"/>
    <w:rPr>
      <w:rFonts w:ascii="Verdana" w:hAnsi="Verdana"/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Fodnotetekst">
    <w:name w:val="footnote text"/>
    <w:basedOn w:val="Brdtekst"/>
    <w:link w:val="FodnotetekstTegn"/>
    <w:rsid w:val="00835C2A"/>
    <w:pPr>
      <w:spacing w:before="120" w:after="0" w:line="240" w:lineRule="auto"/>
      <w:ind w:left="397" w:hanging="397"/>
    </w:pPr>
    <w:rPr>
      <w:rFonts w:ascii="Verdana" w:hAnsi="Verdana"/>
      <w:kern w:val="20"/>
      <w:sz w:val="14"/>
      <w:szCs w:val="24"/>
      <w:lang w:eastAsia="en-US"/>
    </w:rPr>
  </w:style>
  <w:style w:type="character" w:customStyle="1" w:styleId="FodnotetekstTegn">
    <w:name w:val="Fodnotetekst Tegn"/>
    <w:basedOn w:val="Standardskrifttypeiafsnit"/>
    <w:link w:val="Fodnotetekst"/>
    <w:rsid w:val="00835C2A"/>
    <w:rPr>
      <w:rFonts w:ascii="Verdana" w:hAnsi="Verdana"/>
      <w:kern w:val="20"/>
      <w:sz w:val="14"/>
      <w:szCs w:val="24"/>
      <w:lang w:eastAsia="en-US"/>
    </w:rPr>
  </w:style>
  <w:style w:type="character" w:styleId="HTML-skrivemaskine">
    <w:name w:val="HTML Typewriter"/>
    <w:basedOn w:val="Standardskrifttypeiafsnit"/>
    <w:rsid w:val="00835C2A"/>
    <w:rPr>
      <w:rFonts w:cs="Times New Roman"/>
      <w:sz w:val="24"/>
      <w:szCs w:val="24"/>
    </w:rPr>
  </w:style>
  <w:style w:type="character" w:customStyle="1" w:styleId="SidehovedTegn">
    <w:name w:val="Sidehoved Tegn"/>
    <w:basedOn w:val="Standardskrifttypeiafsnit"/>
    <w:link w:val="Sidehoved"/>
    <w:rsid w:val="00835C2A"/>
  </w:style>
  <w:style w:type="table" w:customStyle="1" w:styleId="Farvetskygge1">
    <w:name w:val="Farvet skygge1"/>
    <w:basedOn w:val="Tabel-Normal"/>
    <w:uiPriority w:val="71"/>
    <w:semiHidden/>
    <w:rsid w:val="00835C2A"/>
    <w:rPr>
      <w:rFonts w:ascii="Verdana" w:hAnsi="Verdana"/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Indholdsfortegnelse6">
    <w:name w:val="toc 6"/>
    <w:basedOn w:val="Indholdsfortegnelse5"/>
    <w:next w:val="Brdtekst"/>
    <w:rsid w:val="00835C2A"/>
    <w:pPr>
      <w:tabs>
        <w:tab w:val="right" w:leader="dot" w:pos="9639"/>
      </w:tabs>
      <w:spacing w:before="0" w:after="0" w:line="240" w:lineRule="auto"/>
      <w:ind w:left="1134" w:right="567"/>
    </w:pPr>
    <w:rPr>
      <w:rFonts w:ascii="Verdana" w:hAnsi="Verdana"/>
      <w:kern w:val="20"/>
      <w:szCs w:val="24"/>
      <w:lang w:eastAsia="en-US"/>
    </w:rPr>
  </w:style>
  <w:style w:type="paragraph" w:styleId="Indholdsfortegnelse5">
    <w:name w:val="toc 5"/>
    <w:basedOn w:val="Normal"/>
    <w:next w:val="Normal"/>
    <w:autoRedefine/>
    <w:rsid w:val="00835C2A"/>
    <w:pPr>
      <w:spacing w:after="100"/>
      <w:ind w:left="800"/>
    </w:pPr>
  </w:style>
  <w:style w:type="character" w:styleId="HTML-eksempel">
    <w:name w:val="HTML Sample"/>
    <w:basedOn w:val="Standardskrifttypeiafsnit"/>
    <w:rsid w:val="00835C2A"/>
    <w:rPr>
      <w:rFonts w:cs="Times New Roman"/>
    </w:rPr>
  </w:style>
  <w:style w:type="paragraph" w:styleId="Indholdsfortegnelse7">
    <w:name w:val="toc 7"/>
    <w:basedOn w:val="Normal"/>
    <w:next w:val="Normal"/>
    <w:rsid w:val="00835C2A"/>
    <w:pPr>
      <w:tabs>
        <w:tab w:val="right" w:pos="8505"/>
      </w:tabs>
    </w:pPr>
  </w:style>
  <w:style w:type="paragraph" w:styleId="Almindeligtekst">
    <w:name w:val="Plain Text"/>
    <w:basedOn w:val="Normal"/>
    <w:link w:val="AlmindeligtekstTegn"/>
    <w:uiPriority w:val="99"/>
    <w:rsid w:val="0089198B"/>
    <w:pPr>
      <w:autoSpaceDE w:val="0"/>
      <w:autoSpaceDN w:val="0"/>
      <w:adjustRightInd w:val="0"/>
      <w:spacing w:before="0" w:after="0" w:line="240" w:lineRule="auto"/>
    </w:pPr>
    <w:rPr>
      <w:rFonts w:ascii="Arial" w:hAnsi="Arial" w:cs="Arial"/>
      <w:sz w:val="16"/>
      <w:szCs w:val="16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89198B"/>
    <w:rPr>
      <w:rFonts w:ascii="Arial" w:hAnsi="Arial" w:cs="Arial"/>
      <w:sz w:val="16"/>
      <w:szCs w:val="16"/>
    </w:rPr>
  </w:style>
  <w:style w:type="table" w:styleId="Tabel-Enkelt1">
    <w:name w:val="Table Simple 1"/>
    <w:basedOn w:val="Tabel-Normal"/>
    <w:rsid w:val="00FB280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Korrektur">
    <w:name w:val="Revision"/>
    <w:hidden/>
    <w:uiPriority w:val="99"/>
    <w:semiHidden/>
    <w:rsid w:val="00BD0513"/>
    <w:pPr>
      <w:spacing w:before="0" w:after="0" w:line="240" w:lineRule="auto"/>
    </w:pPr>
    <w:rPr>
      <w:rFonts w:ascii="Futura Bk BT" w:hAnsi="Futura Bk BT"/>
    </w:rPr>
  </w:style>
  <w:style w:type="table" w:styleId="Lysliste-fremhvningsfarve3">
    <w:name w:val="Light List Accent 3"/>
    <w:basedOn w:val="Tabel-Normal"/>
    <w:uiPriority w:val="61"/>
    <w:rsid w:val="00D6247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4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9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37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1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6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9269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7839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0545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6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0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4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4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8553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5509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7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LikedBy xmlns="http://schemas.microsoft.com/sharepoint/v3">
      <UserInfo>
        <DisplayName/>
        <AccountId xsi:nil="true"/>
        <AccountType/>
      </UserInfo>
    </LikedB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FD5688A1243447A2B63DDAAED980FB" ma:contentTypeVersion="" ma:contentTypeDescription="Opret et nyt dokument." ma:contentTypeScope="" ma:versionID="30a2acc59f10c1be379772922c2bb81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46bb39d5463198e187e97b4d2ec5ff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LikesCount" minOccurs="0"/>
                <xsd:element ref="ns1:Lik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ikesCount" ma:index="8" nillable="true" ma:displayName="Antallet af Synes godt om" ma:internalName="LikesCount">
      <xsd:simpleType>
        <xsd:restriction base="dms:Unknown"/>
      </xsd:simpleType>
    </xsd:element>
    <xsd:element name="LikedBy" ma:index="9" nillable="true" ma:displayName="Markeret som Synes godt om af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07020-3893-4961-ADB1-7011A22F594E}">
  <ds:schemaRefs>
    <ds:schemaRef ds:uri="http://schemas.microsoft.com/office/infopath/2007/PartnerControls"/>
    <ds:schemaRef ds:uri="http://schemas.microsoft.com/sharepoint/v3"/>
    <ds:schemaRef ds:uri="http://purl.org/dc/dcmitype/"/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C0E159B-034E-4085-9CBA-74B6ED1EDA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EF48F2-F60C-4149-972C-10137A8FC22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1140F8-6C1E-449F-8AA3-522E05E7C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477</Words>
  <Characters>3320</Characters>
  <Application>Microsoft Office Word</Application>
  <DocSecurity>0</DocSecurity>
  <Lines>207</Lines>
  <Paragraphs>111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3686</CharactersWithSpaces>
  <SharedDoc>false</SharedDoc>
  <HLinks>
    <vt:vector size="42" baseType="variant">
      <vt:variant>
        <vt:i4>1572869</vt:i4>
      </vt:variant>
      <vt:variant>
        <vt:i4>39</vt:i4>
      </vt:variant>
      <vt:variant>
        <vt:i4>0</vt:i4>
      </vt:variant>
      <vt:variant>
        <vt:i4>5</vt:i4>
      </vt:variant>
      <vt:variant>
        <vt:lpwstr>http://bbrpocweb01/Test/web/Shared/Login.aspx</vt:lpwstr>
      </vt:variant>
      <vt:variant>
        <vt:lpwstr/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_Toc344987364</vt:lpwstr>
      </vt:variant>
      <vt:variant>
        <vt:i4>1769532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_Toc344987363</vt:lpwstr>
      </vt:variant>
      <vt:variant>
        <vt:i4>1769532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_Toc344987362</vt:lpwstr>
      </vt:variant>
      <vt:variant>
        <vt:i4>1769532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_Toc344987361</vt:lpwstr>
      </vt:variant>
      <vt:variant>
        <vt:i4>1769532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_Toc344987360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_Toc344987359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2015-11-27T13:45:00Z</dcterms:created>
  <dcterms:modified xsi:type="dcterms:W3CDTF">2016-12-21T08:45:00Z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0x010100E0FD5688A1243447A2B63DDAAED980FB</vt:lpwstr>
  </property>
  <property fmtid="{D5CDD505-2E9C-101B-9397-08002B2CF9AE}" pid="3" name="ContentRemapped">
    <vt:lpwstr>true</vt:lpwstr>
  </property>
</Properties>
</file>