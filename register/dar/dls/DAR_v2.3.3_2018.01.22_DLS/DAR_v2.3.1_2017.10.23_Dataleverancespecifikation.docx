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3D7B4" w14:textId="77777777" w:rsidR="00FB3297" w:rsidRPr="00026325" w:rsidRDefault="00FB3297" w:rsidP="00FB3297">
      <w:pPr>
        <w:rPr>
          <w:color w:val="808080" w:themeColor="background1" w:themeShade="80"/>
          <w:sz w:val="96"/>
          <w:szCs w:val="32"/>
        </w:rPr>
      </w:pPr>
      <w:r w:rsidRPr="00026325">
        <w:rPr>
          <w:color w:val="808080" w:themeColor="background1" w:themeShade="80"/>
          <w:sz w:val="96"/>
          <w:szCs w:val="32"/>
        </w:rPr>
        <w:t>Datafordeler</w:t>
      </w:r>
      <w:r w:rsidRPr="00026325">
        <w:rPr>
          <w:color w:val="808080" w:themeColor="background1" w:themeShade="80"/>
          <w:sz w:val="96"/>
          <w:szCs w:val="32"/>
        </w:rPr>
        <w:tab/>
      </w:r>
      <w:r w:rsidRPr="00026325">
        <w:rPr>
          <w:color w:val="808080" w:themeColor="background1" w:themeShade="80"/>
          <w:sz w:val="96"/>
          <w:szCs w:val="32"/>
        </w:rPr>
        <w:tab/>
      </w:r>
    </w:p>
    <w:p w14:paraId="4813D7B5" w14:textId="77777777" w:rsidR="00FB3297" w:rsidRPr="00026325" w:rsidRDefault="00FB3297" w:rsidP="00FB3297">
      <w:pPr>
        <w:jc w:val="center"/>
        <w:rPr>
          <w:b/>
          <w:sz w:val="32"/>
          <w:szCs w:val="32"/>
        </w:rPr>
      </w:pPr>
    </w:p>
    <w:p w14:paraId="4813D7B6" w14:textId="512C90D7" w:rsidR="00FB3297" w:rsidRPr="00026325" w:rsidRDefault="008363EF" w:rsidP="00FB3297">
      <w:pPr>
        <w:rPr>
          <w:color w:val="808080" w:themeColor="background1" w:themeShade="80"/>
          <w:sz w:val="56"/>
          <w:szCs w:val="32"/>
        </w:rPr>
      </w:pPr>
      <w:r>
        <w:rPr>
          <w:color w:val="808080" w:themeColor="background1" w:themeShade="80"/>
          <w:sz w:val="56"/>
          <w:szCs w:val="32"/>
        </w:rPr>
        <w:t>Dataleverancespecifikation</w:t>
      </w:r>
    </w:p>
    <w:p w14:paraId="4813D7B7" w14:textId="2E8AEF72" w:rsidR="00FB3297" w:rsidRPr="00026325" w:rsidRDefault="00FB3297" w:rsidP="00FB3297">
      <w:pPr>
        <w:rPr>
          <w:color w:val="808080" w:themeColor="background1" w:themeShade="80"/>
          <w:sz w:val="56"/>
          <w:szCs w:val="32"/>
        </w:rPr>
      </w:pPr>
      <w:r w:rsidRPr="00026325">
        <w:rPr>
          <w:color w:val="808080" w:themeColor="background1" w:themeShade="80"/>
          <w:sz w:val="56"/>
          <w:szCs w:val="32"/>
        </w:rPr>
        <w:t xml:space="preserve">Version </w:t>
      </w:r>
      <w:r w:rsidR="00216C05">
        <w:rPr>
          <w:color w:val="808080" w:themeColor="background1" w:themeShade="80"/>
          <w:sz w:val="56"/>
          <w:szCs w:val="32"/>
        </w:rPr>
        <w:t>1.</w:t>
      </w:r>
      <w:r w:rsidR="0096212E">
        <w:rPr>
          <w:color w:val="808080" w:themeColor="background1" w:themeShade="80"/>
          <w:sz w:val="56"/>
          <w:szCs w:val="32"/>
        </w:rPr>
        <w:t>7</w:t>
      </w:r>
    </w:p>
    <w:p w14:paraId="4813D7B8" w14:textId="1814DB90" w:rsidR="00FB3297" w:rsidRPr="00026325" w:rsidRDefault="00497ED1" w:rsidP="00FB3297">
      <w:pPr>
        <w:rPr>
          <w:color w:val="808080" w:themeColor="background1" w:themeShade="80"/>
          <w:sz w:val="56"/>
          <w:szCs w:val="32"/>
        </w:rPr>
      </w:pPr>
      <w:r>
        <w:rPr>
          <w:color w:val="808080" w:themeColor="background1" w:themeShade="80"/>
          <w:sz w:val="56"/>
          <w:szCs w:val="32"/>
        </w:rPr>
        <w:t xml:space="preserve">2015 </w:t>
      </w:r>
      <w:r w:rsidR="00686816">
        <w:rPr>
          <w:color w:val="808080" w:themeColor="background1" w:themeShade="80"/>
          <w:sz w:val="56"/>
          <w:szCs w:val="32"/>
        </w:rPr>
        <w:t>09 1</w:t>
      </w:r>
      <w:r w:rsidR="0096212E">
        <w:rPr>
          <w:color w:val="808080" w:themeColor="background1" w:themeShade="80"/>
          <w:sz w:val="56"/>
          <w:szCs w:val="32"/>
        </w:rPr>
        <w:t>6</w:t>
      </w:r>
    </w:p>
    <w:p w14:paraId="4813D7B9" w14:textId="77777777" w:rsidR="00FA1256" w:rsidRPr="00026325" w:rsidRDefault="00FA1256" w:rsidP="004100B1">
      <w:pPr>
        <w:jc w:val="center"/>
        <w:rPr>
          <w:b/>
          <w:sz w:val="28"/>
          <w:szCs w:val="28"/>
        </w:rPr>
      </w:pPr>
    </w:p>
    <w:p w14:paraId="4813D7BA" w14:textId="77777777" w:rsidR="00FA1256" w:rsidRDefault="00FA1256" w:rsidP="00B20A19">
      <w:pPr>
        <w:jc w:val="center"/>
        <w:rPr>
          <w:b/>
          <w:sz w:val="28"/>
          <w:szCs w:val="28"/>
        </w:rPr>
      </w:pPr>
      <w:r>
        <w:rPr>
          <w:noProof/>
        </w:rPr>
        <w:drawing>
          <wp:inline distT="0" distB="0" distL="0" distR="0" wp14:anchorId="4813D867" wp14:editId="4813D868">
            <wp:extent cx="6120765" cy="3882390"/>
            <wp:effectExtent l="0" t="0" r="0" b="381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765" cy="3882390"/>
                    </a:xfrm>
                    <a:prstGeom prst="rect">
                      <a:avLst/>
                    </a:prstGeom>
                  </pic:spPr>
                </pic:pic>
              </a:graphicData>
            </a:graphic>
          </wp:inline>
        </w:drawing>
      </w:r>
    </w:p>
    <w:p w14:paraId="5A25BAB6" w14:textId="5361B781" w:rsidR="009024E7" w:rsidRDefault="007F2CF9" w:rsidP="009024E7">
      <w:pPr>
        <w:pStyle w:val="Heading1"/>
      </w:pPr>
      <w:bookmarkStart w:id="0" w:name="_Toc430780776"/>
      <w:r>
        <w:lastRenderedPageBreak/>
        <w:t>Versions historik</w:t>
      </w:r>
      <w:bookmarkEnd w:id="0"/>
    </w:p>
    <w:p w14:paraId="7478C5A9" w14:textId="77777777" w:rsidR="009024E7" w:rsidRDefault="009024E7" w:rsidP="009024E7"/>
    <w:tbl>
      <w:tblPr>
        <w:tblStyle w:val="TableSimple1"/>
        <w:tblW w:w="0" w:type="auto"/>
        <w:tblLook w:val="04A0" w:firstRow="1" w:lastRow="0" w:firstColumn="1" w:lastColumn="0" w:noHBand="0" w:noVBand="1"/>
      </w:tblPr>
      <w:tblGrid>
        <w:gridCol w:w="1242"/>
        <w:gridCol w:w="1701"/>
        <w:gridCol w:w="6836"/>
      </w:tblGrid>
      <w:tr w:rsidR="009024E7" w:rsidRPr="00FB280C" w14:paraId="351AD6A8" w14:textId="77777777" w:rsidTr="009024E7">
        <w:trPr>
          <w:cnfStyle w:val="100000000000" w:firstRow="1" w:lastRow="0" w:firstColumn="0" w:lastColumn="0" w:oddVBand="0" w:evenVBand="0" w:oddHBand="0" w:evenHBand="0" w:firstRowFirstColumn="0" w:firstRowLastColumn="0" w:lastRowFirstColumn="0" w:lastRowLastColumn="0"/>
        </w:trPr>
        <w:tc>
          <w:tcPr>
            <w:tcW w:w="1242" w:type="dxa"/>
          </w:tcPr>
          <w:p w14:paraId="5843D3A9" w14:textId="77777777" w:rsidR="009024E7" w:rsidRPr="00FB280C" w:rsidRDefault="009024E7" w:rsidP="009024E7">
            <w:pPr>
              <w:rPr>
                <w:b/>
              </w:rPr>
            </w:pPr>
            <w:r>
              <w:rPr>
                <w:b/>
              </w:rPr>
              <w:t>Dato</w:t>
            </w:r>
          </w:p>
        </w:tc>
        <w:tc>
          <w:tcPr>
            <w:tcW w:w="1701" w:type="dxa"/>
          </w:tcPr>
          <w:p w14:paraId="3D1BF08F" w14:textId="77777777" w:rsidR="009024E7" w:rsidRPr="00FB280C" w:rsidRDefault="009024E7" w:rsidP="009024E7">
            <w:pPr>
              <w:rPr>
                <w:b/>
              </w:rPr>
            </w:pPr>
            <w:r>
              <w:rPr>
                <w:b/>
              </w:rPr>
              <w:t>Version</w:t>
            </w:r>
          </w:p>
        </w:tc>
        <w:tc>
          <w:tcPr>
            <w:tcW w:w="6836" w:type="dxa"/>
          </w:tcPr>
          <w:p w14:paraId="73E86295" w14:textId="77777777" w:rsidR="009024E7" w:rsidRPr="00FB280C" w:rsidRDefault="009024E7" w:rsidP="009024E7">
            <w:pPr>
              <w:rPr>
                <w:b/>
              </w:rPr>
            </w:pPr>
            <w:r>
              <w:rPr>
                <w:b/>
              </w:rPr>
              <w:t>Bemærkning</w:t>
            </w:r>
          </w:p>
        </w:tc>
      </w:tr>
      <w:tr w:rsidR="009024E7" w14:paraId="13178CB2" w14:textId="77777777" w:rsidTr="009024E7">
        <w:tc>
          <w:tcPr>
            <w:tcW w:w="1242" w:type="dxa"/>
          </w:tcPr>
          <w:p w14:paraId="61A9AD7E" w14:textId="77777777" w:rsidR="009024E7" w:rsidRDefault="009024E7" w:rsidP="009024E7">
            <w:r>
              <w:t>19-08-2014</w:t>
            </w:r>
          </w:p>
        </w:tc>
        <w:tc>
          <w:tcPr>
            <w:tcW w:w="1701" w:type="dxa"/>
          </w:tcPr>
          <w:p w14:paraId="45719909" w14:textId="77777777" w:rsidR="009024E7" w:rsidRDefault="009024E7" w:rsidP="009024E7">
            <w:r>
              <w:t>1.0</w:t>
            </w:r>
          </w:p>
        </w:tc>
        <w:tc>
          <w:tcPr>
            <w:tcW w:w="6836" w:type="dxa"/>
          </w:tcPr>
          <w:p w14:paraId="3208B514" w14:textId="77777777" w:rsidR="009024E7" w:rsidRDefault="009024E7" w:rsidP="009024E7">
            <w:r>
              <w:t>Document was created</w:t>
            </w:r>
          </w:p>
        </w:tc>
      </w:tr>
      <w:tr w:rsidR="009024E7" w14:paraId="6C0364B0" w14:textId="77777777" w:rsidTr="009024E7">
        <w:tc>
          <w:tcPr>
            <w:tcW w:w="1242" w:type="dxa"/>
          </w:tcPr>
          <w:p w14:paraId="097D46A2" w14:textId="77777777" w:rsidR="009024E7" w:rsidRDefault="009024E7" w:rsidP="009024E7">
            <w:r>
              <w:t>20-08-2014</w:t>
            </w:r>
          </w:p>
        </w:tc>
        <w:tc>
          <w:tcPr>
            <w:tcW w:w="1701" w:type="dxa"/>
          </w:tcPr>
          <w:p w14:paraId="260B70A5" w14:textId="77777777" w:rsidR="009024E7" w:rsidRDefault="009024E7" w:rsidP="009024E7">
            <w:r>
              <w:t>1.1</w:t>
            </w:r>
          </w:p>
        </w:tc>
        <w:tc>
          <w:tcPr>
            <w:tcW w:w="6836" w:type="dxa"/>
          </w:tcPr>
          <w:p w14:paraId="1FED41D6" w14:textId="77777777" w:rsidR="009024E7" w:rsidRDefault="009024E7" w:rsidP="009024E7">
            <w:r>
              <w:t>Struktur og overskrifter /CPR</w:t>
            </w:r>
          </w:p>
        </w:tc>
      </w:tr>
      <w:tr w:rsidR="009024E7" w14:paraId="179E337D" w14:textId="77777777" w:rsidTr="009024E7">
        <w:tc>
          <w:tcPr>
            <w:tcW w:w="1242" w:type="dxa"/>
          </w:tcPr>
          <w:p w14:paraId="593AABBF" w14:textId="77777777" w:rsidR="009024E7" w:rsidRDefault="009024E7" w:rsidP="009024E7">
            <w:r>
              <w:t>22-08-2014</w:t>
            </w:r>
          </w:p>
        </w:tc>
        <w:tc>
          <w:tcPr>
            <w:tcW w:w="1701" w:type="dxa"/>
          </w:tcPr>
          <w:p w14:paraId="3ADBA94F" w14:textId="77777777" w:rsidR="009024E7" w:rsidRDefault="009024E7" w:rsidP="009024E7">
            <w:r>
              <w:t>1.2</w:t>
            </w:r>
          </w:p>
        </w:tc>
        <w:tc>
          <w:tcPr>
            <w:tcW w:w="6836" w:type="dxa"/>
          </w:tcPr>
          <w:p w14:paraId="17FB1D42" w14:textId="77777777" w:rsidR="009024E7" w:rsidRDefault="009024E7" w:rsidP="009024E7">
            <w:r>
              <w:t>First draft indhold /CPR</w:t>
            </w:r>
          </w:p>
        </w:tc>
      </w:tr>
      <w:tr w:rsidR="009024E7" w14:paraId="43912920" w14:textId="77777777" w:rsidTr="009024E7">
        <w:tc>
          <w:tcPr>
            <w:tcW w:w="1242" w:type="dxa"/>
          </w:tcPr>
          <w:p w14:paraId="2B29F2F7" w14:textId="77777777" w:rsidR="009024E7" w:rsidRDefault="009024E7" w:rsidP="009024E7">
            <w:r>
              <w:t>19-09-2014</w:t>
            </w:r>
          </w:p>
        </w:tc>
        <w:tc>
          <w:tcPr>
            <w:tcW w:w="1701" w:type="dxa"/>
          </w:tcPr>
          <w:p w14:paraId="035ABC2F" w14:textId="77777777" w:rsidR="009024E7" w:rsidRDefault="009024E7" w:rsidP="009024E7">
            <w:r>
              <w:t>1.3</w:t>
            </w:r>
          </w:p>
        </w:tc>
        <w:tc>
          <w:tcPr>
            <w:tcW w:w="6836" w:type="dxa"/>
          </w:tcPr>
          <w:p w14:paraId="4AF2115E" w14:textId="77777777" w:rsidR="009024E7" w:rsidRDefault="009024E7" w:rsidP="009024E7">
            <w:r>
              <w:t xml:space="preserve">Uge 39 version, rettet bl.a. p.b.a. GST/DIGST review </w:t>
            </w:r>
          </w:p>
        </w:tc>
      </w:tr>
      <w:tr w:rsidR="009024E7" w14:paraId="345F0E07" w14:textId="77777777" w:rsidTr="009024E7">
        <w:tc>
          <w:tcPr>
            <w:tcW w:w="1242" w:type="dxa"/>
          </w:tcPr>
          <w:p w14:paraId="32E392A2" w14:textId="77777777" w:rsidR="009024E7" w:rsidRDefault="009024E7" w:rsidP="009024E7">
            <w:r>
              <w:t>29-09-2014</w:t>
            </w:r>
          </w:p>
        </w:tc>
        <w:tc>
          <w:tcPr>
            <w:tcW w:w="1701" w:type="dxa"/>
          </w:tcPr>
          <w:p w14:paraId="5F7D1ACE" w14:textId="77777777" w:rsidR="009024E7" w:rsidRDefault="009024E7" w:rsidP="009024E7">
            <w:r>
              <w:t>1.4</w:t>
            </w:r>
          </w:p>
        </w:tc>
        <w:tc>
          <w:tcPr>
            <w:tcW w:w="6836" w:type="dxa"/>
          </w:tcPr>
          <w:p w14:paraId="5D7A3563" w14:textId="77777777" w:rsidR="009024E7" w:rsidRDefault="009024E7" w:rsidP="009024E7">
            <w:r>
              <w:t>Uge 40 version tilrettet udvikling i løsningsbeskrivelsen /JAF</w:t>
            </w:r>
          </w:p>
        </w:tc>
      </w:tr>
      <w:tr w:rsidR="009024E7" w14:paraId="30EAF051" w14:textId="77777777" w:rsidTr="009024E7">
        <w:tc>
          <w:tcPr>
            <w:tcW w:w="1242" w:type="dxa"/>
          </w:tcPr>
          <w:p w14:paraId="3DA9EE12" w14:textId="77777777" w:rsidR="009024E7" w:rsidRDefault="009024E7" w:rsidP="009024E7">
            <w:r>
              <w:t>07-11-2014</w:t>
            </w:r>
          </w:p>
          <w:p w14:paraId="3B1F05FA" w14:textId="77777777" w:rsidR="009024E7" w:rsidRDefault="009024E7" w:rsidP="009024E7">
            <w:r>
              <w:t>13-11-2014</w:t>
            </w:r>
          </w:p>
        </w:tc>
        <w:tc>
          <w:tcPr>
            <w:tcW w:w="1701" w:type="dxa"/>
          </w:tcPr>
          <w:p w14:paraId="30350EB4" w14:textId="77777777" w:rsidR="009024E7" w:rsidRDefault="009024E7" w:rsidP="009024E7">
            <w:r>
              <w:t>1.5</w:t>
            </w:r>
          </w:p>
          <w:p w14:paraId="7E81E2C8" w14:textId="77777777" w:rsidR="009024E7" w:rsidRDefault="009024E7" w:rsidP="009024E7">
            <w:r>
              <w:t>0.6</w:t>
            </w:r>
          </w:p>
        </w:tc>
        <w:tc>
          <w:tcPr>
            <w:tcW w:w="6836" w:type="dxa"/>
          </w:tcPr>
          <w:p w14:paraId="57E6193A" w14:textId="77777777" w:rsidR="009024E7" w:rsidRDefault="009024E7" w:rsidP="009024E7">
            <w:r>
              <w:t>Tilrettet efter internt review /JAF</w:t>
            </w:r>
          </w:p>
          <w:p w14:paraId="3162A89A" w14:textId="77777777" w:rsidR="009024E7" w:rsidRDefault="009024E7" w:rsidP="009024E7">
            <w:r>
              <w:t>Tilrettet af GST/DIGST</w:t>
            </w:r>
          </w:p>
        </w:tc>
      </w:tr>
      <w:tr w:rsidR="009024E7" w14:paraId="2ACD6CDC" w14:textId="77777777" w:rsidTr="009024E7">
        <w:tc>
          <w:tcPr>
            <w:tcW w:w="1242" w:type="dxa"/>
          </w:tcPr>
          <w:p w14:paraId="40121B22" w14:textId="77777777" w:rsidR="009024E7" w:rsidRDefault="009024E7" w:rsidP="009024E7">
            <w:r>
              <w:t>28-11-2014</w:t>
            </w:r>
          </w:p>
        </w:tc>
        <w:tc>
          <w:tcPr>
            <w:tcW w:w="1701" w:type="dxa"/>
          </w:tcPr>
          <w:p w14:paraId="11A7BAAD" w14:textId="77777777" w:rsidR="009024E7" w:rsidRDefault="009024E7" w:rsidP="009024E7">
            <w:r>
              <w:t>0.7</w:t>
            </w:r>
          </w:p>
        </w:tc>
        <w:tc>
          <w:tcPr>
            <w:tcW w:w="6836" w:type="dxa"/>
          </w:tcPr>
          <w:p w14:paraId="6AB131B9" w14:textId="77777777" w:rsidR="009024E7" w:rsidRDefault="009024E7" w:rsidP="009024E7">
            <w:r>
              <w:t>Tilrettet af KMD efter møde med GST/DIGST</w:t>
            </w:r>
          </w:p>
        </w:tc>
      </w:tr>
      <w:tr w:rsidR="009024E7" w14:paraId="48946898" w14:textId="77777777" w:rsidTr="009024E7">
        <w:tc>
          <w:tcPr>
            <w:tcW w:w="1242" w:type="dxa"/>
          </w:tcPr>
          <w:p w14:paraId="25D607EB" w14:textId="77777777" w:rsidR="009024E7" w:rsidRDefault="009024E7" w:rsidP="009024E7">
            <w:r>
              <w:t>04-12-2014</w:t>
            </w:r>
          </w:p>
        </w:tc>
        <w:tc>
          <w:tcPr>
            <w:tcW w:w="1701" w:type="dxa"/>
          </w:tcPr>
          <w:p w14:paraId="1EFA8D9A" w14:textId="77777777" w:rsidR="009024E7" w:rsidRDefault="009024E7" w:rsidP="009024E7">
            <w:r>
              <w:t>0.8</w:t>
            </w:r>
          </w:p>
        </w:tc>
        <w:tc>
          <w:tcPr>
            <w:tcW w:w="6836" w:type="dxa"/>
          </w:tcPr>
          <w:p w14:paraId="0D170E83" w14:textId="77777777" w:rsidR="009024E7" w:rsidRDefault="009024E7" w:rsidP="009024E7">
            <w:r>
              <w:t>Tilrettet af KMD efter afklaringer med GST/DIGST</w:t>
            </w:r>
          </w:p>
        </w:tc>
      </w:tr>
      <w:tr w:rsidR="009024E7" w14:paraId="4077D6DD" w14:textId="77777777" w:rsidTr="009024E7">
        <w:tc>
          <w:tcPr>
            <w:tcW w:w="1242" w:type="dxa"/>
          </w:tcPr>
          <w:p w14:paraId="007D611F" w14:textId="77777777" w:rsidR="009024E7" w:rsidRDefault="009024E7" w:rsidP="009024E7">
            <w:r>
              <w:t>17-12-2014</w:t>
            </w:r>
          </w:p>
        </w:tc>
        <w:tc>
          <w:tcPr>
            <w:tcW w:w="1701" w:type="dxa"/>
          </w:tcPr>
          <w:p w14:paraId="650383D4" w14:textId="77777777" w:rsidR="009024E7" w:rsidRDefault="009024E7" w:rsidP="009024E7">
            <w:r>
              <w:t>0.9</w:t>
            </w:r>
          </w:p>
        </w:tc>
        <w:tc>
          <w:tcPr>
            <w:tcW w:w="6836" w:type="dxa"/>
          </w:tcPr>
          <w:p w14:paraId="52E5443E" w14:textId="77777777" w:rsidR="009024E7" w:rsidRDefault="009024E7" w:rsidP="009024E7">
            <w:r>
              <w:t>Tilrettet af KMD efter møde mellem GST og KMD</w:t>
            </w:r>
          </w:p>
        </w:tc>
      </w:tr>
      <w:tr w:rsidR="009024E7" w14:paraId="67C88A3E" w14:textId="77777777" w:rsidTr="009024E7">
        <w:tc>
          <w:tcPr>
            <w:tcW w:w="1242" w:type="dxa"/>
          </w:tcPr>
          <w:p w14:paraId="507ABC0B" w14:textId="77777777" w:rsidR="009024E7" w:rsidRDefault="009024E7" w:rsidP="009024E7">
            <w:r>
              <w:t>16-01-2015</w:t>
            </w:r>
          </w:p>
        </w:tc>
        <w:tc>
          <w:tcPr>
            <w:tcW w:w="1701" w:type="dxa"/>
          </w:tcPr>
          <w:p w14:paraId="0F8CD115" w14:textId="77777777" w:rsidR="009024E7" w:rsidRDefault="009024E7" w:rsidP="009024E7">
            <w:r>
              <w:t>0.95</w:t>
            </w:r>
          </w:p>
        </w:tc>
        <w:tc>
          <w:tcPr>
            <w:tcW w:w="6836" w:type="dxa"/>
          </w:tcPr>
          <w:p w14:paraId="283DD95D" w14:textId="77777777" w:rsidR="009024E7" w:rsidRDefault="009024E7" w:rsidP="009024E7">
            <w:r>
              <w:t>Udvidet med Geo specifikke informationer og navn ændret til dataleverancespecifikation</w:t>
            </w:r>
          </w:p>
        </w:tc>
      </w:tr>
      <w:tr w:rsidR="009024E7" w14:paraId="2C0B5AF5" w14:textId="77777777" w:rsidTr="009024E7">
        <w:tc>
          <w:tcPr>
            <w:tcW w:w="1242" w:type="dxa"/>
          </w:tcPr>
          <w:p w14:paraId="136C54FA" w14:textId="77777777" w:rsidR="009024E7" w:rsidRDefault="009024E7" w:rsidP="009024E7">
            <w:r>
              <w:t>02-02-2015</w:t>
            </w:r>
          </w:p>
        </w:tc>
        <w:tc>
          <w:tcPr>
            <w:tcW w:w="1701" w:type="dxa"/>
          </w:tcPr>
          <w:p w14:paraId="3E04B63D" w14:textId="77777777" w:rsidR="009024E7" w:rsidRDefault="009024E7" w:rsidP="009024E7">
            <w:r>
              <w:t>0.96</w:t>
            </w:r>
          </w:p>
        </w:tc>
        <w:tc>
          <w:tcPr>
            <w:tcW w:w="6836" w:type="dxa"/>
          </w:tcPr>
          <w:p w14:paraId="55D01D92" w14:textId="77777777" w:rsidR="009024E7" w:rsidRDefault="009024E7" w:rsidP="009024E7">
            <w:r>
              <w:t>Udvidet med hændelses specifik information samt sikkerhedsbeskrivelse og metadata</w:t>
            </w:r>
          </w:p>
        </w:tc>
      </w:tr>
      <w:tr w:rsidR="009024E7" w14:paraId="618EC7AF" w14:textId="77777777" w:rsidTr="009024E7">
        <w:tc>
          <w:tcPr>
            <w:tcW w:w="1242" w:type="dxa"/>
          </w:tcPr>
          <w:p w14:paraId="5CB89BE3" w14:textId="3D8F75DE" w:rsidR="009024E7" w:rsidRDefault="009024E7" w:rsidP="009024E7">
            <w:r>
              <w:t>26-02-2015</w:t>
            </w:r>
          </w:p>
        </w:tc>
        <w:tc>
          <w:tcPr>
            <w:tcW w:w="1701" w:type="dxa"/>
          </w:tcPr>
          <w:p w14:paraId="31413BFE" w14:textId="4893753D" w:rsidR="009024E7" w:rsidRDefault="009024E7" w:rsidP="007F2CF9">
            <w:r>
              <w:t>1.0</w:t>
            </w:r>
          </w:p>
        </w:tc>
        <w:tc>
          <w:tcPr>
            <w:tcW w:w="6836" w:type="dxa"/>
          </w:tcPr>
          <w:p w14:paraId="2EA741A9" w14:textId="20F5145C" w:rsidR="00334197" w:rsidRDefault="007F2CF9" w:rsidP="007F2CF9">
            <w:r>
              <w:t>Kosmetiske rettelser og o</w:t>
            </w:r>
            <w:r w:rsidR="009024E7">
              <w:t>phøjet til version 1.0</w:t>
            </w:r>
          </w:p>
        </w:tc>
      </w:tr>
      <w:tr w:rsidR="00334197" w14:paraId="4FBAF643" w14:textId="77777777" w:rsidTr="009024E7">
        <w:tc>
          <w:tcPr>
            <w:tcW w:w="1242" w:type="dxa"/>
          </w:tcPr>
          <w:p w14:paraId="30E340C8" w14:textId="3D801F62" w:rsidR="00334197" w:rsidRDefault="00334197" w:rsidP="009024E7">
            <w:r>
              <w:t>06-03-2015</w:t>
            </w:r>
          </w:p>
        </w:tc>
        <w:tc>
          <w:tcPr>
            <w:tcW w:w="1701" w:type="dxa"/>
          </w:tcPr>
          <w:p w14:paraId="1938F6A0" w14:textId="7740CD30" w:rsidR="00334197" w:rsidRDefault="00334197" w:rsidP="007F2CF9">
            <w:r>
              <w:t>1.1</w:t>
            </w:r>
          </w:p>
        </w:tc>
        <w:tc>
          <w:tcPr>
            <w:tcW w:w="6836" w:type="dxa"/>
          </w:tcPr>
          <w:p w14:paraId="395A13EB" w14:textId="5AB3A180" w:rsidR="00334197" w:rsidRDefault="00334197" w:rsidP="007F2CF9">
            <w:r>
              <w:t>Mulighed for indberetning af hændelses formater m. mapning, samt tilpasning af bilags nummereringer.</w:t>
            </w:r>
          </w:p>
        </w:tc>
      </w:tr>
      <w:tr w:rsidR="00150666" w14:paraId="31D4166D" w14:textId="77777777" w:rsidTr="009024E7">
        <w:tc>
          <w:tcPr>
            <w:tcW w:w="1242" w:type="dxa"/>
          </w:tcPr>
          <w:p w14:paraId="092393BF" w14:textId="36586DE3" w:rsidR="00150666" w:rsidRDefault="00150666" w:rsidP="009024E7">
            <w:r>
              <w:t>09-03-2015</w:t>
            </w:r>
          </w:p>
        </w:tc>
        <w:tc>
          <w:tcPr>
            <w:tcW w:w="1701" w:type="dxa"/>
          </w:tcPr>
          <w:p w14:paraId="34E7BB36" w14:textId="797C635F" w:rsidR="00150666" w:rsidRDefault="00150666" w:rsidP="007F2CF9">
            <w:r>
              <w:t>1.2</w:t>
            </w:r>
          </w:p>
        </w:tc>
        <w:tc>
          <w:tcPr>
            <w:tcW w:w="6836" w:type="dxa"/>
          </w:tcPr>
          <w:p w14:paraId="3905E2A1" w14:textId="4C62F6B3" w:rsidR="00150666" w:rsidRDefault="00150666" w:rsidP="007F2CF9">
            <w:r>
              <w:t>Fjerne</w:t>
            </w:r>
            <w:r w:rsidR="0094363A">
              <w:t>t mulighed for nær-realtids pull</w:t>
            </w:r>
            <w:r>
              <w:t xml:space="preserve"> jvf. løsningsbeskrivelsen.</w:t>
            </w:r>
          </w:p>
        </w:tc>
      </w:tr>
      <w:tr w:rsidR="009B7AF6" w14:paraId="253FC395" w14:textId="77777777" w:rsidTr="009024E7">
        <w:tc>
          <w:tcPr>
            <w:tcW w:w="1242" w:type="dxa"/>
          </w:tcPr>
          <w:p w14:paraId="1D4DF418" w14:textId="22C10B9F" w:rsidR="009B7AF6" w:rsidRDefault="009B7AF6" w:rsidP="009024E7">
            <w:r>
              <w:lastRenderedPageBreak/>
              <w:t>01-07-2015</w:t>
            </w:r>
          </w:p>
        </w:tc>
        <w:tc>
          <w:tcPr>
            <w:tcW w:w="1701" w:type="dxa"/>
          </w:tcPr>
          <w:p w14:paraId="529A07DF" w14:textId="62E79E36" w:rsidR="009B7AF6" w:rsidRDefault="009B7AF6" w:rsidP="007F2CF9">
            <w:r>
              <w:t>1.3</w:t>
            </w:r>
          </w:p>
        </w:tc>
        <w:tc>
          <w:tcPr>
            <w:tcW w:w="6836" w:type="dxa"/>
          </w:tcPr>
          <w:p w14:paraId="7A2CD6F7" w14:textId="456B2EAA" w:rsidR="009B7AF6" w:rsidRDefault="009B7AF6">
            <w:r>
              <w:t>Tilføjet beskrivelse</w:t>
            </w:r>
            <w:r w:rsidR="004C76AB">
              <w:t xml:space="preserve"> af at der kan medsendes yderlige oplysninger i ajourføringer af Grunddata, som kan benyttes i dannelse af hændelsesbeskeder. </w:t>
            </w:r>
          </w:p>
        </w:tc>
      </w:tr>
      <w:tr w:rsidR="00537FBC" w14:paraId="585D20C0" w14:textId="77777777" w:rsidTr="009024E7">
        <w:tc>
          <w:tcPr>
            <w:tcW w:w="1242" w:type="dxa"/>
          </w:tcPr>
          <w:p w14:paraId="13984637" w14:textId="37B06190" w:rsidR="00537FBC" w:rsidRDefault="00537FBC" w:rsidP="009024E7">
            <w:r>
              <w:t>17-07-2015</w:t>
            </w:r>
          </w:p>
        </w:tc>
        <w:tc>
          <w:tcPr>
            <w:tcW w:w="1701" w:type="dxa"/>
          </w:tcPr>
          <w:p w14:paraId="53CA5B56" w14:textId="049BA5B0" w:rsidR="00537FBC" w:rsidRDefault="00537FBC" w:rsidP="007F2CF9">
            <w:r>
              <w:t>1.4</w:t>
            </w:r>
          </w:p>
        </w:tc>
        <w:tc>
          <w:tcPr>
            <w:tcW w:w="6836" w:type="dxa"/>
          </w:tcPr>
          <w:p w14:paraId="151EC44B" w14:textId="196DFE62" w:rsidR="00601E9D" w:rsidRDefault="00537FBC">
            <w:r>
              <w:t>Splittet XSD i to dele. Datafordeler specifik del og dataleverandør specifik del.</w:t>
            </w:r>
          </w:p>
        </w:tc>
      </w:tr>
      <w:tr w:rsidR="00601E9D" w14:paraId="7D7B5B3C" w14:textId="77777777" w:rsidTr="009024E7">
        <w:tc>
          <w:tcPr>
            <w:tcW w:w="1242" w:type="dxa"/>
          </w:tcPr>
          <w:p w14:paraId="53DE52A7" w14:textId="5BD61239" w:rsidR="00601E9D" w:rsidRDefault="00601E9D" w:rsidP="009024E7">
            <w:r>
              <w:t>10-08-2015</w:t>
            </w:r>
          </w:p>
        </w:tc>
        <w:tc>
          <w:tcPr>
            <w:tcW w:w="1701" w:type="dxa"/>
          </w:tcPr>
          <w:p w14:paraId="1315C03D" w14:textId="3E860A1F" w:rsidR="00601E9D" w:rsidRDefault="00601E9D" w:rsidP="007F2CF9">
            <w:r>
              <w:t>1.6</w:t>
            </w:r>
          </w:p>
        </w:tc>
        <w:tc>
          <w:tcPr>
            <w:tcW w:w="6836" w:type="dxa"/>
          </w:tcPr>
          <w:p w14:paraId="447CA965" w14:textId="373F12F1" w:rsidR="00601E9D" w:rsidRDefault="00601E9D">
            <w:r>
              <w:t>Tilpasning af versionering på tværs af DLS dokumenterne.</w:t>
            </w:r>
          </w:p>
        </w:tc>
      </w:tr>
      <w:tr w:rsidR="00ED752F" w14:paraId="6E143A10" w14:textId="77777777" w:rsidTr="009024E7">
        <w:tc>
          <w:tcPr>
            <w:tcW w:w="1242" w:type="dxa"/>
          </w:tcPr>
          <w:p w14:paraId="12E189F1" w14:textId="406E7299" w:rsidR="00ED752F" w:rsidRDefault="00ED752F">
            <w:r>
              <w:t>1</w:t>
            </w:r>
            <w:r w:rsidR="00717172">
              <w:t>6</w:t>
            </w:r>
            <w:r>
              <w:t>-0</w:t>
            </w:r>
            <w:r w:rsidR="00717172">
              <w:t>9</w:t>
            </w:r>
            <w:r>
              <w:t>-2015</w:t>
            </w:r>
          </w:p>
        </w:tc>
        <w:tc>
          <w:tcPr>
            <w:tcW w:w="1701" w:type="dxa"/>
          </w:tcPr>
          <w:p w14:paraId="7175AB87" w14:textId="52BBA2A0" w:rsidR="00ED752F" w:rsidRDefault="00ED752F" w:rsidP="007F2CF9">
            <w:r>
              <w:t>1.7</w:t>
            </w:r>
          </w:p>
        </w:tc>
        <w:tc>
          <w:tcPr>
            <w:tcW w:w="6836" w:type="dxa"/>
          </w:tcPr>
          <w:p w14:paraId="14497ED1" w14:textId="682F2F79" w:rsidR="00717172" w:rsidRDefault="00ED752F">
            <w:r>
              <w:t>In</w:t>
            </w:r>
            <w:r w:rsidR="00717172">
              <w:t>d</w:t>
            </w:r>
            <w:r>
              <w:t xml:space="preserve">føjelse af navne konvention for </w:t>
            </w:r>
            <w:r w:rsidR="003E073D">
              <w:t>DLS-dokumenter</w:t>
            </w:r>
            <w:r>
              <w:t xml:space="preserve"> samt nulstillet ændrings markering.</w:t>
            </w:r>
            <w:r w:rsidR="00717172">
              <w:t xml:space="preserve"> </w:t>
            </w:r>
          </w:p>
          <w:p w14:paraId="373C7A1F" w14:textId="6292E1CE" w:rsidR="00717172" w:rsidRDefault="00717172">
            <w:r>
              <w:t>Tilpasning af zipnings krav ved forskellige datasæt typer.</w:t>
            </w:r>
          </w:p>
          <w:p w14:paraId="29AB34CA" w14:textId="4909D4CD" w:rsidR="00717172" w:rsidRDefault="00717172">
            <w:r>
              <w:t>Metadata afsnit opdateret.</w:t>
            </w:r>
          </w:p>
          <w:p w14:paraId="77176E38" w14:textId="7BAB28A0" w:rsidR="00791D9D" w:rsidRDefault="00791D9D">
            <w:r>
              <w:t xml:space="preserve">Afsnit om ’ </w:t>
            </w:r>
            <w:r w:rsidRPr="00791D9D">
              <w:t>SSH nøgler til SFTP</w:t>
            </w:r>
            <w:r>
              <w:t>’, ’</w:t>
            </w:r>
            <w:r w:rsidRPr="00791D9D">
              <w:t>Kald af tjenester med relation til replikeringkanalerne</w:t>
            </w:r>
            <w:r>
              <w:t>’ samt ’DLS ændringslog’ tilføjet.</w:t>
            </w:r>
          </w:p>
          <w:p w14:paraId="37ED796C" w14:textId="70334519" w:rsidR="00717172" w:rsidRDefault="00791D9D">
            <w:r>
              <w:t>Mindre rettelser og trykfejl.</w:t>
            </w:r>
          </w:p>
          <w:p w14:paraId="4A425719" w14:textId="3A5AB6E7" w:rsidR="00ED752F" w:rsidRDefault="00ED752F"/>
        </w:tc>
      </w:tr>
      <w:tr w:rsidR="00686816" w14:paraId="56061C22" w14:textId="77777777" w:rsidTr="009024E7">
        <w:tc>
          <w:tcPr>
            <w:tcW w:w="1242" w:type="dxa"/>
          </w:tcPr>
          <w:p w14:paraId="6F91CC6A" w14:textId="753D1144" w:rsidR="00686816" w:rsidRDefault="00686816" w:rsidP="009024E7"/>
        </w:tc>
        <w:tc>
          <w:tcPr>
            <w:tcW w:w="1701" w:type="dxa"/>
          </w:tcPr>
          <w:p w14:paraId="475BFFD5" w14:textId="42CC5583" w:rsidR="00686816" w:rsidRDefault="00686816" w:rsidP="007F2CF9"/>
        </w:tc>
        <w:tc>
          <w:tcPr>
            <w:tcW w:w="6836" w:type="dxa"/>
          </w:tcPr>
          <w:p w14:paraId="2F727BDA" w14:textId="33F96D83" w:rsidR="00686816" w:rsidRDefault="00686816"/>
        </w:tc>
      </w:tr>
    </w:tbl>
    <w:p w14:paraId="6F76A398" w14:textId="6A901895" w:rsidR="00791D9D" w:rsidRDefault="00791D9D" w:rsidP="00DF663D">
      <w:pPr>
        <w:pStyle w:val="Heading2"/>
      </w:pPr>
      <w:bookmarkStart w:id="1" w:name="_Toc430780777"/>
      <w:r>
        <w:t>DLS ændringslog</w:t>
      </w:r>
      <w:bookmarkEnd w:id="1"/>
    </w:p>
    <w:p w14:paraId="350C0B95" w14:textId="32F82967" w:rsidR="00791D9D" w:rsidRDefault="00791D9D" w:rsidP="00DF663D">
      <w:pPr>
        <w:pStyle w:val="BodyText"/>
      </w:pPr>
      <w:r>
        <w:t>Siden version 1.6 er der fortaget følgende ændringer:</w:t>
      </w:r>
    </w:p>
    <w:p w14:paraId="4E1FBF3B" w14:textId="10F1B8EE" w:rsidR="00791D9D" w:rsidRDefault="00A86340" w:rsidP="00DF663D">
      <w:pPr>
        <w:pStyle w:val="ListParagraph"/>
        <w:numPr>
          <w:ilvl w:val="0"/>
          <w:numId w:val="93"/>
        </w:numPr>
      </w:pPr>
      <w:r w:rsidRPr="00A86340">
        <w:t>Dataleverancespecifikation - skabelon.docx</w:t>
      </w:r>
      <w:r>
        <w:t xml:space="preserve"> er opdateret</w:t>
      </w:r>
      <w:r w:rsidR="003E073D">
        <w:t>. Bl</w:t>
      </w:r>
      <w:r w:rsidR="00BA2C48">
        <w:t>.</w:t>
      </w:r>
      <w:r w:rsidR="003E073D">
        <w:t>a. er afsnit om metadata forbedret og der er indfør</w:t>
      </w:r>
      <w:r w:rsidR="00BA2C48">
        <w:t>t</w:t>
      </w:r>
      <w:r w:rsidR="003E073D">
        <w:t xml:space="preserve"> navnekonvention for DLS-dokumenter. </w:t>
      </w:r>
    </w:p>
    <w:p w14:paraId="5F738503" w14:textId="3661C54A" w:rsidR="00A86340" w:rsidRDefault="00A86340" w:rsidP="00DF663D">
      <w:pPr>
        <w:pStyle w:val="ListParagraph"/>
        <w:numPr>
          <w:ilvl w:val="0"/>
          <w:numId w:val="93"/>
        </w:numPr>
      </w:pPr>
      <w:r w:rsidRPr="00A86340">
        <w:t>Bilag 2 - Tjeneste skabelon.xlsx</w:t>
      </w:r>
      <w:r>
        <w:t xml:space="preserve"> er opdateret med én </w:t>
      </w:r>
      <w:r w:rsidR="00836DF8">
        <w:t>fane for metadat</w:t>
      </w:r>
      <w:r w:rsidR="00DF663D">
        <w:t xml:space="preserve">a. </w:t>
      </w:r>
      <w:r w:rsidR="00836DF8">
        <w:t xml:space="preserve">REST skabelonen </w:t>
      </w:r>
      <w:r w:rsidR="00DF663D">
        <w:t xml:space="preserve">er </w:t>
      </w:r>
      <w:r w:rsidR="003E073D">
        <w:t xml:space="preserve">medtaget </w:t>
      </w:r>
      <w:r w:rsidR="00836DF8">
        <w:t>som e</w:t>
      </w:r>
      <w:r w:rsidR="003E073D">
        <w:t>t</w:t>
      </w:r>
      <w:r w:rsidR="00836DF8">
        <w:t xml:space="preserve"> fane</w:t>
      </w:r>
      <w:r w:rsidR="003E073D">
        <w:t>blad</w:t>
      </w:r>
      <w:r w:rsidR="00836DF8">
        <w:t xml:space="preserve"> i dette dokument.</w:t>
      </w:r>
      <w:r w:rsidR="00DF663D">
        <w:t xml:space="preserve"> REST skabelonen er blevet forbedret</w:t>
      </w:r>
      <w:r w:rsidR="003E073D">
        <w:t>,</w:t>
      </w:r>
      <w:r w:rsidR="00DF663D">
        <w:t xml:space="preserve"> således at der nu er en systematisk måde at angive parametre.</w:t>
      </w:r>
    </w:p>
    <w:p w14:paraId="2272FDE8" w14:textId="16FD1527" w:rsidR="00836DF8" w:rsidRDefault="00CD3C31" w:rsidP="00DF663D">
      <w:pPr>
        <w:pStyle w:val="ListParagraph"/>
        <w:numPr>
          <w:ilvl w:val="0"/>
          <w:numId w:val="93"/>
        </w:numPr>
      </w:pPr>
      <w:r w:rsidRPr="00CD3C31">
        <w:t>Bilag 2b</w:t>
      </w:r>
      <w:r>
        <w:t xml:space="preserve"> - </w:t>
      </w:r>
      <w:r w:rsidRPr="00CD3C31">
        <w:t>REST tjeneste skabelon</w:t>
      </w:r>
      <w:r>
        <w:t>.xlsx udgår. I stedet benyttes REST type i Bilag 2.</w:t>
      </w:r>
    </w:p>
    <w:p w14:paraId="702A048A" w14:textId="742185BE" w:rsidR="00CD3C31" w:rsidRDefault="008D2177" w:rsidP="00DF663D">
      <w:pPr>
        <w:pStyle w:val="ListParagraph"/>
        <w:numPr>
          <w:ilvl w:val="0"/>
          <w:numId w:val="93"/>
        </w:numPr>
      </w:pPr>
      <w:r w:rsidRPr="008D2177">
        <w:t>Bilag 4 - Sikkerhedsbeskrivelse.docx</w:t>
      </w:r>
      <w:r>
        <w:t xml:space="preserve"> information om krigsreglen fjernet samt mulighed for at benytte ’ALLE’.</w:t>
      </w:r>
    </w:p>
    <w:p w14:paraId="78FF45B1" w14:textId="63550A95" w:rsidR="008D2177" w:rsidRDefault="00CD221E" w:rsidP="00DF663D">
      <w:pPr>
        <w:pStyle w:val="ListParagraph"/>
        <w:numPr>
          <w:ilvl w:val="0"/>
          <w:numId w:val="93"/>
        </w:numPr>
      </w:pPr>
      <w:r>
        <w:t xml:space="preserve">Bilag 5 - </w:t>
      </w:r>
      <w:r w:rsidRPr="004E4EA4">
        <w:t>Metadata for udstillingsmodel.xlsx</w:t>
      </w:r>
      <w:r>
        <w:t xml:space="preserve"> afløser det tidligere ’</w:t>
      </w:r>
      <w:r w:rsidRPr="00CD221E">
        <w:t>Bilag 5 - Metadata.docx</w:t>
      </w:r>
      <w:r>
        <w:t>’</w:t>
      </w:r>
    </w:p>
    <w:p w14:paraId="3BA27AFD" w14:textId="2FE71E7D" w:rsidR="00CD221E" w:rsidRDefault="0015461F" w:rsidP="00DF663D">
      <w:pPr>
        <w:pStyle w:val="ListParagraph"/>
        <w:numPr>
          <w:ilvl w:val="0"/>
          <w:numId w:val="93"/>
        </w:numPr>
      </w:pPr>
      <w:r w:rsidRPr="0015461F">
        <w:t>Bilag 19 - Tjenesteoversigt.xlsx</w:t>
      </w:r>
      <w:r>
        <w:t xml:space="preserve"> erstatter det tidligere ’</w:t>
      </w:r>
      <w:r w:rsidRPr="0015461F">
        <w:t>Bilag 19 - Tjeneste oversigt.docx</w:t>
      </w:r>
      <w:r>
        <w:t>’</w:t>
      </w:r>
    </w:p>
    <w:p w14:paraId="622267B5" w14:textId="77777777" w:rsidR="00791D9D" w:rsidRDefault="00791D9D">
      <w:pPr>
        <w:rPr>
          <w:b/>
          <w:sz w:val="28"/>
          <w:szCs w:val="28"/>
        </w:rPr>
      </w:pPr>
      <w:r>
        <w:rPr>
          <w:b/>
          <w:sz w:val="28"/>
          <w:szCs w:val="28"/>
        </w:rPr>
        <w:br w:type="page"/>
      </w:r>
    </w:p>
    <w:p w14:paraId="5A37CC93" w14:textId="77777777" w:rsidR="00B96244" w:rsidRDefault="00B96244" w:rsidP="00B96244">
      <w:pPr>
        <w:jc w:val="center"/>
        <w:rPr>
          <w:b/>
          <w:sz w:val="28"/>
          <w:szCs w:val="28"/>
        </w:rPr>
      </w:pPr>
    </w:p>
    <w:sdt>
      <w:sdtPr>
        <w:rPr>
          <w:b/>
          <w:bCs/>
          <w:caps/>
        </w:rPr>
        <w:id w:val="1388070327"/>
        <w:docPartObj>
          <w:docPartGallery w:val="Table of Contents"/>
          <w:docPartUnique/>
        </w:docPartObj>
      </w:sdtPr>
      <w:sdtEndPr>
        <w:rPr>
          <w:b w:val="0"/>
          <w:bCs w:val="0"/>
          <w:caps w:val="0"/>
          <w:noProof/>
        </w:rPr>
      </w:sdtEndPr>
      <w:sdtContent>
        <w:p w14:paraId="2E46F1E9" w14:textId="467772A9" w:rsidR="0018288A" w:rsidRPr="009024E7" w:rsidRDefault="009024E7" w:rsidP="00B96244">
          <w:pPr>
            <w:jc w:val="center"/>
            <w:rPr>
              <w:rStyle w:val="Heading1Char"/>
            </w:rPr>
          </w:pPr>
          <w:r w:rsidRPr="009024E7">
            <w:rPr>
              <w:rStyle w:val="Heading1Char"/>
            </w:rPr>
            <w:t>I</w:t>
          </w:r>
          <w:r>
            <w:rPr>
              <w:rStyle w:val="Heading1Char"/>
            </w:rPr>
            <w:t>ndholdsfortegnelse</w:t>
          </w:r>
        </w:p>
        <w:p w14:paraId="72D5D976" w14:textId="77777777" w:rsidR="00D25C43" w:rsidRDefault="0018288A">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0780776" w:history="1">
            <w:r w:rsidR="00D25C43" w:rsidRPr="008D4347">
              <w:rPr>
                <w:rStyle w:val="Hyperlink"/>
                <w:noProof/>
              </w:rPr>
              <w:t>Versions historik</w:t>
            </w:r>
            <w:r w:rsidR="00D25C43">
              <w:rPr>
                <w:noProof/>
                <w:webHidden/>
              </w:rPr>
              <w:tab/>
            </w:r>
            <w:r w:rsidR="00D25C43">
              <w:rPr>
                <w:noProof/>
                <w:webHidden/>
              </w:rPr>
              <w:fldChar w:fldCharType="begin"/>
            </w:r>
            <w:r w:rsidR="00D25C43">
              <w:rPr>
                <w:noProof/>
                <w:webHidden/>
              </w:rPr>
              <w:instrText xml:space="preserve"> PAGEREF _Toc430780776 \h </w:instrText>
            </w:r>
            <w:r w:rsidR="00D25C43">
              <w:rPr>
                <w:noProof/>
                <w:webHidden/>
              </w:rPr>
            </w:r>
            <w:r w:rsidR="00D25C43">
              <w:rPr>
                <w:noProof/>
                <w:webHidden/>
              </w:rPr>
              <w:fldChar w:fldCharType="separate"/>
            </w:r>
            <w:r w:rsidR="00D25C43">
              <w:rPr>
                <w:noProof/>
                <w:webHidden/>
              </w:rPr>
              <w:t>2</w:t>
            </w:r>
            <w:r w:rsidR="00D25C43">
              <w:rPr>
                <w:noProof/>
                <w:webHidden/>
              </w:rPr>
              <w:fldChar w:fldCharType="end"/>
            </w:r>
          </w:hyperlink>
        </w:p>
        <w:p w14:paraId="11047C5B" w14:textId="77777777" w:rsidR="00D25C43" w:rsidRDefault="00CE70F1">
          <w:pPr>
            <w:pStyle w:val="TOC2"/>
            <w:rPr>
              <w:rFonts w:asciiTheme="minorHAnsi" w:eastAsiaTheme="minorEastAsia" w:hAnsiTheme="minorHAnsi" w:cstheme="minorBidi"/>
              <w:noProof/>
              <w:sz w:val="22"/>
              <w:szCs w:val="22"/>
            </w:rPr>
          </w:pPr>
          <w:hyperlink w:anchor="_Toc430780777" w:history="1">
            <w:r w:rsidR="00D25C43" w:rsidRPr="008D4347">
              <w:rPr>
                <w:rStyle w:val="Hyperlink"/>
                <w:noProof/>
              </w:rPr>
              <w:t>DLS ændringslog</w:t>
            </w:r>
            <w:r w:rsidR="00D25C43">
              <w:rPr>
                <w:noProof/>
                <w:webHidden/>
              </w:rPr>
              <w:tab/>
            </w:r>
            <w:r w:rsidR="00D25C43">
              <w:rPr>
                <w:noProof/>
                <w:webHidden/>
              </w:rPr>
              <w:fldChar w:fldCharType="begin"/>
            </w:r>
            <w:r w:rsidR="00D25C43">
              <w:rPr>
                <w:noProof/>
                <w:webHidden/>
              </w:rPr>
              <w:instrText xml:space="preserve"> PAGEREF _Toc430780777 \h </w:instrText>
            </w:r>
            <w:r w:rsidR="00D25C43">
              <w:rPr>
                <w:noProof/>
                <w:webHidden/>
              </w:rPr>
            </w:r>
            <w:r w:rsidR="00D25C43">
              <w:rPr>
                <w:noProof/>
                <w:webHidden/>
              </w:rPr>
              <w:fldChar w:fldCharType="separate"/>
            </w:r>
            <w:r w:rsidR="00D25C43">
              <w:rPr>
                <w:noProof/>
                <w:webHidden/>
              </w:rPr>
              <w:t>3</w:t>
            </w:r>
            <w:r w:rsidR="00D25C43">
              <w:rPr>
                <w:noProof/>
                <w:webHidden/>
              </w:rPr>
              <w:fldChar w:fldCharType="end"/>
            </w:r>
          </w:hyperlink>
        </w:p>
        <w:p w14:paraId="74236587" w14:textId="77777777" w:rsidR="00D25C43" w:rsidRDefault="00CE70F1">
          <w:pPr>
            <w:pStyle w:val="TOC1"/>
            <w:rPr>
              <w:rFonts w:asciiTheme="minorHAnsi" w:eastAsiaTheme="minorEastAsia" w:hAnsiTheme="minorHAnsi" w:cstheme="minorBidi"/>
              <w:noProof/>
              <w:sz w:val="22"/>
              <w:szCs w:val="22"/>
            </w:rPr>
          </w:pPr>
          <w:hyperlink w:anchor="_Toc430780778" w:history="1">
            <w:r w:rsidR="00D25C43" w:rsidRPr="008D4347">
              <w:rPr>
                <w:rStyle w:val="Hyperlink"/>
                <w:noProof/>
              </w:rPr>
              <w:t>Indledning</w:t>
            </w:r>
            <w:r w:rsidR="00D25C43">
              <w:rPr>
                <w:noProof/>
                <w:webHidden/>
              </w:rPr>
              <w:tab/>
            </w:r>
            <w:r w:rsidR="00D25C43">
              <w:rPr>
                <w:noProof/>
                <w:webHidden/>
              </w:rPr>
              <w:fldChar w:fldCharType="begin"/>
            </w:r>
            <w:r w:rsidR="00D25C43">
              <w:rPr>
                <w:noProof/>
                <w:webHidden/>
              </w:rPr>
              <w:instrText xml:space="preserve"> PAGEREF _Toc430780778 \h </w:instrText>
            </w:r>
            <w:r w:rsidR="00D25C43">
              <w:rPr>
                <w:noProof/>
                <w:webHidden/>
              </w:rPr>
            </w:r>
            <w:r w:rsidR="00D25C43">
              <w:rPr>
                <w:noProof/>
                <w:webHidden/>
              </w:rPr>
              <w:fldChar w:fldCharType="separate"/>
            </w:r>
            <w:r w:rsidR="00D25C43">
              <w:rPr>
                <w:noProof/>
                <w:webHidden/>
              </w:rPr>
              <w:t>6</w:t>
            </w:r>
            <w:r w:rsidR="00D25C43">
              <w:rPr>
                <w:noProof/>
                <w:webHidden/>
              </w:rPr>
              <w:fldChar w:fldCharType="end"/>
            </w:r>
          </w:hyperlink>
        </w:p>
        <w:p w14:paraId="0CFAEE46" w14:textId="77777777" w:rsidR="00D25C43" w:rsidRDefault="00CE70F1">
          <w:pPr>
            <w:pStyle w:val="TOC3"/>
            <w:rPr>
              <w:rFonts w:asciiTheme="minorHAnsi" w:eastAsiaTheme="minorEastAsia" w:hAnsiTheme="minorHAnsi" w:cstheme="minorBidi"/>
              <w:noProof/>
              <w:sz w:val="22"/>
              <w:szCs w:val="22"/>
            </w:rPr>
          </w:pPr>
          <w:hyperlink w:anchor="_Toc430780779" w:history="1">
            <w:r w:rsidR="00D25C43" w:rsidRPr="008D4347">
              <w:rPr>
                <w:rStyle w:val="Hyperlink"/>
                <w:noProof/>
              </w:rPr>
              <w:t>Om dette dokument</w:t>
            </w:r>
            <w:r w:rsidR="00D25C43">
              <w:rPr>
                <w:noProof/>
                <w:webHidden/>
              </w:rPr>
              <w:tab/>
            </w:r>
            <w:r w:rsidR="00D25C43">
              <w:rPr>
                <w:noProof/>
                <w:webHidden/>
              </w:rPr>
              <w:fldChar w:fldCharType="begin"/>
            </w:r>
            <w:r w:rsidR="00D25C43">
              <w:rPr>
                <w:noProof/>
                <w:webHidden/>
              </w:rPr>
              <w:instrText xml:space="preserve"> PAGEREF _Toc430780779 \h </w:instrText>
            </w:r>
            <w:r w:rsidR="00D25C43">
              <w:rPr>
                <w:noProof/>
                <w:webHidden/>
              </w:rPr>
            </w:r>
            <w:r w:rsidR="00D25C43">
              <w:rPr>
                <w:noProof/>
                <w:webHidden/>
              </w:rPr>
              <w:fldChar w:fldCharType="separate"/>
            </w:r>
            <w:r w:rsidR="00D25C43">
              <w:rPr>
                <w:noProof/>
                <w:webHidden/>
              </w:rPr>
              <w:t>6</w:t>
            </w:r>
            <w:r w:rsidR="00D25C43">
              <w:rPr>
                <w:noProof/>
                <w:webHidden/>
              </w:rPr>
              <w:fldChar w:fldCharType="end"/>
            </w:r>
          </w:hyperlink>
        </w:p>
        <w:p w14:paraId="11939B38" w14:textId="77777777" w:rsidR="00D25C43" w:rsidRDefault="00CE70F1">
          <w:pPr>
            <w:pStyle w:val="TOC3"/>
            <w:rPr>
              <w:rFonts w:asciiTheme="minorHAnsi" w:eastAsiaTheme="minorEastAsia" w:hAnsiTheme="minorHAnsi" w:cstheme="minorBidi"/>
              <w:noProof/>
              <w:sz w:val="22"/>
              <w:szCs w:val="22"/>
            </w:rPr>
          </w:pPr>
          <w:hyperlink w:anchor="_Toc430780780" w:history="1">
            <w:r w:rsidR="00D25C43" w:rsidRPr="008D4347">
              <w:rPr>
                <w:rStyle w:val="Hyperlink"/>
                <w:noProof/>
              </w:rPr>
              <w:t>Aktører</w:t>
            </w:r>
            <w:r w:rsidR="00D25C43">
              <w:rPr>
                <w:noProof/>
                <w:webHidden/>
              </w:rPr>
              <w:tab/>
            </w:r>
            <w:r w:rsidR="00D25C43">
              <w:rPr>
                <w:noProof/>
                <w:webHidden/>
              </w:rPr>
              <w:fldChar w:fldCharType="begin"/>
            </w:r>
            <w:r w:rsidR="00D25C43">
              <w:rPr>
                <w:noProof/>
                <w:webHidden/>
              </w:rPr>
              <w:instrText xml:space="preserve"> PAGEREF _Toc430780780 \h </w:instrText>
            </w:r>
            <w:r w:rsidR="00D25C43">
              <w:rPr>
                <w:noProof/>
                <w:webHidden/>
              </w:rPr>
            </w:r>
            <w:r w:rsidR="00D25C43">
              <w:rPr>
                <w:noProof/>
                <w:webHidden/>
              </w:rPr>
              <w:fldChar w:fldCharType="separate"/>
            </w:r>
            <w:r w:rsidR="00D25C43">
              <w:rPr>
                <w:noProof/>
                <w:webHidden/>
              </w:rPr>
              <w:t>6</w:t>
            </w:r>
            <w:r w:rsidR="00D25C43">
              <w:rPr>
                <w:noProof/>
                <w:webHidden/>
              </w:rPr>
              <w:fldChar w:fldCharType="end"/>
            </w:r>
          </w:hyperlink>
        </w:p>
        <w:p w14:paraId="66B67820" w14:textId="77777777" w:rsidR="00D25C43" w:rsidRDefault="00CE70F1">
          <w:pPr>
            <w:pStyle w:val="TOC3"/>
            <w:rPr>
              <w:rFonts w:asciiTheme="minorHAnsi" w:eastAsiaTheme="minorEastAsia" w:hAnsiTheme="minorHAnsi" w:cstheme="minorBidi"/>
              <w:noProof/>
              <w:sz w:val="22"/>
              <w:szCs w:val="22"/>
            </w:rPr>
          </w:pPr>
          <w:hyperlink w:anchor="_Toc430780781" w:history="1">
            <w:r w:rsidR="00D25C43" w:rsidRPr="008D4347">
              <w:rPr>
                <w:rStyle w:val="Hyperlink"/>
                <w:noProof/>
              </w:rPr>
              <w:t>Dokument versionering</w:t>
            </w:r>
            <w:r w:rsidR="00D25C43">
              <w:rPr>
                <w:noProof/>
                <w:webHidden/>
              </w:rPr>
              <w:tab/>
            </w:r>
            <w:r w:rsidR="00D25C43">
              <w:rPr>
                <w:noProof/>
                <w:webHidden/>
              </w:rPr>
              <w:fldChar w:fldCharType="begin"/>
            </w:r>
            <w:r w:rsidR="00D25C43">
              <w:rPr>
                <w:noProof/>
                <w:webHidden/>
              </w:rPr>
              <w:instrText xml:space="preserve"> PAGEREF _Toc430780781 \h </w:instrText>
            </w:r>
            <w:r w:rsidR="00D25C43">
              <w:rPr>
                <w:noProof/>
                <w:webHidden/>
              </w:rPr>
            </w:r>
            <w:r w:rsidR="00D25C43">
              <w:rPr>
                <w:noProof/>
                <w:webHidden/>
              </w:rPr>
              <w:fldChar w:fldCharType="separate"/>
            </w:r>
            <w:r w:rsidR="00D25C43">
              <w:rPr>
                <w:noProof/>
                <w:webHidden/>
              </w:rPr>
              <w:t>6</w:t>
            </w:r>
            <w:r w:rsidR="00D25C43">
              <w:rPr>
                <w:noProof/>
                <w:webHidden/>
              </w:rPr>
              <w:fldChar w:fldCharType="end"/>
            </w:r>
          </w:hyperlink>
        </w:p>
        <w:p w14:paraId="012B5A17" w14:textId="77777777" w:rsidR="00D25C43" w:rsidRDefault="00CE70F1">
          <w:pPr>
            <w:pStyle w:val="TOC1"/>
            <w:rPr>
              <w:rFonts w:asciiTheme="minorHAnsi" w:eastAsiaTheme="minorEastAsia" w:hAnsiTheme="minorHAnsi" w:cstheme="minorBidi"/>
              <w:noProof/>
              <w:sz w:val="22"/>
              <w:szCs w:val="22"/>
            </w:rPr>
          </w:pPr>
          <w:hyperlink w:anchor="_Toc430780782" w:history="1">
            <w:r w:rsidR="00D25C43" w:rsidRPr="008D4347">
              <w:rPr>
                <w:rStyle w:val="Hyperlink"/>
                <w:noProof/>
              </w:rPr>
              <w:t>Afsnit 1 – Process for ny leverance</w:t>
            </w:r>
            <w:r w:rsidR="00D25C43">
              <w:rPr>
                <w:noProof/>
                <w:webHidden/>
              </w:rPr>
              <w:tab/>
            </w:r>
            <w:r w:rsidR="00D25C43">
              <w:rPr>
                <w:noProof/>
                <w:webHidden/>
              </w:rPr>
              <w:fldChar w:fldCharType="begin"/>
            </w:r>
            <w:r w:rsidR="00D25C43">
              <w:rPr>
                <w:noProof/>
                <w:webHidden/>
              </w:rPr>
              <w:instrText xml:space="preserve"> PAGEREF _Toc430780782 \h </w:instrText>
            </w:r>
            <w:r w:rsidR="00D25C43">
              <w:rPr>
                <w:noProof/>
                <w:webHidden/>
              </w:rPr>
            </w:r>
            <w:r w:rsidR="00D25C43">
              <w:rPr>
                <w:noProof/>
                <w:webHidden/>
              </w:rPr>
              <w:fldChar w:fldCharType="separate"/>
            </w:r>
            <w:r w:rsidR="00D25C43">
              <w:rPr>
                <w:noProof/>
                <w:webHidden/>
              </w:rPr>
              <w:t>8</w:t>
            </w:r>
            <w:r w:rsidR="00D25C43">
              <w:rPr>
                <w:noProof/>
                <w:webHidden/>
              </w:rPr>
              <w:fldChar w:fldCharType="end"/>
            </w:r>
          </w:hyperlink>
        </w:p>
        <w:p w14:paraId="772BDE7F" w14:textId="77777777" w:rsidR="00D25C43" w:rsidRDefault="00CE70F1">
          <w:pPr>
            <w:pStyle w:val="TOC3"/>
            <w:rPr>
              <w:rFonts w:asciiTheme="minorHAnsi" w:eastAsiaTheme="minorEastAsia" w:hAnsiTheme="minorHAnsi" w:cstheme="minorBidi"/>
              <w:noProof/>
              <w:sz w:val="22"/>
              <w:szCs w:val="22"/>
            </w:rPr>
          </w:pPr>
          <w:hyperlink w:anchor="_Toc430780783" w:history="1">
            <w:r w:rsidR="00D25C43" w:rsidRPr="008D4347">
              <w:rPr>
                <w:rStyle w:val="Hyperlink"/>
                <w:noProof/>
              </w:rPr>
              <w:t>Hvad skal der ske?</w:t>
            </w:r>
            <w:r w:rsidR="00D25C43">
              <w:rPr>
                <w:noProof/>
                <w:webHidden/>
              </w:rPr>
              <w:tab/>
            </w:r>
            <w:r w:rsidR="00D25C43">
              <w:rPr>
                <w:noProof/>
                <w:webHidden/>
              </w:rPr>
              <w:fldChar w:fldCharType="begin"/>
            </w:r>
            <w:r w:rsidR="00D25C43">
              <w:rPr>
                <w:noProof/>
                <w:webHidden/>
              </w:rPr>
              <w:instrText xml:space="preserve"> PAGEREF _Toc430780783 \h </w:instrText>
            </w:r>
            <w:r w:rsidR="00D25C43">
              <w:rPr>
                <w:noProof/>
                <w:webHidden/>
              </w:rPr>
            </w:r>
            <w:r w:rsidR="00D25C43">
              <w:rPr>
                <w:noProof/>
                <w:webHidden/>
              </w:rPr>
              <w:fldChar w:fldCharType="separate"/>
            </w:r>
            <w:r w:rsidR="00D25C43">
              <w:rPr>
                <w:noProof/>
                <w:webHidden/>
              </w:rPr>
              <w:t>8</w:t>
            </w:r>
            <w:r w:rsidR="00D25C43">
              <w:rPr>
                <w:noProof/>
                <w:webHidden/>
              </w:rPr>
              <w:fldChar w:fldCharType="end"/>
            </w:r>
          </w:hyperlink>
        </w:p>
        <w:p w14:paraId="6903AC8A" w14:textId="77777777" w:rsidR="00D25C43" w:rsidRDefault="00CE70F1">
          <w:pPr>
            <w:pStyle w:val="TOC1"/>
            <w:rPr>
              <w:rFonts w:asciiTheme="minorHAnsi" w:eastAsiaTheme="minorEastAsia" w:hAnsiTheme="minorHAnsi" w:cstheme="minorBidi"/>
              <w:noProof/>
              <w:sz w:val="22"/>
              <w:szCs w:val="22"/>
            </w:rPr>
          </w:pPr>
          <w:hyperlink w:anchor="_Toc430780784" w:history="1">
            <w:r w:rsidR="00D25C43" w:rsidRPr="008D4347">
              <w:rPr>
                <w:rStyle w:val="Hyperlink"/>
                <w:noProof/>
              </w:rPr>
              <w:t>Afsnit 2 – Replikeringskanalen</w:t>
            </w:r>
            <w:r w:rsidR="00D25C43">
              <w:rPr>
                <w:noProof/>
                <w:webHidden/>
              </w:rPr>
              <w:tab/>
            </w:r>
            <w:r w:rsidR="00D25C43">
              <w:rPr>
                <w:noProof/>
                <w:webHidden/>
              </w:rPr>
              <w:fldChar w:fldCharType="begin"/>
            </w:r>
            <w:r w:rsidR="00D25C43">
              <w:rPr>
                <w:noProof/>
                <w:webHidden/>
              </w:rPr>
              <w:instrText xml:space="preserve"> PAGEREF _Toc430780784 \h </w:instrText>
            </w:r>
            <w:r w:rsidR="00D25C43">
              <w:rPr>
                <w:noProof/>
                <w:webHidden/>
              </w:rPr>
            </w:r>
            <w:r w:rsidR="00D25C43">
              <w:rPr>
                <w:noProof/>
                <w:webHidden/>
              </w:rPr>
              <w:fldChar w:fldCharType="separate"/>
            </w:r>
            <w:r w:rsidR="00D25C43">
              <w:rPr>
                <w:noProof/>
                <w:webHidden/>
              </w:rPr>
              <w:t>9</w:t>
            </w:r>
            <w:r w:rsidR="00D25C43">
              <w:rPr>
                <w:noProof/>
                <w:webHidden/>
              </w:rPr>
              <w:fldChar w:fldCharType="end"/>
            </w:r>
          </w:hyperlink>
        </w:p>
        <w:p w14:paraId="4CFF1FFF" w14:textId="77777777" w:rsidR="00D25C43" w:rsidRDefault="00CE70F1">
          <w:pPr>
            <w:pStyle w:val="TOC3"/>
            <w:rPr>
              <w:rFonts w:asciiTheme="minorHAnsi" w:eastAsiaTheme="minorEastAsia" w:hAnsiTheme="minorHAnsi" w:cstheme="minorBidi"/>
              <w:noProof/>
              <w:sz w:val="22"/>
              <w:szCs w:val="22"/>
            </w:rPr>
          </w:pPr>
          <w:hyperlink w:anchor="_Toc430780785" w:history="1">
            <w:r w:rsidR="00D25C43" w:rsidRPr="008D4347">
              <w:rPr>
                <w:rStyle w:val="Hyperlink"/>
                <w:noProof/>
              </w:rPr>
              <w:t>Replikeringsmønster</w:t>
            </w:r>
            <w:r w:rsidR="00D25C43">
              <w:rPr>
                <w:noProof/>
                <w:webHidden/>
              </w:rPr>
              <w:tab/>
            </w:r>
            <w:r w:rsidR="00D25C43">
              <w:rPr>
                <w:noProof/>
                <w:webHidden/>
              </w:rPr>
              <w:fldChar w:fldCharType="begin"/>
            </w:r>
            <w:r w:rsidR="00D25C43">
              <w:rPr>
                <w:noProof/>
                <w:webHidden/>
              </w:rPr>
              <w:instrText xml:space="preserve"> PAGEREF _Toc430780785 \h </w:instrText>
            </w:r>
            <w:r w:rsidR="00D25C43">
              <w:rPr>
                <w:noProof/>
                <w:webHidden/>
              </w:rPr>
            </w:r>
            <w:r w:rsidR="00D25C43">
              <w:rPr>
                <w:noProof/>
                <w:webHidden/>
              </w:rPr>
              <w:fldChar w:fldCharType="separate"/>
            </w:r>
            <w:r w:rsidR="00D25C43">
              <w:rPr>
                <w:noProof/>
                <w:webHidden/>
              </w:rPr>
              <w:t>9</w:t>
            </w:r>
            <w:r w:rsidR="00D25C43">
              <w:rPr>
                <w:noProof/>
                <w:webHidden/>
              </w:rPr>
              <w:fldChar w:fldCharType="end"/>
            </w:r>
          </w:hyperlink>
        </w:p>
        <w:p w14:paraId="727B48C2" w14:textId="77777777" w:rsidR="00D25C43" w:rsidRDefault="00CE70F1">
          <w:pPr>
            <w:pStyle w:val="TOC3"/>
            <w:rPr>
              <w:rFonts w:asciiTheme="minorHAnsi" w:eastAsiaTheme="minorEastAsia" w:hAnsiTheme="minorHAnsi" w:cstheme="minorBidi"/>
              <w:noProof/>
              <w:sz w:val="22"/>
              <w:szCs w:val="22"/>
            </w:rPr>
          </w:pPr>
          <w:hyperlink w:anchor="_Toc430780786" w:history="1">
            <w:r w:rsidR="00D25C43" w:rsidRPr="008D4347">
              <w:rPr>
                <w:rStyle w:val="Hyperlink"/>
                <w:noProof/>
              </w:rPr>
              <w:t>Batch-Port</w:t>
            </w:r>
            <w:r w:rsidR="00D25C43">
              <w:rPr>
                <w:noProof/>
                <w:webHidden/>
              </w:rPr>
              <w:tab/>
            </w:r>
            <w:r w:rsidR="00D25C43">
              <w:rPr>
                <w:noProof/>
                <w:webHidden/>
              </w:rPr>
              <w:fldChar w:fldCharType="begin"/>
            </w:r>
            <w:r w:rsidR="00D25C43">
              <w:rPr>
                <w:noProof/>
                <w:webHidden/>
              </w:rPr>
              <w:instrText xml:space="preserve"> PAGEREF _Toc430780786 \h </w:instrText>
            </w:r>
            <w:r w:rsidR="00D25C43">
              <w:rPr>
                <w:noProof/>
                <w:webHidden/>
              </w:rPr>
            </w:r>
            <w:r w:rsidR="00D25C43">
              <w:rPr>
                <w:noProof/>
                <w:webHidden/>
              </w:rPr>
              <w:fldChar w:fldCharType="separate"/>
            </w:r>
            <w:r w:rsidR="00D25C43">
              <w:rPr>
                <w:noProof/>
                <w:webHidden/>
              </w:rPr>
              <w:t>11</w:t>
            </w:r>
            <w:r w:rsidR="00D25C43">
              <w:rPr>
                <w:noProof/>
                <w:webHidden/>
              </w:rPr>
              <w:fldChar w:fldCharType="end"/>
            </w:r>
          </w:hyperlink>
        </w:p>
        <w:p w14:paraId="7EA3337B" w14:textId="77777777" w:rsidR="00D25C43" w:rsidRDefault="00CE70F1">
          <w:pPr>
            <w:pStyle w:val="TOC3"/>
            <w:rPr>
              <w:rFonts w:asciiTheme="minorHAnsi" w:eastAsiaTheme="minorEastAsia" w:hAnsiTheme="minorHAnsi" w:cstheme="minorBidi"/>
              <w:noProof/>
              <w:sz w:val="22"/>
              <w:szCs w:val="22"/>
            </w:rPr>
          </w:pPr>
          <w:hyperlink w:anchor="_Toc430780787" w:history="1">
            <w:r w:rsidR="00D25C43" w:rsidRPr="008D4347">
              <w:rPr>
                <w:rStyle w:val="Hyperlink"/>
                <w:noProof/>
              </w:rPr>
              <w:t>SOA-Port</w:t>
            </w:r>
            <w:r w:rsidR="00D25C43">
              <w:rPr>
                <w:noProof/>
                <w:webHidden/>
              </w:rPr>
              <w:tab/>
            </w:r>
            <w:r w:rsidR="00D25C43">
              <w:rPr>
                <w:noProof/>
                <w:webHidden/>
              </w:rPr>
              <w:fldChar w:fldCharType="begin"/>
            </w:r>
            <w:r w:rsidR="00D25C43">
              <w:rPr>
                <w:noProof/>
                <w:webHidden/>
              </w:rPr>
              <w:instrText xml:space="preserve"> PAGEREF _Toc430780787 \h </w:instrText>
            </w:r>
            <w:r w:rsidR="00D25C43">
              <w:rPr>
                <w:noProof/>
                <w:webHidden/>
              </w:rPr>
            </w:r>
            <w:r w:rsidR="00D25C43">
              <w:rPr>
                <w:noProof/>
                <w:webHidden/>
              </w:rPr>
              <w:fldChar w:fldCharType="separate"/>
            </w:r>
            <w:r w:rsidR="00D25C43">
              <w:rPr>
                <w:noProof/>
                <w:webHidden/>
              </w:rPr>
              <w:t>11</w:t>
            </w:r>
            <w:r w:rsidR="00D25C43">
              <w:rPr>
                <w:noProof/>
                <w:webHidden/>
              </w:rPr>
              <w:fldChar w:fldCharType="end"/>
            </w:r>
          </w:hyperlink>
        </w:p>
        <w:p w14:paraId="55FB035F" w14:textId="77777777" w:rsidR="00D25C43" w:rsidRDefault="00CE70F1">
          <w:pPr>
            <w:pStyle w:val="TOC3"/>
            <w:rPr>
              <w:rFonts w:asciiTheme="minorHAnsi" w:eastAsiaTheme="minorEastAsia" w:hAnsiTheme="minorHAnsi" w:cstheme="minorBidi"/>
              <w:noProof/>
              <w:sz w:val="22"/>
              <w:szCs w:val="22"/>
            </w:rPr>
          </w:pPr>
          <w:hyperlink w:anchor="_Toc430780788" w:history="1">
            <w:r w:rsidR="00D25C43" w:rsidRPr="008D4347">
              <w:rPr>
                <w:rStyle w:val="Hyperlink"/>
                <w:noProof/>
              </w:rPr>
              <w:t>Dataudtræk</w:t>
            </w:r>
            <w:r w:rsidR="00D25C43">
              <w:rPr>
                <w:noProof/>
                <w:webHidden/>
              </w:rPr>
              <w:tab/>
            </w:r>
            <w:r w:rsidR="00D25C43">
              <w:rPr>
                <w:noProof/>
                <w:webHidden/>
              </w:rPr>
              <w:fldChar w:fldCharType="begin"/>
            </w:r>
            <w:r w:rsidR="00D25C43">
              <w:rPr>
                <w:noProof/>
                <w:webHidden/>
              </w:rPr>
              <w:instrText xml:space="preserve"> PAGEREF _Toc430780788 \h </w:instrText>
            </w:r>
            <w:r w:rsidR="00D25C43">
              <w:rPr>
                <w:noProof/>
                <w:webHidden/>
              </w:rPr>
            </w:r>
            <w:r w:rsidR="00D25C43">
              <w:rPr>
                <w:noProof/>
                <w:webHidden/>
              </w:rPr>
              <w:fldChar w:fldCharType="separate"/>
            </w:r>
            <w:r w:rsidR="00D25C43">
              <w:rPr>
                <w:noProof/>
                <w:webHidden/>
              </w:rPr>
              <w:t>12</w:t>
            </w:r>
            <w:r w:rsidR="00D25C43">
              <w:rPr>
                <w:noProof/>
                <w:webHidden/>
              </w:rPr>
              <w:fldChar w:fldCharType="end"/>
            </w:r>
          </w:hyperlink>
        </w:p>
        <w:p w14:paraId="19BD3FF0" w14:textId="77777777" w:rsidR="00D25C43" w:rsidRDefault="00CE70F1">
          <w:pPr>
            <w:pStyle w:val="TOC3"/>
            <w:rPr>
              <w:rFonts w:asciiTheme="minorHAnsi" w:eastAsiaTheme="minorEastAsia" w:hAnsiTheme="minorHAnsi" w:cstheme="minorBidi"/>
              <w:noProof/>
              <w:sz w:val="22"/>
              <w:szCs w:val="22"/>
            </w:rPr>
          </w:pPr>
          <w:hyperlink w:anchor="_Toc430780789" w:history="1">
            <w:r w:rsidR="00D25C43" w:rsidRPr="008D4347">
              <w:rPr>
                <w:rStyle w:val="Hyperlink"/>
                <w:noProof/>
              </w:rPr>
              <w:t>Driftsforstyrrelser</w:t>
            </w:r>
            <w:r w:rsidR="00D25C43">
              <w:rPr>
                <w:noProof/>
                <w:webHidden/>
              </w:rPr>
              <w:tab/>
            </w:r>
            <w:r w:rsidR="00D25C43">
              <w:rPr>
                <w:noProof/>
                <w:webHidden/>
              </w:rPr>
              <w:fldChar w:fldCharType="begin"/>
            </w:r>
            <w:r w:rsidR="00D25C43">
              <w:rPr>
                <w:noProof/>
                <w:webHidden/>
              </w:rPr>
              <w:instrText xml:space="preserve"> PAGEREF _Toc430780789 \h </w:instrText>
            </w:r>
            <w:r w:rsidR="00D25C43">
              <w:rPr>
                <w:noProof/>
                <w:webHidden/>
              </w:rPr>
            </w:r>
            <w:r w:rsidR="00D25C43">
              <w:rPr>
                <w:noProof/>
                <w:webHidden/>
              </w:rPr>
              <w:fldChar w:fldCharType="separate"/>
            </w:r>
            <w:r w:rsidR="00D25C43">
              <w:rPr>
                <w:noProof/>
                <w:webHidden/>
              </w:rPr>
              <w:t>12</w:t>
            </w:r>
            <w:r w:rsidR="00D25C43">
              <w:rPr>
                <w:noProof/>
                <w:webHidden/>
              </w:rPr>
              <w:fldChar w:fldCharType="end"/>
            </w:r>
          </w:hyperlink>
        </w:p>
        <w:p w14:paraId="0C4A874C" w14:textId="77777777" w:rsidR="00D25C43" w:rsidRDefault="00CE70F1">
          <w:pPr>
            <w:pStyle w:val="TOC3"/>
            <w:rPr>
              <w:rFonts w:asciiTheme="minorHAnsi" w:eastAsiaTheme="minorEastAsia" w:hAnsiTheme="minorHAnsi" w:cstheme="minorBidi"/>
              <w:noProof/>
              <w:sz w:val="22"/>
              <w:szCs w:val="22"/>
            </w:rPr>
          </w:pPr>
          <w:hyperlink w:anchor="_Toc430780790" w:history="1">
            <w:r w:rsidR="00D25C43" w:rsidRPr="008D4347">
              <w:rPr>
                <w:rStyle w:val="Hyperlink"/>
                <w:noProof/>
              </w:rPr>
              <w:t>Databeskrivelse</w:t>
            </w:r>
            <w:r w:rsidR="00D25C43">
              <w:rPr>
                <w:noProof/>
                <w:webHidden/>
              </w:rPr>
              <w:tab/>
            </w:r>
            <w:r w:rsidR="00D25C43">
              <w:rPr>
                <w:noProof/>
                <w:webHidden/>
              </w:rPr>
              <w:fldChar w:fldCharType="begin"/>
            </w:r>
            <w:r w:rsidR="00D25C43">
              <w:rPr>
                <w:noProof/>
                <w:webHidden/>
              </w:rPr>
              <w:instrText xml:space="preserve"> PAGEREF _Toc430780790 \h </w:instrText>
            </w:r>
            <w:r w:rsidR="00D25C43">
              <w:rPr>
                <w:noProof/>
                <w:webHidden/>
              </w:rPr>
            </w:r>
            <w:r w:rsidR="00D25C43">
              <w:rPr>
                <w:noProof/>
                <w:webHidden/>
              </w:rPr>
              <w:fldChar w:fldCharType="separate"/>
            </w:r>
            <w:r w:rsidR="00D25C43">
              <w:rPr>
                <w:noProof/>
                <w:webHidden/>
              </w:rPr>
              <w:t>12</w:t>
            </w:r>
            <w:r w:rsidR="00D25C43">
              <w:rPr>
                <w:noProof/>
                <w:webHidden/>
              </w:rPr>
              <w:fldChar w:fldCharType="end"/>
            </w:r>
          </w:hyperlink>
        </w:p>
        <w:p w14:paraId="22352F6D" w14:textId="77777777" w:rsidR="00D25C43" w:rsidRDefault="00CE70F1">
          <w:pPr>
            <w:pStyle w:val="TOC1"/>
            <w:rPr>
              <w:rFonts w:asciiTheme="minorHAnsi" w:eastAsiaTheme="minorEastAsia" w:hAnsiTheme="minorHAnsi" w:cstheme="minorBidi"/>
              <w:noProof/>
              <w:sz w:val="22"/>
              <w:szCs w:val="22"/>
            </w:rPr>
          </w:pPr>
          <w:hyperlink w:anchor="_Toc430780791" w:history="1">
            <w:r w:rsidR="00D25C43" w:rsidRPr="008D4347">
              <w:rPr>
                <w:rStyle w:val="Hyperlink"/>
                <w:noProof/>
              </w:rPr>
              <w:t>Afsnit 3 – Dataleverancen</w:t>
            </w:r>
            <w:r w:rsidR="00D25C43">
              <w:rPr>
                <w:noProof/>
                <w:webHidden/>
              </w:rPr>
              <w:tab/>
            </w:r>
            <w:r w:rsidR="00D25C43">
              <w:rPr>
                <w:noProof/>
                <w:webHidden/>
              </w:rPr>
              <w:fldChar w:fldCharType="begin"/>
            </w:r>
            <w:r w:rsidR="00D25C43">
              <w:rPr>
                <w:noProof/>
                <w:webHidden/>
              </w:rPr>
              <w:instrText xml:space="preserve"> PAGEREF _Toc430780791 \h </w:instrText>
            </w:r>
            <w:r w:rsidR="00D25C43">
              <w:rPr>
                <w:noProof/>
                <w:webHidden/>
              </w:rPr>
            </w:r>
            <w:r w:rsidR="00D25C43">
              <w:rPr>
                <w:noProof/>
                <w:webHidden/>
              </w:rPr>
              <w:fldChar w:fldCharType="separate"/>
            </w:r>
            <w:r w:rsidR="00D25C43">
              <w:rPr>
                <w:noProof/>
                <w:webHidden/>
              </w:rPr>
              <w:t>14</w:t>
            </w:r>
            <w:r w:rsidR="00D25C43">
              <w:rPr>
                <w:noProof/>
                <w:webHidden/>
              </w:rPr>
              <w:fldChar w:fldCharType="end"/>
            </w:r>
          </w:hyperlink>
        </w:p>
        <w:p w14:paraId="6D6920A4" w14:textId="77777777" w:rsidR="00D25C43" w:rsidRDefault="00CE70F1">
          <w:pPr>
            <w:pStyle w:val="TOC2"/>
            <w:rPr>
              <w:rFonts w:asciiTheme="minorHAnsi" w:eastAsiaTheme="minorEastAsia" w:hAnsiTheme="minorHAnsi" w:cstheme="minorBidi"/>
              <w:noProof/>
              <w:sz w:val="22"/>
              <w:szCs w:val="22"/>
            </w:rPr>
          </w:pPr>
          <w:hyperlink w:anchor="_Toc430780792" w:history="1">
            <w:r w:rsidR="00D25C43" w:rsidRPr="008D4347">
              <w:rPr>
                <w:rStyle w:val="Hyperlink"/>
                <w:noProof/>
              </w:rPr>
              <w:t>Pakker og Sekvensmekanisme</w:t>
            </w:r>
            <w:r w:rsidR="00D25C43">
              <w:rPr>
                <w:noProof/>
                <w:webHidden/>
              </w:rPr>
              <w:tab/>
            </w:r>
            <w:r w:rsidR="00D25C43">
              <w:rPr>
                <w:noProof/>
                <w:webHidden/>
              </w:rPr>
              <w:fldChar w:fldCharType="begin"/>
            </w:r>
            <w:r w:rsidR="00D25C43">
              <w:rPr>
                <w:noProof/>
                <w:webHidden/>
              </w:rPr>
              <w:instrText xml:space="preserve"> PAGEREF _Toc430780792 \h </w:instrText>
            </w:r>
            <w:r w:rsidR="00D25C43">
              <w:rPr>
                <w:noProof/>
                <w:webHidden/>
              </w:rPr>
            </w:r>
            <w:r w:rsidR="00D25C43">
              <w:rPr>
                <w:noProof/>
                <w:webHidden/>
              </w:rPr>
              <w:fldChar w:fldCharType="separate"/>
            </w:r>
            <w:r w:rsidR="00D25C43">
              <w:rPr>
                <w:noProof/>
                <w:webHidden/>
              </w:rPr>
              <w:t>14</w:t>
            </w:r>
            <w:r w:rsidR="00D25C43">
              <w:rPr>
                <w:noProof/>
                <w:webHidden/>
              </w:rPr>
              <w:fldChar w:fldCharType="end"/>
            </w:r>
          </w:hyperlink>
        </w:p>
        <w:p w14:paraId="75162EAF" w14:textId="77777777" w:rsidR="00D25C43" w:rsidRDefault="00CE70F1">
          <w:pPr>
            <w:pStyle w:val="TOC2"/>
            <w:rPr>
              <w:rFonts w:asciiTheme="minorHAnsi" w:eastAsiaTheme="minorEastAsia" w:hAnsiTheme="minorHAnsi" w:cstheme="minorBidi"/>
              <w:noProof/>
              <w:sz w:val="22"/>
              <w:szCs w:val="22"/>
            </w:rPr>
          </w:pPr>
          <w:hyperlink w:anchor="_Toc430780793" w:history="1">
            <w:r w:rsidR="00D25C43" w:rsidRPr="008D4347">
              <w:rPr>
                <w:rStyle w:val="Hyperlink"/>
                <w:noProof/>
              </w:rPr>
              <w:t>Filopbygning og Sanity Check</w:t>
            </w:r>
            <w:r w:rsidR="00D25C43">
              <w:rPr>
                <w:noProof/>
                <w:webHidden/>
              </w:rPr>
              <w:tab/>
            </w:r>
            <w:r w:rsidR="00D25C43">
              <w:rPr>
                <w:noProof/>
                <w:webHidden/>
              </w:rPr>
              <w:fldChar w:fldCharType="begin"/>
            </w:r>
            <w:r w:rsidR="00D25C43">
              <w:rPr>
                <w:noProof/>
                <w:webHidden/>
              </w:rPr>
              <w:instrText xml:space="preserve"> PAGEREF _Toc430780793 \h </w:instrText>
            </w:r>
            <w:r w:rsidR="00D25C43">
              <w:rPr>
                <w:noProof/>
                <w:webHidden/>
              </w:rPr>
            </w:r>
            <w:r w:rsidR="00D25C43">
              <w:rPr>
                <w:noProof/>
                <w:webHidden/>
              </w:rPr>
              <w:fldChar w:fldCharType="separate"/>
            </w:r>
            <w:r w:rsidR="00D25C43">
              <w:rPr>
                <w:noProof/>
                <w:webHidden/>
              </w:rPr>
              <w:t>15</w:t>
            </w:r>
            <w:r w:rsidR="00D25C43">
              <w:rPr>
                <w:noProof/>
                <w:webHidden/>
              </w:rPr>
              <w:fldChar w:fldCharType="end"/>
            </w:r>
          </w:hyperlink>
        </w:p>
        <w:p w14:paraId="6F09DA32" w14:textId="77777777" w:rsidR="00D25C43" w:rsidRDefault="00CE70F1">
          <w:pPr>
            <w:pStyle w:val="TOC3"/>
            <w:rPr>
              <w:rFonts w:asciiTheme="minorHAnsi" w:eastAsiaTheme="minorEastAsia" w:hAnsiTheme="minorHAnsi" w:cstheme="minorBidi"/>
              <w:noProof/>
              <w:sz w:val="22"/>
              <w:szCs w:val="22"/>
            </w:rPr>
          </w:pPr>
          <w:hyperlink w:anchor="_Toc430780794" w:history="1">
            <w:r w:rsidR="00D25C43" w:rsidRPr="008D4347">
              <w:rPr>
                <w:rStyle w:val="Hyperlink"/>
                <w:noProof/>
              </w:rPr>
              <w:t>XML leverancer</w:t>
            </w:r>
            <w:r w:rsidR="00D25C43">
              <w:rPr>
                <w:noProof/>
                <w:webHidden/>
              </w:rPr>
              <w:tab/>
            </w:r>
            <w:r w:rsidR="00D25C43">
              <w:rPr>
                <w:noProof/>
                <w:webHidden/>
              </w:rPr>
              <w:fldChar w:fldCharType="begin"/>
            </w:r>
            <w:r w:rsidR="00D25C43">
              <w:rPr>
                <w:noProof/>
                <w:webHidden/>
              </w:rPr>
              <w:instrText xml:space="preserve"> PAGEREF _Toc430780794 \h </w:instrText>
            </w:r>
            <w:r w:rsidR="00D25C43">
              <w:rPr>
                <w:noProof/>
                <w:webHidden/>
              </w:rPr>
            </w:r>
            <w:r w:rsidR="00D25C43">
              <w:rPr>
                <w:noProof/>
                <w:webHidden/>
              </w:rPr>
              <w:fldChar w:fldCharType="separate"/>
            </w:r>
            <w:r w:rsidR="00D25C43">
              <w:rPr>
                <w:noProof/>
                <w:webHidden/>
              </w:rPr>
              <w:t>15</w:t>
            </w:r>
            <w:r w:rsidR="00D25C43">
              <w:rPr>
                <w:noProof/>
                <w:webHidden/>
              </w:rPr>
              <w:fldChar w:fldCharType="end"/>
            </w:r>
          </w:hyperlink>
        </w:p>
        <w:p w14:paraId="68049C49" w14:textId="77777777" w:rsidR="00D25C43" w:rsidRDefault="00CE70F1">
          <w:pPr>
            <w:pStyle w:val="TOC3"/>
            <w:rPr>
              <w:rFonts w:asciiTheme="minorHAnsi" w:eastAsiaTheme="minorEastAsia" w:hAnsiTheme="minorHAnsi" w:cstheme="minorBidi"/>
              <w:noProof/>
              <w:sz w:val="22"/>
              <w:szCs w:val="22"/>
            </w:rPr>
          </w:pPr>
          <w:hyperlink w:anchor="_Toc430780795" w:history="1">
            <w:r w:rsidR="00D25C43" w:rsidRPr="008D4347">
              <w:rPr>
                <w:rStyle w:val="Hyperlink"/>
                <w:noProof/>
              </w:rPr>
              <w:t>Rasterdata</w:t>
            </w:r>
            <w:r w:rsidR="00D25C43">
              <w:rPr>
                <w:noProof/>
                <w:webHidden/>
              </w:rPr>
              <w:tab/>
            </w:r>
            <w:r w:rsidR="00D25C43">
              <w:rPr>
                <w:noProof/>
                <w:webHidden/>
              </w:rPr>
              <w:fldChar w:fldCharType="begin"/>
            </w:r>
            <w:r w:rsidR="00D25C43">
              <w:rPr>
                <w:noProof/>
                <w:webHidden/>
              </w:rPr>
              <w:instrText xml:space="preserve"> PAGEREF _Toc430780795 \h </w:instrText>
            </w:r>
            <w:r w:rsidR="00D25C43">
              <w:rPr>
                <w:noProof/>
                <w:webHidden/>
              </w:rPr>
            </w:r>
            <w:r w:rsidR="00D25C43">
              <w:rPr>
                <w:noProof/>
                <w:webHidden/>
              </w:rPr>
              <w:fldChar w:fldCharType="separate"/>
            </w:r>
            <w:r w:rsidR="00D25C43">
              <w:rPr>
                <w:noProof/>
                <w:webHidden/>
              </w:rPr>
              <w:t>18</w:t>
            </w:r>
            <w:r w:rsidR="00D25C43">
              <w:rPr>
                <w:noProof/>
                <w:webHidden/>
              </w:rPr>
              <w:fldChar w:fldCharType="end"/>
            </w:r>
          </w:hyperlink>
        </w:p>
        <w:p w14:paraId="13EC7A8F" w14:textId="77777777" w:rsidR="00D25C43" w:rsidRDefault="00CE70F1">
          <w:pPr>
            <w:pStyle w:val="TOC3"/>
            <w:rPr>
              <w:rFonts w:asciiTheme="minorHAnsi" w:eastAsiaTheme="minorEastAsia" w:hAnsiTheme="minorHAnsi" w:cstheme="minorBidi"/>
              <w:noProof/>
              <w:sz w:val="22"/>
              <w:szCs w:val="22"/>
            </w:rPr>
          </w:pPr>
          <w:hyperlink w:anchor="_Toc430780796" w:history="1">
            <w:r w:rsidR="00D25C43" w:rsidRPr="008D4347">
              <w:rPr>
                <w:rStyle w:val="Hyperlink"/>
                <w:noProof/>
              </w:rPr>
              <w:t>Punktsky-data</w:t>
            </w:r>
            <w:r w:rsidR="00D25C43">
              <w:rPr>
                <w:noProof/>
                <w:webHidden/>
              </w:rPr>
              <w:tab/>
            </w:r>
            <w:r w:rsidR="00D25C43">
              <w:rPr>
                <w:noProof/>
                <w:webHidden/>
              </w:rPr>
              <w:fldChar w:fldCharType="begin"/>
            </w:r>
            <w:r w:rsidR="00D25C43">
              <w:rPr>
                <w:noProof/>
                <w:webHidden/>
              </w:rPr>
              <w:instrText xml:space="preserve"> PAGEREF _Toc430780796 \h </w:instrText>
            </w:r>
            <w:r w:rsidR="00D25C43">
              <w:rPr>
                <w:noProof/>
                <w:webHidden/>
              </w:rPr>
            </w:r>
            <w:r w:rsidR="00D25C43">
              <w:rPr>
                <w:noProof/>
                <w:webHidden/>
              </w:rPr>
              <w:fldChar w:fldCharType="separate"/>
            </w:r>
            <w:r w:rsidR="00D25C43">
              <w:rPr>
                <w:noProof/>
                <w:webHidden/>
              </w:rPr>
              <w:t>22</w:t>
            </w:r>
            <w:r w:rsidR="00D25C43">
              <w:rPr>
                <w:noProof/>
                <w:webHidden/>
              </w:rPr>
              <w:fldChar w:fldCharType="end"/>
            </w:r>
          </w:hyperlink>
        </w:p>
        <w:p w14:paraId="722671D9" w14:textId="77777777" w:rsidR="00D25C43" w:rsidRDefault="00CE70F1">
          <w:pPr>
            <w:pStyle w:val="TOC2"/>
            <w:rPr>
              <w:rFonts w:asciiTheme="minorHAnsi" w:eastAsiaTheme="minorEastAsia" w:hAnsiTheme="minorHAnsi" w:cstheme="minorBidi"/>
              <w:noProof/>
              <w:sz w:val="22"/>
              <w:szCs w:val="22"/>
            </w:rPr>
          </w:pPr>
          <w:hyperlink w:anchor="_Toc430780797" w:history="1">
            <w:r w:rsidR="00D25C43" w:rsidRPr="008D4347">
              <w:rPr>
                <w:rStyle w:val="Hyperlink"/>
                <w:noProof/>
                <w:lang w:val="en-US"/>
              </w:rPr>
              <w:t>Kvittering for dataleverancer</w:t>
            </w:r>
            <w:r w:rsidR="00D25C43">
              <w:rPr>
                <w:noProof/>
                <w:webHidden/>
              </w:rPr>
              <w:tab/>
            </w:r>
            <w:r w:rsidR="00D25C43">
              <w:rPr>
                <w:noProof/>
                <w:webHidden/>
              </w:rPr>
              <w:fldChar w:fldCharType="begin"/>
            </w:r>
            <w:r w:rsidR="00D25C43">
              <w:rPr>
                <w:noProof/>
                <w:webHidden/>
              </w:rPr>
              <w:instrText xml:space="preserve"> PAGEREF _Toc430780797 \h </w:instrText>
            </w:r>
            <w:r w:rsidR="00D25C43">
              <w:rPr>
                <w:noProof/>
                <w:webHidden/>
              </w:rPr>
            </w:r>
            <w:r w:rsidR="00D25C43">
              <w:rPr>
                <w:noProof/>
                <w:webHidden/>
              </w:rPr>
              <w:fldChar w:fldCharType="separate"/>
            </w:r>
            <w:r w:rsidR="00D25C43">
              <w:rPr>
                <w:noProof/>
                <w:webHidden/>
              </w:rPr>
              <w:t>23</w:t>
            </w:r>
            <w:r w:rsidR="00D25C43">
              <w:rPr>
                <w:noProof/>
                <w:webHidden/>
              </w:rPr>
              <w:fldChar w:fldCharType="end"/>
            </w:r>
          </w:hyperlink>
        </w:p>
        <w:p w14:paraId="47EA90FC" w14:textId="77777777" w:rsidR="00D25C43" w:rsidRDefault="00CE70F1">
          <w:pPr>
            <w:pStyle w:val="TOC1"/>
            <w:rPr>
              <w:rFonts w:asciiTheme="minorHAnsi" w:eastAsiaTheme="minorEastAsia" w:hAnsiTheme="minorHAnsi" w:cstheme="minorBidi"/>
              <w:noProof/>
              <w:sz w:val="22"/>
              <w:szCs w:val="22"/>
            </w:rPr>
          </w:pPr>
          <w:hyperlink w:anchor="_Toc430780798" w:history="1">
            <w:r w:rsidR="00D25C43" w:rsidRPr="008D4347">
              <w:rPr>
                <w:rStyle w:val="Hyperlink"/>
                <w:noProof/>
              </w:rPr>
              <w:t>Afsnit 4 – Synkronisering</w:t>
            </w:r>
            <w:r w:rsidR="00D25C43">
              <w:rPr>
                <w:noProof/>
                <w:webHidden/>
              </w:rPr>
              <w:tab/>
            </w:r>
            <w:r w:rsidR="00D25C43">
              <w:rPr>
                <w:noProof/>
                <w:webHidden/>
              </w:rPr>
              <w:fldChar w:fldCharType="begin"/>
            </w:r>
            <w:r w:rsidR="00D25C43">
              <w:rPr>
                <w:noProof/>
                <w:webHidden/>
              </w:rPr>
              <w:instrText xml:space="preserve"> PAGEREF _Toc430780798 \h </w:instrText>
            </w:r>
            <w:r w:rsidR="00D25C43">
              <w:rPr>
                <w:noProof/>
                <w:webHidden/>
              </w:rPr>
            </w:r>
            <w:r w:rsidR="00D25C43">
              <w:rPr>
                <w:noProof/>
                <w:webHidden/>
              </w:rPr>
              <w:fldChar w:fldCharType="separate"/>
            </w:r>
            <w:r w:rsidR="00D25C43">
              <w:rPr>
                <w:noProof/>
                <w:webHidden/>
              </w:rPr>
              <w:t>25</w:t>
            </w:r>
            <w:r w:rsidR="00D25C43">
              <w:rPr>
                <w:noProof/>
                <w:webHidden/>
              </w:rPr>
              <w:fldChar w:fldCharType="end"/>
            </w:r>
          </w:hyperlink>
        </w:p>
        <w:p w14:paraId="0CC8F6D5" w14:textId="77777777" w:rsidR="00D25C43" w:rsidRDefault="00CE70F1">
          <w:pPr>
            <w:pStyle w:val="TOC3"/>
            <w:rPr>
              <w:rFonts w:asciiTheme="minorHAnsi" w:eastAsiaTheme="minorEastAsia" w:hAnsiTheme="minorHAnsi" w:cstheme="minorBidi"/>
              <w:noProof/>
              <w:sz w:val="22"/>
              <w:szCs w:val="22"/>
            </w:rPr>
          </w:pPr>
          <w:hyperlink w:anchor="_Toc430780799" w:history="1">
            <w:r w:rsidR="00D25C43" w:rsidRPr="008D4347">
              <w:rPr>
                <w:rStyle w:val="Hyperlink"/>
                <w:noProof/>
              </w:rPr>
              <w:t>Om Synkronisering på denne Replikeringskanal</w:t>
            </w:r>
            <w:r w:rsidR="00D25C43">
              <w:rPr>
                <w:noProof/>
                <w:webHidden/>
              </w:rPr>
              <w:tab/>
            </w:r>
            <w:r w:rsidR="00D25C43">
              <w:rPr>
                <w:noProof/>
                <w:webHidden/>
              </w:rPr>
              <w:fldChar w:fldCharType="begin"/>
            </w:r>
            <w:r w:rsidR="00D25C43">
              <w:rPr>
                <w:noProof/>
                <w:webHidden/>
              </w:rPr>
              <w:instrText xml:space="preserve"> PAGEREF _Toc430780799 \h </w:instrText>
            </w:r>
            <w:r w:rsidR="00D25C43">
              <w:rPr>
                <w:noProof/>
                <w:webHidden/>
              </w:rPr>
            </w:r>
            <w:r w:rsidR="00D25C43">
              <w:rPr>
                <w:noProof/>
                <w:webHidden/>
              </w:rPr>
              <w:fldChar w:fldCharType="separate"/>
            </w:r>
            <w:r w:rsidR="00D25C43">
              <w:rPr>
                <w:noProof/>
                <w:webHidden/>
              </w:rPr>
              <w:t>25</w:t>
            </w:r>
            <w:r w:rsidR="00D25C43">
              <w:rPr>
                <w:noProof/>
                <w:webHidden/>
              </w:rPr>
              <w:fldChar w:fldCharType="end"/>
            </w:r>
          </w:hyperlink>
        </w:p>
        <w:p w14:paraId="14B1F058" w14:textId="77777777" w:rsidR="00D25C43" w:rsidRDefault="00CE70F1">
          <w:pPr>
            <w:pStyle w:val="TOC3"/>
            <w:rPr>
              <w:rFonts w:asciiTheme="minorHAnsi" w:eastAsiaTheme="minorEastAsia" w:hAnsiTheme="minorHAnsi" w:cstheme="minorBidi"/>
              <w:noProof/>
              <w:sz w:val="22"/>
              <w:szCs w:val="22"/>
            </w:rPr>
          </w:pPr>
          <w:hyperlink w:anchor="_Toc430780800" w:history="1">
            <w:r w:rsidR="00D25C43" w:rsidRPr="008D4347">
              <w:rPr>
                <w:rStyle w:val="Hyperlink"/>
                <w:noProof/>
              </w:rPr>
              <w:t>Proaktiv Synkronisering</w:t>
            </w:r>
            <w:r w:rsidR="00D25C43">
              <w:rPr>
                <w:noProof/>
                <w:webHidden/>
              </w:rPr>
              <w:tab/>
            </w:r>
            <w:r w:rsidR="00D25C43">
              <w:rPr>
                <w:noProof/>
                <w:webHidden/>
              </w:rPr>
              <w:fldChar w:fldCharType="begin"/>
            </w:r>
            <w:r w:rsidR="00D25C43">
              <w:rPr>
                <w:noProof/>
                <w:webHidden/>
              </w:rPr>
              <w:instrText xml:space="preserve"> PAGEREF _Toc430780800 \h </w:instrText>
            </w:r>
            <w:r w:rsidR="00D25C43">
              <w:rPr>
                <w:noProof/>
                <w:webHidden/>
              </w:rPr>
            </w:r>
            <w:r w:rsidR="00D25C43">
              <w:rPr>
                <w:noProof/>
                <w:webHidden/>
              </w:rPr>
              <w:fldChar w:fldCharType="separate"/>
            </w:r>
            <w:r w:rsidR="00D25C43">
              <w:rPr>
                <w:noProof/>
                <w:webHidden/>
              </w:rPr>
              <w:t>25</w:t>
            </w:r>
            <w:r w:rsidR="00D25C43">
              <w:rPr>
                <w:noProof/>
                <w:webHidden/>
              </w:rPr>
              <w:fldChar w:fldCharType="end"/>
            </w:r>
          </w:hyperlink>
        </w:p>
        <w:p w14:paraId="095E24D5" w14:textId="77777777" w:rsidR="00D25C43" w:rsidRDefault="00CE70F1">
          <w:pPr>
            <w:pStyle w:val="TOC3"/>
            <w:rPr>
              <w:rFonts w:asciiTheme="minorHAnsi" w:eastAsiaTheme="minorEastAsia" w:hAnsiTheme="minorHAnsi" w:cstheme="minorBidi"/>
              <w:noProof/>
              <w:sz w:val="22"/>
              <w:szCs w:val="22"/>
            </w:rPr>
          </w:pPr>
          <w:hyperlink w:anchor="_Toc430780801" w:history="1">
            <w:r w:rsidR="00D25C43" w:rsidRPr="008D4347">
              <w:rPr>
                <w:rStyle w:val="Hyperlink"/>
                <w:noProof/>
              </w:rPr>
              <w:t>Ekstraordinær Synkronisering</w:t>
            </w:r>
            <w:r w:rsidR="00D25C43">
              <w:rPr>
                <w:noProof/>
                <w:webHidden/>
              </w:rPr>
              <w:tab/>
            </w:r>
            <w:r w:rsidR="00D25C43">
              <w:rPr>
                <w:noProof/>
                <w:webHidden/>
              </w:rPr>
              <w:fldChar w:fldCharType="begin"/>
            </w:r>
            <w:r w:rsidR="00D25C43">
              <w:rPr>
                <w:noProof/>
                <w:webHidden/>
              </w:rPr>
              <w:instrText xml:space="preserve"> PAGEREF _Toc430780801 \h </w:instrText>
            </w:r>
            <w:r w:rsidR="00D25C43">
              <w:rPr>
                <w:noProof/>
                <w:webHidden/>
              </w:rPr>
            </w:r>
            <w:r w:rsidR="00D25C43">
              <w:rPr>
                <w:noProof/>
                <w:webHidden/>
              </w:rPr>
              <w:fldChar w:fldCharType="separate"/>
            </w:r>
            <w:r w:rsidR="00D25C43">
              <w:rPr>
                <w:noProof/>
                <w:webHidden/>
              </w:rPr>
              <w:t>26</w:t>
            </w:r>
            <w:r w:rsidR="00D25C43">
              <w:rPr>
                <w:noProof/>
                <w:webHidden/>
              </w:rPr>
              <w:fldChar w:fldCharType="end"/>
            </w:r>
          </w:hyperlink>
        </w:p>
        <w:p w14:paraId="7BB7B014" w14:textId="77777777" w:rsidR="00D25C43" w:rsidRDefault="00CE70F1">
          <w:pPr>
            <w:pStyle w:val="TOC1"/>
            <w:rPr>
              <w:rFonts w:asciiTheme="minorHAnsi" w:eastAsiaTheme="minorEastAsia" w:hAnsiTheme="minorHAnsi" w:cstheme="minorBidi"/>
              <w:noProof/>
              <w:sz w:val="22"/>
              <w:szCs w:val="22"/>
            </w:rPr>
          </w:pPr>
          <w:hyperlink w:anchor="_Toc430780802" w:history="1">
            <w:r w:rsidR="00D25C43" w:rsidRPr="008D4347">
              <w:rPr>
                <w:rStyle w:val="Hyperlink"/>
                <w:noProof/>
              </w:rPr>
              <w:t>Afsnit 5 – Tjenester</w:t>
            </w:r>
            <w:r w:rsidR="00D25C43">
              <w:rPr>
                <w:noProof/>
                <w:webHidden/>
              </w:rPr>
              <w:tab/>
            </w:r>
            <w:r w:rsidR="00D25C43">
              <w:rPr>
                <w:noProof/>
                <w:webHidden/>
              </w:rPr>
              <w:fldChar w:fldCharType="begin"/>
            </w:r>
            <w:r w:rsidR="00D25C43">
              <w:rPr>
                <w:noProof/>
                <w:webHidden/>
              </w:rPr>
              <w:instrText xml:space="preserve"> PAGEREF _Toc430780802 \h </w:instrText>
            </w:r>
            <w:r w:rsidR="00D25C43">
              <w:rPr>
                <w:noProof/>
                <w:webHidden/>
              </w:rPr>
            </w:r>
            <w:r w:rsidR="00D25C43">
              <w:rPr>
                <w:noProof/>
                <w:webHidden/>
              </w:rPr>
              <w:fldChar w:fldCharType="separate"/>
            </w:r>
            <w:r w:rsidR="00D25C43">
              <w:rPr>
                <w:noProof/>
                <w:webHidden/>
              </w:rPr>
              <w:t>27</w:t>
            </w:r>
            <w:r w:rsidR="00D25C43">
              <w:rPr>
                <w:noProof/>
                <w:webHidden/>
              </w:rPr>
              <w:fldChar w:fldCharType="end"/>
            </w:r>
          </w:hyperlink>
        </w:p>
        <w:p w14:paraId="50EAF204" w14:textId="77777777" w:rsidR="00D25C43" w:rsidRDefault="00CE70F1">
          <w:pPr>
            <w:pStyle w:val="TOC3"/>
            <w:rPr>
              <w:rFonts w:asciiTheme="minorHAnsi" w:eastAsiaTheme="minorEastAsia" w:hAnsiTheme="minorHAnsi" w:cstheme="minorBidi"/>
              <w:noProof/>
              <w:sz w:val="22"/>
              <w:szCs w:val="22"/>
            </w:rPr>
          </w:pPr>
          <w:hyperlink w:anchor="_Toc430780803" w:history="1">
            <w:r w:rsidR="00D25C43" w:rsidRPr="008D4347">
              <w:rPr>
                <w:rStyle w:val="Hyperlink"/>
                <w:noProof/>
              </w:rPr>
              <w:t>Generelt</w:t>
            </w:r>
            <w:r w:rsidR="00D25C43">
              <w:rPr>
                <w:noProof/>
                <w:webHidden/>
              </w:rPr>
              <w:tab/>
            </w:r>
            <w:r w:rsidR="00D25C43">
              <w:rPr>
                <w:noProof/>
                <w:webHidden/>
              </w:rPr>
              <w:fldChar w:fldCharType="begin"/>
            </w:r>
            <w:r w:rsidR="00D25C43">
              <w:rPr>
                <w:noProof/>
                <w:webHidden/>
              </w:rPr>
              <w:instrText xml:space="preserve"> PAGEREF _Toc430780803 \h </w:instrText>
            </w:r>
            <w:r w:rsidR="00D25C43">
              <w:rPr>
                <w:noProof/>
                <w:webHidden/>
              </w:rPr>
            </w:r>
            <w:r w:rsidR="00D25C43">
              <w:rPr>
                <w:noProof/>
                <w:webHidden/>
              </w:rPr>
              <w:fldChar w:fldCharType="separate"/>
            </w:r>
            <w:r w:rsidR="00D25C43">
              <w:rPr>
                <w:noProof/>
                <w:webHidden/>
              </w:rPr>
              <w:t>27</w:t>
            </w:r>
            <w:r w:rsidR="00D25C43">
              <w:rPr>
                <w:noProof/>
                <w:webHidden/>
              </w:rPr>
              <w:fldChar w:fldCharType="end"/>
            </w:r>
          </w:hyperlink>
        </w:p>
        <w:p w14:paraId="60535BF1" w14:textId="77777777" w:rsidR="00D25C43" w:rsidRDefault="00CE70F1">
          <w:pPr>
            <w:pStyle w:val="TOC3"/>
            <w:rPr>
              <w:rFonts w:asciiTheme="minorHAnsi" w:eastAsiaTheme="minorEastAsia" w:hAnsiTheme="minorHAnsi" w:cstheme="minorBidi"/>
              <w:noProof/>
              <w:sz w:val="22"/>
              <w:szCs w:val="22"/>
            </w:rPr>
          </w:pPr>
          <w:hyperlink w:anchor="_Toc430780804" w:history="1">
            <w:r w:rsidR="00D25C43" w:rsidRPr="008D4347">
              <w:rPr>
                <w:rStyle w:val="Hyperlink"/>
                <w:noProof/>
              </w:rPr>
              <w:t>Navne konvention i DLS dokumenter</w:t>
            </w:r>
            <w:r w:rsidR="00D25C43">
              <w:rPr>
                <w:noProof/>
                <w:webHidden/>
              </w:rPr>
              <w:tab/>
            </w:r>
            <w:r w:rsidR="00D25C43">
              <w:rPr>
                <w:noProof/>
                <w:webHidden/>
              </w:rPr>
              <w:fldChar w:fldCharType="begin"/>
            </w:r>
            <w:r w:rsidR="00D25C43">
              <w:rPr>
                <w:noProof/>
                <w:webHidden/>
              </w:rPr>
              <w:instrText xml:space="preserve"> PAGEREF _Toc430780804 \h </w:instrText>
            </w:r>
            <w:r w:rsidR="00D25C43">
              <w:rPr>
                <w:noProof/>
                <w:webHidden/>
              </w:rPr>
            </w:r>
            <w:r w:rsidR="00D25C43">
              <w:rPr>
                <w:noProof/>
                <w:webHidden/>
              </w:rPr>
              <w:fldChar w:fldCharType="separate"/>
            </w:r>
            <w:r w:rsidR="00D25C43">
              <w:rPr>
                <w:noProof/>
                <w:webHidden/>
              </w:rPr>
              <w:t>27</w:t>
            </w:r>
            <w:r w:rsidR="00D25C43">
              <w:rPr>
                <w:noProof/>
                <w:webHidden/>
              </w:rPr>
              <w:fldChar w:fldCharType="end"/>
            </w:r>
          </w:hyperlink>
        </w:p>
        <w:p w14:paraId="78FB1A3E" w14:textId="77777777" w:rsidR="00D25C43" w:rsidRDefault="00CE70F1">
          <w:pPr>
            <w:pStyle w:val="TOC1"/>
            <w:rPr>
              <w:rFonts w:asciiTheme="minorHAnsi" w:eastAsiaTheme="minorEastAsia" w:hAnsiTheme="minorHAnsi" w:cstheme="minorBidi"/>
              <w:noProof/>
              <w:sz w:val="22"/>
              <w:szCs w:val="22"/>
            </w:rPr>
          </w:pPr>
          <w:hyperlink w:anchor="_Toc430780805" w:history="1">
            <w:r w:rsidR="00D25C43" w:rsidRPr="008D4347">
              <w:rPr>
                <w:rStyle w:val="Hyperlink"/>
                <w:noProof/>
              </w:rPr>
              <w:t>Afsnit 6 – Metadata</w:t>
            </w:r>
            <w:r w:rsidR="00D25C43">
              <w:rPr>
                <w:noProof/>
                <w:webHidden/>
              </w:rPr>
              <w:tab/>
            </w:r>
            <w:r w:rsidR="00D25C43">
              <w:rPr>
                <w:noProof/>
                <w:webHidden/>
              </w:rPr>
              <w:fldChar w:fldCharType="begin"/>
            </w:r>
            <w:r w:rsidR="00D25C43">
              <w:rPr>
                <w:noProof/>
                <w:webHidden/>
              </w:rPr>
              <w:instrText xml:space="preserve"> PAGEREF _Toc430780805 \h </w:instrText>
            </w:r>
            <w:r w:rsidR="00D25C43">
              <w:rPr>
                <w:noProof/>
                <w:webHidden/>
              </w:rPr>
            </w:r>
            <w:r w:rsidR="00D25C43">
              <w:rPr>
                <w:noProof/>
                <w:webHidden/>
              </w:rPr>
              <w:fldChar w:fldCharType="separate"/>
            </w:r>
            <w:r w:rsidR="00D25C43">
              <w:rPr>
                <w:noProof/>
                <w:webHidden/>
              </w:rPr>
              <w:t>28</w:t>
            </w:r>
            <w:r w:rsidR="00D25C43">
              <w:rPr>
                <w:noProof/>
                <w:webHidden/>
              </w:rPr>
              <w:fldChar w:fldCharType="end"/>
            </w:r>
          </w:hyperlink>
        </w:p>
        <w:p w14:paraId="542AB9BA" w14:textId="77777777" w:rsidR="00D25C43" w:rsidRDefault="00CE70F1">
          <w:pPr>
            <w:pStyle w:val="TOC1"/>
            <w:rPr>
              <w:rFonts w:asciiTheme="minorHAnsi" w:eastAsiaTheme="minorEastAsia" w:hAnsiTheme="minorHAnsi" w:cstheme="minorBidi"/>
              <w:noProof/>
              <w:sz w:val="22"/>
              <w:szCs w:val="22"/>
            </w:rPr>
          </w:pPr>
          <w:hyperlink w:anchor="_Toc430780806" w:history="1">
            <w:r w:rsidR="00D25C43" w:rsidRPr="008D4347">
              <w:rPr>
                <w:rStyle w:val="Hyperlink"/>
                <w:noProof/>
              </w:rPr>
              <w:t>Afsnit 7 – Sikkerhedsbeskrivelse</w:t>
            </w:r>
            <w:r w:rsidR="00D25C43">
              <w:rPr>
                <w:noProof/>
                <w:webHidden/>
              </w:rPr>
              <w:tab/>
            </w:r>
            <w:r w:rsidR="00D25C43">
              <w:rPr>
                <w:noProof/>
                <w:webHidden/>
              </w:rPr>
              <w:fldChar w:fldCharType="begin"/>
            </w:r>
            <w:r w:rsidR="00D25C43">
              <w:rPr>
                <w:noProof/>
                <w:webHidden/>
              </w:rPr>
              <w:instrText xml:space="preserve"> PAGEREF _Toc430780806 \h </w:instrText>
            </w:r>
            <w:r w:rsidR="00D25C43">
              <w:rPr>
                <w:noProof/>
                <w:webHidden/>
              </w:rPr>
            </w:r>
            <w:r w:rsidR="00D25C43">
              <w:rPr>
                <w:noProof/>
                <w:webHidden/>
              </w:rPr>
              <w:fldChar w:fldCharType="separate"/>
            </w:r>
            <w:r w:rsidR="00D25C43">
              <w:rPr>
                <w:noProof/>
                <w:webHidden/>
              </w:rPr>
              <w:t>30</w:t>
            </w:r>
            <w:r w:rsidR="00D25C43">
              <w:rPr>
                <w:noProof/>
                <w:webHidden/>
              </w:rPr>
              <w:fldChar w:fldCharType="end"/>
            </w:r>
          </w:hyperlink>
        </w:p>
        <w:p w14:paraId="0624027E" w14:textId="77777777" w:rsidR="00D25C43" w:rsidRDefault="00CE70F1">
          <w:pPr>
            <w:pStyle w:val="TOC3"/>
            <w:rPr>
              <w:rFonts w:asciiTheme="minorHAnsi" w:eastAsiaTheme="minorEastAsia" w:hAnsiTheme="minorHAnsi" w:cstheme="minorBidi"/>
              <w:noProof/>
              <w:sz w:val="22"/>
              <w:szCs w:val="22"/>
            </w:rPr>
          </w:pPr>
          <w:hyperlink w:anchor="_Toc430780807" w:history="1">
            <w:r w:rsidR="00D25C43" w:rsidRPr="008D4347">
              <w:rPr>
                <w:rStyle w:val="Hyperlink"/>
                <w:noProof/>
              </w:rPr>
              <w:t>Sikkerhedsbeskrivelse</w:t>
            </w:r>
            <w:r w:rsidR="00D25C43">
              <w:rPr>
                <w:noProof/>
                <w:webHidden/>
              </w:rPr>
              <w:tab/>
            </w:r>
            <w:r w:rsidR="00D25C43">
              <w:rPr>
                <w:noProof/>
                <w:webHidden/>
              </w:rPr>
              <w:fldChar w:fldCharType="begin"/>
            </w:r>
            <w:r w:rsidR="00D25C43">
              <w:rPr>
                <w:noProof/>
                <w:webHidden/>
              </w:rPr>
              <w:instrText xml:space="preserve"> PAGEREF _Toc430780807 \h </w:instrText>
            </w:r>
            <w:r w:rsidR="00D25C43">
              <w:rPr>
                <w:noProof/>
                <w:webHidden/>
              </w:rPr>
            </w:r>
            <w:r w:rsidR="00D25C43">
              <w:rPr>
                <w:noProof/>
                <w:webHidden/>
              </w:rPr>
              <w:fldChar w:fldCharType="separate"/>
            </w:r>
            <w:r w:rsidR="00D25C43">
              <w:rPr>
                <w:noProof/>
                <w:webHidden/>
              </w:rPr>
              <w:t>30</w:t>
            </w:r>
            <w:r w:rsidR="00D25C43">
              <w:rPr>
                <w:noProof/>
                <w:webHidden/>
              </w:rPr>
              <w:fldChar w:fldCharType="end"/>
            </w:r>
          </w:hyperlink>
        </w:p>
        <w:p w14:paraId="2E806129" w14:textId="77777777" w:rsidR="00D25C43" w:rsidRDefault="00CE70F1">
          <w:pPr>
            <w:pStyle w:val="TOC1"/>
            <w:rPr>
              <w:rFonts w:asciiTheme="minorHAnsi" w:eastAsiaTheme="minorEastAsia" w:hAnsiTheme="minorHAnsi" w:cstheme="minorBidi"/>
              <w:noProof/>
              <w:sz w:val="22"/>
              <w:szCs w:val="22"/>
            </w:rPr>
          </w:pPr>
          <w:hyperlink w:anchor="_Toc430780808" w:history="1">
            <w:r w:rsidR="00D25C43" w:rsidRPr="008D4347">
              <w:rPr>
                <w:rStyle w:val="Hyperlink"/>
                <w:noProof/>
              </w:rPr>
              <w:t>Afsnit 8 – Hændelsesbeskeder</w:t>
            </w:r>
            <w:r w:rsidR="00D25C43">
              <w:rPr>
                <w:noProof/>
                <w:webHidden/>
              </w:rPr>
              <w:tab/>
            </w:r>
            <w:r w:rsidR="00D25C43">
              <w:rPr>
                <w:noProof/>
                <w:webHidden/>
              </w:rPr>
              <w:fldChar w:fldCharType="begin"/>
            </w:r>
            <w:r w:rsidR="00D25C43">
              <w:rPr>
                <w:noProof/>
                <w:webHidden/>
              </w:rPr>
              <w:instrText xml:space="preserve"> PAGEREF _Toc430780808 \h </w:instrText>
            </w:r>
            <w:r w:rsidR="00D25C43">
              <w:rPr>
                <w:noProof/>
                <w:webHidden/>
              </w:rPr>
            </w:r>
            <w:r w:rsidR="00D25C43">
              <w:rPr>
                <w:noProof/>
                <w:webHidden/>
              </w:rPr>
              <w:fldChar w:fldCharType="separate"/>
            </w:r>
            <w:r w:rsidR="00D25C43">
              <w:rPr>
                <w:noProof/>
                <w:webHidden/>
              </w:rPr>
              <w:t>31</w:t>
            </w:r>
            <w:r w:rsidR="00D25C43">
              <w:rPr>
                <w:noProof/>
                <w:webHidden/>
              </w:rPr>
              <w:fldChar w:fldCharType="end"/>
            </w:r>
          </w:hyperlink>
        </w:p>
        <w:p w14:paraId="0E1C1D04" w14:textId="77777777" w:rsidR="00D25C43" w:rsidRDefault="00CE70F1">
          <w:pPr>
            <w:pStyle w:val="TOC3"/>
            <w:rPr>
              <w:rFonts w:asciiTheme="minorHAnsi" w:eastAsiaTheme="minorEastAsia" w:hAnsiTheme="minorHAnsi" w:cstheme="minorBidi"/>
              <w:noProof/>
              <w:sz w:val="22"/>
              <w:szCs w:val="22"/>
            </w:rPr>
          </w:pPr>
          <w:hyperlink w:anchor="_Toc430780809" w:history="1">
            <w:r w:rsidR="00D25C43" w:rsidRPr="008D4347">
              <w:rPr>
                <w:rStyle w:val="Hyperlink"/>
                <w:noProof/>
              </w:rPr>
              <w:t>Datanære hændelsesbeskeder</w:t>
            </w:r>
            <w:r w:rsidR="00D25C43">
              <w:rPr>
                <w:noProof/>
                <w:webHidden/>
              </w:rPr>
              <w:tab/>
            </w:r>
            <w:r w:rsidR="00D25C43">
              <w:rPr>
                <w:noProof/>
                <w:webHidden/>
              </w:rPr>
              <w:fldChar w:fldCharType="begin"/>
            </w:r>
            <w:r w:rsidR="00D25C43">
              <w:rPr>
                <w:noProof/>
                <w:webHidden/>
              </w:rPr>
              <w:instrText xml:space="preserve"> PAGEREF _Toc430780809 \h </w:instrText>
            </w:r>
            <w:r w:rsidR="00D25C43">
              <w:rPr>
                <w:noProof/>
                <w:webHidden/>
              </w:rPr>
            </w:r>
            <w:r w:rsidR="00D25C43">
              <w:rPr>
                <w:noProof/>
                <w:webHidden/>
              </w:rPr>
              <w:fldChar w:fldCharType="separate"/>
            </w:r>
            <w:r w:rsidR="00D25C43">
              <w:rPr>
                <w:noProof/>
                <w:webHidden/>
              </w:rPr>
              <w:t>31</w:t>
            </w:r>
            <w:r w:rsidR="00D25C43">
              <w:rPr>
                <w:noProof/>
                <w:webHidden/>
              </w:rPr>
              <w:fldChar w:fldCharType="end"/>
            </w:r>
          </w:hyperlink>
        </w:p>
        <w:p w14:paraId="6791E1FD" w14:textId="77777777" w:rsidR="00D25C43" w:rsidRDefault="00CE70F1">
          <w:pPr>
            <w:pStyle w:val="TOC3"/>
            <w:rPr>
              <w:rFonts w:asciiTheme="minorHAnsi" w:eastAsiaTheme="minorEastAsia" w:hAnsiTheme="minorHAnsi" w:cstheme="minorBidi"/>
              <w:noProof/>
              <w:sz w:val="22"/>
              <w:szCs w:val="22"/>
            </w:rPr>
          </w:pPr>
          <w:hyperlink w:anchor="_Toc430780810" w:history="1">
            <w:r w:rsidR="00D25C43" w:rsidRPr="008D4347">
              <w:rPr>
                <w:rStyle w:val="Hyperlink"/>
                <w:noProof/>
              </w:rPr>
              <w:t>Forretningsmæssige hændelsesbeskeder</w:t>
            </w:r>
            <w:r w:rsidR="00D25C43">
              <w:rPr>
                <w:noProof/>
                <w:webHidden/>
              </w:rPr>
              <w:tab/>
            </w:r>
            <w:r w:rsidR="00D25C43">
              <w:rPr>
                <w:noProof/>
                <w:webHidden/>
              </w:rPr>
              <w:fldChar w:fldCharType="begin"/>
            </w:r>
            <w:r w:rsidR="00D25C43">
              <w:rPr>
                <w:noProof/>
                <w:webHidden/>
              </w:rPr>
              <w:instrText xml:space="preserve"> PAGEREF _Toc430780810 \h </w:instrText>
            </w:r>
            <w:r w:rsidR="00D25C43">
              <w:rPr>
                <w:noProof/>
                <w:webHidden/>
              </w:rPr>
            </w:r>
            <w:r w:rsidR="00D25C43">
              <w:rPr>
                <w:noProof/>
                <w:webHidden/>
              </w:rPr>
              <w:fldChar w:fldCharType="separate"/>
            </w:r>
            <w:r w:rsidR="00D25C43">
              <w:rPr>
                <w:noProof/>
                <w:webHidden/>
              </w:rPr>
              <w:t>31</w:t>
            </w:r>
            <w:r w:rsidR="00D25C43">
              <w:rPr>
                <w:noProof/>
                <w:webHidden/>
              </w:rPr>
              <w:fldChar w:fldCharType="end"/>
            </w:r>
          </w:hyperlink>
        </w:p>
        <w:p w14:paraId="6297A84F" w14:textId="77777777" w:rsidR="00D25C43" w:rsidRDefault="00CE70F1">
          <w:pPr>
            <w:pStyle w:val="TOC1"/>
            <w:rPr>
              <w:rFonts w:asciiTheme="minorHAnsi" w:eastAsiaTheme="minorEastAsia" w:hAnsiTheme="minorHAnsi" w:cstheme="minorBidi"/>
              <w:noProof/>
              <w:sz w:val="22"/>
              <w:szCs w:val="22"/>
            </w:rPr>
          </w:pPr>
          <w:hyperlink w:anchor="_Toc430780811" w:history="1">
            <w:r w:rsidR="00D25C43" w:rsidRPr="008D4347">
              <w:rPr>
                <w:rStyle w:val="Hyperlink"/>
                <w:noProof/>
              </w:rPr>
              <w:t>Afsnit 9 – Diverse oplysninger</w:t>
            </w:r>
            <w:r w:rsidR="00D25C43">
              <w:rPr>
                <w:noProof/>
                <w:webHidden/>
              </w:rPr>
              <w:tab/>
            </w:r>
            <w:r w:rsidR="00D25C43">
              <w:rPr>
                <w:noProof/>
                <w:webHidden/>
              </w:rPr>
              <w:fldChar w:fldCharType="begin"/>
            </w:r>
            <w:r w:rsidR="00D25C43">
              <w:rPr>
                <w:noProof/>
                <w:webHidden/>
              </w:rPr>
              <w:instrText xml:space="preserve"> PAGEREF _Toc430780811 \h </w:instrText>
            </w:r>
            <w:r w:rsidR="00D25C43">
              <w:rPr>
                <w:noProof/>
                <w:webHidden/>
              </w:rPr>
            </w:r>
            <w:r w:rsidR="00D25C43">
              <w:rPr>
                <w:noProof/>
                <w:webHidden/>
              </w:rPr>
              <w:fldChar w:fldCharType="separate"/>
            </w:r>
            <w:r w:rsidR="00D25C43">
              <w:rPr>
                <w:noProof/>
                <w:webHidden/>
              </w:rPr>
              <w:t>33</w:t>
            </w:r>
            <w:r w:rsidR="00D25C43">
              <w:rPr>
                <w:noProof/>
                <w:webHidden/>
              </w:rPr>
              <w:fldChar w:fldCharType="end"/>
            </w:r>
          </w:hyperlink>
        </w:p>
        <w:p w14:paraId="6F20D323" w14:textId="77777777" w:rsidR="00D25C43" w:rsidRDefault="00CE70F1">
          <w:pPr>
            <w:pStyle w:val="TOC3"/>
            <w:rPr>
              <w:rFonts w:asciiTheme="minorHAnsi" w:eastAsiaTheme="minorEastAsia" w:hAnsiTheme="minorHAnsi" w:cstheme="minorBidi"/>
              <w:noProof/>
              <w:sz w:val="22"/>
              <w:szCs w:val="22"/>
            </w:rPr>
          </w:pPr>
          <w:hyperlink w:anchor="_Toc430780812" w:history="1">
            <w:r w:rsidR="00D25C43" w:rsidRPr="008D4347">
              <w:rPr>
                <w:rStyle w:val="Hyperlink"/>
                <w:noProof/>
              </w:rPr>
              <w:t>Kontaktoplysninger</w:t>
            </w:r>
            <w:r w:rsidR="00D25C43">
              <w:rPr>
                <w:noProof/>
                <w:webHidden/>
              </w:rPr>
              <w:tab/>
            </w:r>
            <w:r w:rsidR="00D25C43">
              <w:rPr>
                <w:noProof/>
                <w:webHidden/>
              </w:rPr>
              <w:fldChar w:fldCharType="begin"/>
            </w:r>
            <w:r w:rsidR="00D25C43">
              <w:rPr>
                <w:noProof/>
                <w:webHidden/>
              </w:rPr>
              <w:instrText xml:space="preserve"> PAGEREF _Toc430780812 \h </w:instrText>
            </w:r>
            <w:r w:rsidR="00D25C43">
              <w:rPr>
                <w:noProof/>
                <w:webHidden/>
              </w:rPr>
            </w:r>
            <w:r w:rsidR="00D25C43">
              <w:rPr>
                <w:noProof/>
                <w:webHidden/>
              </w:rPr>
              <w:fldChar w:fldCharType="separate"/>
            </w:r>
            <w:r w:rsidR="00D25C43">
              <w:rPr>
                <w:noProof/>
                <w:webHidden/>
              </w:rPr>
              <w:t>33</w:t>
            </w:r>
            <w:r w:rsidR="00D25C43">
              <w:rPr>
                <w:noProof/>
                <w:webHidden/>
              </w:rPr>
              <w:fldChar w:fldCharType="end"/>
            </w:r>
          </w:hyperlink>
        </w:p>
        <w:p w14:paraId="5950C9E5" w14:textId="77777777" w:rsidR="00D25C43" w:rsidRDefault="00CE70F1">
          <w:pPr>
            <w:pStyle w:val="TOC3"/>
            <w:rPr>
              <w:rFonts w:asciiTheme="minorHAnsi" w:eastAsiaTheme="minorEastAsia" w:hAnsiTheme="minorHAnsi" w:cstheme="minorBidi"/>
              <w:noProof/>
              <w:sz w:val="22"/>
              <w:szCs w:val="22"/>
            </w:rPr>
          </w:pPr>
          <w:hyperlink w:anchor="_Toc430780813" w:history="1">
            <w:r w:rsidR="00D25C43" w:rsidRPr="008D4347">
              <w:rPr>
                <w:rStyle w:val="Hyperlink"/>
                <w:noProof/>
              </w:rPr>
              <w:t>Incidents</w:t>
            </w:r>
            <w:r w:rsidR="00D25C43">
              <w:rPr>
                <w:noProof/>
                <w:webHidden/>
              </w:rPr>
              <w:tab/>
            </w:r>
            <w:r w:rsidR="00D25C43">
              <w:rPr>
                <w:noProof/>
                <w:webHidden/>
              </w:rPr>
              <w:fldChar w:fldCharType="begin"/>
            </w:r>
            <w:r w:rsidR="00D25C43">
              <w:rPr>
                <w:noProof/>
                <w:webHidden/>
              </w:rPr>
              <w:instrText xml:space="preserve"> PAGEREF _Toc430780813 \h </w:instrText>
            </w:r>
            <w:r w:rsidR="00D25C43">
              <w:rPr>
                <w:noProof/>
                <w:webHidden/>
              </w:rPr>
            </w:r>
            <w:r w:rsidR="00D25C43">
              <w:rPr>
                <w:noProof/>
                <w:webHidden/>
              </w:rPr>
              <w:fldChar w:fldCharType="separate"/>
            </w:r>
            <w:r w:rsidR="00D25C43">
              <w:rPr>
                <w:noProof/>
                <w:webHidden/>
              </w:rPr>
              <w:t>33</w:t>
            </w:r>
            <w:r w:rsidR="00D25C43">
              <w:rPr>
                <w:noProof/>
                <w:webHidden/>
              </w:rPr>
              <w:fldChar w:fldCharType="end"/>
            </w:r>
          </w:hyperlink>
        </w:p>
        <w:p w14:paraId="0B5E2A7D" w14:textId="77777777" w:rsidR="00D25C43" w:rsidRDefault="00CE70F1">
          <w:pPr>
            <w:pStyle w:val="TOC3"/>
            <w:rPr>
              <w:rFonts w:asciiTheme="minorHAnsi" w:eastAsiaTheme="minorEastAsia" w:hAnsiTheme="minorHAnsi" w:cstheme="minorBidi"/>
              <w:noProof/>
              <w:sz w:val="22"/>
              <w:szCs w:val="22"/>
            </w:rPr>
          </w:pPr>
          <w:hyperlink w:anchor="_Toc430780814" w:history="1">
            <w:r w:rsidR="00D25C43" w:rsidRPr="008D4347">
              <w:rPr>
                <w:rStyle w:val="Hyperlink"/>
                <w:noProof/>
              </w:rPr>
              <w:t>End-points, FTP-adresser mv.</w:t>
            </w:r>
            <w:r w:rsidR="00D25C43">
              <w:rPr>
                <w:noProof/>
                <w:webHidden/>
              </w:rPr>
              <w:tab/>
            </w:r>
            <w:r w:rsidR="00D25C43">
              <w:rPr>
                <w:noProof/>
                <w:webHidden/>
              </w:rPr>
              <w:fldChar w:fldCharType="begin"/>
            </w:r>
            <w:r w:rsidR="00D25C43">
              <w:rPr>
                <w:noProof/>
                <w:webHidden/>
              </w:rPr>
              <w:instrText xml:space="preserve"> PAGEREF _Toc430780814 \h </w:instrText>
            </w:r>
            <w:r w:rsidR="00D25C43">
              <w:rPr>
                <w:noProof/>
                <w:webHidden/>
              </w:rPr>
            </w:r>
            <w:r w:rsidR="00D25C43">
              <w:rPr>
                <w:noProof/>
                <w:webHidden/>
              </w:rPr>
              <w:fldChar w:fldCharType="separate"/>
            </w:r>
            <w:r w:rsidR="00D25C43">
              <w:rPr>
                <w:noProof/>
                <w:webHidden/>
              </w:rPr>
              <w:t>33</w:t>
            </w:r>
            <w:r w:rsidR="00D25C43">
              <w:rPr>
                <w:noProof/>
                <w:webHidden/>
              </w:rPr>
              <w:fldChar w:fldCharType="end"/>
            </w:r>
          </w:hyperlink>
        </w:p>
        <w:p w14:paraId="3690BE26" w14:textId="77777777" w:rsidR="00D25C43" w:rsidRDefault="00CE70F1">
          <w:pPr>
            <w:pStyle w:val="TOC3"/>
            <w:rPr>
              <w:rFonts w:asciiTheme="minorHAnsi" w:eastAsiaTheme="minorEastAsia" w:hAnsiTheme="minorHAnsi" w:cstheme="minorBidi"/>
              <w:noProof/>
              <w:sz w:val="22"/>
              <w:szCs w:val="22"/>
            </w:rPr>
          </w:pPr>
          <w:hyperlink w:anchor="_Toc430780815" w:history="1">
            <w:r w:rsidR="00D25C43" w:rsidRPr="008D4347">
              <w:rPr>
                <w:rStyle w:val="Hyperlink"/>
                <w:noProof/>
              </w:rPr>
              <w:t>SSH nøgler til SFTP</w:t>
            </w:r>
            <w:r w:rsidR="00D25C43">
              <w:rPr>
                <w:noProof/>
                <w:webHidden/>
              </w:rPr>
              <w:tab/>
            </w:r>
            <w:r w:rsidR="00D25C43">
              <w:rPr>
                <w:noProof/>
                <w:webHidden/>
              </w:rPr>
              <w:fldChar w:fldCharType="begin"/>
            </w:r>
            <w:r w:rsidR="00D25C43">
              <w:rPr>
                <w:noProof/>
                <w:webHidden/>
              </w:rPr>
              <w:instrText xml:space="preserve"> PAGEREF _Toc430780815 \h </w:instrText>
            </w:r>
            <w:r w:rsidR="00D25C43">
              <w:rPr>
                <w:noProof/>
                <w:webHidden/>
              </w:rPr>
            </w:r>
            <w:r w:rsidR="00D25C43">
              <w:rPr>
                <w:noProof/>
                <w:webHidden/>
              </w:rPr>
              <w:fldChar w:fldCharType="separate"/>
            </w:r>
            <w:r w:rsidR="00D25C43">
              <w:rPr>
                <w:noProof/>
                <w:webHidden/>
              </w:rPr>
              <w:t>34</w:t>
            </w:r>
            <w:r w:rsidR="00D25C43">
              <w:rPr>
                <w:noProof/>
                <w:webHidden/>
              </w:rPr>
              <w:fldChar w:fldCharType="end"/>
            </w:r>
          </w:hyperlink>
        </w:p>
        <w:p w14:paraId="69DB8F3E" w14:textId="77777777" w:rsidR="00D25C43" w:rsidRDefault="00CE70F1">
          <w:pPr>
            <w:pStyle w:val="TOC3"/>
            <w:rPr>
              <w:rFonts w:asciiTheme="minorHAnsi" w:eastAsiaTheme="minorEastAsia" w:hAnsiTheme="minorHAnsi" w:cstheme="minorBidi"/>
              <w:noProof/>
              <w:sz w:val="22"/>
              <w:szCs w:val="22"/>
            </w:rPr>
          </w:pPr>
          <w:hyperlink w:anchor="_Toc430780816" w:history="1">
            <w:r w:rsidR="00D25C43" w:rsidRPr="008D4347">
              <w:rPr>
                <w:rStyle w:val="Hyperlink"/>
                <w:noProof/>
              </w:rPr>
              <w:t>Kald af tjenester med relation til replikeringkanalerne</w:t>
            </w:r>
            <w:r w:rsidR="00D25C43">
              <w:rPr>
                <w:noProof/>
                <w:webHidden/>
              </w:rPr>
              <w:tab/>
            </w:r>
            <w:r w:rsidR="00D25C43">
              <w:rPr>
                <w:noProof/>
                <w:webHidden/>
              </w:rPr>
              <w:fldChar w:fldCharType="begin"/>
            </w:r>
            <w:r w:rsidR="00D25C43">
              <w:rPr>
                <w:noProof/>
                <w:webHidden/>
              </w:rPr>
              <w:instrText xml:space="preserve"> PAGEREF _Toc430780816 \h </w:instrText>
            </w:r>
            <w:r w:rsidR="00D25C43">
              <w:rPr>
                <w:noProof/>
                <w:webHidden/>
              </w:rPr>
            </w:r>
            <w:r w:rsidR="00D25C43">
              <w:rPr>
                <w:noProof/>
                <w:webHidden/>
              </w:rPr>
              <w:fldChar w:fldCharType="separate"/>
            </w:r>
            <w:r w:rsidR="00D25C43">
              <w:rPr>
                <w:noProof/>
                <w:webHidden/>
              </w:rPr>
              <w:t>34</w:t>
            </w:r>
            <w:r w:rsidR="00D25C43">
              <w:rPr>
                <w:noProof/>
                <w:webHidden/>
              </w:rPr>
              <w:fldChar w:fldCharType="end"/>
            </w:r>
          </w:hyperlink>
        </w:p>
        <w:p w14:paraId="27133CC1" w14:textId="77777777" w:rsidR="00D25C43" w:rsidRDefault="00CE70F1">
          <w:pPr>
            <w:pStyle w:val="TOC3"/>
            <w:rPr>
              <w:rFonts w:asciiTheme="minorHAnsi" w:eastAsiaTheme="minorEastAsia" w:hAnsiTheme="minorHAnsi" w:cstheme="minorBidi"/>
              <w:noProof/>
              <w:sz w:val="22"/>
              <w:szCs w:val="22"/>
            </w:rPr>
          </w:pPr>
          <w:hyperlink w:anchor="_Toc430780817" w:history="1">
            <w:r w:rsidR="00D25C43" w:rsidRPr="008D4347">
              <w:rPr>
                <w:rStyle w:val="Hyperlink"/>
                <w:noProof/>
              </w:rPr>
              <w:t>Oversigt over Bilag til denne Dataleverancespecifikation</w:t>
            </w:r>
            <w:r w:rsidR="00D25C43">
              <w:rPr>
                <w:noProof/>
                <w:webHidden/>
              </w:rPr>
              <w:tab/>
            </w:r>
            <w:r w:rsidR="00D25C43">
              <w:rPr>
                <w:noProof/>
                <w:webHidden/>
              </w:rPr>
              <w:fldChar w:fldCharType="begin"/>
            </w:r>
            <w:r w:rsidR="00D25C43">
              <w:rPr>
                <w:noProof/>
                <w:webHidden/>
              </w:rPr>
              <w:instrText xml:space="preserve"> PAGEREF _Toc430780817 \h </w:instrText>
            </w:r>
            <w:r w:rsidR="00D25C43">
              <w:rPr>
                <w:noProof/>
                <w:webHidden/>
              </w:rPr>
            </w:r>
            <w:r w:rsidR="00D25C43">
              <w:rPr>
                <w:noProof/>
                <w:webHidden/>
              </w:rPr>
              <w:fldChar w:fldCharType="separate"/>
            </w:r>
            <w:r w:rsidR="00D25C43">
              <w:rPr>
                <w:noProof/>
                <w:webHidden/>
              </w:rPr>
              <w:t>34</w:t>
            </w:r>
            <w:r w:rsidR="00D25C43">
              <w:rPr>
                <w:noProof/>
                <w:webHidden/>
              </w:rPr>
              <w:fldChar w:fldCharType="end"/>
            </w:r>
          </w:hyperlink>
        </w:p>
        <w:p w14:paraId="72BB5321" w14:textId="5F31CEFA" w:rsidR="0018288A" w:rsidRDefault="0018288A">
          <w:r>
            <w:rPr>
              <w:b/>
              <w:bCs/>
              <w:noProof/>
            </w:rPr>
            <w:fldChar w:fldCharType="end"/>
          </w:r>
        </w:p>
      </w:sdtContent>
    </w:sdt>
    <w:p w14:paraId="4813D7D7" w14:textId="61F4DC00" w:rsidR="007F20E1" w:rsidRDefault="007F20E1" w:rsidP="00726249"/>
    <w:p w14:paraId="451F9D82" w14:textId="66E0D3AE" w:rsidR="009024E7" w:rsidRDefault="009024E7" w:rsidP="009024E7">
      <w:bookmarkStart w:id="2" w:name="_Toc408571691"/>
      <w:bookmarkStart w:id="3" w:name="_Toc408825063"/>
      <w:bookmarkStart w:id="4" w:name="_Toc408571688"/>
      <w:bookmarkStart w:id="5" w:name="_Toc408825060"/>
      <w:bookmarkEnd w:id="2"/>
      <w:bookmarkEnd w:id="3"/>
    </w:p>
    <w:p w14:paraId="68EA65EE" w14:textId="77777777" w:rsidR="009024E7" w:rsidRDefault="009024E7" w:rsidP="009024E7"/>
    <w:p w14:paraId="4813D7D8" w14:textId="723005F5" w:rsidR="00B033BB" w:rsidRDefault="00B26CC4" w:rsidP="006552B8">
      <w:pPr>
        <w:pStyle w:val="Heading1"/>
      </w:pPr>
      <w:bookmarkStart w:id="6" w:name="_Toc430780778"/>
      <w:r>
        <w:lastRenderedPageBreak/>
        <w:t>Indledning</w:t>
      </w:r>
      <w:bookmarkEnd w:id="4"/>
      <w:bookmarkEnd w:id="5"/>
      <w:bookmarkEnd w:id="6"/>
    </w:p>
    <w:p w14:paraId="4813D7D9" w14:textId="77777777" w:rsidR="0068605A" w:rsidRDefault="009D10F7" w:rsidP="009D10F7">
      <w:pPr>
        <w:pStyle w:val="Heading3"/>
      </w:pPr>
      <w:bookmarkStart w:id="7" w:name="_Toc408571689"/>
      <w:bookmarkStart w:id="8" w:name="_Toc408825061"/>
      <w:bookmarkStart w:id="9" w:name="_Toc430780779"/>
      <w:r>
        <w:t>Om dette dokument</w:t>
      </w:r>
      <w:bookmarkEnd w:id="7"/>
      <w:bookmarkEnd w:id="8"/>
      <w:bookmarkEnd w:id="9"/>
      <w:r>
        <w:tab/>
      </w:r>
    </w:p>
    <w:p w14:paraId="4813D7DA" w14:textId="7FF7DC98" w:rsidR="009D10F7" w:rsidRDefault="009D10F7" w:rsidP="009D10F7">
      <w:r>
        <w:t xml:space="preserve">Dette dokument </w:t>
      </w:r>
      <w:r w:rsidR="001C3F88">
        <w:t>fastlægger</w:t>
      </w:r>
      <w:r>
        <w:t xml:space="preserve"> en </w:t>
      </w:r>
      <w:r w:rsidR="0085634D">
        <w:t>specificering</w:t>
      </w:r>
      <w:r>
        <w:t xml:space="preserve"> af data</w:t>
      </w:r>
      <w:r w:rsidR="0085634D">
        <w:t xml:space="preserve"> leverance</w:t>
      </w:r>
      <w:r>
        <w:t xml:space="preserve"> fra </w:t>
      </w:r>
      <w:r w:rsidR="001C3F88">
        <w:t xml:space="preserve">en </w:t>
      </w:r>
      <w:r w:rsidR="00726058">
        <w:t xml:space="preserve">Dataleverandør </w:t>
      </w:r>
      <w:r>
        <w:t>til Datafordeleren.</w:t>
      </w:r>
      <w:r w:rsidR="002E6B04">
        <w:t xml:space="preserve"> </w:t>
      </w:r>
    </w:p>
    <w:p w14:paraId="71A73C80" w14:textId="29794E6F" w:rsidR="00BB681A" w:rsidRPr="00BB681A" w:rsidRDefault="002E48BD" w:rsidP="009D10F7">
      <w:r>
        <w:t>Denne specificeringsaftale omhandler lever</w:t>
      </w:r>
      <w:r w:rsidR="00B96244">
        <w:t>a</w:t>
      </w:r>
      <w:r>
        <w:t xml:space="preserve">nce af: </w:t>
      </w:r>
      <w:r w:rsidR="000E1F44">
        <w:rPr>
          <w:color w:val="0070C0"/>
        </w:rPr>
        <w:t>DAR</w:t>
      </w:r>
      <w:r w:rsidR="00BB681A">
        <w:rPr>
          <w:highlight w:val="yellow"/>
        </w:rPr>
        <w:br/>
      </w:r>
      <w:r w:rsidR="00BB681A" w:rsidRPr="009A0043">
        <w:t>Udfyldt af:</w:t>
      </w:r>
      <w:r w:rsidR="0081224F">
        <w:t xml:space="preserve"> </w:t>
      </w:r>
      <w:r w:rsidR="0081224F" w:rsidRPr="001B4681">
        <w:rPr>
          <w:color w:val="0070C0"/>
        </w:rPr>
        <w:t>Netcompany</w:t>
      </w:r>
      <w:r w:rsidR="00BB681A">
        <w:t xml:space="preserve"> dato:</w:t>
      </w:r>
      <w:r w:rsidR="0081224F">
        <w:t xml:space="preserve"> </w:t>
      </w:r>
      <w:r w:rsidR="00DC34BF">
        <w:rPr>
          <w:color w:val="0070C0"/>
        </w:rPr>
        <w:t>201</w:t>
      </w:r>
      <w:r w:rsidR="00AC00A7">
        <w:rPr>
          <w:color w:val="0070C0"/>
        </w:rPr>
        <w:t>6</w:t>
      </w:r>
      <w:r w:rsidR="00DC34BF">
        <w:rPr>
          <w:color w:val="0070C0"/>
        </w:rPr>
        <w:t>-</w:t>
      </w:r>
      <w:r w:rsidR="00AC00A7">
        <w:rPr>
          <w:color w:val="0070C0"/>
        </w:rPr>
        <w:t>0</w:t>
      </w:r>
      <w:r w:rsidR="00481893">
        <w:rPr>
          <w:color w:val="0070C0"/>
        </w:rPr>
        <w:t>6</w:t>
      </w:r>
      <w:r w:rsidR="0081224F" w:rsidRPr="001B4681">
        <w:rPr>
          <w:color w:val="0070C0"/>
        </w:rPr>
        <w:t>-</w:t>
      </w:r>
      <w:r w:rsidR="0003658D">
        <w:rPr>
          <w:color w:val="0070C0"/>
        </w:rPr>
        <w:t>2</w:t>
      </w:r>
      <w:r w:rsidR="00481893">
        <w:rPr>
          <w:color w:val="0070C0"/>
        </w:rPr>
        <w:t>2</w:t>
      </w:r>
    </w:p>
    <w:p w14:paraId="5416ECB2" w14:textId="1BEB1732" w:rsidR="00B26CC4" w:rsidRDefault="00B26CC4" w:rsidP="009D10F7">
      <w:r>
        <w:t xml:space="preserve">Aftalen omfatter de forhold, der skal afklares for at kunne etablere integration mellem </w:t>
      </w:r>
      <w:r w:rsidR="00726058">
        <w:t>D</w:t>
      </w:r>
      <w:r>
        <w:t xml:space="preserve">ataleverandørens register og Datafordeleren og implementere udstilling af dataleverandørens data på </w:t>
      </w:r>
      <w:r w:rsidR="00C97D10">
        <w:t>D</w:t>
      </w:r>
      <w:r w:rsidR="00F67F51">
        <w:t>atafordeleren</w:t>
      </w:r>
      <w:r>
        <w:t>.</w:t>
      </w:r>
    </w:p>
    <w:p w14:paraId="0A242D9A" w14:textId="7222B4ED" w:rsidR="00B26CC4" w:rsidRDefault="00B26CC4" w:rsidP="009D10F7">
      <w:r>
        <w:t>Dette omfatter blandt andet</w:t>
      </w:r>
      <w:r w:rsidR="00F67F51">
        <w:t xml:space="preserve"> valg om leveringsmøns</w:t>
      </w:r>
      <w:r w:rsidR="00BD0513">
        <w:t>t</w:t>
      </w:r>
      <w:r w:rsidR="00F67F51">
        <w:t xml:space="preserve">re (pull/push), </w:t>
      </w:r>
      <w:r>
        <w:t xml:space="preserve">angivelse af </w:t>
      </w:r>
      <w:r w:rsidR="00F67F51">
        <w:t>hvilke type</w:t>
      </w:r>
      <w:r>
        <w:t>r</w:t>
      </w:r>
      <w:r w:rsidR="00F67F51">
        <w:t xml:space="preserve"> data der indgår i leverancen, hvilke mekanismer der ønskes anvendt til sikring af dataintegritet i overførslen og hvorvidt der ønskes at anvende både</w:t>
      </w:r>
      <w:r w:rsidR="00C8565D">
        <w:t xml:space="preserve"> filleverancer og webservices</w:t>
      </w:r>
      <w:r w:rsidR="00F67F51">
        <w:t xml:space="preserve"> til leverancer</w:t>
      </w:r>
      <w:r w:rsidR="00C84DBC">
        <w:t xml:space="preserve"> eller kun </w:t>
      </w:r>
      <w:r>
        <w:t>filleverancer</w:t>
      </w:r>
      <w:r w:rsidR="00F67F51">
        <w:t xml:space="preserve">. </w:t>
      </w:r>
    </w:p>
    <w:p w14:paraId="0F5DEFB3" w14:textId="62D69F90" w:rsidR="00C977D9" w:rsidRDefault="00B26CC4" w:rsidP="009D10F7">
      <w:r>
        <w:t xml:space="preserve">Endelig omfatter </w:t>
      </w:r>
      <w:r w:rsidR="0085634D">
        <w:t xml:space="preserve">specifikationens </w:t>
      </w:r>
      <w:r>
        <w:t>bilag</w:t>
      </w:r>
      <w:r w:rsidR="00C977D9">
        <w:t xml:space="preserve"> specifikation</w:t>
      </w:r>
      <w:r>
        <w:t>er</w:t>
      </w:r>
      <w:r w:rsidR="00C977D9">
        <w:t xml:space="preserve"> af de data leverancen indeholder</w:t>
      </w:r>
      <w:r>
        <w:t xml:space="preserve"> og de tjenester, som skal udstilles på Datafordeleren</w:t>
      </w:r>
      <w:r w:rsidR="00C977D9">
        <w:t>.</w:t>
      </w:r>
    </w:p>
    <w:p w14:paraId="123C590D" w14:textId="73E22D6A" w:rsidR="00B26CC4" w:rsidRDefault="00092E6B" w:rsidP="00B26CC4">
      <w:pPr>
        <w:pStyle w:val="Heading3"/>
      </w:pPr>
      <w:bookmarkStart w:id="10" w:name="_Toc408571690"/>
      <w:bookmarkStart w:id="11" w:name="_Toc408825062"/>
      <w:bookmarkStart w:id="12" w:name="_Toc430780780"/>
      <w:r>
        <w:t>Aktører</w:t>
      </w:r>
      <w:bookmarkEnd w:id="10"/>
      <w:bookmarkEnd w:id="11"/>
      <w:bookmarkEnd w:id="12"/>
    </w:p>
    <w:p w14:paraId="2BF83D3E" w14:textId="5EB44A2D" w:rsidR="00092E6B" w:rsidRDefault="00092E6B" w:rsidP="000A58FF">
      <w:r>
        <w:t xml:space="preserve">Denne </w:t>
      </w:r>
      <w:r w:rsidR="0085634D">
        <w:t>specifikation er til brug for de</w:t>
      </w:r>
      <w:r>
        <w:t xml:space="preserve"> tre parter:</w:t>
      </w:r>
    </w:p>
    <w:p w14:paraId="3126DF30" w14:textId="70680D2B" w:rsidR="00092E6B" w:rsidRDefault="00092E6B" w:rsidP="00F711A0">
      <w:pPr>
        <w:pStyle w:val="ListParagraph"/>
        <w:numPr>
          <w:ilvl w:val="0"/>
          <w:numId w:val="69"/>
        </w:numPr>
      </w:pPr>
      <w:r w:rsidRPr="000A58FF">
        <w:rPr>
          <w:b/>
        </w:rPr>
        <w:t>Dataleverandøren</w:t>
      </w:r>
      <w:r>
        <w:t xml:space="preserve"> er den organisation, der leverer data til udstilling på Datafordeleren.</w:t>
      </w:r>
    </w:p>
    <w:p w14:paraId="0FCE177F" w14:textId="1E0BBE1E" w:rsidR="00092E6B" w:rsidRDefault="00092E6B" w:rsidP="00A54D49">
      <w:pPr>
        <w:pStyle w:val="ListParagraph"/>
        <w:numPr>
          <w:ilvl w:val="0"/>
          <w:numId w:val="69"/>
        </w:numPr>
      </w:pPr>
      <w:r w:rsidRPr="000A58FF">
        <w:rPr>
          <w:b/>
        </w:rPr>
        <w:t>Leverandøren</w:t>
      </w:r>
      <w:r>
        <w:t xml:space="preserve"> er </w:t>
      </w:r>
      <w:r w:rsidR="006E1544">
        <w:t>KMD, som er ansvarlige for udvikling og drift af Datafordeleren. Leverandøren er også Single Point of Contact (SPoC) for Datafordelerens dataanvendere.</w:t>
      </w:r>
    </w:p>
    <w:p w14:paraId="26BDA866" w14:textId="65979AAF" w:rsidR="00092E6B" w:rsidRDefault="00092E6B" w:rsidP="00A54D49">
      <w:pPr>
        <w:pStyle w:val="ListParagraph"/>
        <w:numPr>
          <w:ilvl w:val="0"/>
          <w:numId w:val="69"/>
        </w:numPr>
      </w:pPr>
      <w:r w:rsidRPr="000A58FF">
        <w:rPr>
          <w:b/>
        </w:rPr>
        <w:t xml:space="preserve">Operatøren </w:t>
      </w:r>
      <w:r>
        <w:t>er</w:t>
      </w:r>
      <w:r w:rsidR="006E1544">
        <w:t xml:space="preserve"> den enhed i Geodatastyrelsen, som varetager kunderollen overfor Leverandøren. Operatøren har den daglige kontakt med Leverandøren og alle bestillinger af ændret eller ny funktionalitet som skal implementeres af Leverandøren skal gå igennem Operatøren.</w:t>
      </w:r>
    </w:p>
    <w:p w14:paraId="3AB53C8A" w14:textId="3C3CDBC7" w:rsidR="00012B49" w:rsidRDefault="00012B49" w:rsidP="00012B49"/>
    <w:p w14:paraId="7B774C19" w14:textId="77777777" w:rsidR="00D817EC" w:rsidRDefault="00012B49" w:rsidP="00012B49">
      <w:r>
        <w:t>Alle 3 aktører kan anfordre total-udtræk og ekstraordinære synkroniseringer når de konstatere et behov, men det er udelukkende dataleverandøren der kan tage beslutningen om det i praksis skal gennemføres, og i så fald indenfor hvilken tids-horisont, da sådanne total-udtræk kan have indflydelse på dataleverandørens produktions systemer.</w:t>
      </w:r>
    </w:p>
    <w:p w14:paraId="1C04B895" w14:textId="739FD02E" w:rsidR="00D817EC" w:rsidRDefault="00AB346F" w:rsidP="00D817EC">
      <w:pPr>
        <w:pStyle w:val="Heading3"/>
      </w:pPr>
      <w:bookmarkStart w:id="13" w:name="_Toc430780781"/>
      <w:r>
        <w:t xml:space="preserve">Dokument </w:t>
      </w:r>
      <w:r w:rsidR="00D817EC">
        <w:t>versionering</w:t>
      </w:r>
      <w:bookmarkEnd w:id="13"/>
    </w:p>
    <w:p w14:paraId="5528591A" w14:textId="60CA9F98" w:rsidR="008A4AE0" w:rsidRDefault="000355E4" w:rsidP="003E073D">
      <w:r>
        <w:t>Af hensyn til klarhed over oprindelse af dokumentation, samt versioner ved gentagne leverancer, skal følgende navngivning anvendes når de udfyldte skabeloner indsendes:</w:t>
      </w:r>
    </w:p>
    <w:p w14:paraId="58804250" w14:textId="6A9C663C" w:rsidR="000355E4" w:rsidRPr="003E073D" w:rsidRDefault="000355E4" w:rsidP="003E073D">
      <w:r w:rsidRPr="003E073D">
        <w:t>”REGISTER NAVN”_ VERSION_DATO_ ”DOKUMENTNAVN”</w:t>
      </w:r>
    </w:p>
    <w:p w14:paraId="5458B81F" w14:textId="2E90F018" w:rsidR="000355E4" w:rsidRPr="003E073D" w:rsidRDefault="000355E4" w:rsidP="003E073D">
      <w:r w:rsidRPr="003E073D">
        <w:t>Eksempel:  DAGI_v1.0_2015.02.15_Bilag 2_Tjeneste skabelon.doc</w:t>
      </w:r>
    </w:p>
    <w:p w14:paraId="2F9CD480" w14:textId="5543A9CE" w:rsidR="000355E4" w:rsidRPr="003E073D" w:rsidRDefault="000355E4" w:rsidP="003E073D">
      <w:r w:rsidRPr="003E073D">
        <w:t xml:space="preserve">Hvad "Register Navn" angår, så vær opmærksom på at det i datafordeler sammenhænge er navnet for hvert datasæt der indsendes på egen replikeringskanal. Dvs. </w:t>
      </w:r>
      <w:r w:rsidR="00B80095" w:rsidRPr="003E073D">
        <w:t xml:space="preserve">at der kan forekomme adskille forskellige datafordeler </w:t>
      </w:r>
      <w:r w:rsidR="00B80095" w:rsidRPr="003E073D">
        <w:lastRenderedPageBreak/>
        <w:t>"registre" som hos dataleverandøren tilhører samme registe</w:t>
      </w:r>
      <w:r w:rsidR="000F6602">
        <w:t>r</w:t>
      </w:r>
      <w:r w:rsidRPr="003E073D">
        <w:t>.</w:t>
      </w:r>
      <w:r w:rsidR="00B80095" w:rsidRPr="003E073D">
        <w:t xml:space="preserve">  Dette forekommer når datalever</w:t>
      </w:r>
      <w:r w:rsidR="000F6602">
        <w:t>a</w:t>
      </w:r>
      <w:r w:rsidR="00B80095" w:rsidRPr="003E073D">
        <w:t xml:space="preserve">ndøren af praktiske grunde ønsker at opdele leverancerne til datafordeleren i forskellige delmængder. </w:t>
      </w:r>
    </w:p>
    <w:p w14:paraId="7BF13C45" w14:textId="1FD61DFA" w:rsidR="000355E4" w:rsidRPr="008A4AE0" w:rsidRDefault="00E228D1" w:rsidP="003E073D">
      <w:r>
        <w:t xml:space="preserve">I </w:t>
      </w:r>
      <w:r w:rsidR="000F6602">
        <w:t>dokumentationsnavngivningen</w:t>
      </w:r>
      <w:r>
        <w:t xml:space="preserve"> er det derfor væsentligt at det er delmængdens navn der anvendes, og ikke dataleverandørens interne betegnelse.</w:t>
      </w:r>
    </w:p>
    <w:p w14:paraId="16B12FED" w14:textId="27073A45" w:rsidR="006A36A4" w:rsidRDefault="006A36A4">
      <w:pPr>
        <w:rPr>
          <w:color w:val="00B050"/>
        </w:rPr>
      </w:pPr>
    </w:p>
    <w:p w14:paraId="2688652D" w14:textId="77777777" w:rsidR="006A36A4" w:rsidRDefault="006A36A4" w:rsidP="006A36A4">
      <w:pPr>
        <w:pStyle w:val="ListParagraph"/>
        <w:ind w:left="2160"/>
        <w:rPr>
          <w:color w:val="1F497D"/>
        </w:rPr>
      </w:pPr>
    </w:p>
    <w:p w14:paraId="331ED480" w14:textId="77777777" w:rsidR="006A36A4" w:rsidRDefault="006A36A4" w:rsidP="00012B49"/>
    <w:p w14:paraId="140EB2D1" w14:textId="0A5F2C53" w:rsidR="004D1265" w:rsidRDefault="004D1265" w:rsidP="004D1265">
      <w:pPr>
        <w:pStyle w:val="Heading1"/>
      </w:pPr>
      <w:bookmarkStart w:id="14" w:name="_Toc408571692"/>
      <w:bookmarkStart w:id="15" w:name="_Toc408825064"/>
      <w:bookmarkStart w:id="16" w:name="_Toc430780782"/>
      <w:r>
        <w:lastRenderedPageBreak/>
        <w:t xml:space="preserve">Afsnit </w:t>
      </w:r>
      <w:r w:rsidR="006F2742">
        <w:t>1</w:t>
      </w:r>
      <w:r>
        <w:t xml:space="preserve"> – </w:t>
      </w:r>
      <w:r w:rsidR="006F2742">
        <w:t>Process for ny leverance</w:t>
      </w:r>
      <w:bookmarkEnd w:id="14"/>
      <w:bookmarkEnd w:id="15"/>
      <w:bookmarkEnd w:id="16"/>
    </w:p>
    <w:p w14:paraId="6BA1CE0B" w14:textId="155BCE00" w:rsidR="003336D0" w:rsidRDefault="0018288A" w:rsidP="003336D0">
      <w:pPr>
        <w:pStyle w:val="Heading3"/>
      </w:pPr>
      <w:bookmarkStart w:id="17" w:name="_Toc408571693"/>
      <w:bookmarkStart w:id="18" w:name="_Toc408825065"/>
      <w:bookmarkStart w:id="19" w:name="_Toc430780783"/>
      <w:r>
        <w:t>Hvad skal der ske?</w:t>
      </w:r>
      <w:bookmarkEnd w:id="17"/>
      <w:bookmarkEnd w:id="18"/>
      <w:bookmarkEnd w:id="19"/>
    </w:p>
    <w:p w14:paraId="4F33956D" w14:textId="458E8BA5" w:rsidR="0061608B" w:rsidRDefault="00C0241E" w:rsidP="00F711A0">
      <w:pPr>
        <w:pStyle w:val="ListParagraph"/>
        <w:numPr>
          <w:ilvl w:val="0"/>
          <w:numId w:val="65"/>
        </w:numPr>
      </w:pPr>
      <w:r>
        <w:t>Opstart</w:t>
      </w:r>
      <w:r w:rsidR="00A47892">
        <w:br/>
      </w:r>
      <w:r w:rsidR="00B26CC4">
        <w:t xml:space="preserve">Leverandøren fremsender </w:t>
      </w:r>
      <w:r w:rsidR="00F52F14">
        <w:t>d</w:t>
      </w:r>
      <w:r>
        <w:t>ataleverance</w:t>
      </w:r>
      <w:r w:rsidR="000A2C1E">
        <w:t>specifikations</w:t>
      </w:r>
      <w:r w:rsidR="00F52F14">
        <w:t>-</w:t>
      </w:r>
      <w:r>
        <w:t>skabelonen</w:t>
      </w:r>
      <w:r w:rsidR="00B26CC4">
        <w:t xml:space="preserve"> til Dataleverandøren</w:t>
      </w:r>
      <w:r>
        <w:t>.</w:t>
      </w:r>
    </w:p>
    <w:p w14:paraId="7B3F6C30" w14:textId="2BC65210" w:rsidR="0061608B" w:rsidRDefault="0061608B" w:rsidP="00A54D49">
      <w:pPr>
        <w:pStyle w:val="ListParagraph"/>
        <w:numPr>
          <w:ilvl w:val="0"/>
          <w:numId w:val="65"/>
        </w:numPr>
      </w:pPr>
      <w:r>
        <w:t xml:space="preserve">Udfyld </w:t>
      </w:r>
      <w:r w:rsidR="00BD0513">
        <w:t>skabelon</w:t>
      </w:r>
      <w:r>
        <w:t xml:space="preserve"> </w:t>
      </w:r>
    </w:p>
    <w:p w14:paraId="36C8F203" w14:textId="089016FB" w:rsidR="00B11A7D" w:rsidRDefault="00B11A7D" w:rsidP="00D93420">
      <w:pPr>
        <w:pStyle w:val="ListParagraph"/>
      </w:pPr>
      <w:r>
        <w:t>Dataleverandøren udfylde</w:t>
      </w:r>
      <w:r w:rsidR="00B26CC4">
        <w:t>r de relevante dele af</w:t>
      </w:r>
      <w:r>
        <w:t xml:space="preserve"> </w:t>
      </w:r>
      <w:r w:rsidR="000A2C1E">
        <w:t>dataleverancespecifikationen</w:t>
      </w:r>
      <w:r>
        <w:t>. Bemærk</w:t>
      </w:r>
      <w:r w:rsidR="00B26CC4">
        <w:t>, at</w:t>
      </w:r>
      <w:r>
        <w:t xml:space="preserve"> der er </w:t>
      </w:r>
      <w:r w:rsidR="0060395A">
        <w:t>information</w:t>
      </w:r>
      <w:r w:rsidR="00B26CC4">
        <w:t>,</w:t>
      </w:r>
      <w:r>
        <w:t xml:space="preserve"> der efterfølgende vil blive udfyldt af </w:t>
      </w:r>
      <w:r w:rsidR="00B26CC4">
        <w:t>Leverandøren</w:t>
      </w:r>
      <w:r w:rsidR="00D93420">
        <w:t xml:space="preserve"> eller Operatøren</w:t>
      </w:r>
      <w:r>
        <w:t>.</w:t>
      </w:r>
    </w:p>
    <w:p w14:paraId="24E7DEEA" w14:textId="45D1D0AD" w:rsidR="005D020F" w:rsidRDefault="008A6368" w:rsidP="00F711A0">
      <w:pPr>
        <w:pStyle w:val="ListParagraph"/>
        <w:numPr>
          <w:ilvl w:val="0"/>
          <w:numId w:val="65"/>
        </w:numPr>
      </w:pPr>
      <w:r>
        <w:t>Bilag</w:t>
      </w:r>
      <w:r w:rsidR="005D020F">
        <w:t xml:space="preserve"> 1-</w:t>
      </w:r>
      <w:r w:rsidR="00E27BD3">
        <w:t>5</w:t>
      </w:r>
      <w:r w:rsidR="005D020F">
        <w:t xml:space="preserve"> udarbejdes.</w:t>
      </w:r>
    </w:p>
    <w:p w14:paraId="455647EA" w14:textId="6A19FF38" w:rsidR="00B11A7D" w:rsidRDefault="00B11A7D" w:rsidP="00D93420">
      <w:pPr>
        <w:pStyle w:val="ListParagraph"/>
      </w:pPr>
      <w:r>
        <w:t xml:space="preserve">Dataleverandøren udarbejder </w:t>
      </w:r>
      <w:r w:rsidR="00D06FC8">
        <w:t>de</w:t>
      </w:r>
      <w:r w:rsidR="004766E7">
        <w:t xml:space="preserve"> </w:t>
      </w:r>
      <w:r w:rsidR="008A6368">
        <w:t>bilag</w:t>
      </w:r>
      <w:r w:rsidR="00726058">
        <w:t>,</w:t>
      </w:r>
      <w:r w:rsidR="004766E7">
        <w:t xml:space="preserve"> der omhandler datamodeller, tjenester, hændelser, sikkerhed</w:t>
      </w:r>
      <w:r w:rsidR="00E27BD3">
        <w:t xml:space="preserve"> og</w:t>
      </w:r>
      <w:r w:rsidR="004766E7">
        <w:t xml:space="preserve"> metadata.</w:t>
      </w:r>
    </w:p>
    <w:p w14:paraId="5462095F" w14:textId="22B96149" w:rsidR="003D37FF" w:rsidRDefault="003D37FF" w:rsidP="00F711A0">
      <w:pPr>
        <w:pStyle w:val="ListParagraph"/>
        <w:numPr>
          <w:ilvl w:val="0"/>
          <w:numId w:val="65"/>
        </w:numPr>
      </w:pPr>
      <w:r>
        <w:t xml:space="preserve">Materialet sendes til </w:t>
      </w:r>
      <w:r w:rsidR="00D93420">
        <w:t>Operatøren til QA</w:t>
      </w:r>
      <w:r>
        <w:t>.</w:t>
      </w:r>
      <w:r w:rsidR="004766E7">
        <w:br/>
      </w:r>
      <w:r w:rsidR="002C6662">
        <w:t xml:space="preserve">Den udfyldte </w:t>
      </w:r>
      <w:r w:rsidR="00173D41">
        <w:t xml:space="preserve">dataleverancespecifikation </w:t>
      </w:r>
      <w:r w:rsidR="002C6662">
        <w:t xml:space="preserve">samt </w:t>
      </w:r>
      <w:r w:rsidR="00620D89">
        <w:t>udfyldt</w:t>
      </w:r>
      <w:r w:rsidR="002A669F">
        <w:t>e</w:t>
      </w:r>
      <w:r w:rsidR="00620D89">
        <w:t xml:space="preserve"> </w:t>
      </w:r>
      <w:r w:rsidR="008A6368">
        <w:t>bilag</w:t>
      </w:r>
      <w:r w:rsidR="004766E7">
        <w:t xml:space="preserve"> sendes til</w:t>
      </w:r>
      <w:r w:rsidR="00504958">
        <w:t xml:space="preserve"> info@datafordeler.dk</w:t>
      </w:r>
      <w:r w:rsidR="00C97D10">
        <w:t>.</w:t>
      </w:r>
    </w:p>
    <w:p w14:paraId="54974D8D" w14:textId="1930B43E" w:rsidR="00703EF0" w:rsidRDefault="004766E7" w:rsidP="00A54D49">
      <w:pPr>
        <w:pStyle w:val="ListParagraph"/>
        <w:numPr>
          <w:ilvl w:val="0"/>
          <w:numId w:val="65"/>
        </w:numPr>
      </w:pPr>
      <w:r>
        <w:t>Aftalen registreres.</w:t>
      </w:r>
      <w:r>
        <w:br/>
      </w:r>
      <w:r w:rsidR="00E15631">
        <w:t xml:space="preserve">Aftalen bliver </w:t>
      </w:r>
      <w:r w:rsidR="00D93420">
        <w:t>efter QA videresendt af Operatør</w:t>
      </w:r>
      <w:r w:rsidR="00726058">
        <w:t>e</w:t>
      </w:r>
      <w:r w:rsidR="00D93420">
        <w:t>n til KMD</w:t>
      </w:r>
      <w:r w:rsidR="00F52F14">
        <w:t>.</w:t>
      </w:r>
      <w:r w:rsidR="00E15631">
        <w:t xml:space="preserve"> </w:t>
      </w:r>
      <w:r w:rsidR="00F52F14">
        <w:t>U</w:t>
      </w:r>
      <w:r w:rsidR="00E15631">
        <w:t xml:space="preserve">nder denne proces </w:t>
      </w:r>
      <w:r w:rsidR="003D37FF">
        <w:t xml:space="preserve">vil </w:t>
      </w:r>
      <w:r w:rsidR="00726058">
        <w:t xml:space="preserve">de udestående </w:t>
      </w:r>
      <w:r w:rsidR="003D37FF">
        <w:t>information</w:t>
      </w:r>
      <w:r w:rsidR="00726058">
        <w:t>er</w:t>
      </w:r>
      <w:r w:rsidR="003D37FF">
        <w:t xml:space="preserve"> </w:t>
      </w:r>
      <w:r w:rsidR="00E15631">
        <w:t xml:space="preserve">blive indsat </w:t>
      </w:r>
      <w:r w:rsidR="00AE4FA3">
        <w:t xml:space="preserve">i </w:t>
      </w:r>
      <w:r w:rsidR="00173D41">
        <w:t xml:space="preserve">dataleverancespecifikationen </w:t>
      </w:r>
      <w:r w:rsidR="00BD0513">
        <w:t>h</w:t>
      </w:r>
      <w:r w:rsidR="00E15631">
        <w:t xml:space="preserve">vorefter den vil blive returneret til </w:t>
      </w:r>
      <w:r w:rsidR="00726058">
        <w:t>D</w:t>
      </w:r>
      <w:r w:rsidR="00E15631">
        <w:t>ataleverandøren.</w:t>
      </w:r>
      <w:r w:rsidR="00D125D9">
        <w:t xml:space="preserve"> Dataleverancespecifikationen vil blive returneret til Dataleverandøren med de af leverandøren udfyldte felter inden den egentlige behandling i testmiljøet startes, således at dataleverandøren har relevante oplysninger om replikerings kanals identifikation, ftp-sites og kontakt informationer så tidligt som muligt i forløbet.</w:t>
      </w:r>
      <w:r w:rsidR="00BA1DBC">
        <w:t xml:space="preserve"> </w:t>
      </w:r>
      <w:r w:rsidR="0003710F">
        <w:t xml:space="preserve"> </w:t>
      </w:r>
    </w:p>
    <w:p w14:paraId="23FDAC3A" w14:textId="7AD6DAEB" w:rsidR="0061608B" w:rsidRDefault="00A47892">
      <w:pPr>
        <w:pStyle w:val="ListParagraph"/>
        <w:numPr>
          <w:ilvl w:val="0"/>
          <w:numId w:val="65"/>
        </w:numPr>
      </w:pPr>
      <w:r>
        <w:t>Opsætning i testmiljø</w:t>
      </w:r>
      <w:r w:rsidR="00286E41">
        <w:t>.</w:t>
      </w:r>
      <w:r w:rsidR="00E15631">
        <w:br/>
        <w:t xml:space="preserve">På baggrund af </w:t>
      </w:r>
      <w:r w:rsidR="00173D41">
        <w:t xml:space="preserve">dataleverancespecifikationen </w:t>
      </w:r>
      <w:r w:rsidR="00E15631">
        <w:t>vil indlæsningsdatamodellen, udstillingsdatamodellerne, tjenester og hændelser blive</w:t>
      </w:r>
      <w:r w:rsidR="00834542">
        <w:t xml:space="preserve"> implementeret af Leverandøren og herefter</w:t>
      </w:r>
      <w:r w:rsidR="00E15631">
        <w:t xml:space="preserve"> </w:t>
      </w:r>
      <w:r w:rsidR="00834542">
        <w:t xml:space="preserve">stillet til rådighed </w:t>
      </w:r>
      <w:r w:rsidR="00AD4876">
        <w:t>for test på</w:t>
      </w:r>
      <w:r w:rsidR="00AE4FA3">
        <w:t xml:space="preserve"> </w:t>
      </w:r>
      <w:r w:rsidR="00726058">
        <w:t>D</w:t>
      </w:r>
      <w:r w:rsidR="00AE4FA3">
        <w:t>atafordeleren</w:t>
      </w:r>
      <w:r w:rsidR="00AD4876">
        <w:t>.</w:t>
      </w:r>
    </w:p>
    <w:p w14:paraId="4829BFBE" w14:textId="4D284822" w:rsidR="005D020F" w:rsidRDefault="00A47892">
      <w:pPr>
        <w:pStyle w:val="ListParagraph"/>
        <w:numPr>
          <w:ilvl w:val="0"/>
          <w:numId w:val="65"/>
        </w:numPr>
      </w:pPr>
      <w:r>
        <w:t>Testperiode</w:t>
      </w:r>
      <w:r w:rsidR="00E15631">
        <w:br/>
        <w:t>I en periode vil</w:t>
      </w:r>
      <w:r w:rsidR="00834542">
        <w:t xml:space="preserve"> Leverandøren afprøve </w:t>
      </w:r>
      <w:r w:rsidR="00E15631">
        <w:t xml:space="preserve">de forskellige elementer </w:t>
      </w:r>
      <w:r w:rsidR="00834542">
        <w:t xml:space="preserve">i henhold til kontrakten om Datafordeleren. Sideløbende med og uafhængigt af dette kan Dataleverandøren foretage sine egne afprøvninger af eksempelvis integrationer til andre systemer. </w:t>
      </w:r>
    </w:p>
    <w:p w14:paraId="599AEA9A" w14:textId="402240FB" w:rsidR="00A47892" w:rsidRDefault="00E15631">
      <w:pPr>
        <w:pStyle w:val="ListParagraph"/>
        <w:numPr>
          <w:ilvl w:val="0"/>
          <w:numId w:val="65"/>
        </w:numPr>
      </w:pPr>
      <w:r>
        <w:t>Idriftsættelse</w:t>
      </w:r>
      <w:r w:rsidR="00A47892">
        <w:t>.</w:t>
      </w:r>
      <w:r>
        <w:br/>
      </w:r>
      <w:r w:rsidR="00834542">
        <w:t xml:space="preserve">Når Leverandørens afprøvninger er afsluttet </w:t>
      </w:r>
      <w:r w:rsidR="0092440A">
        <w:t>succesfuld</w:t>
      </w:r>
      <w:r w:rsidR="00834542">
        <w:t>t, sættes replikeringskanalen og de implementerede udstillingstjenester i drift</w:t>
      </w:r>
      <w:r w:rsidR="0092440A">
        <w:t xml:space="preserve">. </w:t>
      </w:r>
      <w:r w:rsidR="006603FA">
        <w:t>Produktion</w:t>
      </w:r>
      <w:r w:rsidR="00834542">
        <w:t>s</w:t>
      </w:r>
      <w:r w:rsidR="006603FA">
        <w:t>system</w:t>
      </w:r>
      <w:r w:rsidR="00834542">
        <w:t>et</w:t>
      </w:r>
      <w:r w:rsidR="006603FA">
        <w:t xml:space="preserve"> opsættes, og den initiale indlæsning</w:t>
      </w:r>
      <w:r w:rsidR="00834542">
        <w:t xml:space="preserve"> af data</w:t>
      </w:r>
      <w:r w:rsidR="006603FA">
        <w:t xml:space="preserve"> foretages.</w:t>
      </w:r>
      <w:r w:rsidR="001738F4">
        <w:t xml:space="preserve"> I denne forbindelse vil Leverandøren kontakte Dataleverandøren for udveksling af login informationer til ftp sites.</w:t>
      </w:r>
    </w:p>
    <w:p w14:paraId="6297C8E7" w14:textId="56086821" w:rsidR="00A47892" w:rsidRDefault="006603FA" w:rsidP="00D93420">
      <w:pPr>
        <w:pStyle w:val="ListParagraph"/>
      </w:pPr>
      <w:r>
        <w:br/>
      </w:r>
      <w:r w:rsidR="0092440A">
        <w:br/>
      </w:r>
      <w:r w:rsidR="0092440A">
        <w:br/>
      </w:r>
    </w:p>
    <w:p w14:paraId="701DCD18" w14:textId="77777777" w:rsidR="0018288A" w:rsidRPr="003336D0" w:rsidRDefault="0018288A" w:rsidP="00F30CDC"/>
    <w:p w14:paraId="4813D7F5" w14:textId="713ED2BC" w:rsidR="00963515" w:rsidRDefault="00963515">
      <w:pPr>
        <w:pStyle w:val="Heading1"/>
      </w:pPr>
      <w:bookmarkStart w:id="20" w:name="_Toc408571694"/>
      <w:bookmarkStart w:id="21" w:name="_Toc408825066"/>
      <w:bookmarkStart w:id="22" w:name="_Toc430780784"/>
      <w:r>
        <w:lastRenderedPageBreak/>
        <w:t xml:space="preserve">Afsnit </w:t>
      </w:r>
      <w:r w:rsidR="006F2742">
        <w:t>2</w:t>
      </w:r>
      <w:r>
        <w:t xml:space="preserve"> –</w:t>
      </w:r>
      <w:r w:rsidR="007520EC">
        <w:t xml:space="preserve"> R</w:t>
      </w:r>
      <w:r w:rsidR="00411603">
        <w:t>eplikeringskanalen</w:t>
      </w:r>
      <w:bookmarkEnd w:id="20"/>
      <w:bookmarkEnd w:id="21"/>
      <w:bookmarkEnd w:id="22"/>
    </w:p>
    <w:p w14:paraId="373BFD28" w14:textId="2734C431" w:rsidR="007520EC" w:rsidRDefault="007520EC" w:rsidP="007520EC">
      <w:r>
        <w:t xml:space="preserve">Den tekniske hjørnesten under dataleverancen er i Datafordelerens begrebsverden en </w:t>
      </w:r>
      <w:r w:rsidRPr="000A58FF">
        <w:rPr>
          <w:i/>
        </w:rPr>
        <w:t>r</w:t>
      </w:r>
      <w:r w:rsidRPr="009D10F7">
        <w:rPr>
          <w:i/>
        </w:rPr>
        <w:t>eplikeringskanal</w:t>
      </w:r>
      <w:r>
        <w:t xml:space="preserve">. </w:t>
      </w:r>
    </w:p>
    <w:p w14:paraId="4A9A9F4A" w14:textId="12276ABD" w:rsidR="007520EC" w:rsidRDefault="007520EC" w:rsidP="007520EC">
      <w:r>
        <w:t xml:space="preserve">Replikeringskanalen er en samlet betegnelse for de tekniske snitflader mellem </w:t>
      </w:r>
      <w:r w:rsidR="00962A56">
        <w:t>D</w:t>
      </w:r>
      <w:r>
        <w:t>ataleverandørens register og Datafordeleren. Dette omfatter blandt andet mulighed for overførsel af filer, en tjeneste til opslag af, at overførsler er gået godt samt evt. web services til nærrealtids-opdatering af enkelte forretningsobjekter fra registeret.</w:t>
      </w:r>
    </w:p>
    <w:p w14:paraId="28DDC987" w14:textId="77777777" w:rsidR="007520EC" w:rsidRDefault="007520EC" w:rsidP="007520EC">
      <w:r>
        <w:t>Replikeringskanalen er specifik for den enkelte dataleverandør, således, at den kan indeholde kontroller for integriteten af det pågældende registers konkrete data.</w:t>
      </w:r>
    </w:p>
    <w:p w14:paraId="5F890C3E" w14:textId="77777777" w:rsidR="007520EC" w:rsidRPr="009D10F7" w:rsidRDefault="007520EC" w:rsidP="007520EC">
      <w:r>
        <w:rPr>
          <w:noProof/>
        </w:rPr>
        <mc:AlternateContent>
          <mc:Choice Requires="wps">
            <w:drawing>
              <wp:anchor distT="0" distB="0" distL="114300" distR="114300" simplePos="0" relativeHeight="251658241" behindDoc="0" locked="0" layoutInCell="1" allowOverlap="1" wp14:anchorId="27A79C50" wp14:editId="3A3E86C2">
                <wp:simplePos x="0" y="0"/>
                <wp:positionH relativeFrom="column">
                  <wp:posOffset>270510</wp:posOffset>
                </wp:positionH>
                <wp:positionV relativeFrom="paragraph">
                  <wp:posOffset>3390901</wp:posOffset>
                </wp:positionV>
                <wp:extent cx="4979670" cy="2667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4979670" cy="266700"/>
                        </a:xfrm>
                        <a:prstGeom prst="rect">
                          <a:avLst/>
                        </a:prstGeom>
                        <a:solidFill>
                          <a:prstClr val="white"/>
                        </a:solidFill>
                        <a:ln>
                          <a:noFill/>
                        </a:ln>
                        <a:effectLst/>
                      </wps:spPr>
                      <wps:txbx>
                        <w:txbxContent>
                          <w:p w14:paraId="7B815873" w14:textId="587B5EE2" w:rsidR="00B62C17" w:rsidRPr="001C3F88" w:rsidRDefault="00B62C17" w:rsidP="007520EC">
                            <w:pPr>
                              <w:pStyle w:val="Caption"/>
                              <w:rPr>
                                <w:color w:val="auto"/>
                                <w:sz w:val="20"/>
                                <w:szCs w:val="20"/>
                              </w:rPr>
                            </w:pPr>
                            <w:r w:rsidRPr="001C3F88">
                              <w:rPr>
                                <w:color w:val="auto"/>
                              </w:rPr>
                              <w:t xml:space="preserve">Figur </w:t>
                            </w:r>
                            <w:r w:rsidRPr="001C3F88">
                              <w:rPr>
                                <w:color w:val="auto"/>
                              </w:rPr>
                              <w:fldChar w:fldCharType="begin"/>
                            </w:r>
                            <w:r w:rsidRPr="001C3F88">
                              <w:rPr>
                                <w:color w:val="auto"/>
                              </w:rPr>
                              <w:instrText xml:space="preserve"> SEQ Figur \* ARABIC </w:instrText>
                            </w:r>
                            <w:r w:rsidRPr="001C3F88">
                              <w:rPr>
                                <w:color w:val="auto"/>
                              </w:rPr>
                              <w:fldChar w:fldCharType="separate"/>
                            </w:r>
                            <w:r>
                              <w:rPr>
                                <w:noProof/>
                                <w:color w:val="auto"/>
                              </w:rPr>
                              <w:t>1</w:t>
                            </w:r>
                            <w:r w:rsidRPr="001C3F88">
                              <w:rPr>
                                <w:color w:val="auto"/>
                              </w:rPr>
                              <w:fldChar w:fldCharType="end"/>
                            </w:r>
                            <w:r w:rsidRPr="001C3F88">
                              <w:rPr>
                                <w:color w:val="auto"/>
                              </w:rPr>
                              <w:t>: Replikeringskanalernes placering i Datafordelerens arkitektur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A79C50" id="_x0000_t202" coordsize="21600,21600" o:spt="202" path="m,l,21600r21600,l21600,xe">
                <v:stroke joinstyle="miter"/>
                <v:path gradientshapeok="t" o:connecttype="rect"/>
              </v:shapetype>
              <v:shape id="Tekstboks 2" o:spid="_x0000_s1026" type="#_x0000_t202" style="position:absolute;margin-left:21.3pt;margin-top:267pt;width:392.1pt;height:21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" stroked="f">
                <v:textbox inset="0,0,0,0">
                  <w:txbxContent>
                    <w:p w14:paraId="7B815873" w14:textId="587B5EE2" w:rsidR="00B62C17" w:rsidRPr="001C3F88" w:rsidRDefault="00B62C17" w:rsidP="007520EC">
                      <w:pPr>
                        <w:pStyle w:val="Caption"/>
                        <w:rPr>
                          <w:color w:val="auto"/>
                          <w:sz w:val="20"/>
                          <w:szCs w:val="20"/>
                        </w:rPr>
                      </w:pPr>
                      <w:r w:rsidRPr="001C3F88">
                        <w:rPr>
                          <w:color w:val="auto"/>
                        </w:rPr>
                        <w:t xml:space="preserve">Figur </w:t>
                      </w:r>
                      <w:r w:rsidRPr="001C3F88">
                        <w:rPr>
                          <w:color w:val="auto"/>
                        </w:rPr>
                        <w:fldChar w:fldCharType="begin"/>
                      </w:r>
                      <w:r w:rsidRPr="001C3F88">
                        <w:rPr>
                          <w:color w:val="auto"/>
                        </w:rPr>
                        <w:instrText xml:space="preserve"> SEQ Figur \* ARABIC </w:instrText>
                      </w:r>
                      <w:r w:rsidRPr="001C3F88">
                        <w:rPr>
                          <w:color w:val="auto"/>
                        </w:rPr>
                        <w:fldChar w:fldCharType="separate"/>
                      </w:r>
                      <w:r>
                        <w:rPr>
                          <w:noProof/>
                          <w:color w:val="auto"/>
                        </w:rPr>
                        <w:t>1</w:t>
                      </w:r>
                      <w:r w:rsidRPr="001C3F88">
                        <w:rPr>
                          <w:color w:val="auto"/>
                        </w:rPr>
                        <w:fldChar w:fldCharType="end"/>
                      </w:r>
                      <w:r w:rsidRPr="001C3F88">
                        <w:rPr>
                          <w:color w:val="auto"/>
                        </w:rPr>
                        <w:t>: Replikeringskanalernes placering i Datafordelerens arkitektur</w:t>
                      </w:r>
                    </w:p>
                  </w:txbxContent>
                </v:textbox>
              </v:shape>
            </w:pict>
          </mc:Fallback>
        </mc:AlternateContent>
      </w:r>
      <w:r w:rsidRPr="005F6BF7">
        <w:rPr>
          <w:noProof/>
        </w:rPr>
        <mc:AlternateContent>
          <mc:Choice Requires="wpg">
            <w:drawing>
              <wp:anchor distT="0" distB="0" distL="114300" distR="114300" simplePos="0" relativeHeight="251658240" behindDoc="0" locked="0" layoutInCell="1" allowOverlap="1" wp14:anchorId="6518481C" wp14:editId="1EA193CF">
                <wp:simplePos x="0" y="0"/>
                <wp:positionH relativeFrom="column">
                  <wp:posOffset>270510</wp:posOffset>
                </wp:positionH>
                <wp:positionV relativeFrom="paragraph">
                  <wp:posOffset>59055</wp:posOffset>
                </wp:positionV>
                <wp:extent cx="4979670" cy="3275965"/>
                <wp:effectExtent l="0" t="0" r="0" b="635"/>
                <wp:wrapTopAndBottom/>
                <wp:docPr id="8" name="Gruppe 2"/>
                <wp:cNvGraphicFramePr/>
                <a:graphic xmlns:a="http://schemas.openxmlformats.org/drawingml/2006/main">
                  <a:graphicData uri="http://schemas.microsoft.com/office/word/2010/wordprocessingGroup">
                    <wpg:wgp>
                      <wpg:cNvGrpSpPr/>
                      <wpg:grpSpPr>
                        <a:xfrm>
                          <a:off x="0" y="0"/>
                          <a:ext cx="4979670" cy="3275965"/>
                          <a:chOff x="0" y="0"/>
                          <a:chExt cx="6899593" cy="5105399"/>
                        </a:xfrm>
                      </wpg:grpSpPr>
                      <pic:pic xmlns:pic="http://schemas.openxmlformats.org/drawingml/2006/picture">
                        <pic:nvPicPr>
                          <pic:cNvPr id="9" name="Billede 9"/>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72719"/>
                            <a:ext cx="6899593" cy="4932680"/>
                          </a:xfrm>
                          <a:prstGeom prst="rect">
                            <a:avLst/>
                          </a:prstGeom>
                          <a:noFill/>
                        </pic:spPr>
                      </pic:pic>
                      <wps:wsp>
                        <wps:cNvPr id="10" name="Ellipse 10"/>
                        <wps:cNvSpPr/>
                        <wps:spPr bwMode="auto">
                          <a:xfrm>
                            <a:off x="117793" y="0"/>
                            <a:ext cx="2324100" cy="3133724"/>
                          </a:xfrm>
                          <a:prstGeom prst="ellipse">
                            <a:avLst/>
                          </a:prstGeom>
                          <a:noFill/>
                          <a:ln>
                            <a:solidFill>
                              <a:schemeClr val="tx1"/>
                            </a:solidFill>
                            <a:headEnd type="none" w="med" len="med"/>
                            <a:tailEnd type="none" w="med" len="med"/>
                          </a:ln>
                        </wps:spPr>
                        <wps:style>
                          <a:lnRef idx="2">
                            <a:schemeClr val="accent3"/>
                          </a:lnRef>
                          <a:fillRef idx="1">
                            <a:schemeClr val="lt1"/>
                          </a:fillRef>
                          <a:effectRef idx="0">
                            <a:schemeClr val="accent3"/>
                          </a:effectRef>
                          <a:fontRef idx="minor">
                            <a:schemeClr val="dk1"/>
                          </a:fontRef>
                        </wps:style>
                        <wps:txbx>
                          <w:txbxContent>
                            <w:p w14:paraId="0CCCE018" w14:textId="77777777" w:rsidR="00B62C17" w:rsidRDefault="00B62C17" w:rsidP="007520EC"/>
                          </w:txbxContent>
                        </wps:txbx>
                        <wps:bodyPr vert="horz" wrap="square" lIns="90000" tIns="46800" rIns="90000" bIns="46800" numCol="1" rtlCol="0" anchor="t"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18481C" id="Gruppe 2" o:spid="_x0000_s1027" style="position:absolute;margin-left:21.3pt;margin-top:4.65pt;width:392.1pt;height:257.95pt;z-index:251658240;mso-width-relative:margin;mso-height-relative:margin" coordsize="68995,51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9" o:spid="_x0000_s1028" type="#_x0000_t75" style="position:absolute;top:1727;width:68995;height:49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">
                  <v:imagedata r:id="rId13" o:title=""/>
                </v:shape>
                <v:oval id="Ellipse 10" o:spid="_x0000_s1029" style="position:absolute;left:1177;width:23241;height:3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" filled="f" strokecolor="black [3213]" strokeweight="2pt">
                  <v:textbox inset="2.5mm,1.3mm,2.5mm,1.3mm">
                    <w:txbxContent>
                      <w:p w14:paraId="0CCCE018" w14:textId="77777777" w:rsidR="00B62C17" w:rsidRDefault="00B62C17" w:rsidP="007520EC"/>
                    </w:txbxContent>
                  </v:textbox>
                </v:oval>
                <w10:wrap type="topAndBottom"/>
              </v:group>
            </w:pict>
          </mc:Fallback>
        </mc:AlternateContent>
      </w:r>
    </w:p>
    <w:p w14:paraId="215B342F" w14:textId="77777777" w:rsidR="007520EC" w:rsidRDefault="007520EC" w:rsidP="007520EC"/>
    <w:p w14:paraId="397DD804" w14:textId="5E75137F" w:rsidR="007520EC" w:rsidRDefault="007520EC" w:rsidP="007520EC">
      <w:r>
        <w:t>For at gøre det muligt at opsætte kommunikationen imellem Dataleverandøren og Datafordeleren, skal der træffes en række beslutninger om replikeringskanalen, idet Datafordeleren som en fleksibel platform stiller flere såkaldte replikeringsmønstre til rådighed.</w:t>
      </w:r>
    </w:p>
    <w:p w14:paraId="6F0C159A" w14:textId="0ABC4067" w:rsidR="009F2609" w:rsidRDefault="00DF16B6" w:rsidP="000A58FF">
      <w:pPr>
        <w:jc w:val="center"/>
        <w:rPr>
          <w:color w:val="365F91" w:themeColor="accent1" w:themeShade="BF"/>
        </w:rPr>
      </w:pPr>
      <w:r>
        <w:t>Replikeringskanalen har det unikke ID:</w:t>
      </w:r>
      <w:r w:rsidRPr="00AA5C05">
        <w:rPr>
          <w:color w:val="365F91" w:themeColor="accent1" w:themeShade="BF"/>
        </w:rPr>
        <w:t xml:space="preserve"> </w:t>
      </w:r>
      <w:r w:rsidR="00AC00A7" w:rsidRPr="001B4681">
        <w:rPr>
          <w:color w:val="0070C0"/>
        </w:rPr>
        <w:t>22</w:t>
      </w:r>
    </w:p>
    <w:p w14:paraId="2C1ABF40" w14:textId="339DAD34" w:rsidR="00DF16B6" w:rsidRDefault="009F2609" w:rsidP="007520EC">
      <w:r>
        <w:t>Replikeringskanalens ID</w:t>
      </w:r>
      <w:r w:rsidR="00DF16B6">
        <w:t xml:space="preserve"> angives ved alle opdateringer og synkroniseringsaktiviteter.</w:t>
      </w:r>
    </w:p>
    <w:p w14:paraId="4813D7F6" w14:textId="77777777" w:rsidR="004F1AAE" w:rsidRDefault="004F1AAE" w:rsidP="004F1AAE">
      <w:pPr>
        <w:pStyle w:val="Heading3"/>
      </w:pPr>
      <w:bookmarkStart w:id="23" w:name="_Toc408571695"/>
      <w:bookmarkStart w:id="24" w:name="_Toc408825067"/>
      <w:bookmarkStart w:id="25" w:name="_Toc430780785"/>
      <w:r>
        <w:t>Replikeringsmønster</w:t>
      </w:r>
      <w:bookmarkEnd w:id="23"/>
      <w:bookmarkEnd w:id="24"/>
      <w:bookmarkEnd w:id="25"/>
    </w:p>
    <w:p w14:paraId="7B26D77C" w14:textId="739A3EF4" w:rsidR="000E7E46" w:rsidRDefault="000E7E46" w:rsidP="004F1AAE">
      <w:r>
        <w:t>En replikeringskanal kan sættes op til at bruge to forskellige replikeringsmønstre</w:t>
      </w:r>
      <w:r w:rsidR="00F2026F">
        <w:t xml:space="preserve"> for opdateringer</w:t>
      </w:r>
      <w:r w:rsidR="00BD0513">
        <w:t>:</w:t>
      </w:r>
      <w:r>
        <w:t xml:space="preserve"> Push og Pull. </w:t>
      </w:r>
    </w:p>
    <w:p w14:paraId="41748E7F" w14:textId="727874BB" w:rsidR="00A750AC" w:rsidRDefault="000E7E46" w:rsidP="004F1AAE">
      <w:r>
        <w:lastRenderedPageBreak/>
        <w:t xml:space="preserve">Push betyder at </w:t>
      </w:r>
      <w:r w:rsidR="006F426B">
        <w:t>D</w:t>
      </w:r>
      <w:r>
        <w:t xml:space="preserve">ataleverandøren uploader dataleverancer til </w:t>
      </w:r>
      <w:r w:rsidR="006F426B">
        <w:t>D</w:t>
      </w:r>
      <w:r>
        <w:t>atafordeleren</w:t>
      </w:r>
      <w:r w:rsidR="00A750AC">
        <w:t>, mens Pull betyder, at Datafordeleren trækker data fra registeret</w:t>
      </w:r>
      <w:r w:rsidR="0095161E">
        <w:t>.</w:t>
      </w:r>
      <w:r>
        <w:t xml:space="preserve"> </w:t>
      </w:r>
    </w:p>
    <w:p w14:paraId="3EC2AF85" w14:textId="77777777" w:rsidR="0014041C" w:rsidRDefault="0014041C" w:rsidP="0014041C">
      <w:r>
        <w:t>Indlæsning af data påbegyndes i begge tilfælde så snart de er fuldt modtaget i Datafordeleren og alle tidligere opdateringer fra Dataleverandøren er behandlet.</w:t>
      </w:r>
    </w:p>
    <w:p w14:paraId="2C31751F" w14:textId="1A1E31D4" w:rsidR="0014041C" w:rsidRDefault="0014041C" w:rsidP="0014041C">
      <w:r>
        <w:t>Konkret er Leverandøren forpligtet til at påbegynde indlæsning af batch-opdateringer senest 5 minutter efter, at opdateringsfilen er fuldt modtaget af Datafordeleren.</w:t>
      </w:r>
    </w:p>
    <w:p w14:paraId="51707FE0" w14:textId="76708ACD" w:rsidR="0014041C" w:rsidRDefault="0014041C" w:rsidP="0014041C">
      <w:r>
        <w:t>For nærrealtids-opdateringer skal Leverandøren sikre, at de opdaterede data er udstillet på Datafordeleren senest 8 sekunder efter modtagelsen.</w:t>
      </w:r>
    </w:p>
    <w:p w14:paraId="59F08187" w14:textId="247AD1F7" w:rsidR="0014041C" w:rsidRDefault="0014041C" w:rsidP="000A58FF">
      <w:pPr>
        <w:pStyle w:val="Heading4"/>
      </w:pPr>
      <w:r>
        <w:t>Push-mønsteret</w:t>
      </w:r>
    </w:p>
    <w:p w14:paraId="612F7400" w14:textId="122316F5" w:rsidR="000E7E46" w:rsidRDefault="00A750AC" w:rsidP="004F1AAE">
      <w:r>
        <w:t>M</w:t>
      </w:r>
      <w:r w:rsidR="006F426B">
        <w:t xml:space="preserve">ed </w:t>
      </w:r>
      <w:r>
        <w:t>Push-</w:t>
      </w:r>
      <w:r w:rsidR="006F426B">
        <w:t>mønster</w:t>
      </w:r>
      <w:r>
        <w:t>et</w:t>
      </w:r>
      <w:r w:rsidR="006F426B">
        <w:t xml:space="preserve"> </w:t>
      </w:r>
      <w:r>
        <w:t xml:space="preserve">er det </w:t>
      </w:r>
      <w:r w:rsidR="006F426B">
        <w:t>Dataleverandøren, der tager initiativ til opdatering af data på Datafordeleren. Det er op til Dataleverandøren, om man vil gøre dette periodisk – eksempelvis dagligt eller en gang i timen – eller ad hoc når der er sket ændringer i registeret. Dermed giver Push-mønsteret mulighed for at ændringer i data hos Dataleverandøren kan fremsendes til og udstilles fra Datafordeleren i nærrealtid.</w:t>
      </w:r>
    </w:p>
    <w:p w14:paraId="47082254" w14:textId="5449C996" w:rsidR="0014041C" w:rsidRDefault="0014041C" w:rsidP="0014041C">
      <w:r>
        <w:t xml:space="preserve">Hvis Push mønstervælges, skal Dataleverandøren etablere funktionalitet i sine systemer, som opdaterer data på Datafordeleren via de </w:t>
      </w:r>
      <w:r w:rsidR="0048394A">
        <w:t xml:space="preserve">servere og/eller </w:t>
      </w:r>
      <w:r>
        <w:t xml:space="preserve">tjenester, der stilles til rådighed af Datafordeleren. </w:t>
      </w:r>
    </w:p>
    <w:p w14:paraId="1F05C04A" w14:textId="6EFEF9C2" w:rsidR="006F426B" w:rsidRDefault="0014041C" w:rsidP="000A58FF">
      <w:pPr>
        <w:pStyle w:val="Heading4"/>
      </w:pPr>
      <w:r>
        <w:t>Pull-mønsteret</w:t>
      </w:r>
    </w:p>
    <w:p w14:paraId="215C4219" w14:textId="22039ABB" w:rsidR="006F426B" w:rsidRDefault="000E7E46" w:rsidP="004F1AAE">
      <w:r>
        <w:t xml:space="preserve">Pull betyder at </w:t>
      </w:r>
      <w:r w:rsidR="006F426B">
        <w:t>D</w:t>
      </w:r>
      <w:r>
        <w:t xml:space="preserve">ataleverandøren </w:t>
      </w:r>
      <w:r w:rsidR="00B11A25">
        <w:t>udstiller</w:t>
      </w:r>
      <w:r>
        <w:t xml:space="preserve"> sine dataleverancer på </w:t>
      </w:r>
      <w:r w:rsidR="006F426B">
        <w:t xml:space="preserve">sine </w:t>
      </w:r>
      <w:r>
        <w:t>eg</w:t>
      </w:r>
      <w:r w:rsidR="002F67B8">
        <w:t>ne</w:t>
      </w:r>
      <w:r>
        <w:t xml:space="preserve"> server</w:t>
      </w:r>
      <w:r w:rsidR="002F67B8">
        <w:t>e</w:t>
      </w:r>
      <w:r>
        <w:t xml:space="preserve"> hvorfra </w:t>
      </w:r>
      <w:r w:rsidR="00F52F14">
        <w:t>D</w:t>
      </w:r>
      <w:r>
        <w:t xml:space="preserve">atafordeleren så </w:t>
      </w:r>
      <w:r w:rsidR="002F67B8">
        <w:t>henter</w:t>
      </w:r>
      <w:r w:rsidR="00F52F14">
        <w:t xml:space="preserve"> dem</w:t>
      </w:r>
      <w:r>
        <w:t>.</w:t>
      </w:r>
    </w:p>
    <w:p w14:paraId="53787EE3" w14:textId="772A999D" w:rsidR="000E7E46" w:rsidRDefault="006F426B" w:rsidP="004F1AAE">
      <w:r>
        <w:t>Med Pull-mønsteret er der ikke mulighed for ad hoc-opdateringer, da Datafordeleren ikke kan vide, hvornår der sker ændringer i registeret, men intervallet mellem Datafordelerens forespørgsler kan sættes så lavt, at effekten kommer til at minde om – eksempelvis ved opslag hvert minut.</w:t>
      </w:r>
    </w:p>
    <w:p w14:paraId="1C49F914" w14:textId="3C6BB1D5" w:rsidR="00834542" w:rsidRDefault="00A22178" w:rsidP="004F1AAE">
      <w:r>
        <w:t>Hvis Pull mønster er valgt</w:t>
      </w:r>
      <w:r w:rsidR="00834542">
        <w:t xml:space="preserve"> s</w:t>
      </w:r>
      <w:r>
        <w:t>kal der tages stilling til</w:t>
      </w:r>
      <w:r w:rsidR="00F52F14">
        <w:t>,</w:t>
      </w:r>
      <w:r>
        <w:t xml:space="preserve"> </w:t>
      </w:r>
      <w:r w:rsidR="00623022">
        <w:t>med hvilken frekvens</w:t>
      </w:r>
      <w:r>
        <w:t xml:space="preserve"> Datafordeleren</w:t>
      </w:r>
      <w:r w:rsidR="0045780E">
        <w:t xml:space="preserve"> skal hente data fra dataleverandøren.</w:t>
      </w:r>
      <w:r w:rsidR="00834542">
        <w:t xml:space="preserve"> </w:t>
      </w:r>
    </w:p>
    <w:p w14:paraId="3851D7D2" w14:textId="5F319B60" w:rsidR="00A750AC" w:rsidRDefault="00834542" w:rsidP="004F1AAE">
      <w:r>
        <w:t>Desuden k</w:t>
      </w:r>
      <w:r w:rsidR="00A22178">
        <w:t xml:space="preserve">an der angives et </w:t>
      </w:r>
      <w:r w:rsidR="0045780E">
        <w:t>tidsinterval</w:t>
      </w:r>
      <w:r w:rsidR="00A22178">
        <w:t xml:space="preserve"> for </w:t>
      </w:r>
      <w:r w:rsidR="0045780E">
        <w:t xml:space="preserve">hentning og </w:t>
      </w:r>
      <w:r w:rsidR="00A22178">
        <w:t>eksekvering. D</w:t>
      </w:r>
      <w:r>
        <w:t>et vil sige,</w:t>
      </w:r>
      <w:r w:rsidR="00A22178">
        <w:t xml:space="preserve"> at</w:t>
      </w:r>
      <w:r>
        <w:t xml:space="preserve"> Dataleverandøren k</w:t>
      </w:r>
      <w:r w:rsidR="006F426B">
        <w:t>an specificere et tidsrum, hvor</w:t>
      </w:r>
      <w:r>
        <w:t xml:space="preserve"> Datafordeleren </w:t>
      </w:r>
      <w:r w:rsidR="00B35A31" w:rsidRPr="00B35A31">
        <w:t xml:space="preserve"> </w:t>
      </w:r>
      <w:r w:rsidR="00B35A31">
        <w:t xml:space="preserve">må </w:t>
      </w:r>
      <w:r w:rsidR="00E12DF6">
        <w:t>hente</w:t>
      </w:r>
      <w:r w:rsidR="0045780E">
        <w:t xml:space="preserve"> dataleverancer fra</w:t>
      </w:r>
      <w:r w:rsidR="006F426B">
        <w:t xml:space="preserve"> registeret. Datafordeleren vil så ikke </w:t>
      </w:r>
      <w:r w:rsidR="0045780E">
        <w:t xml:space="preserve"> </w:t>
      </w:r>
      <w:r w:rsidR="006F426B">
        <w:t xml:space="preserve">tilgå registeret </w:t>
      </w:r>
      <w:r w:rsidR="0045780E">
        <w:t>udenfor dette interval.</w:t>
      </w:r>
      <w:r w:rsidR="00A22178">
        <w:t xml:space="preserve"> </w:t>
      </w:r>
      <w:r w:rsidR="006F426B">
        <w:t xml:space="preserve">Tilsvarende kan der angives et tidspunkt for gennemførelse af opdatering af Datafordeleren. </w:t>
      </w:r>
      <w:r w:rsidR="00A22178">
        <w:t>Dette giver dataleverandøren mulighed for at bestemme hvornår Datafordeleren</w:t>
      </w:r>
      <w:r w:rsidR="006F426B">
        <w:t xml:space="preserve"> skal påbegynde </w:t>
      </w:r>
      <w:r w:rsidR="00A750AC">
        <w:t>indlæsning af de hentede opdateringer</w:t>
      </w:r>
      <w:r w:rsidR="00A22178">
        <w:t xml:space="preserve">. </w:t>
      </w:r>
    </w:p>
    <w:p w14:paraId="23FB36EE" w14:textId="71E77D21" w:rsidR="00A22178" w:rsidRDefault="00A22178" w:rsidP="004F1AAE">
      <w:r>
        <w:t xml:space="preserve">Angives intet </w:t>
      </w:r>
      <w:r w:rsidR="00644D76">
        <w:t>tidsinterval</w:t>
      </w:r>
      <w:r>
        <w:t xml:space="preserve"> vil Datafordeleren</w:t>
      </w:r>
      <w:r w:rsidR="0045780E">
        <w:t xml:space="preserve"> med </w:t>
      </w:r>
      <w:r w:rsidR="00A750AC">
        <w:t xml:space="preserve">det aftalte </w:t>
      </w:r>
      <w:r w:rsidR="0045780E">
        <w:t xml:space="preserve">mellemrum hente </w:t>
      </w:r>
      <w:r w:rsidR="00A750AC">
        <w:t xml:space="preserve">opdateringer </w:t>
      </w:r>
      <w:r w:rsidR="0045780E">
        <w:t>fra dataleverandøren og</w:t>
      </w:r>
      <w:r>
        <w:t xml:space="preserve"> så</w:t>
      </w:r>
      <w:r w:rsidR="00CC5C75">
        <w:t xml:space="preserve"> </w:t>
      </w:r>
      <w:r>
        <w:t xml:space="preserve">snart </w:t>
      </w:r>
      <w:r w:rsidR="0045780E">
        <w:t xml:space="preserve">en </w:t>
      </w:r>
      <w:r>
        <w:t xml:space="preserve">leverance er fuldt modtaget og </w:t>
      </w:r>
      <w:r w:rsidR="00A750AC">
        <w:t>alle tidligere opdateringer er behandlet</w:t>
      </w:r>
      <w:r w:rsidR="00DE2099">
        <w:t xml:space="preserve">, </w:t>
      </w:r>
      <w:r w:rsidR="00A750AC">
        <w:t xml:space="preserve">indlæses </w:t>
      </w:r>
      <w:r w:rsidR="00DE2099">
        <w:t>den modtagne leverance</w:t>
      </w:r>
      <w:r>
        <w:t xml:space="preserve"> ligegyldigt hvad tid på døgn</w:t>
      </w:r>
      <w:r w:rsidR="00DE2099">
        <w:t>et den</w:t>
      </w:r>
      <w:r>
        <w:t xml:space="preserve"> </w:t>
      </w:r>
      <w:r w:rsidR="0045780E">
        <w:t>hentes</w:t>
      </w:r>
      <w:r>
        <w:t xml:space="preserve"> på.</w:t>
      </w:r>
    </w:p>
    <w:p w14:paraId="16FEA477" w14:textId="31BBBE5D" w:rsidR="0014041C" w:rsidRDefault="0014041C" w:rsidP="000A58FF">
      <w:pPr>
        <w:pStyle w:val="Heading4"/>
      </w:pPr>
      <w:r>
        <w:t>Anvendt replikeringsmønster</w:t>
      </w:r>
    </w:p>
    <w:p w14:paraId="7F49151B" w14:textId="72FF5C13" w:rsidR="0014041C" w:rsidRDefault="0014041C" w:rsidP="0014041C">
      <w:r>
        <w:t>Dataleverandøren har valgt at anvende det angivne mønster:</w:t>
      </w:r>
      <w:r>
        <w:tab/>
      </w:r>
      <w:r>
        <w:tab/>
        <w:t>Push</w:t>
      </w:r>
      <w:r>
        <w:tab/>
      </w:r>
      <w:r w:rsidRPr="001B4681">
        <w:t>[</w:t>
      </w:r>
      <w:r w:rsidR="0027117D">
        <w:t xml:space="preserve"> </w:t>
      </w:r>
      <w:r w:rsidR="0027117D" w:rsidRPr="0027117D">
        <w:rPr>
          <w:color w:val="0070C0"/>
        </w:rPr>
        <w:t>X</w:t>
      </w:r>
      <w:r w:rsidRPr="001B4681">
        <w:t xml:space="preserve"> ]</w:t>
      </w:r>
      <w:r w:rsidRPr="0027117D">
        <w:tab/>
      </w:r>
      <w:r w:rsidRPr="0027117D">
        <w:tab/>
        <w:t>Pull</w:t>
      </w:r>
      <w:r w:rsidRPr="0027117D">
        <w:tab/>
      </w:r>
      <w:r w:rsidRPr="001B4681">
        <w:t>[  ]</w:t>
      </w:r>
    </w:p>
    <w:p w14:paraId="717E36DF" w14:textId="055978C6" w:rsidR="00A750AC" w:rsidRDefault="00A750AC" w:rsidP="004F1AAE">
      <w:r>
        <w:lastRenderedPageBreak/>
        <w:t>Nedenfor angives parametrene for Pull-opdatering, hvis dette mønster er valgt:</w:t>
      </w:r>
    </w:p>
    <w:tbl>
      <w:tblPr>
        <w:tblStyle w:val="TableGrid"/>
        <w:tblW w:w="0" w:type="auto"/>
        <w:tblLook w:val="04A0" w:firstRow="1" w:lastRow="0" w:firstColumn="1" w:lastColumn="0" w:noHBand="0" w:noVBand="1"/>
      </w:tblPr>
      <w:tblGrid>
        <w:gridCol w:w="4889"/>
        <w:gridCol w:w="4890"/>
      </w:tblGrid>
      <w:tr w:rsidR="00A750AC" w14:paraId="1295A581" w14:textId="77777777" w:rsidTr="00A750AC">
        <w:tc>
          <w:tcPr>
            <w:tcW w:w="4889" w:type="dxa"/>
          </w:tcPr>
          <w:p w14:paraId="2444E118" w14:textId="2CAA73F3" w:rsidR="00A750AC" w:rsidRDefault="00A750AC" w:rsidP="000A58FF">
            <w:pPr>
              <w:ind w:left="0"/>
            </w:pPr>
            <w:r>
              <w:t>Der skal forespørges efter opdateringer for hver:</w:t>
            </w:r>
          </w:p>
        </w:tc>
        <w:tc>
          <w:tcPr>
            <w:tcW w:w="4890" w:type="dxa"/>
          </w:tcPr>
          <w:p w14:paraId="017C249F" w14:textId="286D4242" w:rsidR="00A750AC" w:rsidRPr="0027117D" w:rsidRDefault="00A750AC" w:rsidP="000A58FF">
            <w:pPr>
              <w:ind w:left="0"/>
            </w:pPr>
            <w:r w:rsidRPr="001B4681">
              <w:t xml:space="preserve">____ </w:t>
            </w:r>
            <w:r w:rsidRPr="0027117D">
              <w:t>timer.</w:t>
            </w:r>
          </w:p>
        </w:tc>
      </w:tr>
      <w:tr w:rsidR="00A750AC" w14:paraId="293813B9" w14:textId="77777777" w:rsidTr="00A750AC">
        <w:tc>
          <w:tcPr>
            <w:tcW w:w="4889" w:type="dxa"/>
          </w:tcPr>
          <w:p w14:paraId="32D81EA5" w14:textId="2C70FDC4" w:rsidR="00A750AC" w:rsidRDefault="00A750AC" w:rsidP="000A58FF">
            <w:pPr>
              <w:ind w:left="0"/>
            </w:pPr>
            <w:r>
              <w:t>Evt. interval for hentning af opdateringer:</w:t>
            </w:r>
          </w:p>
          <w:p w14:paraId="6FDCE52E" w14:textId="77777777" w:rsidR="00552637" w:rsidRDefault="00552637" w:rsidP="000A58FF">
            <w:pPr>
              <w:ind w:left="0"/>
            </w:pPr>
            <w:r>
              <w:t>Der hentes data på de afkrydsede ugedage i det angivne interval.</w:t>
            </w:r>
          </w:p>
          <w:p w14:paraId="59339F3E" w14:textId="2CF3960C" w:rsidR="00552637" w:rsidRDefault="00552637" w:rsidP="000A58FF">
            <w:pPr>
              <w:ind w:left="0"/>
            </w:pPr>
            <w:r>
              <w:t>Hvis der ikke afkrydses nogen ugedage, opdateres på alle dage i det angivne tidsinterval.</w:t>
            </w:r>
          </w:p>
          <w:p w14:paraId="11FB131E" w14:textId="74603B3C" w:rsidR="00552637" w:rsidRDefault="00552637" w:rsidP="000A58FF">
            <w:pPr>
              <w:ind w:left="0"/>
            </w:pPr>
            <w:r>
              <w:t>Hvis der ikke angives noget tidsinterval, opdateres døgnet rundt på de valgte ugedage.</w:t>
            </w:r>
          </w:p>
        </w:tc>
        <w:tc>
          <w:tcPr>
            <w:tcW w:w="4890" w:type="dxa"/>
          </w:tcPr>
          <w:p w14:paraId="5431CFD3" w14:textId="25977959" w:rsidR="00A750AC" w:rsidRPr="0027117D" w:rsidRDefault="00A750AC" w:rsidP="000A58FF">
            <w:pPr>
              <w:ind w:left="0"/>
            </w:pPr>
            <w:r w:rsidRPr="0027117D">
              <w:t xml:space="preserve">Mandag: </w:t>
            </w:r>
            <w:r w:rsidRPr="0027117D">
              <w:tab/>
            </w:r>
            <w:r w:rsidRPr="001B4681">
              <w:t>__</w:t>
            </w:r>
            <w:r w:rsidRPr="0027117D">
              <w:tab/>
              <w:t xml:space="preserve">Tirsdag: </w:t>
            </w:r>
            <w:r w:rsidRPr="0027117D">
              <w:tab/>
            </w:r>
            <w:r w:rsidRPr="001B4681">
              <w:t>__</w:t>
            </w:r>
            <w:r w:rsidRPr="0027117D">
              <w:tab/>
              <w:t xml:space="preserve">Onsdag: </w:t>
            </w:r>
            <w:r w:rsidRPr="0027117D">
              <w:tab/>
            </w:r>
            <w:r w:rsidRPr="001B4681">
              <w:t>__</w:t>
            </w:r>
          </w:p>
          <w:p w14:paraId="3418F305" w14:textId="77777777" w:rsidR="00A750AC" w:rsidRPr="0027117D" w:rsidRDefault="00A750AC" w:rsidP="000A58FF">
            <w:pPr>
              <w:ind w:left="0"/>
            </w:pPr>
            <w:r w:rsidRPr="0027117D">
              <w:t xml:space="preserve">Torsdag: </w:t>
            </w:r>
            <w:r w:rsidRPr="0027117D">
              <w:tab/>
            </w:r>
            <w:r w:rsidRPr="001B4681">
              <w:t>__</w:t>
            </w:r>
            <w:r w:rsidRPr="0027117D">
              <w:tab/>
              <w:t xml:space="preserve">Fredag: </w:t>
            </w:r>
            <w:r w:rsidRPr="0027117D">
              <w:tab/>
            </w:r>
            <w:r w:rsidRPr="001B4681">
              <w:t>__</w:t>
            </w:r>
          </w:p>
          <w:p w14:paraId="76872493" w14:textId="1F35E78F" w:rsidR="00A750AC" w:rsidRPr="0027117D" w:rsidRDefault="00A750AC" w:rsidP="000A58FF">
            <w:pPr>
              <w:ind w:left="0"/>
            </w:pPr>
            <w:r w:rsidRPr="0027117D">
              <w:t xml:space="preserve">Lørdag: </w:t>
            </w:r>
            <w:r w:rsidRPr="0027117D">
              <w:tab/>
            </w:r>
            <w:r w:rsidRPr="001B4681">
              <w:t>__</w:t>
            </w:r>
            <w:r w:rsidRPr="0027117D">
              <w:tab/>
              <w:t xml:space="preserve">Søndag: </w:t>
            </w:r>
            <w:r w:rsidRPr="0027117D">
              <w:tab/>
            </w:r>
            <w:r w:rsidRPr="001B4681">
              <w:t>__</w:t>
            </w:r>
          </w:p>
          <w:p w14:paraId="68192F4A" w14:textId="1C5581A0" w:rsidR="00A750AC" w:rsidRPr="0027117D" w:rsidRDefault="00A750AC" w:rsidP="000A58FF">
            <w:pPr>
              <w:ind w:left="0"/>
            </w:pPr>
            <w:r w:rsidRPr="0027117D">
              <w:t xml:space="preserve">Fra kl.: </w:t>
            </w:r>
            <w:r w:rsidRPr="0027117D">
              <w:tab/>
            </w:r>
            <w:r w:rsidRPr="001B4681">
              <w:t>__:__</w:t>
            </w:r>
            <w:r w:rsidRPr="0027117D">
              <w:tab/>
            </w:r>
            <w:r w:rsidRPr="0027117D">
              <w:tab/>
            </w:r>
            <w:r w:rsidRPr="0027117D">
              <w:tab/>
              <w:t xml:space="preserve">Til kl.: </w:t>
            </w:r>
            <w:r w:rsidRPr="0027117D">
              <w:tab/>
            </w:r>
            <w:r w:rsidRPr="0027117D">
              <w:tab/>
            </w:r>
            <w:r w:rsidRPr="001B4681">
              <w:t>__:__</w:t>
            </w:r>
          </w:p>
        </w:tc>
      </w:tr>
      <w:tr w:rsidR="00A750AC" w14:paraId="5BF0EE73" w14:textId="77777777" w:rsidTr="00A750AC">
        <w:tc>
          <w:tcPr>
            <w:tcW w:w="4889" w:type="dxa"/>
          </w:tcPr>
          <w:p w14:paraId="6759564E" w14:textId="399308A6" w:rsidR="00A750AC" w:rsidRDefault="00A750AC" w:rsidP="000A58FF">
            <w:pPr>
              <w:ind w:left="0"/>
            </w:pPr>
            <w:r>
              <w:t>Evt. indlæsningstidspunkt:</w:t>
            </w:r>
          </w:p>
        </w:tc>
        <w:tc>
          <w:tcPr>
            <w:tcW w:w="4890" w:type="dxa"/>
          </w:tcPr>
          <w:p w14:paraId="6950CDB8" w14:textId="77ACADD3" w:rsidR="00A750AC" w:rsidRPr="0027117D" w:rsidRDefault="00A750AC" w:rsidP="000A58FF">
            <w:pPr>
              <w:ind w:left="0"/>
            </w:pPr>
            <w:r w:rsidRPr="0027117D">
              <w:t xml:space="preserve">Indlæsning påbegyndes kl. </w:t>
            </w:r>
            <w:r w:rsidRPr="001B4681">
              <w:t>__:__</w:t>
            </w:r>
          </w:p>
        </w:tc>
      </w:tr>
    </w:tbl>
    <w:p w14:paraId="4813D7F8" w14:textId="4F9478C1" w:rsidR="00BF5028" w:rsidRDefault="00A5363A" w:rsidP="00BF5028">
      <w:pPr>
        <w:pStyle w:val="Heading3"/>
      </w:pPr>
      <w:bookmarkStart w:id="26" w:name="_Toc408571696"/>
      <w:bookmarkStart w:id="27" w:name="_Toc408825068"/>
      <w:bookmarkStart w:id="28" w:name="_Toc430780786"/>
      <w:r>
        <w:t>Batch</w:t>
      </w:r>
      <w:r w:rsidR="0014041C">
        <w:t>-</w:t>
      </w:r>
      <w:r w:rsidR="006203E2">
        <w:t>Port</w:t>
      </w:r>
      <w:bookmarkEnd w:id="26"/>
      <w:bookmarkEnd w:id="27"/>
      <w:bookmarkEnd w:id="28"/>
    </w:p>
    <w:p w14:paraId="040E3CC9" w14:textId="5AFB4394" w:rsidR="003341E0" w:rsidRDefault="009D0949" w:rsidP="00BF5028">
      <w:pPr>
        <w:rPr>
          <w:iCs/>
          <w:color w:val="000000"/>
        </w:rPr>
      </w:pPr>
      <w:r>
        <w:rPr>
          <w:iCs/>
          <w:color w:val="000000"/>
        </w:rPr>
        <w:t>Der er altid en batch</w:t>
      </w:r>
      <w:r w:rsidR="0014041C">
        <w:rPr>
          <w:iCs/>
          <w:color w:val="000000"/>
        </w:rPr>
        <w:t>-</w:t>
      </w:r>
      <w:r>
        <w:rPr>
          <w:iCs/>
          <w:color w:val="000000"/>
        </w:rPr>
        <w:t xml:space="preserve">port tilknyttet til en </w:t>
      </w:r>
      <w:r w:rsidR="00757B18">
        <w:rPr>
          <w:iCs/>
          <w:color w:val="000000"/>
        </w:rPr>
        <w:t>dataleverancespecifikation</w:t>
      </w:r>
      <w:r>
        <w:rPr>
          <w:iCs/>
          <w:color w:val="000000"/>
        </w:rPr>
        <w:t>. Batch</w:t>
      </w:r>
      <w:r w:rsidR="0014041C">
        <w:rPr>
          <w:iCs/>
          <w:color w:val="000000"/>
        </w:rPr>
        <w:t>-</w:t>
      </w:r>
      <w:r>
        <w:rPr>
          <w:iCs/>
          <w:color w:val="000000"/>
        </w:rPr>
        <w:t xml:space="preserve">porten anvendes til fremsendelse af </w:t>
      </w:r>
      <w:r w:rsidR="00A911D5">
        <w:rPr>
          <w:iCs/>
          <w:color w:val="000000"/>
        </w:rPr>
        <w:t>filleverancer</w:t>
      </w:r>
      <w:r>
        <w:rPr>
          <w:iCs/>
          <w:color w:val="000000"/>
        </w:rPr>
        <w:t xml:space="preserve">. </w:t>
      </w:r>
    </w:p>
    <w:p w14:paraId="77D97B92" w14:textId="3B2F9FB3" w:rsidR="009D0949" w:rsidRDefault="009D0949" w:rsidP="00BF5028">
      <w:pPr>
        <w:rPr>
          <w:iCs/>
          <w:color w:val="000000"/>
        </w:rPr>
      </w:pPr>
      <w:r>
        <w:rPr>
          <w:iCs/>
          <w:color w:val="000000"/>
        </w:rPr>
        <w:t>Al</w:t>
      </w:r>
      <w:r w:rsidR="00605751">
        <w:rPr>
          <w:iCs/>
          <w:color w:val="000000"/>
        </w:rPr>
        <w:t>le tabulære datasæt</w:t>
      </w:r>
      <w:r>
        <w:rPr>
          <w:iCs/>
          <w:color w:val="000000"/>
        </w:rPr>
        <w:t xml:space="preserve"> der sendes via b</w:t>
      </w:r>
      <w:r w:rsidR="00252AC0">
        <w:rPr>
          <w:iCs/>
          <w:color w:val="000000"/>
        </w:rPr>
        <w:t>atch</w:t>
      </w:r>
      <w:r w:rsidR="0014041C">
        <w:rPr>
          <w:iCs/>
          <w:color w:val="000000"/>
        </w:rPr>
        <w:t>-</w:t>
      </w:r>
      <w:r w:rsidR="00252AC0">
        <w:rPr>
          <w:iCs/>
          <w:color w:val="000000"/>
        </w:rPr>
        <w:t>porten</w:t>
      </w:r>
      <w:r w:rsidR="003341E0">
        <w:rPr>
          <w:iCs/>
          <w:color w:val="000000"/>
        </w:rPr>
        <w:t>,</w:t>
      </w:r>
      <w:r w:rsidR="00252AC0">
        <w:rPr>
          <w:iCs/>
          <w:color w:val="000000"/>
        </w:rPr>
        <w:t xml:space="preserve"> sendes som filer</w:t>
      </w:r>
      <w:r w:rsidR="0014041C">
        <w:rPr>
          <w:iCs/>
          <w:color w:val="000000"/>
        </w:rPr>
        <w:t>,</w:t>
      </w:r>
      <w:r w:rsidR="00252AC0">
        <w:rPr>
          <w:iCs/>
          <w:color w:val="000000"/>
        </w:rPr>
        <w:t xml:space="preserve"> der af hensyn til overførselstid og pladsforbrug</w:t>
      </w:r>
      <w:r w:rsidR="00A911D5">
        <w:rPr>
          <w:iCs/>
          <w:color w:val="000000"/>
        </w:rPr>
        <w:t>,</w:t>
      </w:r>
      <w:r w:rsidR="00252AC0">
        <w:rPr>
          <w:iCs/>
          <w:color w:val="000000"/>
        </w:rPr>
        <w:t xml:space="preserve"> skal være zip'et</w:t>
      </w:r>
      <w:r w:rsidR="00EF65EA">
        <w:rPr>
          <w:iCs/>
          <w:color w:val="000000"/>
        </w:rPr>
        <w:t>, dvs. leveret i et .ZIP archive format der overholder "</w:t>
      </w:r>
      <w:r w:rsidR="00EF65EA" w:rsidRPr="009A0043">
        <w:t xml:space="preserve">PKWARE </w:t>
      </w:r>
      <w:r w:rsidR="00EF65EA">
        <w:t xml:space="preserve">ZIP </w:t>
      </w:r>
      <w:r w:rsidR="00EF65EA" w:rsidRPr="009A0043">
        <w:t>Application Note</w:t>
      </w:r>
      <w:r w:rsidR="00EF65EA">
        <w:t>" som anbefalet af ISO (</w:t>
      </w:r>
      <w:r w:rsidR="00EF65EA" w:rsidRPr="009A0043">
        <w:t>ISO/IEC JTC 1/SC 34 N 1621</w:t>
      </w:r>
      <w:r w:rsidR="00EF65EA">
        <w:t>)</w:t>
      </w:r>
      <w:r w:rsidR="00252AC0">
        <w:rPr>
          <w:iCs/>
          <w:color w:val="000000"/>
        </w:rPr>
        <w:t>.</w:t>
      </w:r>
      <w:r w:rsidR="00EF65EA">
        <w:rPr>
          <w:iCs/>
          <w:color w:val="000000"/>
        </w:rPr>
        <w:t xml:space="preserve"> Af disse vil ZIP64 være at foretrække da dette format understøtter zip filer der er større end 4GB.</w:t>
      </w:r>
    </w:p>
    <w:p w14:paraId="5340AAFB" w14:textId="5E75E716" w:rsidR="00605751" w:rsidRDefault="00605751" w:rsidP="00BF5028">
      <w:pPr>
        <w:rPr>
          <w:iCs/>
          <w:color w:val="000000"/>
        </w:rPr>
      </w:pPr>
      <w:r>
        <w:rPr>
          <w:iCs/>
          <w:color w:val="000000"/>
        </w:rPr>
        <w:t>Rasterdatasæt skal fremsendes uden at være zippet som en liste af tiff filer og afslutningsvis en vrt fil.</w:t>
      </w:r>
    </w:p>
    <w:p w14:paraId="11203EA3" w14:textId="07906D77" w:rsidR="009D0949" w:rsidRDefault="005464A7" w:rsidP="00BF5028">
      <w:pPr>
        <w:rPr>
          <w:iCs/>
          <w:color w:val="000000"/>
        </w:rPr>
      </w:pPr>
      <w:r>
        <w:rPr>
          <w:iCs/>
          <w:color w:val="000000"/>
        </w:rPr>
        <w:t xml:space="preserve">Se </w:t>
      </w:r>
      <w:r w:rsidR="0014041C">
        <w:rPr>
          <w:iCs/>
          <w:color w:val="000000"/>
        </w:rPr>
        <w:t>”</w:t>
      </w:r>
      <w:r w:rsidR="0014041C">
        <w:rPr>
          <w:iCs/>
          <w:color w:val="000000"/>
        </w:rPr>
        <w:fldChar w:fldCharType="begin"/>
      </w:r>
      <w:r w:rsidR="0014041C">
        <w:rPr>
          <w:iCs/>
          <w:color w:val="000000"/>
        </w:rPr>
        <w:instrText xml:space="preserve"> REF _Ref403983343 \h </w:instrText>
      </w:r>
      <w:r w:rsidR="0014041C">
        <w:rPr>
          <w:iCs/>
          <w:color w:val="000000"/>
        </w:rPr>
      </w:r>
      <w:r w:rsidR="0014041C">
        <w:rPr>
          <w:iCs/>
          <w:color w:val="000000"/>
        </w:rPr>
        <w:fldChar w:fldCharType="separate"/>
      </w:r>
      <w:r w:rsidR="00D25C43">
        <w:t>Afsnit 9 – Diverse oplysninger</w:t>
      </w:r>
      <w:r w:rsidR="0014041C">
        <w:rPr>
          <w:iCs/>
          <w:color w:val="000000"/>
        </w:rPr>
        <w:fldChar w:fldCharType="end"/>
      </w:r>
      <w:r w:rsidR="0014041C">
        <w:rPr>
          <w:iCs/>
          <w:color w:val="000000"/>
        </w:rPr>
        <w:t xml:space="preserve">” </w:t>
      </w:r>
      <w:r>
        <w:rPr>
          <w:iCs/>
          <w:color w:val="000000"/>
        </w:rPr>
        <w:t xml:space="preserve">for </w:t>
      </w:r>
      <w:r w:rsidR="0014041C">
        <w:rPr>
          <w:iCs/>
          <w:color w:val="000000"/>
        </w:rPr>
        <w:t xml:space="preserve">information </w:t>
      </w:r>
      <w:r>
        <w:rPr>
          <w:iCs/>
          <w:color w:val="000000"/>
        </w:rPr>
        <w:t>om end</w:t>
      </w:r>
      <w:r w:rsidR="0014041C">
        <w:rPr>
          <w:iCs/>
          <w:color w:val="000000"/>
        </w:rPr>
        <w:t xml:space="preserve"> </w:t>
      </w:r>
      <w:r>
        <w:rPr>
          <w:iCs/>
          <w:color w:val="000000"/>
        </w:rPr>
        <w:t>points og adgangsoplysninger for denne dataleverance.</w:t>
      </w:r>
      <w:r>
        <w:rPr>
          <w:iCs/>
          <w:color w:val="000000"/>
        </w:rPr>
        <w:br/>
        <w:t xml:space="preserve">Hvis </w:t>
      </w:r>
      <w:r w:rsidR="0014041C">
        <w:rPr>
          <w:iCs/>
          <w:color w:val="000000"/>
        </w:rPr>
        <w:t>Dataleverandøren har</w:t>
      </w:r>
      <w:r>
        <w:rPr>
          <w:iCs/>
          <w:color w:val="000000"/>
        </w:rPr>
        <w:t xml:space="preserve"> valgt at bruge Pull</w:t>
      </w:r>
      <w:r w:rsidR="0014041C">
        <w:rPr>
          <w:iCs/>
          <w:color w:val="000000"/>
        </w:rPr>
        <w:t>-</w:t>
      </w:r>
      <w:r>
        <w:rPr>
          <w:iCs/>
          <w:color w:val="000000"/>
        </w:rPr>
        <w:t>replikeringsmønst</w:t>
      </w:r>
      <w:r w:rsidR="0014041C">
        <w:rPr>
          <w:iCs/>
          <w:color w:val="000000"/>
        </w:rPr>
        <w:t>e</w:t>
      </w:r>
      <w:r>
        <w:rPr>
          <w:iCs/>
          <w:color w:val="000000"/>
        </w:rPr>
        <w:t xml:space="preserve">ret skal </w:t>
      </w:r>
      <w:r w:rsidR="0014041C">
        <w:rPr>
          <w:iCs/>
          <w:color w:val="000000"/>
        </w:rPr>
        <w:t>Dataleverandøren</w:t>
      </w:r>
      <w:r>
        <w:rPr>
          <w:iCs/>
          <w:color w:val="000000"/>
        </w:rPr>
        <w:t xml:space="preserve"> i</w:t>
      </w:r>
      <w:r w:rsidR="0014041C">
        <w:rPr>
          <w:iCs/>
          <w:color w:val="000000"/>
        </w:rPr>
        <w:t xml:space="preserve"> ”</w:t>
      </w:r>
      <w:r w:rsidR="0014041C">
        <w:rPr>
          <w:iCs/>
          <w:color w:val="000000"/>
        </w:rPr>
        <w:fldChar w:fldCharType="begin"/>
      </w:r>
      <w:r w:rsidR="0014041C">
        <w:rPr>
          <w:iCs/>
          <w:color w:val="000000"/>
        </w:rPr>
        <w:instrText xml:space="preserve"> REF _Ref403983343 \h </w:instrText>
      </w:r>
      <w:r w:rsidR="0014041C">
        <w:rPr>
          <w:iCs/>
          <w:color w:val="000000"/>
        </w:rPr>
      </w:r>
      <w:r w:rsidR="0014041C">
        <w:rPr>
          <w:iCs/>
          <w:color w:val="000000"/>
        </w:rPr>
        <w:fldChar w:fldCharType="separate"/>
      </w:r>
      <w:r w:rsidR="00D25C43">
        <w:t>Afsnit 9 – Diverse oplysninger</w:t>
      </w:r>
      <w:r w:rsidR="0014041C">
        <w:rPr>
          <w:iCs/>
          <w:color w:val="000000"/>
        </w:rPr>
        <w:fldChar w:fldCharType="end"/>
      </w:r>
      <w:r w:rsidR="0014041C">
        <w:rPr>
          <w:iCs/>
          <w:color w:val="000000"/>
        </w:rPr>
        <w:t xml:space="preserve">” </w:t>
      </w:r>
      <w:r>
        <w:rPr>
          <w:iCs/>
          <w:color w:val="000000"/>
        </w:rPr>
        <w:t xml:space="preserve">angive oplysninger om </w:t>
      </w:r>
      <w:r w:rsidR="003341E0">
        <w:rPr>
          <w:iCs/>
          <w:color w:val="000000"/>
        </w:rPr>
        <w:t>D</w:t>
      </w:r>
      <w:r>
        <w:rPr>
          <w:iCs/>
          <w:color w:val="000000"/>
        </w:rPr>
        <w:t>ataleverandørens end</w:t>
      </w:r>
      <w:r w:rsidR="0014041C">
        <w:rPr>
          <w:iCs/>
          <w:color w:val="000000"/>
        </w:rPr>
        <w:t xml:space="preserve"> </w:t>
      </w:r>
      <w:r>
        <w:rPr>
          <w:iCs/>
          <w:color w:val="000000"/>
        </w:rPr>
        <w:t xml:space="preserve">point så </w:t>
      </w:r>
      <w:r w:rsidR="003341E0">
        <w:rPr>
          <w:iCs/>
          <w:color w:val="000000"/>
        </w:rPr>
        <w:t>D</w:t>
      </w:r>
      <w:r w:rsidR="0099655A">
        <w:rPr>
          <w:iCs/>
          <w:color w:val="000000"/>
        </w:rPr>
        <w:t>atafordeleren</w:t>
      </w:r>
      <w:r>
        <w:rPr>
          <w:iCs/>
          <w:color w:val="000000"/>
        </w:rPr>
        <w:t xml:space="preserve"> </w:t>
      </w:r>
      <w:r w:rsidR="003341E0">
        <w:rPr>
          <w:iCs/>
          <w:color w:val="000000"/>
        </w:rPr>
        <w:t>kan konfigureres til at hente filerne</w:t>
      </w:r>
      <w:r>
        <w:rPr>
          <w:iCs/>
          <w:color w:val="000000"/>
        </w:rPr>
        <w:t xml:space="preserve">, </w:t>
      </w:r>
      <w:r w:rsidR="00B35A31">
        <w:rPr>
          <w:iCs/>
          <w:color w:val="000000"/>
        </w:rPr>
        <w:t>I forbindelse med opsætning af produktions miljøet vil Leverandøren kontakte Dataleverandøren for udveksling af adgangsoplysninger.</w:t>
      </w:r>
    </w:p>
    <w:p w14:paraId="4813D7FA" w14:textId="6A03EBAA" w:rsidR="00BF5028" w:rsidRDefault="005F1B2C" w:rsidP="00BF5028">
      <w:r>
        <w:rPr>
          <w:iCs/>
          <w:color w:val="000000"/>
        </w:rPr>
        <w:t>Datafordeleren</w:t>
      </w:r>
      <w:r w:rsidR="005464A7">
        <w:rPr>
          <w:iCs/>
          <w:color w:val="000000"/>
        </w:rPr>
        <w:t xml:space="preserve"> stiller</w:t>
      </w:r>
      <w:r w:rsidR="00BF5028" w:rsidRPr="00BF5028">
        <w:t xml:space="preserve"> </w:t>
      </w:r>
      <w:r w:rsidR="006E79AD">
        <w:t xml:space="preserve">en standard </w:t>
      </w:r>
      <w:r w:rsidR="00DC145B">
        <w:t>S</w:t>
      </w:r>
      <w:r w:rsidR="00BF5028" w:rsidRPr="00BF5028">
        <w:t>FTP-klient</w:t>
      </w:r>
      <w:r w:rsidR="0081604B">
        <w:t>adgang</w:t>
      </w:r>
      <w:r w:rsidR="00BF5028" w:rsidRPr="00BF5028">
        <w:t xml:space="preserve"> til rådighed </w:t>
      </w:r>
      <w:r w:rsidR="00DC145B">
        <w:t xml:space="preserve">for </w:t>
      </w:r>
      <w:r w:rsidR="003341E0">
        <w:t>D</w:t>
      </w:r>
      <w:r w:rsidR="00DC145B">
        <w:t xml:space="preserve">ataleverandøren </w:t>
      </w:r>
      <w:r w:rsidR="00BF5028" w:rsidRPr="00BF5028">
        <w:t>i relevante miljøer</w:t>
      </w:r>
      <w:r w:rsidR="00492791">
        <w:t xml:space="preserve"> *)</w:t>
      </w:r>
      <w:r w:rsidR="00BF5028" w:rsidRPr="00BF5028">
        <w:t>.</w:t>
      </w:r>
      <w:r w:rsidR="006A5C84">
        <w:t xml:space="preserve"> </w:t>
      </w:r>
    </w:p>
    <w:p w14:paraId="4813D7FB" w14:textId="3374D2E4" w:rsidR="006203E2" w:rsidRDefault="006203E2">
      <w:pPr>
        <w:pStyle w:val="Heading3"/>
      </w:pPr>
      <w:bookmarkStart w:id="29" w:name="_Toc408571697"/>
      <w:bookmarkStart w:id="30" w:name="_Toc408825069"/>
      <w:bookmarkStart w:id="31" w:name="_Toc430780787"/>
      <w:r>
        <w:t>SOA</w:t>
      </w:r>
      <w:r w:rsidR="0014041C">
        <w:t>-</w:t>
      </w:r>
      <w:r>
        <w:t>Port</w:t>
      </w:r>
      <w:bookmarkEnd w:id="29"/>
      <w:bookmarkEnd w:id="30"/>
      <w:bookmarkEnd w:id="31"/>
    </w:p>
    <w:p w14:paraId="533298E8" w14:textId="2697AD42" w:rsidR="00853EC2" w:rsidRDefault="000F4ECD" w:rsidP="006203E2">
      <w:r>
        <w:t>SOA</w:t>
      </w:r>
      <w:r w:rsidR="003341E0">
        <w:t>-</w:t>
      </w:r>
      <w:r>
        <w:t>porten består af en web</w:t>
      </w:r>
      <w:r w:rsidR="003341E0">
        <w:t xml:space="preserve"> </w:t>
      </w:r>
      <w:r>
        <w:t>service</w:t>
      </w:r>
      <w:r w:rsidR="003341E0">
        <w:t>,</w:t>
      </w:r>
      <w:r>
        <w:t xml:space="preserve"> der kan anvendes når </w:t>
      </w:r>
      <w:r w:rsidR="003341E0">
        <w:t xml:space="preserve">Dataleverandøren </w:t>
      </w:r>
      <w:r>
        <w:t>ønsker at foretage nærrealtids</w:t>
      </w:r>
      <w:r w:rsidR="003341E0">
        <w:t>-</w:t>
      </w:r>
      <w:r>
        <w:t>opdateringer</w:t>
      </w:r>
      <w:r w:rsidR="003341E0">
        <w:t xml:space="preserve">, det vil sige opdateringer, der skal udstilles straks og ikke afvente næste </w:t>
      </w:r>
      <w:r w:rsidR="00853EC2">
        <w:t>batch</w:t>
      </w:r>
      <w:r w:rsidR="003341E0">
        <w:t>-opdatering</w:t>
      </w:r>
      <w:r w:rsidR="00853EC2">
        <w:t xml:space="preserve">. </w:t>
      </w:r>
    </w:p>
    <w:p w14:paraId="2AB88884" w14:textId="7C92FA82" w:rsidR="009E64AC" w:rsidRDefault="009E64AC" w:rsidP="006203E2">
      <w:r>
        <w:t>Anvendelse af SOA porten er valgfri.</w:t>
      </w:r>
    </w:p>
    <w:p w14:paraId="215548CA" w14:textId="75D32A60" w:rsidR="003341E0" w:rsidRDefault="00853EC2" w:rsidP="006203E2">
      <w:r>
        <w:lastRenderedPageBreak/>
        <w:t>SOA porten er beregnet til enkeltopdateringer</w:t>
      </w:r>
      <w:r w:rsidR="003341E0">
        <w:t>, og f</w:t>
      </w:r>
      <w:r>
        <w:t xml:space="preserve">or at undgå overbelastning af </w:t>
      </w:r>
      <w:r w:rsidR="00361963">
        <w:t>D</w:t>
      </w:r>
      <w:r>
        <w:t xml:space="preserve">atafordeleren </w:t>
      </w:r>
      <w:r w:rsidR="00154196">
        <w:t>skal</w:t>
      </w:r>
      <w:r>
        <w:t xml:space="preserve"> større datamængder forsendes </w:t>
      </w:r>
      <w:r w:rsidR="009E64AC">
        <w:t xml:space="preserve">som filleverancer </w:t>
      </w:r>
      <w:r>
        <w:t>via batch</w:t>
      </w:r>
      <w:r w:rsidR="003341E0">
        <w:t>-</w:t>
      </w:r>
      <w:r>
        <w:t>porten.</w:t>
      </w:r>
      <w:r w:rsidR="00154196">
        <w:t xml:space="preserve"> </w:t>
      </w:r>
    </w:p>
    <w:p w14:paraId="6341BFFC" w14:textId="69AE7C38" w:rsidR="00853EC2" w:rsidRDefault="003341E0" w:rsidP="006203E2">
      <w:r>
        <w:t xml:space="preserve">I kontekst af nærværende </w:t>
      </w:r>
      <w:r w:rsidR="00757B18">
        <w:t xml:space="preserve">dataleverancespecifikation </w:t>
      </w:r>
      <w:r>
        <w:t xml:space="preserve">betragtes det som større datamængder når </w:t>
      </w:r>
      <w:r w:rsidRPr="000A58FF">
        <w:rPr>
          <w:highlight w:val="yellow"/>
        </w:rPr>
        <w:t>[udfyldes af Leverandøren efter aftale med Dataleverandøren og på baggrund af specifikationerne i bilag 1-5]</w:t>
      </w:r>
      <w:r>
        <w:t>.</w:t>
      </w:r>
    </w:p>
    <w:p w14:paraId="063FF152" w14:textId="1DD809F8" w:rsidR="00103824" w:rsidRDefault="00103824" w:rsidP="006203E2">
      <w:r>
        <w:t>Dataleverandøren skal beslutte om replikeringskanalen skal indeholde en SOA-port</w:t>
      </w:r>
      <w:r w:rsidR="00853EC2">
        <w:t xml:space="preserve">: </w:t>
      </w:r>
      <w:r w:rsidR="0027117D" w:rsidRPr="002654FA">
        <w:rPr>
          <w:color w:val="0070C0"/>
        </w:rPr>
        <w:t>Anvendes</w:t>
      </w:r>
      <w:r w:rsidR="0027117D" w:rsidRPr="000A58FF" w:rsidDel="0027117D">
        <w:rPr>
          <w:highlight w:val="yellow"/>
        </w:rPr>
        <w:t xml:space="preserve"> </w:t>
      </w:r>
    </w:p>
    <w:p w14:paraId="4813D7FC" w14:textId="382BC71C" w:rsidR="00232EFC" w:rsidRDefault="00232EFC" w:rsidP="006203E2">
      <w:r>
        <w:t xml:space="preserve">Datafordeleren </w:t>
      </w:r>
      <w:r w:rsidR="00B711EF">
        <w:t>udstille</w:t>
      </w:r>
      <w:r w:rsidR="00103824">
        <w:t>r</w:t>
      </w:r>
      <w:r>
        <w:t xml:space="preserve"> en </w:t>
      </w:r>
      <w:r w:rsidR="003341E0">
        <w:t>w</w:t>
      </w:r>
      <w:r>
        <w:t xml:space="preserve">eb </w:t>
      </w:r>
      <w:r w:rsidR="003341E0">
        <w:t>s</w:t>
      </w:r>
      <w:r>
        <w:t xml:space="preserve">ervice </w:t>
      </w:r>
      <w:r w:rsidR="003341E0">
        <w:t>(</w:t>
      </w:r>
      <w:r>
        <w:t xml:space="preserve">WSDL inkluderes som </w:t>
      </w:r>
      <w:r w:rsidR="008A6368">
        <w:t xml:space="preserve">bilag </w:t>
      </w:r>
      <w:r>
        <w:t>WS-0</w:t>
      </w:r>
      <w:r w:rsidR="00B711EF">
        <w:t>1</w:t>
      </w:r>
      <w:r w:rsidR="003341E0">
        <w:t>)</w:t>
      </w:r>
      <w:r w:rsidR="00096A88">
        <w:t xml:space="preserve"> </w:t>
      </w:r>
      <w:r w:rsidR="00853EC2">
        <w:t xml:space="preserve">på </w:t>
      </w:r>
      <w:r w:rsidR="00096A88">
        <w:t>relevante miljøer *)</w:t>
      </w:r>
      <w:r w:rsidR="00853EC2">
        <w:t xml:space="preserve"> der skal anvendes ved SOA</w:t>
      </w:r>
      <w:r w:rsidR="003341E0">
        <w:t>-</w:t>
      </w:r>
      <w:r w:rsidR="00853EC2">
        <w:t>port</w:t>
      </w:r>
      <w:r w:rsidR="003341E0">
        <w:t>-</w:t>
      </w:r>
      <w:r w:rsidR="00853EC2">
        <w:t>leverancer.</w:t>
      </w:r>
    </w:p>
    <w:p w14:paraId="4813D7FD" w14:textId="0340A6C5" w:rsidR="006203E2" w:rsidRDefault="006203E2" w:rsidP="006203E2">
      <w:r>
        <w:t xml:space="preserve">Såfremt </w:t>
      </w:r>
      <w:r w:rsidR="003341E0">
        <w:t>D</w:t>
      </w:r>
      <w:r>
        <w:t>ataleverandøren ønsker mulighed</w:t>
      </w:r>
      <w:r w:rsidR="00232EFC">
        <w:t xml:space="preserve"> for at indlevere data på SOA-</w:t>
      </w:r>
      <w:r w:rsidR="003341E0">
        <w:t>p</w:t>
      </w:r>
      <w:r w:rsidR="00232EFC">
        <w:t xml:space="preserve">orten, skal </w:t>
      </w:r>
      <w:r w:rsidR="003341E0">
        <w:t>D</w:t>
      </w:r>
      <w:r w:rsidR="00232EFC">
        <w:t>ataleverandøren</w:t>
      </w:r>
      <w:r w:rsidR="00853EC2">
        <w:t xml:space="preserve"> selv </w:t>
      </w:r>
      <w:r w:rsidR="00232EFC">
        <w:t>implementere kald af denne Web Service.</w:t>
      </w:r>
    </w:p>
    <w:p w14:paraId="4813D7FE" w14:textId="77777777" w:rsidR="00057168" w:rsidRDefault="00057168" w:rsidP="00057168">
      <w:pPr>
        <w:pStyle w:val="Heading3"/>
      </w:pPr>
      <w:bookmarkStart w:id="32" w:name="_Toc408571698"/>
      <w:bookmarkStart w:id="33" w:name="_Toc408825070"/>
      <w:bookmarkStart w:id="34" w:name="_Toc430780788"/>
      <w:r>
        <w:t>Dataudtræk</w:t>
      </w:r>
      <w:bookmarkEnd w:id="32"/>
      <w:bookmarkEnd w:id="33"/>
      <w:bookmarkEnd w:id="34"/>
    </w:p>
    <w:p w14:paraId="132DD734" w14:textId="56D69F7D" w:rsidR="00F6115D" w:rsidRDefault="00057168" w:rsidP="00057168">
      <w:r>
        <w:t>Dataleverandøren skal udtrække, pakke, og</w:t>
      </w:r>
      <w:r w:rsidR="00B42901">
        <w:t xml:space="preserve"> enten</w:t>
      </w:r>
      <w:r>
        <w:t xml:space="preserve"> fremsende data til Datafordeleren</w:t>
      </w:r>
      <w:r w:rsidR="00492791">
        <w:t>s SFTP-Server</w:t>
      </w:r>
      <w:r w:rsidR="006E4D57">
        <w:t xml:space="preserve"> eller fremsende data gennem datafordelerens udstillede </w:t>
      </w:r>
      <w:r w:rsidR="00100A52">
        <w:t>webservice</w:t>
      </w:r>
      <w:r w:rsidR="006E4D57">
        <w:t xml:space="preserve"> RegisterData</w:t>
      </w:r>
      <w:r w:rsidR="00B42901">
        <w:t xml:space="preserve"> ved push mønstret</w:t>
      </w:r>
      <w:r w:rsidR="006E4D57">
        <w:t>.</w:t>
      </w:r>
      <w:r w:rsidR="00B42901">
        <w:t xml:space="preserve"> </w:t>
      </w:r>
    </w:p>
    <w:p w14:paraId="4813D7FF" w14:textId="1281B2BF" w:rsidR="0000451B" w:rsidRDefault="006E4D57" w:rsidP="00057168">
      <w:r>
        <w:t>Ved pull mønstret</w:t>
      </w:r>
      <w:r w:rsidR="00100A52">
        <w:t xml:space="preserve"> udstilles</w:t>
      </w:r>
      <w:r w:rsidR="00B42901">
        <w:t xml:space="preserve"> data på dataleverandørens egen SFTP-Server</w:t>
      </w:r>
      <w:r w:rsidR="0000451B">
        <w:t xml:space="preserve">. </w:t>
      </w:r>
    </w:p>
    <w:p w14:paraId="4813D800" w14:textId="46BB2F73" w:rsidR="00057168" w:rsidRDefault="0028730A" w:rsidP="00057168">
      <w:r>
        <w:t xml:space="preserve">Reglerne for datastrukturen i leverancerne er fastlagt i </w:t>
      </w:r>
      <w:r w:rsidR="00757B18">
        <w:t xml:space="preserve">Dataleverancespecifikationens </w:t>
      </w:r>
      <w:r>
        <w:t xml:space="preserve">afsnit </w:t>
      </w:r>
      <w:r w:rsidR="001F2906">
        <w:t>3</w:t>
      </w:r>
      <w:r w:rsidR="00F6115D">
        <w:t xml:space="preserve"> og den konkrete datastruktur for opdateringer under nærværende aftale er specificeret i bilag </w:t>
      </w:r>
      <w:r w:rsidR="00B2411D">
        <w:t>1</w:t>
      </w:r>
      <w:r>
        <w:t>.</w:t>
      </w:r>
      <w:r w:rsidR="00DE540A">
        <w:t xml:space="preserve"> </w:t>
      </w:r>
    </w:p>
    <w:p w14:paraId="4813D801" w14:textId="77777777" w:rsidR="003004F0" w:rsidRDefault="00BF2FED" w:rsidP="003004F0">
      <w:pPr>
        <w:pStyle w:val="Heading3"/>
      </w:pPr>
      <w:bookmarkStart w:id="35" w:name="_Toc408571699"/>
      <w:bookmarkStart w:id="36" w:name="_Toc408825071"/>
      <w:bookmarkStart w:id="37" w:name="_Toc430780789"/>
      <w:r>
        <w:t>D</w:t>
      </w:r>
      <w:r w:rsidR="003C7CA6">
        <w:t>riftsforstyrrelser</w:t>
      </w:r>
      <w:bookmarkEnd w:id="35"/>
      <w:bookmarkEnd w:id="36"/>
      <w:bookmarkEnd w:id="37"/>
    </w:p>
    <w:p w14:paraId="4813D802" w14:textId="4B68E50E" w:rsidR="007950F8" w:rsidRDefault="004F5272" w:rsidP="00057168">
      <w:r w:rsidRPr="003004F0">
        <w:t xml:space="preserve">Datafordeleren </w:t>
      </w:r>
      <w:r w:rsidR="007950F8">
        <w:t>udstille</w:t>
      </w:r>
      <w:r w:rsidR="00BD6C49">
        <w:t>r</w:t>
      </w:r>
      <w:r>
        <w:t xml:space="preserve"> </w:t>
      </w:r>
      <w:r w:rsidR="008022AC">
        <w:t>w</w:t>
      </w:r>
      <w:r w:rsidR="003004F0" w:rsidRPr="003004F0">
        <w:t>eb</w:t>
      </w:r>
      <w:r w:rsidR="008022AC">
        <w:t>s</w:t>
      </w:r>
      <w:r w:rsidR="003004F0" w:rsidRPr="003004F0">
        <w:t>ervice</w:t>
      </w:r>
      <w:r w:rsidR="00BD6C49">
        <w:t>n</w:t>
      </w:r>
      <w:r w:rsidR="003004F0" w:rsidRPr="003004F0">
        <w:t xml:space="preserve"> ”</w:t>
      </w:r>
      <w:r w:rsidR="00FB2482">
        <w:t>D</w:t>
      </w:r>
      <w:r w:rsidR="00984715">
        <w:t>eliveryDisturbance</w:t>
      </w:r>
      <w:r w:rsidR="003004F0" w:rsidRPr="003004F0">
        <w:t xml:space="preserve">” </w:t>
      </w:r>
      <w:r>
        <w:t>[WSDL inkludere</w:t>
      </w:r>
      <w:r w:rsidR="00BD6C49">
        <w:t>t</w:t>
      </w:r>
      <w:r w:rsidR="00B711EF">
        <w:t xml:space="preserve"> som </w:t>
      </w:r>
      <w:r w:rsidR="008A6368">
        <w:t xml:space="preserve">bilag </w:t>
      </w:r>
      <w:r w:rsidR="00B711EF">
        <w:t>WS-02</w:t>
      </w:r>
      <w:r>
        <w:t>]</w:t>
      </w:r>
      <w:r w:rsidR="00BD6C49">
        <w:t xml:space="preserve"> på</w:t>
      </w:r>
      <w:r w:rsidR="0039192C">
        <w:t xml:space="preserve"> relevante miljøer</w:t>
      </w:r>
      <w:r w:rsidR="00096A88">
        <w:t>.</w:t>
      </w:r>
      <w:r w:rsidR="00492791">
        <w:t xml:space="preserve"> *)</w:t>
      </w:r>
    </w:p>
    <w:p w14:paraId="4813D803" w14:textId="01872B74" w:rsidR="0039192C" w:rsidRDefault="007950F8" w:rsidP="0039192C">
      <w:r>
        <w:t xml:space="preserve">I tilfælde af planlagte eller spontane </w:t>
      </w:r>
      <w:r w:rsidR="003004F0" w:rsidRPr="003004F0">
        <w:t>driftsforstyr</w:t>
      </w:r>
      <w:r w:rsidR="003004F0">
        <w:t>r</w:t>
      </w:r>
      <w:r w:rsidR="003004F0" w:rsidRPr="003004F0">
        <w:t>elser</w:t>
      </w:r>
      <w:r>
        <w:t xml:space="preserve"> skal dataleverandøren vurdere</w:t>
      </w:r>
      <w:r w:rsidR="003C7CA6">
        <w:t xml:space="preserve"> dataanvendernes behov for at vide</w:t>
      </w:r>
      <w:r w:rsidR="00096A88">
        <w:t>,</w:t>
      </w:r>
      <w:r w:rsidR="003C7CA6">
        <w:t xml:space="preserve"> at datareplikeringen er på pause</w:t>
      </w:r>
      <w:r w:rsidR="003004F0" w:rsidRPr="003004F0">
        <w:t xml:space="preserve">. </w:t>
      </w:r>
      <w:r w:rsidR="003C7CA6">
        <w:t xml:space="preserve">Såfremt dataleverandøren skønner et sådant behov, skal dataleverandøren kalde </w:t>
      </w:r>
      <w:r w:rsidR="003C7CA6" w:rsidRPr="003004F0">
        <w:t>”</w:t>
      </w:r>
      <w:r w:rsidR="00FB2482">
        <w:t>D</w:t>
      </w:r>
      <w:r w:rsidR="00984715">
        <w:t>eliveryDisturbance</w:t>
      </w:r>
      <w:r w:rsidR="003C7CA6" w:rsidRPr="003004F0">
        <w:t>”</w:t>
      </w:r>
      <w:r w:rsidR="003C7CA6">
        <w:t xml:space="preserve">, med oplysninger om den forventede periode for driftsforstyrrelsen. Der vil være mulighed for at angive en </w:t>
      </w:r>
      <w:r w:rsidR="00B5703E">
        <w:t>kategori</w:t>
      </w:r>
      <w:r w:rsidR="003C7CA6">
        <w:t xml:space="preserve"> af </w:t>
      </w:r>
      <w:r w:rsidR="00492791">
        <w:t>omstændighederne, som Datafordeleren kan videregive til dataanvenderne</w:t>
      </w:r>
      <w:r w:rsidR="00552EB6">
        <w:t xml:space="preserve"> via supporten</w:t>
      </w:r>
      <w:r w:rsidR="003C7CA6">
        <w:t>. Med gentagne kald kan dataleverandøren opdatere den forventede periode for driftsforstyrrelsen</w:t>
      </w:r>
      <w:r w:rsidR="00492791">
        <w:t xml:space="preserve"> såvel som </w:t>
      </w:r>
      <w:r w:rsidR="00B5703E">
        <w:t>kategorien</w:t>
      </w:r>
      <w:r w:rsidR="003C7CA6">
        <w:t>.</w:t>
      </w:r>
      <w:r w:rsidR="007A2ED4">
        <w:t xml:space="preserve"> </w:t>
      </w:r>
      <w:r w:rsidR="00D54280">
        <w:t xml:space="preserve"> </w:t>
      </w:r>
      <w:r w:rsidR="00261ABC">
        <w:t xml:space="preserve"> </w:t>
      </w:r>
    </w:p>
    <w:p w14:paraId="4813D804" w14:textId="77777777" w:rsidR="00BF2FED" w:rsidRDefault="00BF2FED">
      <w:pPr>
        <w:pStyle w:val="Heading3"/>
      </w:pPr>
      <w:bookmarkStart w:id="38" w:name="Miljøer"/>
      <w:bookmarkStart w:id="39" w:name="_Toc408571700"/>
      <w:bookmarkStart w:id="40" w:name="_Toc408825072"/>
      <w:bookmarkStart w:id="41" w:name="_Toc430780790"/>
      <w:bookmarkEnd w:id="38"/>
      <w:r>
        <w:t>Databeskrivelse</w:t>
      </w:r>
      <w:bookmarkEnd w:id="39"/>
      <w:bookmarkEnd w:id="40"/>
      <w:bookmarkEnd w:id="41"/>
    </w:p>
    <w:p w14:paraId="4813D805" w14:textId="337A1607" w:rsidR="00BF2FED" w:rsidRDefault="00BF2FED" w:rsidP="00BF2FED">
      <w:r w:rsidRPr="001715D3">
        <w:t xml:space="preserve">Dataleverandør skal levere en </w:t>
      </w:r>
      <w:r w:rsidRPr="00262634">
        <w:rPr>
          <w:i/>
        </w:rPr>
        <w:t>databeskrivelse</w:t>
      </w:r>
      <w:r w:rsidRPr="001715D3">
        <w:t xml:space="preserve"> </w:t>
      </w:r>
      <w:r w:rsidR="00DF16B6">
        <w:t>som bilag 1 til nærværende aftale</w:t>
      </w:r>
      <w:r w:rsidRPr="001715D3">
        <w:t>. Databeskrivelsen skal indeholde</w:t>
      </w:r>
      <w:r w:rsidR="00E464C7">
        <w:t>:</w:t>
      </w:r>
      <w:r w:rsidRPr="001715D3">
        <w:t xml:space="preserve"> </w:t>
      </w:r>
    </w:p>
    <w:p w14:paraId="480A965D" w14:textId="44BD48DC" w:rsidR="006E038A" w:rsidRDefault="00BF2FED" w:rsidP="00F711A0">
      <w:pPr>
        <w:pStyle w:val="ListParagraph"/>
        <w:numPr>
          <w:ilvl w:val="0"/>
          <w:numId w:val="59"/>
        </w:numPr>
        <w:tabs>
          <w:tab w:val="left" w:pos="993"/>
        </w:tabs>
      </w:pPr>
      <w:r>
        <w:t>XMI-D</w:t>
      </w:r>
      <w:r w:rsidRPr="001715D3">
        <w:t xml:space="preserve">atamodel </w:t>
      </w:r>
      <w:r>
        <w:t xml:space="preserve">for de data der skal </w:t>
      </w:r>
      <w:r w:rsidR="006E038A">
        <w:t xml:space="preserve">udstilles </w:t>
      </w:r>
      <w:r>
        <w:t xml:space="preserve">på </w:t>
      </w:r>
      <w:r w:rsidR="006E038A">
        <w:t>Datafordeleren</w:t>
      </w:r>
      <w:r>
        <w:t>. XMI-</w:t>
      </w:r>
      <w:r w:rsidR="00E464C7">
        <w:t xml:space="preserve">modellen </w:t>
      </w:r>
      <w:r>
        <w:t>skal indeholde</w:t>
      </w:r>
      <w:r w:rsidRPr="001715D3">
        <w:t xml:space="preserve"> </w:t>
      </w:r>
      <w:r w:rsidR="00DF16B6">
        <w:t>klasser</w:t>
      </w:r>
      <w:r>
        <w:t xml:space="preserve">, attributter, typer, </w:t>
      </w:r>
      <w:r w:rsidR="00BA37E1">
        <w:t>identifikatorer, relationer</w:t>
      </w:r>
      <w:r w:rsidRPr="001715D3">
        <w:t xml:space="preserve"> og evt. andre </w:t>
      </w:r>
      <w:r>
        <w:t>relevante UML-data</w:t>
      </w:r>
      <w:r w:rsidRPr="001715D3">
        <w:t xml:space="preserve">. </w:t>
      </w:r>
      <w:r w:rsidR="006E038A">
        <w:t>Hver klasse og hver attribut skal have angivet en UUID</w:t>
      </w:r>
      <w:r w:rsidR="009948BE">
        <w:t xml:space="preserve"> i modellen</w:t>
      </w:r>
      <w:r w:rsidR="006E038A">
        <w:t>.</w:t>
      </w:r>
    </w:p>
    <w:p w14:paraId="4813D806" w14:textId="405DF1B5" w:rsidR="00BF2FED" w:rsidRDefault="00BF2FED" w:rsidP="00A54D49">
      <w:pPr>
        <w:pStyle w:val="ListParagraph"/>
        <w:numPr>
          <w:ilvl w:val="0"/>
          <w:numId w:val="59"/>
        </w:numPr>
      </w:pPr>
      <w:r>
        <w:t xml:space="preserve">Datamodel skal leveres i format </w:t>
      </w:r>
      <w:r w:rsidRPr="005B03F2">
        <w:t>XMI 2.</w:t>
      </w:r>
      <w:r w:rsidR="0034694B">
        <w:t>.4.</w:t>
      </w:r>
      <w:r w:rsidRPr="005B03F2">
        <w:t>1 med UML 2.X</w:t>
      </w:r>
      <w:r>
        <w:t>.</w:t>
      </w:r>
    </w:p>
    <w:p w14:paraId="17DC6476" w14:textId="26B20206" w:rsidR="006D7E4B" w:rsidRDefault="006D7E4B">
      <w:pPr>
        <w:pStyle w:val="ListParagraph"/>
        <w:numPr>
          <w:ilvl w:val="0"/>
          <w:numId w:val="59"/>
        </w:numPr>
      </w:pPr>
      <w:r>
        <w:t xml:space="preserve">Rasterdatamodeller beskrives i </w:t>
      </w:r>
      <w:r w:rsidRPr="006D7E4B">
        <w:t>VRT</w:t>
      </w:r>
      <w:r>
        <w:t>-format</w:t>
      </w:r>
      <w:r w:rsidR="00E464C7">
        <w:t>.</w:t>
      </w:r>
    </w:p>
    <w:p w14:paraId="62BD3FB6" w14:textId="14DF44EB" w:rsidR="00DF16B6" w:rsidRDefault="00DF16B6" w:rsidP="000A58FF">
      <w:r>
        <w:t>Desuden oplyses</w:t>
      </w:r>
    </w:p>
    <w:p w14:paraId="4813D807" w14:textId="2978EECA" w:rsidR="00BF2FED" w:rsidRDefault="001A5764" w:rsidP="00F711A0">
      <w:pPr>
        <w:pStyle w:val="ListParagraph"/>
        <w:numPr>
          <w:ilvl w:val="0"/>
          <w:numId w:val="59"/>
        </w:numPr>
      </w:pPr>
      <w:r>
        <w:lastRenderedPageBreak/>
        <w:t xml:space="preserve">Anslået </w:t>
      </w:r>
      <w:r w:rsidR="00CE5664">
        <w:t>initiale</w:t>
      </w:r>
      <w:r w:rsidR="00BF2FED">
        <w:t xml:space="preserve"> </w:t>
      </w:r>
      <w:r w:rsidR="00DF16B6">
        <w:t>antal objekter af hver klasse</w:t>
      </w:r>
      <w:r w:rsidR="004C4901">
        <w:t>.</w:t>
      </w:r>
    </w:p>
    <w:p w14:paraId="6C6A73C1" w14:textId="32F7A36C" w:rsidR="00AC00A7" w:rsidRPr="00AC00A7" w:rsidRDefault="00AC00A7" w:rsidP="005A117E">
      <w:pPr>
        <w:pStyle w:val="ListParagraph"/>
        <w:numPr>
          <w:ilvl w:val="1"/>
          <w:numId w:val="59"/>
        </w:numPr>
        <w:rPr>
          <w:color w:val="0070C0"/>
        </w:rPr>
      </w:pPr>
      <w:r w:rsidRPr="00AC00A7">
        <w:rPr>
          <w:color w:val="0070C0"/>
        </w:rPr>
        <w:t xml:space="preserve">NavngivenVej: </w:t>
      </w:r>
      <w:r w:rsidR="005A117E" w:rsidRPr="005A117E">
        <w:rPr>
          <w:color w:val="0070C0"/>
        </w:rPr>
        <w:t>1</w:t>
      </w:r>
      <w:r w:rsidR="005A117E">
        <w:rPr>
          <w:color w:val="0070C0"/>
        </w:rPr>
        <w:t>30.</w:t>
      </w:r>
      <w:r w:rsidR="005A117E" w:rsidRPr="005A117E">
        <w:rPr>
          <w:color w:val="0070C0"/>
        </w:rPr>
        <w:t>000</w:t>
      </w:r>
    </w:p>
    <w:p w14:paraId="4AE7A408" w14:textId="17F9798F" w:rsidR="00AC00A7" w:rsidRDefault="00AC00A7" w:rsidP="00AC00A7">
      <w:pPr>
        <w:pStyle w:val="ListParagraph"/>
        <w:numPr>
          <w:ilvl w:val="1"/>
          <w:numId w:val="59"/>
        </w:numPr>
        <w:rPr>
          <w:color w:val="0070C0"/>
        </w:rPr>
      </w:pPr>
      <w:r w:rsidRPr="00AC00A7">
        <w:rPr>
          <w:color w:val="0070C0"/>
        </w:rPr>
        <w:t>Adresse: 3.800.000</w:t>
      </w:r>
    </w:p>
    <w:p w14:paraId="58B92FE4" w14:textId="17DE9B02" w:rsidR="005A117E" w:rsidRPr="00AC00A7" w:rsidRDefault="005A117E" w:rsidP="005A117E">
      <w:pPr>
        <w:pStyle w:val="ListParagraph"/>
        <w:numPr>
          <w:ilvl w:val="1"/>
          <w:numId w:val="59"/>
        </w:numPr>
        <w:rPr>
          <w:color w:val="0070C0"/>
        </w:rPr>
      </w:pPr>
      <w:r>
        <w:rPr>
          <w:color w:val="0070C0"/>
        </w:rPr>
        <w:t xml:space="preserve">Adressepunkt: </w:t>
      </w:r>
      <w:r w:rsidRPr="005A117E">
        <w:rPr>
          <w:color w:val="0070C0"/>
        </w:rPr>
        <w:t>18.000.000</w:t>
      </w:r>
    </w:p>
    <w:p w14:paraId="338C968E" w14:textId="77777777" w:rsidR="00AC00A7" w:rsidRPr="00AC00A7" w:rsidRDefault="00AC00A7" w:rsidP="00AC00A7">
      <w:pPr>
        <w:pStyle w:val="ListParagraph"/>
        <w:numPr>
          <w:ilvl w:val="1"/>
          <w:numId w:val="59"/>
        </w:numPr>
        <w:rPr>
          <w:color w:val="0070C0"/>
        </w:rPr>
      </w:pPr>
      <w:r w:rsidRPr="00AC00A7">
        <w:rPr>
          <w:color w:val="0070C0"/>
        </w:rPr>
        <w:t>Husnummer: 6.800.000</w:t>
      </w:r>
    </w:p>
    <w:p w14:paraId="3378A2A6" w14:textId="09602CBF" w:rsidR="00AC00A7" w:rsidRPr="00AC00A7" w:rsidRDefault="00AC00A7" w:rsidP="00AC00A7">
      <w:pPr>
        <w:pStyle w:val="ListParagraph"/>
        <w:numPr>
          <w:ilvl w:val="1"/>
          <w:numId w:val="59"/>
        </w:numPr>
        <w:rPr>
          <w:color w:val="0070C0"/>
        </w:rPr>
      </w:pPr>
      <w:r w:rsidRPr="00AC00A7">
        <w:rPr>
          <w:color w:val="0070C0"/>
        </w:rPr>
        <w:t xml:space="preserve">NavngivenVejKommunedel: </w:t>
      </w:r>
      <w:r w:rsidR="005A117E" w:rsidRPr="005A117E">
        <w:rPr>
          <w:color w:val="0070C0"/>
        </w:rPr>
        <w:t>1</w:t>
      </w:r>
      <w:r w:rsidR="005A117E">
        <w:rPr>
          <w:color w:val="0070C0"/>
        </w:rPr>
        <w:t>40.</w:t>
      </w:r>
      <w:r w:rsidR="005A117E" w:rsidRPr="005A117E">
        <w:rPr>
          <w:color w:val="0070C0"/>
        </w:rPr>
        <w:t>000</w:t>
      </w:r>
    </w:p>
    <w:p w14:paraId="360484B6" w14:textId="47E73A34" w:rsidR="00AC00A7" w:rsidRPr="00AC00A7" w:rsidRDefault="00AC00A7" w:rsidP="005A117E">
      <w:pPr>
        <w:pStyle w:val="ListParagraph"/>
        <w:numPr>
          <w:ilvl w:val="1"/>
          <w:numId w:val="59"/>
        </w:numPr>
        <w:rPr>
          <w:color w:val="0070C0"/>
        </w:rPr>
      </w:pPr>
      <w:r w:rsidRPr="00AC00A7">
        <w:rPr>
          <w:color w:val="0070C0"/>
        </w:rPr>
        <w:t xml:space="preserve">NavngivenVejPostnummer: </w:t>
      </w:r>
      <w:r w:rsidR="005A117E" w:rsidRPr="005A117E">
        <w:rPr>
          <w:color w:val="0070C0"/>
        </w:rPr>
        <w:t>250</w:t>
      </w:r>
      <w:r w:rsidR="005A117E">
        <w:rPr>
          <w:color w:val="0070C0"/>
        </w:rPr>
        <w:t>.</w:t>
      </w:r>
      <w:r w:rsidR="005A117E" w:rsidRPr="005A117E">
        <w:rPr>
          <w:color w:val="0070C0"/>
        </w:rPr>
        <w:t>000</w:t>
      </w:r>
    </w:p>
    <w:p w14:paraId="6663FBC1" w14:textId="16E8F8E2" w:rsidR="00AC00A7" w:rsidRPr="00AC00A7" w:rsidRDefault="00AC00A7" w:rsidP="00AC00A7">
      <w:pPr>
        <w:pStyle w:val="ListParagraph"/>
        <w:numPr>
          <w:ilvl w:val="1"/>
          <w:numId w:val="59"/>
        </w:numPr>
        <w:rPr>
          <w:color w:val="0070C0"/>
        </w:rPr>
      </w:pPr>
      <w:r w:rsidRPr="00AC00A7">
        <w:rPr>
          <w:color w:val="0070C0"/>
        </w:rPr>
        <w:t xml:space="preserve">NavngivenVejSupplerendeBynavn: </w:t>
      </w:r>
      <w:r w:rsidR="005A117E" w:rsidRPr="005A117E">
        <w:rPr>
          <w:color w:val="0070C0"/>
        </w:rPr>
        <w:t>250</w:t>
      </w:r>
      <w:r w:rsidR="005A117E">
        <w:rPr>
          <w:color w:val="0070C0"/>
        </w:rPr>
        <w:t>.</w:t>
      </w:r>
      <w:r w:rsidR="005A117E" w:rsidRPr="005A117E">
        <w:rPr>
          <w:color w:val="0070C0"/>
        </w:rPr>
        <w:t>000</w:t>
      </w:r>
    </w:p>
    <w:p w14:paraId="24BDF973" w14:textId="77777777" w:rsidR="00AC00A7" w:rsidRPr="00AC00A7" w:rsidRDefault="00AC00A7" w:rsidP="00AC00A7">
      <w:pPr>
        <w:pStyle w:val="ListParagraph"/>
        <w:numPr>
          <w:ilvl w:val="1"/>
          <w:numId w:val="59"/>
        </w:numPr>
        <w:rPr>
          <w:color w:val="0070C0"/>
        </w:rPr>
      </w:pPr>
      <w:r w:rsidRPr="00AC00A7">
        <w:rPr>
          <w:color w:val="0070C0"/>
        </w:rPr>
        <w:t>Postnummer: 1.000</w:t>
      </w:r>
    </w:p>
    <w:p w14:paraId="6F7945E2" w14:textId="77777777" w:rsidR="00AC00A7" w:rsidRDefault="00AC00A7" w:rsidP="001B4681">
      <w:pPr>
        <w:pStyle w:val="ListParagraph"/>
        <w:numPr>
          <w:ilvl w:val="1"/>
          <w:numId w:val="59"/>
        </w:numPr>
        <w:rPr>
          <w:color w:val="0070C0"/>
        </w:rPr>
      </w:pPr>
      <w:r w:rsidRPr="00AC00A7">
        <w:rPr>
          <w:color w:val="0070C0"/>
        </w:rPr>
        <w:t xml:space="preserve">SupplerendeBynavn: 10.000 </w:t>
      </w:r>
    </w:p>
    <w:p w14:paraId="4813D808" w14:textId="27A6FBE2" w:rsidR="00BF2FED" w:rsidRDefault="00BF2FED" w:rsidP="00A54D49">
      <w:pPr>
        <w:pStyle w:val="ListParagraph"/>
        <w:numPr>
          <w:ilvl w:val="0"/>
          <w:numId w:val="59"/>
        </w:numPr>
      </w:pPr>
      <w:r>
        <w:t>F</w:t>
      </w:r>
      <w:r w:rsidRPr="001715D3">
        <w:t xml:space="preserve">orventet udvikling i </w:t>
      </w:r>
      <w:r w:rsidR="00DF16B6">
        <w:t>antal objekter af hver klasse</w:t>
      </w:r>
      <w:r w:rsidR="00E464C7">
        <w:t>.</w:t>
      </w:r>
    </w:p>
    <w:p w14:paraId="45985E4F" w14:textId="61E274DC" w:rsidR="005A117E" w:rsidRPr="00C7580B" w:rsidRDefault="005A117E" w:rsidP="005A117E">
      <w:pPr>
        <w:pStyle w:val="ListParagraph"/>
        <w:numPr>
          <w:ilvl w:val="1"/>
          <w:numId w:val="59"/>
        </w:numPr>
        <w:rPr>
          <w:color w:val="0070C0"/>
        </w:rPr>
      </w:pPr>
      <w:r w:rsidRPr="00356112">
        <w:rPr>
          <w:color w:val="0070C0"/>
        </w:rPr>
        <w:t>Dette er ukendt på nuværende tidspunkt</w:t>
      </w:r>
      <w:r>
        <w:rPr>
          <w:color w:val="0070C0"/>
        </w:rPr>
        <w:t>,</w:t>
      </w:r>
      <w:r w:rsidRPr="00356112">
        <w:rPr>
          <w:color w:val="0070C0"/>
        </w:rPr>
        <w:t xml:space="preserve"> 2</w:t>
      </w:r>
      <w:r w:rsidR="00481893">
        <w:rPr>
          <w:color w:val="0070C0"/>
        </w:rPr>
        <w:t>2</w:t>
      </w:r>
      <w:r w:rsidRPr="00356112">
        <w:rPr>
          <w:color w:val="0070C0"/>
        </w:rPr>
        <w:t>.</w:t>
      </w:r>
      <w:r>
        <w:rPr>
          <w:color w:val="0070C0"/>
        </w:rPr>
        <w:t>0</w:t>
      </w:r>
      <w:r w:rsidR="00481893">
        <w:rPr>
          <w:color w:val="0070C0"/>
        </w:rPr>
        <w:t>6</w:t>
      </w:r>
      <w:r w:rsidRPr="00356112">
        <w:rPr>
          <w:color w:val="0070C0"/>
        </w:rPr>
        <w:t>.201</w:t>
      </w:r>
      <w:r>
        <w:rPr>
          <w:color w:val="0070C0"/>
        </w:rPr>
        <w:t>6</w:t>
      </w:r>
    </w:p>
    <w:p w14:paraId="42C037F0" w14:textId="0E9A6CF7" w:rsidR="00DF16B6" w:rsidRDefault="00DF16B6">
      <w:pPr>
        <w:pStyle w:val="ListParagraph"/>
        <w:numPr>
          <w:ilvl w:val="0"/>
          <w:numId w:val="59"/>
        </w:numPr>
      </w:pPr>
      <w:r>
        <w:t>Overslag over hvor hyppigt, objekterne i hver klasse forventes at blive opdateret</w:t>
      </w:r>
      <w:r w:rsidR="00E464C7">
        <w:t>.</w:t>
      </w:r>
    </w:p>
    <w:p w14:paraId="2417706E" w14:textId="133934B0" w:rsidR="005A117E" w:rsidRPr="00C7580B" w:rsidRDefault="005A117E" w:rsidP="005A117E">
      <w:pPr>
        <w:pStyle w:val="ListParagraph"/>
        <w:numPr>
          <w:ilvl w:val="1"/>
          <w:numId w:val="59"/>
        </w:numPr>
        <w:rPr>
          <w:color w:val="0070C0"/>
        </w:rPr>
      </w:pPr>
      <w:r w:rsidRPr="00356112">
        <w:rPr>
          <w:color w:val="0070C0"/>
        </w:rPr>
        <w:t>Dette er ukendt på nuværende tidspunkt</w:t>
      </w:r>
      <w:r>
        <w:rPr>
          <w:color w:val="0070C0"/>
        </w:rPr>
        <w:t>,</w:t>
      </w:r>
      <w:r w:rsidRPr="00356112">
        <w:rPr>
          <w:color w:val="0070C0"/>
        </w:rPr>
        <w:t xml:space="preserve"> 2</w:t>
      </w:r>
      <w:r w:rsidR="00481893">
        <w:rPr>
          <w:color w:val="0070C0"/>
        </w:rPr>
        <w:t>2</w:t>
      </w:r>
      <w:r w:rsidRPr="00356112">
        <w:rPr>
          <w:color w:val="0070C0"/>
        </w:rPr>
        <w:t>.</w:t>
      </w:r>
      <w:r>
        <w:rPr>
          <w:color w:val="0070C0"/>
        </w:rPr>
        <w:t>0</w:t>
      </w:r>
      <w:r w:rsidR="00481893">
        <w:rPr>
          <w:color w:val="0070C0"/>
        </w:rPr>
        <w:t>6</w:t>
      </w:r>
      <w:r w:rsidRPr="00356112">
        <w:rPr>
          <w:color w:val="0070C0"/>
        </w:rPr>
        <w:t>.201</w:t>
      </w:r>
      <w:r>
        <w:rPr>
          <w:color w:val="0070C0"/>
        </w:rPr>
        <w:t>6</w:t>
      </w:r>
    </w:p>
    <w:p w14:paraId="4813D80A" w14:textId="4A1F77AF" w:rsidR="00096A88" w:rsidRPr="00096A88" w:rsidRDefault="00DF16B6" w:rsidP="006E038A">
      <w:r w:rsidRPr="001715D3">
        <w:t xml:space="preserve">Dataleverandør skal </w:t>
      </w:r>
      <w:r w:rsidR="006E038A">
        <w:t xml:space="preserve">desuden </w:t>
      </w:r>
      <w:r w:rsidRPr="001715D3">
        <w:t xml:space="preserve">levere en </w:t>
      </w:r>
      <w:r w:rsidR="006E038A">
        <w:rPr>
          <w:i/>
        </w:rPr>
        <w:t>leverance</w:t>
      </w:r>
      <w:r w:rsidRPr="006E038A">
        <w:rPr>
          <w:i/>
        </w:rPr>
        <w:t>beskrivelse</w:t>
      </w:r>
      <w:r w:rsidRPr="001715D3">
        <w:t xml:space="preserve"> </w:t>
      </w:r>
      <w:r>
        <w:t xml:space="preserve">som bilag </w:t>
      </w:r>
      <w:r w:rsidR="00D42A47">
        <w:t xml:space="preserve">3 </w:t>
      </w:r>
      <w:r>
        <w:t>til nærværende aftale</w:t>
      </w:r>
      <w:r w:rsidR="006E038A">
        <w:t>. Leverance</w:t>
      </w:r>
      <w:r w:rsidRPr="001715D3">
        <w:t>beskrivelsen skal indeholde</w:t>
      </w:r>
      <w:r>
        <w:t>:</w:t>
      </w:r>
      <w:r w:rsidRPr="001715D3">
        <w:t xml:space="preserve"> </w:t>
      </w:r>
    </w:p>
    <w:p w14:paraId="5E8D3D24" w14:textId="3AA1BCF0" w:rsidR="006E038A" w:rsidRDefault="00852C3C" w:rsidP="00F711A0">
      <w:pPr>
        <w:pStyle w:val="ListParagraph"/>
        <w:numPr>
          <w:ilvl w:val="0"/>
          <w:numId w:val="59"/>
        </w:numPr>
      </w:pPr>
      <w:r>
        <w:t>XSD for de data, der skal leveres fra registeret til Datafordeleren via replikeringskanalen.</w:t>
      </w:r>
      <w:r w:rsidR="004A7D60">
        <w:t xml:space="preserve"> Her skal kun angives den del af forsendelsen der er specifik for leverancen, se bilag 14 for skabelonen. De generelle informationer der er gældende for alle dataleverancer er beskrevet i bilag 18.</w:t>
      </w:r>
    </w:p>
    <w:p w14:paraId="7CFCA5A6" w14:textId="6C271FBF" w:rsidR="00852C3C" w:rsidRDefault="00852C3C" w:rsidP="00A54D49">
      <w:pPr>
        <w:pStyle w:val="ListParagraph"/>
        <w:numPr>
          <w:ilvl w:val="0"/>
          <w:numId w:val="59"/>
        </w:numPr>
      </w:pPr>
      <w:r>
        <w:t>Hvert element i leverancebeskrivelsen skal indeholde henvisning til UUID’en for det modsvarende element i databeskrivelsen, så Datafordeleren kan behandle opdateringer mv. korrekt.</w:t>
      </w:r>
      <w:r w:rsidR="004A7D60">
        <w:t xml:space="preserve"> Disse UUID referencer angives i XSD'et som &lt;xs:annotation&gt;&lt;xs:appinfo&gt;, Se bilag 6 for eksempel på udfyldt XSD med UUID referencer.</w:t>
      </w:r>
    </w:p>
    <w:p w14:paraId="4813D80D" w14:textId="77777777" w:rsidR="00A36DBD" w:rsidRDefault="00A36DBD" w:rsidP="00AA5C05">
      <w:pPr>
        <w:rPr>
          <w:color w:val="365F91" w:themeColor="accent1" w:themeShade="BF"/>
        </w:rPr>
      </w:pPr>
    </w:p>
    <w:p w14:paraId="4813D80E" w14:textId="4E7FFAD9" w:rsidR="00A36DBD" w:rsidRPr="00BF2FED" w:rsidRDefault="00A36DBD" w:rsidP="00A36DBD">
      <w:pPr>
        <w:rPr>
          <w:i/>
        </w:rPr>
      </w:pPr>
      <w:r w:rsidRPr="00BF2FED">
        <w:rPr>
          <w:i/>
        </w:rPr>
        <w:t xml:space="preserve">*) ”Relevante miljøer” inkluderer som minimum </w:t>
      </w:r>
      <w:r w:rsidR="00911583">
        <w:rPr>
          <w:i/>
        </w:rPr>
        <w:t xml:space="preserve">miljøerne </w:t>
      </w:r>
      <w:r w:rsidRPr="00BF2FED">
        <w:rPr>
          <w:i/>
        </w:rPr>
        <w:t xml:space="preserve">Produktion og </w:t>
      </w:r>
      <w:r w:rsidR="00E82611">
        <w:rPr>
          <w:i/>
        </w:rPr>
        <w:t>kundetestområdet</w:t>
      </w:r>
      <w:r w:rsidRPr="00BF2FED">
        <w:rPr>
          <w:i/>
        </w:rPr>
        <w:t>.</w:t>
      </w:r>
    </w:p>
    <w:p w14:paraId="4813D80F" w14:textId="77777777" w:rsidR="00A36DBD" w:rsidRPr="00AA5C05" w:rsidRDefault="00A36DBD" w:rsidP="00AA5C05"/>
    <w:p w14:paraId="4813D810" w14:textId="658A55DE" w:rsidR="00963515" w:rsidRDefault="00963515">
      <w:pPr>
        <w:pStyle w:val="Heading1"/>
      </w:pPr>
      <w:bookmarkStart w:id="42" w:name="_Toc408571701"/>
      <w:bookmarkStart w:id="43" w:name="_Toc408825073"/>
      <w:bookmarkStart w:id="44" w:name="_Toc430780791"/>
      <w:r>
        <w:lastRenderedPageBreak/>
        <w:t xml:space="preserve">Afsnit </w:t>
      </w:r>
      <w:r w:rsidR="004D1265">
        <w:t>3</w:t>
      </w:r>
      <w:r>
        <w:t xml:space="preserve"> – </w:t>
      </w:r>
      <w:r w:rsidR="000B28F1">
        <w:t>Dataleverancen</w:t>
      </w:r>
      <w:bookmarkEnd w:id="42"/>
      <w:bookmarkEnd w:id="43"/>
      <w:bookmarkEnd w:id="44"/>
    </w:p>
    <w:p w14:paraId="4813D811" w14:textId="77777777" w:rsidR="005B03F2" w:rsidRDefault="00BF2FED" w:rsidP="009A0043">
      <w:pPr>
        <w:pStyle w:val="Heading2"/>
      </w:pPr>
      <w:bookmarkStart w:id="45" w:name="_Toc408571702"/>
      <w:bookmarkStart w:id="46" w:name="_Toc408825074"/>
      <w:bookmarkStart w:id="47" w:name="_Toc430780792"/>
      <w:r>
        <w:t>Pakker og Sekvensmekanisme</w:t>
      </w:r>
      <w:bookmarkEnd w:id="45"/>
      <w:bookmarkEnd w:id="46"/>
      <w:bookmarkEnd w:id="47"/>
    </w:p>
    <w:p w14:paraId="4813D812" w14:textId="629034CF" w:rsidR="00401E64" w:rsidRDefault="006203E2" w:rsidP="00BF2FED">
      <w:r>
        <w:t xml:space="preserve">Dataleverandøren skal aflevere data i afgrænsede enheder </w:t>
      </w:r>
      <w:r w:rsidR="00401E64">
        <w:t>kaldet ”pakker” til Datafordeleren. En pakke skal enten afleveres</w:t>
      </w:r>
      <w:r w:rsidR="008D56D1">
        <w:t xml:space="preserve"> på</w:t>
      </w:r>
      <w:r w:rsidR="00401E64">
        <w:t xml:space="preserve"> </w:t>
      </w:r>
      <w:r w:rsidR="009D0BB1">
        <w:t>replikeringskanalens batch port eller via replikeringskanalens SOA port.</w:t>
      </w:r>
    </w:p>
    <w:p w14:paraId="01D779B4" w14:textId="5ACF3177" w:rsidR="009F2609" w:rsidRDefault="008D56D1" w:rsidP="009F2609">
      <w:r>
        <w:t>For at sikre</w:t>
      </w:r>
      <w:r w:rsidR="00BA37E1">
        <w:t>,</w:t>
      </w:r>
      <w:r>
        <w:t xml:space="preserve"> at data </w:t>
      </w:r>
      <w:r w:rsidR="002F703F">
        <w:t>ind</w:t>
      </w:r>
      <w:r>
        <w:t>læses i den rigtige kronologiske rækkefølge på datafordeleren, dvs. at en oprettelse af en entitet kommer før ændringer til samme</w:t>
      </w:r>
      <w:r w:rsidR="00E82611">
        <w:t xml:space="preserve"> entitet</w:t>
      </w:r>
      <w:r>
        <w:t xml:space="preserve">, skal dataleverandøren </w:t>
      </w:r>
      <w:r w:rsidR="00BA37E1">
        <w:t xml:space="preserve">tildele </w:t>
      </w:r>
      <w:r>
        <w:t xml:space="preserve">pakkerne et fortløbende sekvensnummer der er gældende for begge </w:t>
      </w:r>
      <w:r w:rsidR="00160F80">
        <w:t xml:space="preserve">af replikeringskanalens </w:t>
      </w:r>
      <w:r>
        <w:t xml:space="preserve">porte. </w:t>
      </w:r>
      <w:r w:rsidR="00BA37E1">
        <w:t xml:space="preserve">Leverandøren </w:t>
      </w:r>
      <w:r>
        <w:t xml:space="preserve">tildeler hver Replikeringskanal et startnummer. </w:t>
      </w:r>
    </w:p>
    <w:p w14:paraId="6A9FDEA5" w14:textId="30127DB5" w:rsidR="009F2609" w:rsidRDefault="008D56D1" w:rsidP="000A58FF">
      <w:pPr>
        <w:jc w:val="center"/>
      </w:pPr>
      <w:r w:rsidRPr="00AA5C05">
        <w:rPr>
          <w:color w:val="365F91" w:themeColor="accent1" w:themeShade="BF"/>
        </w:rPr>
        <w:t xml:space="preserve">Denne Replikeringskanal starter med sekvensnummer </w:t>
      </w:r>
      <w:r w:rsidR="0027117D" w:rsidRPr="00E95625">
        <w:rPr>
          <w:color w:val="0070C0"/>
        </w:rPr>
        <w:t>100000001</w:t>
      </w:r>
      <w:r w:rsidRPr="00AA5C05">
        <w:rPr>
          <w:color w:val="365F91" w:themeColor="accent1" w:themeShade="BF"/>
        </w:rPr>
        <w:t>.</w:t>
      </w:r>
    </w:p>
    <w:p w14:paraId="1BA5282A" w14:textId="7330AA2D" w:rsidR="008D56D1" w:rsidRDefault="008D56D1" w:rsidP="009F2609">
      <w:r>
        <w:t xml:space="preserve">Pakkens ID i Datafordeleren vil være [ReplikeringskanalID]-[Sekvensnummer]. </w:t>
      </w:r>
      <w:r w:rsidRPr="0037533A">
        <w:rPr>
          <w:color w:val="365F91" w:themeColor="accent1" w:themeShade="BF"/>
        </w:rPr>
        <w:t xml:space="preserve">Første pakke på denne Replikeringskanal </w:t>
      </w:r>
      <w:r>
        <w:rPr>
          <w:color w:val="365F91" w:themeColor="accent1" w:themeShade="BF"/>
        </w:rPr>
        <w:t>skal</w:t>
      </w:r>
      <w:r w:rsidRPr="0037533A">
        <w:rPr>
          <w:color w:val="365F91" w:themeColor="accent1" w:themeShade="BF"/>
        </w:rPr>
        <w:t xml:space="preserve"> således </w:t>
      </w:r>
      <w:r>
        <w:rPr>
          <w:color w:val="365F91" w:themeColor="accent1" w:themeShade="BF"/>
        </w:rPr>
        <w:t>have pakkeID =</w:t>
      </w:r>
      <w:r w:rsidRPr="0037533A">
        <w:rPr>
          <w:color w:val="365F91" w:themeColor="accent1" w:themeShade="BF"/>
        </w:rPr>
        <w:t xml:space="preserve"> ”</w:t>
      </w:r>
      <w:r w:rsidR="0069070D">
        <w:rPr>
          <w:color w:val="365F91" w:themeColor="accent1" w:themeShade="BF"/>
        </w:rPr>
        <w:t>RC</w:t>
      </w:r>
      <w:r w:rsidR="005A117E" w:rsidRPr="001B4681">
        <w:rPr>
          <w:color w:val="0070C0"/>
        </w:rPr>
        <w:t>22</w:t>
      </w:r>
      <w:r w:rsidR="0027117D" w:rsidRPr="0027117D">
        <w:rPr>
          <w:color w:val="0070C0"/>
        </w:rPr>
        <w:t xml:space="preserve"> </w:t>
      </w:r>
      <w:r w:rsidR="0027117D" w:rsidRPr="007B7A50">
        <w:rPr>
          <w:color w:val="0070C0"/>
        </w:rPr>
        <w:t>-</w:t>
      </w:r>
      <w:r w:rsidR="0027117D" w:rsidRPr="00E95625">
        <w:rPr>
          <w:color w:val="0070C0"/>
        </w:rPr>
        <w:t>100000001</w:t>
      </w:r>
      <w:r w:rsidRPr="0037533A">
        <w:rPr>
          <w:color w:val="365F91" w:themeColor="accent1" w:themeShade="BF"/>
        </w:rPr>
        <w:t>”</w:t>
      </w:r>
      <w:r>
        <w:rPr>
          <w:color w:val="365F91" w:themeColor="accent1" w:themeShade="BF"/>
        </w:rPr>
        <w:t>.</w:t>
      </w:r>
    </w:p>
    <w:p w14:paraId="2A02A29C" w14:textId="74FF4871" w:rsidR="008D56D1" w:rsidRDefault="008D56D1" w:rsidP="008D56D1">
      <w:pPr>
        <w:rPr>
          <w:color w:val="365F91" w:themeColor="accent1" w:themeShade="BF"/>
        </w:rPr>
      </w:pPr>
      <w:r>
        <w:t>Pakker til Batch-porten afleveres i filer der navngives [pakkeID].zip</w:t>
      </w:r>
      <w:r w:rsidR="00C741CB">
        <w:t xml:space="preserve"> eller </w:t>
      </w:r>
      <w:r w:rsidR="00612CDF">
        <w:t>[pakkeID].vrt</w:t>
      </w:r>
      <w:r>
        <w:t xml:space="preserve">. </w:t>
      </w:r>
      <w:r w:rsidR="00E8668B">
        <w:t>Som eksempel kan en</w:t>
      </w:r>
      <w:r w:rsidRPr="000B28F1">
        <w:rPr>
          <w:color w:val="365F91" w:themeColor="accent1" w:themeShade="BF"/>
        </w:rPr>
        <w:t xml:space="preserve"> Replikeringskanal starte med at aflevere filen ”R</w:t>
      </w:r>
      <w:r w:rsidR="00D87070">
        <w:rPr>
          <w:color w:val="365F91" w:themeColor="accent1" w:themeShade="BF"/>
        </w:rPr>
        <w:t>C</w:t>
      </w:r>
      <w:r w:rsidRPr="000B28F1">
        <w:rPr>
          <w:color w:val="365F91" w:themeColor="accent1" w:themeShade="BF"/>
        </w:rPr>
        <w:t>1-10000000</w:t>
      </w:r>
      <w:r>
        <w:rPr>
          <w:color w:val="365F91" w:themeColor="accent1" w:themeShade="BF"/>
        </w:rPr>
        <w:t>1</w:t>
      </w:r>
      <w:r w:rsidRPr="000B28F1">
        <w:rPr>
          <w:color w:val="365F91" w:themeColor="accent1" w:themeShade="BF"/>
        </w:rPr>
        <w:t>.</w:t>
      </w:r>
      <w:r>
        <w:rPr>
          <w:color w:val="365F91" w:themeColor="accent1" w:themeShade="BF"/>
        </w:rPr>
        <w:t>zip</w:t>
      </w:r>
      <w:r w:rsidRPr="000B28F1">
        <w:rPr>
          <w:color w:val="365F91" w:themeColor="accent1" w:themeShade="BF"/>
        </w:rPr>
        <w:t xml:space="preserve">”. Næste fil </w:t>
      </w:r>
      <w:r>
        <w:rPr>
          <w:color w:val="365F91" w:themeColor="accent1" w:themeShade="BF"/>
        </w:rPr>
        <w:t xml:space="preserve">skal </w:t>
      </w:r>
      <w:r w:rsidR="00E8668B">
        <w:rPr>
          <w:color w:val="365F91" w:themeColor="accent1" w:themeShade="BF"/>
        </w:rPr>
        <w:t xml:space="preserve">så </w:t>
      </w:r>
      <w:r w:rsidRPr="000B28F1">
        <w:rPr>
          <w:color w:val="365F91" w:themeColor="accent1" w:themeShade="BF"/>
        </w:rPr>
        <w:t>hedde ”R</w:t>
      </w:r>
      <w:r w:rsidR="00D87070">
        <w:rPr>
          <w:color w:val="365F91" w:themeColor="accent1" w:themeShade="BF"/>
        </w:rPr>
        <w:t>C</w:t>
      </w:r>
      <w:r w:rsidRPr="000B28F1">
        <w:rPr>
          <w:color w:val="365F91" w:themeColor="accent1" w:themeShade="BF"/>
        </w:rPr>
        <w:t>1-10000000</w:t>
      </w:r>
      <w:r>
        <w:rPr>
          <w:color w:val="365F91" w:themeColor="accent1" w:themeShade="BF"/>
        </w:rPr>
        <w:t>2</w:t>
      </w:r>
      <w:r w:rsidRPr="000B28F1">
        <w:rPr>
          <w:color w:val="365F91" w:themeColor="accent1" w:themeShade="BF"/>
        </w:rPr>
        <w:t>.</w:t>
      </w:r>
      <w:r>
        <w:rPr>
          <w:color w:val="365F91" w:themeColor="accent1" w:themeShade="BF"/>
        </w:rPr>
        <w:t>zip</w:t>
      </w:r>
      <w:r w:rsidRPr="000B28F1">
        <w:rPr>
          <w:color w:val="365F91" w:themeColor="accent1" w:themeShade="BF"/>
        </w:rPr>
        <w:t xml:space="preserve">” </w:t>
      </w:r>
      <w:r w:rsidR="007C6A0C">
        <w:rPr>
          <w:color w:val="365F91" w:themeColor="accent1" w:themeShade="BF"/>
        </w:rPr>
        <w:t>osv</w:t>
      </w:r>
      <w:r w:rsidRPr="000B28F1">
        <w:rPr>
          <w:color w:val="365F91" w:themeColor="accent1" w:themeShade="BF"/>
        </w:rPr>
        <w:t>.</w:t>
      </w:r>
      <w:r>
        <w:rPr>
          <w:color w:val="365F91" w:themeColor="accent1" w:themeShade="BF"/>
        </w:rPr>
        <w:t xml:space="preserve"> </w:t>
      </w:r>
    </w:p>
    <w:p w14:paraId="4224FBDC" w14:textId="22A3E915" w:rsidR="008D56D1" w:rsidRDefault="008D56D1" w:rsidP="008D56D1">
      <w:pPr>
        <w:rPr>
          <w:color w:val="365F91" w:themeColor="accent1" w:themeShade="BF"/>
        </w:rPr>
      </w:pPr>
      <w:r>
        <w:t>Såfremt data afleveres på SOA-</w:t>
      </w:r>
      <w:r w:rsidR="007C6A0C">
        <w:t>p</w:t>
      </w:r>
      <w:r>
        <w:t>orten medsendes pakkeID</w:t>
      </w:r>
      <w:r w:rsidR="00B95505">
        <w:t xml:space="preserve"> og sekvensnummeret i inputfelter til servicen.</w:t>
      </w:r>
      <w:r>
        <w:t xml:space="preserve"> </w:t>
      </w:r>
    </w:p>
    <w:p w14:paraId="1D39B876" w14:textId="465CB1D5" w:rsidR="00170E4A" w:rsidRDefault="00CC2995" w:rsidP="00CC2995">
      <w:r>
        <w:t>Et sekvensnummer må aldrig anvendes 2 gange på samme Replikeringskanal</w:t>
      </w:r>
      <w:r w:rsidR="007A6765">
        <w:t>, medmindre en pakke fejlede valideringen,</w:t>
      </w:r>
      <w:r>
        <w:t xml:space="preserve"> og der må ikke være huller i sekvensen. Dette gælder også såfremt </w:t>
      </w:r>
      <w:r w:rsidR="007C6A0C">
        <w:t>r</w:t>
      </w:r>
      <w:r>
        <w:t xml:space="preserve">eplikeringskanalen anvender begge porte til dataleverancer: Sekvensnummereringen skal være fortløbende og entydig på tværs af portene. </w:t>
      </w:r>
      <w:r w:rsidR="00683348">
        <w:br/>
      </w:r>
      <w:r w:rsidR="00170E4A">
        <w:t xml:space="preserve">Pakker må kun fremsendes med tidligere anvendte sekvensnummer som korrektion på fejlede valideringer. Fejler en validering af en pakke skal dataleverandøren korrigere fejlen og sende pakken igen med samme sekvensnummer som første gang. Modtages pakker med tidligere anvendte sekvensnumre der oprindeligt ikke fejlede i valideringen vil disse pakker blive kasseret og altså ikke blive processet af replikeringskanalen. Status på de indsendte pakker, inklusivt hvorvidt disse har fejlet valideringen, kan ses ved kald af </w:t>
      </w:r>
      <w:r w:rsidR="00FB2482">
        <w:t>D</w:t>
      </w:r>
      <w:r w:rsidR="00170E4A">
        <w:t xml:space="preserve">eliveryReceipt servicen (WSDL i </w:t>
      </w:r>
      <w:r w:rsidR="008A6368">
        <w:t>bilag</w:t>
      </w:r>
      <w:r w:rsidR="00170E4A">
        <w:t xml:space="preserve"> WS03).</w:t>
      </w:r>
    </w:p>
    <w:p w14:paraId="006F4508" w14:textId="7B804BD2" w:rsidR="00CC2995" w:rsidRDefault="00CC2995" w:rsidP="00CC2995">
      <w:r>
        <w:t xml:space="preserve">Datafordeleren bruger blandt andet sekvensmekanismen til at sikre korrekt opdateringsrækkefølge, således at </w:t>
      </w:r>
      <w:r w:rsidR="002F703F">
        <w:t>filer</w:t>
      </w:r>
      <w:r>
        <w:t xml:space="preserve"> der eventuelt overhaler hinanden i transportlaget ikke medfører fejl i opdateringerne.</w:t>
      </w:r>
    </w:p>
    <w:p w14:paraId="47B7F822" w14:textId="77777777" w:rsidR="00CC2995" w:rsidRDefault="00CC2995" w:rsidP="00CC2995">
      <w:r>
        <w:t>Dataleverandøren har ansvaret for, at data sekvensnummereres i forretningsmæssigt korrekt rækkefølge (inserts-kommer-før-updates osv.).</w:t>
      </w:r>
    </w:p>
    <w:p w14:paraId="77B6FAFA" w14:textId="5F798D5B" w:rsidR="00CC2995" w:rsidRDefault="00CC2995" w:rsidP="00CC2995">
      <w:r>
        <w:t xml:space="preserve">Dataleverandøren skal være klar til at genfremsende en datapakke indtil </w:t>
      </w:r>
      <w:r w:rsidR="00656678">
        <w:t xml:space="preserve">Dataleverandøren via anvendelse af Datafordelerens kvitterings-tjeneste har fået bekræftet, at </w:t>
      </w:r>
      <w:r>
        <w:t xml:space="preserve">Datafordeleren </w:t>
      </w:r>
      <w:r w:rsidR="00094D54">
        <w:t>har</w:t>
      </w:r>
      <w:r w:rsidR="005C344B">
        <w:t xml:space="preserve"> </w:t>
      </w:r>
      <w:r w:rsidR="00656678">
        <w:t xml:space="preserve">gennemført </w:t>
      </w:r>
      <w:r>
        <w:t>opdatering</w:t>
      </w:r>
      <w:r w:rsidR="00656678">
        <w:t>en</w:t>
      </w:r>
      <w:r>
        <w:t>.</w:t>
      </w:r>
    </w:p>
    <w:p w14:paraId="4F0A6434" w14:textId="10961CE0" w:rsidR="008D56D1" w:rsidRDefault="00C33838" w:rsidP="002538F9">
      <w:pPr>
        <w:rPr>
          <w:color w:val="000000" w:themeColor="text1"/>
        </w:rPr>
      </w:pPr>
      <w:r>
        <w:t xml:space="preserve">En pakke består </w:t>
      </w:r>
      <w:r w:rsidR="008F4842">
        <w:t xml:space="preserve">for registerdata </w:t>
      </w:r>
      <w:r>
        <w:t>af en mængde forretningsobjekter i xml-format, alle individuelt påhæftet en ajourføringskode, der angiver om der er tale om en oprettelse, en opdatering eller en sletning.</w:t>
      </w:r>
      <w:r w:rsidR="008D56D1">
        <w:t xml:space="preserve"> </w:t>
      </w:r>
      <w:r w:rsidR="008D56D1">
        <w:rPr>
          <w:color w:val="000000" w:themeColor="text1"/>
        </w:rPr>
        <w:t>Geodata</w:t>
      </w:r>
      <w:r w:rsidR="00656678">
        <w:rPr>
          <w:color w:val="000000" w:themeColor="text1"/>
        </w:rPr>
        <w:t>,</w:t>
      </w:r>
      <w:r w:rsidR="008D56D1">
        <w:rPr>
          <w:color w:val="000000" w:themeColor="text1"/>
        </w:rPr>
        <w:t xml:space="preserve"> der skal pålægges datafo</w:t>
      </w:r>
      <w:r w:rsidR="00285E87">
        <w:rPr>
          <w:color w:val="000000" w:themeColor="text1"/>
        </w:rPr>
        <w:t>r</w:t>
      </w:r>
      <w:r w:rsidR="008D56D1">
        <w:rPr>
          <w:color w:val="000000" w:themeColor="text1"/>
        </w:rPr>
        <w:t>delerens database fr</w:t>
      </w:r>
      <w:r w:rsidR="00656678">
        <w:rPr>
          <w:color w:val="000000" w:themeColor="text1"/>
        </w:rPr>
        <w:t>em</w:t>
      </w:r>
      <w:r w:rsidR="008D56D1">
        <w:rPr>
          <w:color w:val="000000" w:themeColor="text1"/>
        </w:rPr>
        <w:t xml:space="preserve">sendes i XML på samme måde som almindelige registerdata, </w:t>
      </w:r>
      <w:r w:rsidR="008D56D1">
        <w:rPr>
          <w:color w:val="000000" w:themeColor="text1"/>
        </w:rPr>
        <w:lastRenderedPageBreak/>
        <w:t xml:space="preserve">dog er </w:t>
      </w:r>
      <w:r w:rsidR="008425E2">
        <w:rPr>
          <w:color w:val="000000" w:themeColor="text1"/>
        </w:rPr>
        <w:t>information om geometrien</w:t>
      </w:r>
      <w:r w:rsidR="008D56D1">
        <w:rPr>
          <w:color w:val="000000" w:themeColor="text1"/>
        </w:rPr>
        <w:t xml:space="preserve"> indlejret som et XML element i WKT formatet.</w:t>
      </w:r>
      <w:r w:rsidR="008D56D1">
        <w:rPr>
          <w:color w:val="000000" w:themeColor="text1"/>
        </w:rPr>
        <w:br/>
        <w:t xml:space="preserve">En pakke består for </w:t>
      </w:r>
      <w:r w:rsidR="00426ADC">
        <w:rPr>
          <w:color w:val="000000" w:themeColor="text1"/>
        </w:rPr>
        <w:t>r</w:t>
      </w:r>
      <w:r w:rsidR="008D56D1">
        <w:rPr>
          <w:color w:val="000000" w:themeColor="text1"/>
        </w:rPr>
        <w:t xml:space="preserve">aster eller </w:t>
      </w:r>
      <w:r w:rsidR="00426ADC">
        <w:rPr>
          <w:color w:val="000000" w:themeColor="text1"/>
        </w:rPr>
        <w:t>p</w:t>
      </w:r>
      <w:r w:rsidR="008D56D1">
        <w:rPr>
          <w:color w:val="000000" w:themeColor="text1"/>
        </w:rPr>
        <w:t xml:space="preserve">unktskyer af nedenstående: </w:t>
      </w:r>
    </w:p>
    <w:p w14:paraId="55C198CB" w14:textId="7C8BF037" w:rsidR="002538F9" w:rsidRPr="002538F9" w:rsidRDefault="002538F9" w:rsidP="00F711A0">
      <w:pPr>
        <w:pStyle w:val="ListParagraph"/>
        <w:numPr>
          <w:ilvl w:val="0"/>
          <w:numId w:val="62"/>
        </w:numPr>
        <w:rPr>
          <w:color w:val="000000" w:themeColor="text1"/>
        </w:rPr>
      </w:pPr>
      <w:r w:rsidRPr="002538F9">
        <w:rPr>
          <w:color w:val="000000" w:themeColor="text1"/>
        </w:rPr>
        <w:t>Et antal filer – selve dataleverancen</w:t>
      </w:r>
    </w:p>
    <w:p w14:paraId="7F0F799C" w14:textId="1F8B71B5" w:rsidR="002538F9" w:rsidRPr="002538F9" w:rsidRDefault="002538F9" w:rsidP="00A54D49">
      <w:pPr>
        <w:pStyle w:val="ListParagraph"/>
        <w:numPr>
          <w:ilvl w:val="0"/>
          <w:numId w:val="62"/>
        </w:numPr>
        <w:rPr>
          <w:color w:val="000000" w:themeColor="text1"/>
        </w:rPr>
      </w:pPr>
      <w:r w:rsidRPr="002538F9">
        <w:rPr>
          <w:color w:val="000000" w:themeColor="text1"/>
        </w:rPr>
        <w:t>En indeksfil der katalogiserer filerne</w:t>
      </w:r>
    </w:p>
    <w:p w14:paraId="66EA2F41" w14:textId="59645E89" w:rsidR="00AF12C1" w:rsidRDefault="008D56D1" w:rsidP="008D56D1">
      <w:pPr>
        <w:rPr>
          <w:color w:val="000000" w:themeColor="text1"/>
        </w:rPr>
      </w:pPr>
      <w:r w:rsidRPr="008D56D1">
        <w:rPr>
          <w:color w:val="000000" w:themeColor="text1"/>
        </w:rPr>
        <w:t>Raster-filer skal leveres i GEO-TI</w:t>
      </w:r>
      <w:r w:rsidR="00740609">
        <w:rPr>
          <w:color w:val="000000" w:themeColor="text1"/>
        </w:rPr>
        <w:t>F</w:t>
      </w:r>
      <w:r w:rsidRPr="008D56D1">
        <w:rPr>
          <w:color w:val="000000" w:themeColor="text1"/>
        </w:rPr>
        <w:t>F format</w:t>
      </w:r>
      <w:r w:rsidR="00124B58">
        <w:rPr>
          <w:color w:val="000000" w:themeColor="text1"/>
        </w:rPr>
        <w:t xml:space="preserve"> </w:t>
      </w:r>
      <w:r w:rsidR="00124B58" w:rsidRPr="007F0CA7">
        <w:rPr>
          <w:color w:val="000000" w:themeColor="text1"/>
        </w:rPr>
        <w:t xml:space="preserve">som beskrevet i afsnit </w:t>
      </w:r>
      <w:r w:rsidR="008460EA" w:rsidRPr="009A0043">
        <w:rPr>
          <w:color w:val="000000" w:themeColor="text1"/>
        </w:rPr>
        <w:t>3 "Rasterdata</w:t>
      </w:r>
      <w:r w:rsidR="008460EA" w:rsidRPr="007F0CA7">
        <w:rPr>
          <w:color w:val="000000" w:themeColor="text1"/>
        </w:rPr>
        <w:t xml:space="preserve"> </w:t>
      </w:r>
      <w:r w:rsidR="008460EA" w:rsidRPr="009A0043">
        <w:rPr>
          <w:color w:val="000000" w:themeColor="text1"/>
        </w:rPr>
        <w:t>"</w:t>
      </w:r>
      <w:r w:rsidR="00124B58" w:rsidRPr="007F0CA7">
        <w:rPr>
          <w:color w:val="000000" w:themeColor="text1"/>
        </w:rPr>
        <w:t>.</w:t>
      </w:r>
      <w:r w:rsidRPr="008D56D1">
        <w:rPr>
          <w:color w:val="000000" w:themeColor="text1"/>
        </w:rPr>
        <w:br/>
        <w:t>Punkt-skyer skal leveres i LAZ format</w:t>
      </w:r>
      <w:r w:rsidR="00124B58">
        <w:rPr>
          <w:color w:val="000000" w:themeColor="text1"/>
        </w:rPr>
        <w:t xml:space="preserve"> </w:t>
      </w:r>
      <w:r w:rsidR="00124B58" w:rsidRPr="00F25445">
        <w:rPr>
          <w:color w:val="000000" w:themeColor="text1"/>
        </w:rPr>
        <w:t xml:space="preserve">som beskrevet i </w:t>
      </w:r>
      <w:r w:rsidR="00F25445" w:rsidRPr="009A0043">
        <w:rPr>
          <w:color w:val="000000" w:themeColor="text1"/>
        </w:rPr>
        <w:t xml:space="preserve">sidst i </w:t>
      </w:r>
      <w:r w:rsidR="00124B58" w:rsidRPr="00F25445">
        <w:rPr>
          <w:color w:val="000000" w:themeColor="text1"/>
        </w:rPr>
        <w:t xml:space="preserve">afsnit </w:t>
      </w:r>
      <w:r w:rsidR="00F25445" w:rsidRPr="009A0043">
        <w:rPr>
          <w:color w:val="000000" w:themeColor="text1"/>
        </w:rPr>
        <w:t>3 "Punktsky-data"</w:t>
      </w:r>
      <w:r w:rsidR="000C2645">
        <w:rPr>
          <w:color w:val="000000" w:themeColor="text1"/>
        </w:rPr>
        <w:br/>
      </w:r>
      <w:r w:rsidR="00094E65">
        <w:rPr>
          <w:color w:val="000000" w:themeColor="text1"/>
        </w:rPr>
        <w:t>Hvis det er nødvendigt at anvende andre formater, skal det aftales med og bestilles igennem Operatøren</w:t>
      </w:r>
      <w:r w:rsidR="00AF12C1">
        <w:rPr>
          <w:color w:val="000000" w:themeColor="text1"/>
        </w:rPr>
        <w:t>.</w:t>
      </w:r>
    </w:p>
    <w:p w14:paraId="289B620C" w14:textId="68E891B8" w:rsidR="00944EEF" w:rsidRPr="008D56D1" w:rsidRDefault="00944EEF" w:rsidP="008D56D1">
      <w:pPr>
        <w:rPr>
          <w:color w:val="000000" w:themeColor="text1"/>
        </w:rPr>
      </w:pPr>
      <w:r>
        <w:rPr>
          <w:color w:val="000000" w:themeColor="text1"/>
        </w:rPr>
        <w:t>Alle forsendelser bør være scannet for virus inden indsendelse til datafordeleren.</w:t>
      </w:r>
    </w:p>
    <w:p w14:paraId="4813D81A" w14:textId="77777777" w:rsidR="004F1AAE" w:rsidRDefault="0058780D" w:rsidP="009A0043">
      <w:pPr>
        <w:pStyle w:val="Heading2"/>
      </w:pPr>
      <w:bookmarkStart w:id="48" w:name="_Toc408571703"/>
      <w:bookmarkStart w:id="49" w:name="_Toc408825075"/>
      <w:bookmarkStart w:id="50" w:name="_Toc430780793"/>
      <w:r>
        <w:t xml:space="preserve">Filopbygning og </w:t>
      </w:r>
      <w:r w:rsidR="004F1AAE">
        <w:t>Sanity Check</w:t>
      </w:r>
      <w:bookmarkEnd w:id="48"/>
      <w:bookmarkEnd w:id="49"/>
      <w:bookmarkEnd w:id="50"/>
    </w:p>
    <w:p w14:paraId="69ADE21A" w14:textId="77777777" w:rsidR="00612964" w:rsidRDefault="00612964" w:rsidP="004F1AAE"/>
    <w:p w14:paraId="540F65BE" w14:textId="7E71C309" w:rsidR="00612964" w:rsidRDefault="00612964" w:rsidP="009A0043">
      <w:pPr>
        <w:pStyle w:val="Heading3"/>
      </w:pPr>
      <w:bookmarkStart w:id="51" w:name="_Toc408571704"/>
      <w:bookmarkStart w:id="52" w:name="_Toc408825076"/>
      <w:bookmarkStart w:id="53" w:name="_Toc430780794"/>
      <w:r>
        <w:t>XML leverancer</w:t>
      </w:r>
      <w:bookmarkEnd w:id="51"/>
      <w:bookmarkEnd w:id="52"/>
      <w:bookmarkEnd w:id="53"/>
    </w:p>
    <w:p w14:paraId="33038CC9" w14:textId="73D43CE2" w:rsidR="00F470AB" w:rsidRDefault="00E006D5" w:rsidP="004F1AAE">
      <w:r>
        <w:t xml:space="preserve">Såfremt pakker afleveres på </w:t>
      </w:r>
      <w:r w:rsidR="00426ADC">
        <w:t>b</w:t>
      </w:r>
      <w:r>
        <w:t>atch-</w:t>
      </w:r>
      <w:r w:rsidR="00426ADC">
        <w:t>p</w:t>
      </w:r>
      <w:r>
        <w:t xml:space="preserve">orten skal dataleverandøren muliggøre et ”sanity check” i Datafordeleren. </w:t>
      </w:r>
    </w:p>
    <w:p w14:paraId="60820D26" w14:textId="3030A5BC" w:rsidR="00BB37B3" w:rsidRDefault="00F470AB" w:rsidP="00BB37B3">
      <w:r>
        <w:t xml:space="preserve">Sanity-checket kan bestå af forskellige mekanismer udvalgt hensigtsmæssigt på baggrund af den konkrete </w:t>
      </w:r>
      <w:r w:rsidR="00426ADC">
        <w:t xml:space="preserve">replikeringskanal </w:t>
      </w:r>
      <w:r>
        <w:t xml:space="preserve">og afvejet med hensyn til performance. </w:t>
      </w:r>
      <w:r w:rsidR="00EC271D">
        <w:t xml:space="preserve"> </w:t>
      </w:r>
    </w:p>
    <w:p w14:paraId="01357DAF" w14:textId="77777777" w:rsidR="00BB37B3" w:rsidRDefault="00BB37B3" w:rsidP="00BB37B3">
      <w:r>
        <w:t>Datafordelerens replikeringskanaler understøtter følgende muligheder for konfiguration af Sanity-check-mekanismer på dataleverancerne:</w:t>
      </w:r>
    </w:p>
    <w:p w14:paraId="7C234410" w14:textId="1455C9AB" w:rsidR="00BB37B3" w:rsidRDefault="00BB37B3" w:rsidP="00F711A0">
      <w:pPr>
        <w:pStyle w:val="ListParagraph"/>
        <w:numPr>
          <w:ilvl w:val="0"/>
          <w:numId w:val="63"/>
        </w:numPr>
        <w:tabs>
          <w:tab w:val="left" w:pos="1440"/>
        </w:tabs>
        <w:suppressAutoHyphens/>
        <w:spacing w:before="0" w:after="0" w:line="280" w:lineRule="atLeast"/>
      </w:pPr>
      <w:r>
        <w:t>Skema-validering (XML-format)</w:t>
      </w:r>
      <w:r w:rsidR="00DD0E46">
        <w:t xml:space="preserve"> er obligatorisk for alle XML forsendelser.</w:t>
      </w:r>
    </w:p>
    <w:p w14:paraId="6FF7216E" w14:textId="5552EC0C" w:rsidR="00BB37B3" w:rsidRDefault="00BB37B3" w:rsidP="00A54D49">
      <w:pPr>
        <w:pStyle w:val="ListParagraph"/>
        <w:numPr>
          <w:ilvl w:val="0"/>
          <w:numId w:val="63"/>
        </w:numPr>
        <w:tabs>
          <w:tab w:val="left" w:pos="1440"/>
        </w:tabs>
        <w:suppressAutoHyphens/>
        <w:spacing w:before="0" w:after="0" w:line="280" w:lineRule="atLeast"/>
      </w:pPr>
      <w:r>
        <w:t>Checksum på dataindholdet</w:t>
      </w:r>
      <w:r w:rsidR="00DD0E46">
        <w:t xml:space="preserve"> kan tilvælges.</w:t>
      </w:r>
    </w:p>
    <w:p w14:paraId="76CA7BDC" w14:textId="3423BD74" w:rsidR="00BB37B3" w:rsidRDefault="00BB37B3">
      <w:pPr>
        <w:pStyle w:val="ListParagraph"/>
        <w:numPr>
          <w:ilvl w:val="0"/>
          <w:numId w:val="63"/>
        </w:numPr>
        <w:tabs>
          <w:tab w:val="left" w:pos="1440"/>
        </w:tabs>
        <w:suppressAutoHyphens/>
        <w:spacing w:before="0" w:after="0" w:line="280" w:lineRule="atLeast"/>
      </w:pPr>
      <w:r>
        <w:t>Medfølgende kontrolfil eller indlejrede kontroloplysninger der indeholder data for første og sidste record, alternativt checksum på første og sidste record.</w:t>
      </w:r>
      <w:r w:rsidR="00DD0E46">
        <w:t xml:space="preserve"> Kan tilvælges.</w:t>
      </w:r>
    </w:p>
    <w:p w14:paraId="3A151DA6" w14:textId="69DE6FE0" w:rsidR="00DD0E46" w:rsidRDefault="00DD0E46" w:rsidP="00BB37B3">
      <w:r>
        <w:t>Her skal angives hvilke, om nogen, af de to valgfrie kontrolmekanismer der ønskes anvendt:</w:t>
      </w:r>
      <w:r w:rsidR="00532F94">
        <w:t xml:space="preserve"> </w:t>
      </w:r>
      <w:r w:rsidR="0027117D" w:rsidRPr="009909E8">
        <w:rPr>
          <w:color w:val="0070C0"/>
        </w:rPr>
        <w:t>N/A</w:t>
      </w:r>
      <w:r w:rsidR="0027117D" w:rsidRPr="000A58FF" w:rsidDel="0027117D">
        <w:rPr>
          <w:highlight w:val="yellow"/>
        </w:rPr>
        <w:t xml:space="preserve"> </w:t>
      </w:r>
    </w:p>
    <w:p w14:paraId="5EEA0D46" w14:textId="0FB1B469" w:rsidR="004616AB" w:rsidRDefault="004616AB" w:rsidP="00EC633A">
      <w:r>
        <w:t xml:space="preserve">Leverance XML'et skal basere sig på datafordelerens grundlæggende skema (se bilag 18) samt det for dataleverancen specifikke  skema (se bilag </w:t>
      </w:r>
      <w:r w:rsidR="00DA3881">
        <w:t>14).</w:t>
      </w:r>
      <w:r w:rsidR="002839D2">
        <w:t xml:space="preserve"> </w:t>
      </w:r>
    </w:p>
    <w:p w14:paraId="647FA389" w14:textId="6EB67915" w:rsidR="002839D2" w:rsidRDefault="002839D2" w:rsidP="00EC633A">
      <w:r>
        <w:t>Vær opmærksom på at det specifikke skema for dataleverancen skal have påført UUID referencer til de modsvarende elementer i databeskrivelsen (bilag 1). Se bilag 6 OpdateringsEksempel.xsd for eksempel på udfyldte UUID referencer.</w:t>
      </w:r>
    </w:p>
    <w:p w14:paraId="168E34E2" w14:textId="7168AA6D" w:rsidR="00EC633A" w:rsidRDefault="00EC633A" w:rsidP="00EC633A">
      <w:r>
        <w:t>Leverance XML'et opbygges så det har følgende udseende:</w:t>
      </w:r>
    </w:p>
    <w:p w14:paraId="688F6F0E" w14:textId="332B09FB" w:rsidR="00EC633A" w:rsidRPr="00C31B28" w:rsidRDefault="00EC633A" w:rsidP="00C31B28">
      <w:pPr>
        <w:rPr>
          <w:lang w:val="en-US"/>
        </w:rPr>
      </w:pPr>
      <w:r w:rsidRPr="001A2AA6">
        <w:rPr>
          <w:lang w:val="en-US"/>
        </w:rPr>
        <w:t>&lt;?xml version='1.0' encoding='</w:t>
      </w:r>
      <w:r w:rsidR="00951DEB">
        <w:rPr>
          <w:lang w:val="en-US"/>
        </w:rPr>
        <w:t>UTF-8</w:t>
      </w:r>
      <w:r w:rsidRPr="001A2AA6">
        <w:rPr>
          <w:lang w:val="en-US"/>
        </w:rPr>
        <w:t>'?&gt;</w:t>
      </w:r>
      <w:r>
        <w:rPr>
          <w:lang w:val="en-US"/>
        </w:rPr>
        <w:br/>
      </w:r>
      <w:r w:rsidRPr="00C31B28">
        <w:rPr>
          <w:lang w:val="en-US"/>
        </w:rPr>
        <w:t>&lt;</w:t>
      </w:r>
      <w:r w:rsidR="00C31B28" w:rsidRPr="00A14FEC">
        <w:rPr>
          <w:lang w:val="en-US"/>
        </w:rPr>
        <w:t xml:space="preserve"> </w:t>
      </w:r>
      <w:r w:rsidR="00C31B28" w:rsidRPr="00C31B28">
        <w:rPr>
          <w:lang w:val="en-US"/>
        </w:rPr>
        <w:t>cmn:</w:t>
      </w:r>
      <w:r w:rsidRPr="00C31B28">
        <w:rPr>
          <w:lang w:val="en-US"/>
        </w:rPr>
        <w:t>DatafordelerDataDelivery</w:t>
      </w:r>
      <w:r w:rsidR="00C31B28" w:rsidRPr="00A14FEC">
        <w:rPr>
          <w:lang w:val="en-US"/>
        </w:rPr>
        <w:t xml:space="preserve"> </w:t>
      </w:r>
      <w:r w:rsidR="00C31B28" w:rsidRPr="00A14FEC">
        <w:rPr>
          <w:lang w:val="en-US"/>
        </w:rPr>
        <w:br/>
      </w:r>
      <w:r w:rsidR="00C31B28" w:rsidRPr="00A14FEC">
        <w:rPr>
          <w:lang w:val="en-US"/>
        </w:rPr>
        <w:tab/>
      </w:r>
      <w:r w:rsidR="00C31B28" w:rsidRPr="00C31B28">
        <w:rPr>
          <w:lang w:val="en-US"/>
        </w:rPr>
        <w:t xml:space="preserve">  xmlns:cmn="http://data.gov.dk/rest_of_namespace_to_be_decided"</w:t>
      </w:r>
      <w:r w:rsidR="00C31B28" w:rsidRPr="00A14FEC">
        <w:rPr>
          <w:lang w:val="en-US"/>
        </w:rPr>
        <w:br/>
      </w:r>
      <w:r w:rsidR="00C31B28" w:rsidRPr="00A14FEC">
        <w:rPr>
          <w:lang w:val="en-US"/>
        </w:rPr>
        <w:tab/>
      </w:r>
      <w:r w:rsidR="00C31B28" w:rsidRPr="00C31B28">
        <w:rPr>
          <w:lang w:val="en-US"/>
        </w:rPr>
        <w:t xml:space="preserve">  xmlns:abbr="http://data.gov.dk/abbr/rep"</w:t>
      </w:r>
      <w:r w:rsidR="00C31B28" w:rsidRPr="00A14FEC">
        <w:rPr>
          <w:lang w:val="en-US"/>
        </w:rPr>
        <w:br/>
      </w:r>
      <w:r w:rsidR="00C31B28" w:rsidRPr="00A14FEC">
        <w:rPr>
          <w:lang w:val="en-US"/>
        </w:rPr>
        <w:tab/>
      </w:r>
      <w:r w:rsidR="00C31B28" w:rsidRPr="00C31B28">
        <w:rPr>
          <w:lang w:val="en-US"/>
        </w:rPr>
        <w:t xml:space="preserve">  xmlns:xsi="http://www.w3.org/2001/XMLSchema-instance"</w:t>
      </w:r>
      <w:r w:rsidR="00C31B28" w:rsidRPr="00A14FEC">
        <w:rPr>
          <w:lang w:val="en-US"/>
        </w:rPr>
        <w:t xml:space="preserve"> </w:t>
      </w:r>
      <w:r w:rsidR="00C31B28" w:rsidRPr="00A14FEC">
        <w:rPr>
          <w:lang w:val="en-US"/>
        </w:rPr>
        <w:br/>
      </w:r>
      <w:r w:rsidR="00C31B28">
        <w:rPr>
          <w:lang w:val="en-US"/>
        </w:rPr>
        <w:tab/>
      </w:r>
      <w:r w:rsidR="00C31B28" w:rsidRPr="00C31B28">
        <w:rPr>
          <w:lang w:val="en-US"/>
        </w:rPr>
        <w:t>xsi:schemaLocation="http://data.gov.dk/rest_of_namespace_to_be_decided replica</w:t>
      </w:r>
      <w:r w:rsidR="00C31B28" w:rsidRPr="00C31B28">
        <w:rPr>
          <w:lang w:val="en-US"/>
        </w:rPr>
        <w:lastRenderedPageBreak/>
        <w:t xml:space="preserve">tion_channel_common.xsd http://data.gov.dk/abbr/rep replication_channel_specific.xsd"&gt; </w:t>
      </w:r>
      <w:r>
        <w:rPr>
          <w:lang w:val="en-US"/>
        </w:rPr>
        <w:br/>
      </w:r>
      <w:r w:rsidRPr="001A2AA6">
        <w:rPr>
          <w:lang w:val="en-US"/>
        </w:rPr>
        <w:t xml:space="preserve"> </w:t>
      </w:r>
      <w:r w:rsidR="00C31B28">
        <w:rPr>
          <w:lang w:val="en-US"/>
        </w:rPr>
        <w:t>&lt;cmn:</w:t>
      </w:r>
      <w:r w:rsidRPr="001A2AA6">
        <w:rPr>
          <w:lang w:val="en-US"/>
        </w:rPr>
        <w:t>H</w:t>
      </w:r>
      <w:r>
        <w:rPr>
          <w:lang w:val="en-US"/>
        </w:rPr>
        <w:t>eader</w:t>
      </w:r>
      <w:r w:rsidRPr="001A2AA6">
        <w:rPr>
          <w:lang w:val="en-US"/>
        </w:rPr>
        <w:t>&gt;</w:t>
      </w:r>
      <w:r>
        <w:rPr>
          <w:lang w:val="en-US"/>
        </w:rPr>
        <w:br/>
      </w:r>
      <w:r w:rsidRPr="001A2AA6">
        <w:rPr>
          <w:lang w:val="en-US"/>
        </w:rPr>
        <w:t xml:space="preserve">  &lt;</w:t>
      </w:r>
      <w:r w:rsidR="00C31B28">
        <w:rPr>
          <w:lang w:val="en-US"/>
        </w:rPr>
        <w:t>cmn:</w:t>
      </w:r>
      <w:r w:rsidRPr="001A2AA6">
        <w:rPr>
          <w:lang w:val="en-US"/>
        </w:rPr>
        <w:t>DataProviderName&gt;</w:t>
      </w:r>
      <w:r w:rsidR="007F4101">
        <w:rPr>
          <w:lang w:val="en-US"/>
        </w:rPr>
        <w:t>[Name]</w:t>
      </w:r>
      <w:r w:rsidRPr="001A2AA6">
        <w:rPr>
          <w:lang w:val="en-US"/>
        </w:rPr>
        <w:t>&lt;/</w:t>
      </w:r>
      <w:r w:rsidR="00C31B28">
        <w:rPr>
          <w:lang w:val="en-US"/>
        </w:rPr>
        <w:t>cmn:</w:t>
      </w:r>
      <w:r w:rsidRPr="001A2AA6">
        <w:rPr>
          <w:lang w:val="en-US"/>
        </w:rPr>
        <w:t>DataProviderName&gt;</w:t>
      </w:r>
      <w:r>
        <w:rPr>
          <w:lang w:val="en-US"/>
        </w:rPr>
        <w:br/>
      </w:r>
      <w:r w:rsidRPr="001A2AA6">
        <w:rPr>
          <w:lang w:val="en-US"/>
        </w:rPr>
        <w:t xml:space="preserve">  &lt;</w:t>
      </w:r>
      <w:r w:rsidR="00C31B28">
        <w:rPr>
          <w:lang w:val="en-US"/>
        </w:rPr>
        <w:t>cmn:</w:t>
      </w:r>
      <w:r w:rsidRPr="001A2AA6">
        <w:rPr>
          <w:lang w:val="en-US"/>
        </w:rPr>
        <w:t>ReplicationChannelID&gt;</w:t>
      </w:r>
      <w:r w:rsidR="007F4101">
        <w:rPr>
          <w:lang w:val="en-US"/>
        </w:rPr>
        <w:t>[R</w:t>
      </w:r>
      <w:r w:rsidR="002104E9">
        <w:rPr>
          <w:lang w:val="en-US"/>
        </w:rPr>
        <w:t>C</w:t>
      </w:r>
      <w:r w:rsidR="007F4101">
        <w:rPr>
          <w:lang w:val="en-US"/>
        </w:rPr>
        <w:t>ID]</w:t>
      </w:r>
      <w:r w:rsidRPr="001A2AA6">
        <w:rPr>
          <w:lang w:val="en-US"/>
        </w:rPr>
        <w:t>&lt;/</w:t>
      </w:r>
      <w:r w:rsidR="00C31B28">
        <w:rPr>
          <w:lang w:val="en-US"/>
        </w:rPr>
        <w:t>cmn:</w:t>
      </w:r>
      <w:r w:rsidRPr="001A2AA6">
        <w:rPr>
          <w:lang w:val="en-US"/>
        </w:rPr>
        <w:t>ReplicationChannelID&gt;</w:t>
      </w:r>
      <w:r>
        <w:rPr>
          <w:lang w:val="en-US"/>
        </w:rPr>
        <w:br/>
      </w:r>
      <w:r w:rsidRPr="001A2AA6">
        <w:rPr>
          <w:lang w:val="en-US"/>
        </w:rPr>
        <w:t xml:space="preserve">  &lt;</w:t>
      </w:r>
      <w:r w:rsidR="00C31B28">
        <w:rPr>
          <w:lang w:val="en-US"/>
        </w:rPr>
        <w:t>cmn:</w:t>
      </w:r>
      <w:r w:rsidRPr="001A2AA6">
        <w:rPr>
          <w:lang w:val="en-US"/>
        </w:rPr>
        <w:t>SequenceNumber&gt;</w:t>
      </w:r>
      <w:r w:rsidR="007F4101">
        <w:rPr>
          <w:lang w:val="en-US"/>
        </w:rPr>
        <w:t>[Number]</w:t>
      </w:r>
      <w:r w:rsidRPr="001A2AA6">
        <w:rPr>
          <w:lang w:val="en-US"/>
        </w:rPr>
        <w:t>&lt;/</w:t>
      </w:r>
      <w:r w:rsidR="00C31B28">
        <w:rPr>
          <w:lang w:val="en-US"/>
        </w:rPr>
        <w:t>cmn:</w:t>
      </w:r>
      <w:r w:rsidRPr="001A2AA6">
        <w:rPr>
          <w:lang w:val="en-US"/>
        </w:rPr>
        <w:t>SequenceNumber&gt;</w:t>
      </w:r>
      <w:r>
        <w:rPr>
          <w:lang w:val="en-US"/>
        </w:rPr>
        <w:br/>
      </w:r>
      <w:r w:rsidRPr="001A2AA6">
        <w:rPr>
          <w:lang w:val="en-US"/>
        </w:rPr>
        <w:t xml:space="preserve">  &lt;</w:t>
      </w:r>
      <w:r w:rsidR="00C31B28">
        <w:rPr>
          <w:lang w:val="en-US"/>
        </w:rPr>
        <w:t>cmn:</w:t>
      </w:r>
      <w:r w:rsidRPr="001A2AA6">
        <w:rPr>
          <w:lang w:val="en-US"/>
        </w:rPr>
        <w:t>TimeOfCreation&gt;</w:t>
      </w:r>
      <w:r w:rsidR="007F4101">
        <w:rPr>
          <w:lang w:val="en-US"/>
        </w:rPr>
        <w:t>[CreationTS]</w:t>
      </w:r>
      <w:r w:rsidRPr="001A2AA6">
        <w:rPr>
          <w:lang w:val="en-US"/>
        </w:rPr>
        <w:t>&lt;/</w:t>
      </w:r>
      <w:r w:rsidR="00C31B28">
        <w:rPr>
          <w:lang w:val="en-US"/>
        </w:rPr>
        <w:t>cmn:</w:t>
      </w:r>
      <w:r w:rsidRPr="001A2AA6">
        <w:rPr>
          <w:lang w:val="en-US"/>
        </w:rPr>
        <w:t>TimeOfCreation&gt;</w:t>
      </w:r>
      <w:r>
        <w:rPr>
          <w:lang w:val="en-US"/>
        </w:rPr>
        <w:br/>
      </w:r>
      <w:r w:rsidRPr="001A2AA6">
        <w:rPr>
          <w:lang w:val="en-US"/>
        </w:rPr>
        <w:t xml:space="preserve">  &lt;</w:t>
      </w:r>
      <w:r w:rsidR="00C31B28">
        <w:rPr>
          <w:lang w:val="en-US"/>
        </w:rPr>
        <w:t>cmn:</w:t>
      </w:r>
      <w:r w:rsidRPr="001A2AA6">
        <w:rPr>
          <w:lang w:val="en-US"/>
        </w:rPr>
        <w:t>CoversPeriodFrom&gt;</w:t>
      </w:r>
      <w:r w:rsidR="007F4101">
        <w:rPr>
          <w:lang w:val="en-US"/>
        </w:rPr>
        <w:t>[StartPeriodTS]</w:t>
      </w:r>
      <w:r w:rsidRPr="001A2AA6">
        <w:rPr>
          <w:lang w:val="en-US"/>
        </w:rPr>
        <w:t>&lt;/</w:t>
      </w:r>
      <w:r w:rsidR="00C31B28">
        <w:rPr>
          <w:lang w:val="en-US"/>
        </w:rPr>
        <w:t>cmn:</w:t>
      </w:r>
      <w:r w:rsidRPr="001A2AA6">
        <w:rPr>
          <w:lang w:val="en-US"/>
        </w:rPr>
        <w:t>CoversPeriodFrom&gt;</w:t>
      </w:r>
      <w:r>
        <w:rPr>
          <w:lang w:val="en-US"/>
        </w:rPr>
        <w:br/>
      </w:r>
      <w:r w:rsidRPr="001A2AA6">
        <w:rPr>
          <w:lang w:val="en-US"/>
        </w:rPr>
        <w:t xml:space="preserve">  &lt;</w:t>
      </w:r>
      <w:r w:rsidR="00C31B28">
        <w:rPr>
          <w:lang w:val="en-US"/>
        </w:rPr>
        <w:t>cmn:</w:t>
      </w:r>
      <w:r w:rsidRPr="001A2AA6">
        <w:rPr>
          <w:lang w:val="en-US"/>
        </w:rPr>
        <w:t>CoversPeriodTo&gt;</w:t>
      </w:r>
      <w:r w:rsidR="007F4101">
        <w:rPr>
          <w:lang w:val="en-US"/>
        </w:rPr>
        <w:t>[EndPeriodTS]</w:t>
      </w:r>
      <w:r w:rsidRPr="001A2AA6">
        <w:rPr>
          <w:lang w:val="en-US"/>
        </w:rPr>
        <w:t>&lt;/</w:t>
      </w:r>
      <w:r w:rsidR="00C31B28">
        <w:rPr>
          <w:lang w:val="en-US"/>
        </w:rPr>
        <w:t>cmn:</w:t>
      </w:r>
      <w:r w:rsidRPr="001A2AA6">
        <w:rPr>
          <w:lang w:val="en-US"/>
        </w:rPr>
        <w:t>CoversPeriodTo&gt;</w:t>
      </w:r>
      <w:r w:rsidR="00B4348B">
        <w:rPr>
          <w:lang w:val="en-US"/>
        </w:rPr>
        <w:br/>
        <w:t xml:space="preserve">  </w:t>
      </w:r>
      <w:r w:rsidR="00B4348B" w:rsidRPr="00B4348B">
        <w:rPr>
          <w:lang w:val="en-US"/>
        </w:rPr>
        <w:t>&lt;</w:t>
      </w:r>
      <w:r w:rsidR="00C31B28">
        <w:rPr>
          <w:lang w:val="en-US"/>
        </w:rPr>
        <w:t>cmn:</w:t>
      </w:r>
      <w:r w:rsidR="00B4348B" w:rsidRPr="00B4348B">
        <w:rPr>
          <w:lang w:val="en-US"/>
        </w:rPr>
        <w:t>DeliveryType&gt;</w:t>
      </w:r>
      <w:r w:rsidR="00B4348B">
        <w:rPr>
          <w:lang w:val="en-US"/>
        </w:rPr>
        <w:t>[Total/Delta/Sync]</w:t>
      </w:r>
      <w:r w:rsidR="00B4348B" w:rsidRPr="00B4348B">
        <w:rPr>
          <w:lang w:val="en-US"/>
        </w:rPr>
        <w:t>&lt;</w:t>
      </w:r>
      <w:r w:rsidR="00B4348B">
        <w:rPr>
          <w:lang w:val="en-US"/>
        </w:rPr>
        <w:t>/</w:t>
      </w:r>
      <w:r w:rsidR="00C31B28">
        <w:rPr>
          <w:lang w:val="en-US"/>
        </w:rPr>
        <w:t>cmn:</w:t>
      </w:r>
      <w:r w:rsidR="00B4348B" w:rsidRPr="00B4348B">
        <w:rPr>
          <w:lang w:val="en-US"/>
        </w:rPr>
        <w:t>DeliveryType&gt;</w:t>
      </w:r>
      <w:r>
        <w:rPr>
          <w:lang w:val="en-US"/>
        </w:rPr>
        <w:br/>
      </w:r>
      <w:r w:rsidRPr="001A2AA6">
        <w:rPr>
          <w:lang w:val="en-US"/>
        </w:rPr>
        <w:t xml:space="preserve"> </w:t>
      </w:r>
      <w:r w:rsidRPr="00637338">
        <w:rPr>
          <w:lang w:val="en-US"/>
        </w:rPr>
        <w:t>&lt;/</w:t>
      </w:r>
      <w:r w:rsidR="00C31B28" w:rsidRPr="00C31B28">
        <w:rPr>
          <w:lang w:val="en-US"/>
        </w:rPr>
        <w:t xml:space="preserve"> </w:t>
      </w:r>
      <w:r w:rsidR="00C31B28">
        <w:rPr>
          <w:lang w:val="en-US"/>
        </w:rPr>
        <w:t>cmn:</w:t>
      </w:r>
      <w:r w:rsidRPr="00637338">
        <w:rPr>
          <w:lang w:val="en-US"/>
        </w:rPr>
        <w:t>H</w:t>
      </w:r>
      <w:r>
        <w:rPr>
          <w:lang w:val="en-US"/>
        </w:rPr>
        <w:t>eader</w:t>
      </w:r>
      <w:r w:rsidRPr="001A2AA6">
        <w:rPr>
          <w:lang w:val="en-US"/>
        </w:rPr>
        <w:t>&gt;</w:t>
      </w:r>
    </w:p>
    <w:p w14:paraId="7DA8D31E" w14:textId="6DD69F4B" w:rsidR="00C31B28" w:rsidRPr="00F65173" w:rsidRDefault="00EC633A" w:rsidP="00BB4452">
      <w:r w:rsidRPr="00D93420">
        <w:rPr>
          <w:lang w:val="en-US"/>
        </w:rPr>
        <w:t xml:space="preserve"> &lt;</w:t>
      </w:r>
      <w:r w:rsidR="00C31B28">
        <w:rPr>
          <w:lang w:val="en-US"/>
        </w:rPr>
        <w:t>cmn:</w:t>
      </w:r>
      <w:r w:rsidRPr="00D93420">
        <w:rPr>
          <w:lang w:val="en-US"/>
        </w:rPr>
        <w:t>Data&gt;</w:t>
      </w:r>
      <w:r w:rsidR="00C31B28">
        <w:rPr>
          <w:lang w:val="en-US"/>
        </w:rPr>
        <w:br/>
      </w:r>
      <w:r w:rsidR="00C31B28">
        <w:rPr>
          <w:lang w:val="en-US"/>
        </w:rPr>
        <w:tab/>
        <w:t>&lt;cmn:DataEntity&gt;</w:t>
      </w:r>
      <w:r w:rsidRPr="00D93420">
        <w:rPr>
          <w:lang w:val="en-US"/>
        </w:rPr>
        <w:br/>
        <w:t xml:space="preserve">  &lt;</w:t>
      </w:r>
      <w:r w:rsidR="00C31B28">
        <w:rPr>
          <w:lang w:val="en-US"/>
        </w:rPr>
        <w:t>cmn:</w:t>
      </w:r>
      <w:r w:rsidR="00740609">
        <w:rPr>
          <w:lang w:val="en-US"/>
        </w:rPr>
        <w:t>Action</w:t>
      </w:r>
      <w:r w:rsidRPr="00D93420">
        <w:rPr>
          <w:lang w:val="en-US"/>
        </w:rPr>
        <w:t>&gt;</w:t>
      </w:r>
      <w:r w:rsidR="00CA1C67" w:rsidRPr="00D93420">
        <w:rPr>
          <w:lang w:val="en-US"/>
        </w:rPr>
        <w:t>[</w:t>
      </w:r>
      <w:r w:rsidRPr="00D93420">
        <w:rPr>
          <w:lang w:val="en-US"/>
        </w:rPr>
        <w:t>C</w:t>
      </w:r>
      <w:r w:rsidR="00E478C2">
        <w:rPr>
          <w:lang w:val="en-US"/>
        </w:rPr>
        <w:t>reate</w:t>
      </w:r>
      <w:r w:rsidR="00CA1C67" w:rsidRPr="00D93420">
        <w:rPr>
          <w:lang w:val="en-US"/>
        </w:rPr>
        <w:t>/U</w:t>
      </w:r>
      <w:r w:rsidR="00E478C2">
        <w:rPr>
          <w:lang w:val="en-US"/>
        </w:rPr>
        <w:t>pdate</w:t>
      </w:r>
      <w:r w:rsidR="00CA1C67" w:rsidRPr="00D93420">
        <w:rPr>
          <w:lang w:val="en-US"/>
        </w:rPr>
        <w:t>/D</w:t>
      </w:r>
      <w:r w:rsidR="00E478C2">
        <w:rPr>
          <w:lang w:val="en-US"/>
        </w:rPr>
        <w:t>elete</w:t>
      </w:r>
      <w:r w:rsidR="00CA1C67" w:rsidRPr="00D93420">
        <w:rPr>
          <w:lang w:val="en-US"/>
        </w:rPr>
        <w:t>]</w:t>
      </w:r>
      <w:r w:rsidRPr="00D93420">
        <w:rPr>
          <w:lang w:val="en-US"/>
        </w:rPr>
        <w:t>&lt;/</w:t>
      </w:r>
      <w:r w:rsidR="00C31B28">
        <w:rPr>
          <w:lang w:val="en-US"/>
        </w:rPr>
        <w:t>cmn:</w:t>
      </w:r>
      <w:r w:rsidR="00740609">
        <w:rPr>
          <w:lang w:val="en-US"/>
        </w:rPr>
        <w:t>Action</w:t>
      </w:r>
      <w:r w:rsidRPr="00D93420">
        <w:rPr>
          <w:lang w:val="en-US"/>
        </w:rPr>
        <w:t>&gt;</w:t>
      </w:r>
      <w:r w:rsidR="007F691C">
        <w:rPr>
          <w:lang w:val="en-US"/>
        </w:rPr>
        <w:br/>
        <w:t xml:space="preserve">  &lt;</w:t>
      </w:r>
      <w:r w:rsidR="00C31B28">
        <w:rPr>
          <w:lang w:val="en-US"/>
        </w:rPr>
        <w:t>cmn:</w:t>
      </w:r>
      <w:r w:rsidR="007F691C" w:rsidRPr="00717172">
        <w:rPr>
          <w:lang w:val="en-US"/>
        </w:rPr>
        <w:t>CreateEvent&gt;[NoEvent/CreateEvent/UpdateEvent/DeleteEvent]&lt;/</w:t>
      </w:r>
      <w:r w:rsidR="00C31B28" w:rsidRPr="00717172">
        <w:rPr>
          <w:lang w:val="en-US"/>
        </w:rPr>
        <w:t>cmn:</w:t>
      </w:r>
      <w:r w:rsidR="007F691C" w:rsidRPr="00B62C17">
        <w:rPr>
          <w:lang w:val="en-US"/>
        </w:rPr>
        <w:t>CreateEvent&gt;</w:t>
      </w:r>
      <w:r w:rsidR="00083754" w:rsidRPr="00B62C17">
        <w:rPr>
          <w:lang w:val="en-US"/>
        </w:rPr>
        <w:t xml:space="preserve"> </w:t>
      </w:r>
      <w:r w:rsidR="00083754" w:rsidRPr="00B62C17">
        <w:rPr>
          <w:lang w:val="en-US"/>
        </w:rPr>
        <w:br/>
      </w:r>
      <w:r w:rsidR="00083754">
        <w:rPr>
          <w:color w:val="FF0000"/>
          <w:lang w:val="en-US"/>
        </w:rPr>
        <w:tab/>
      </w:r>
      <w:r w:rsidR="00083754">
        <w:rPr>
          <w:color w:val="FF0000"/>
          <w:lang w:val="en-US"/>
        </w:rPr>
        <w:tab/>
      </w:r>
      <w:r w:rsidR="00083754">
        <w:rPr>
          <w:color w:val="FF0000"/>
          <w:lang w:val="en-US"/>
        </w:rPr>
        <w:tab/>
      </w:r>
      <w:r w:rsidR="00083754" w:rsidRPr="00B62C17">
        <w:rPr>
          <w:lang w:val="en-US"/>
        </w:rPr>
        <w:t>&lt;!-- CreateEvent er optional og kan undlades helt --&gt;</w:t>
      </w:r>
      <w:r w:rsidRPr="00BB4452">
        <w:rPr>
          <w:lang w:val="en-US"/>
        </w:rPr>
        <w:br/>
      </w:r>
      <w:r w:rsidR="00C31B28" w:rsidRPr="00BB4452">
        <w:rPr>
          <w:lang w:val="en-US"/>
        </w:rPr>
        <w:t xml:space="preserve">  &lt;abbr:[EntityName]”&gt;</w:t>
      </w:r>
      <w:r w:rsidR="00C31B28" w:rsidRPr="00BB4452">
        <w:rPr>
          <w:lang w:val="en-US"/>
        </w:rPr>
        <w:br/>
      </w:r>
      <w:r w:rsidR="00D63200" w:rsidRPr="00BB4452">
        <w:rPr>
          <w:lang w:val="en-US"/>
        </w:rPr>
        <w:t xml:space="preserve">  &lt;</w:t>
      </w:r>
      <w:r w:rsidR="00C31B28" w:rsidRPr="00BB4452">
        <w:rPr>
          <w:lang w:val="en-US"/>
        </w:rPr>
        <w:t>abbr:</w:t>
      </w:r>
      <w:r w:rsidR="00D63200" w:rsidRPr="00BB4452">
        <w:rPr>
          <w:lang w:val="en-US"/>
        </w:rPr>
        <w:t>[DataField]&gt;[Data]&lt;/</w:t>
      </w:r>
      <w:r w:rsidR="00C31B28">
        <w:rPr>
          <w:lang w:val="en-US"/>
        </w:rPr>
        <w:t>abbr:</w:t>
      </w:r>
      <w:r w:rsidR="00D63200" w:rsidRPr="00BB4452">
        <w:rPr>
          <w:lang w:val="en-US"/>
        </w:rPr>
        <w:t>[DataField]&gt;</w:t>
      </w:r>
      <w:r w:rsidR="00D63200" w:rsidRPr="00BB4452">
        <w:rPr>
          <w:lang w:val="en-US"/>
        </w:rPr>
        <w:br/>
        <w:t xml:space="preserve">  &lt;</w:t>
      </w:r>
      <w:r w:rsidR="00C31B28">
        <w:rPr>
          <w:lang w:val="en-US"/>
        </w:rPr>
        <w:t>abbr:</w:t>
      </w:r>
      <w:r w:rsidR="00D63200" w:rsidRPr="00BB4452">
        <w:rPr>
          <w:lang w:val="en-US"/>
        </w:rPr>
        <w:t>[DataField]&gt;[Data]&lt;/</w:t>
      </w:r>
      <w:r w:rsidR="00C31B28">
        <w:rPr>
          <w:lang w:val="en-US"/>
        </w:rPr>
        <w:t>abbr:</w:t>
      </w:r>
      <w:r w:rsidR="00D63200" w:rsidRPr="00BB4452">
        <w:rPr>
          <w:lang w:val="en-US"/>
        </w:rPr>
        <w:t>[DataField]&gt;</w:t>
      </w:r>
      <w:r w:rsidR="00D63200" w:rsidRPr="00BB4452">
        <w:rPr>
          <w:lang w:val="en-US"/>
        </w:rPr>
        <w:br/>
        <w:t xml:space="preserve">  ...</w:t>
      </w:r>
      <w:r w:rsidR="00D63200" w:rsidRPr="00BB4452">
        <w:rPr>
          <w:lang w:val="en-US"/>
        </w:rPr>
        <w:br/>
      </w:r>
      <w:r w:rsidRPr="00BB4452">
        <w:rPr>
          <w:lang w:val="en-US"/>
        </w:rPr>
        <w:t>&lt;/</w:t>
      </w:r>
      <w:r w:rsidR="00C31B28" w:rsidRPr="00BB4452">
        <w:rPr>
          <w:lang w:val="en-US"/>
        </w:rPr>
        <w:t>abbr:</w:t>
      </w:r>
      <w:r w:rsidRPr="00BB4452">
        <w:rPr>
          <w:lang w:val="en-US"/>
        </w:rPr>
        <w:t>[</w:t>
      </w:r>
      <w:r w:rsidR="00BA37E1" w:rsidRPr="00BB4452">
        <w:rPr>
          <w:lang w:val="en-US"/>
        </w:rPr>
        <w:t>EntityName</w:t>
      </w:r>
      <w:r w:rsidRPr="00BB4452">
        <w:rPr>
          <w:lang w:val="en-US"/>
        </w:rPr>
        <w:t>]&gt;</w:t>
      </w:r>
      <w:r w:rsidR="002D5D58">
        <w:rPr>
          <w:lang w:val="en-US"/>
        </w:rPr>
        <w:br/>
        <w:t>&lt;/cmn:DataEntity&gt;</w:t>
      </w:r>
      <w:r w:rsidR="002D5D58" w:rsidRPr="00D93420">
        <w:rPr>
          <w:lang w:val="en-US"/>
        </w:rPr>
        <w:br/>
      </w:r>
      <w:r w:rsidRPr="00BB4452">
        <w:rPr>
          <w:lang w:val="en-US"/>
        </w:rPr>
        <w:br/>
      </w:r>
      <w:r w:rsidR="002D5D58">
        <w:rPr>
          <w:lang w:val="en-US"/>
        </w:rPr>
        <w:t>&lt;cmn:DataEntity&gt;</w:t>
      </w:r>
      <w:r w:rsidR="002D5D58" w:rsidRPr="00D93420">
        <w:rPr>
          <w:lang w:val="en-US"/>
        </w:rPr>
        <w:br/>
        <w:t xml:space="preserve">  &lt;</w:t>
      </w:r>
      <w:r w:rsidR="002D5D58">
        <w:rPr>
          <w:lang w:val="en-US"/>
        </w:rPr>
        <w:t>cmn:Action</w:t>
      </w:r>
      <w:r w:rsidR="002D5D58" w:rsidRPr="00D93420">
        <w:rPr>
          <w:lang w:val="en-US"/>
        </w:rPr>
        <w:t>&gt;[C</w:t>
      </w:r>
      <w:r w:rsidR="002D5D58">
        <w:rPr>
          <w:lang w:val="en-US"/>
        </w:rPr>
        <w:t>reate</w:t>
      </w:r>
      <w:r w:rsidR="002D5D58" w:rsidRPr="00D93420">
        <w:rPr>
          <w:lang w:val="en-US"/>
        </w:rPr>
        <w:t>/U</w:t>
      </w:r>
      <w:r w:rsidR="002D5D58">
        <w:rPr>
          <w:lang w:val="en-US"/>
        </w:rPr>
        <w:t>pdate</w:t>
      </w:r>
      <w:r w:rsidR="002D5D58" w:rsidRPr="00D93420">
        <w:rPr>
          <w:lang w:val="en-US"/>
        </w:rPr>
        <w:t>/D</w:t>
      </w:r>
      <w:r w:rsidR="002D5D58">
        <w:rPr>
          <w:lang w:val="en-US"/>
        </w:rPr>
        <w:t>elete</w:t>
      </w:r>
      <w:r w:rsidR="002D5D58" w:rsidRPr="00D93420">
        <w:rPr>
          <w:lang w:val="en-US"/>
        </w:rPr>
        <w:t>]&lt;/</w:t>
      </w:r>
      <w:r w:rsidR="002D5D58">
        <w:rPr>
          <w:lang w:val="en-US"/>
        </w:rPr>
        <w:t>cmn:Action</w:t>
      </w:r>
      <w:r w:rsidR="002D5D58" w:rsidRPr="00D93420">
        <w:rPr>
          <w:lang w:val="en-US"/>
        </w:rPr>
        <w:t>&gt;</w:t>
      </w:r>
      <w:r w:rsidR="002D5D58">
        <w:rPr>
          <w:lang w:val="en-US"/>
        </w:rPr>
        <w:br/>
        <w:t xml:space="preserve">  &lt;cmn:</w:t>
      </w:r>
      <w:r w:rsidR="002D5D58" w:rsidRPr="00717172">
        <w:rPr>
          <w:lang w:val="en-US"/>
        </w:rPr>
        <w:t xml:space="preserve">CreateEvent&gt;[NoEvent/CreateEvent/UpdateEvent/DeleteEvent]&lt;/cmn:CreateEvent&gt; </w:t>
      </w:r>
      <w:r w:rsidR="002D5D58" w:rsidRPr="00B62C17">
        <w:rPr>
          <w:lang w:val="en-US"/>
        </w:rPr>
        <w:br/>
      </w:r>
      <w:r w:rsidR="00D63200" w:rsidRPr="00BB4452">
        <w:rPr>
          <w:lang w:val="en-US"/>
        </w:rPr>
        <w:t>&lt;</w:t>
      </w:r>
      <w:r w:rsidR="00C31B28" w:rsidRPr="00BB4452">
        <w:rPr>
          <w:lang w:val="en-US"/>
        </w:rPr>
        <w:t>abbr:</w:t>
      </w:r>
      <w:r w:rsidR="00D63200" w:rsidRPr="00BB4452">
        <w:rPr>
          <w:lang w:val="en-US"/>
        </w:rPr>
        <w:t>[</w:t>
      </w:r>
      <w:r w:rsidR="00BA37E1" w:rsidRPr="00BB4452">
        <w:rPr>
          <w:lang w:val="en-US"/>
        </w:rPr>
        <w:t>EntityName</w:t>
      </w:r>
      <w:r w:rsidR="00D63200" w:rsidRPr="00BB4452">
        <w:rPr>
          <w:lang w:val="en-US"/>
        </w:rPr>
        <w:t>]&gt;</w:t>
      </w:r>
      <w:r w:rsidR="00D63200" w:rsidRPr="00BB4452">
        <w:rPr>
          <w:lang w:val="en-US"/>
        </w:rPr>
        <w:br/>
        <w:t xml:space="preserve">  ...</w:t>
      </w:r>
      <w:r w:rsidR="00D63200" w:rsidRPr="00BB4452">
        <w:rPr>
          <w:lang w:val="en-US"/>
        </w:rPr>
        <w:br/>
      </w:r>
      <w:r w:rsidR="00D63200" w:rsidRPr="00F65173">
        <w:t>&lt;/</w:t>
      </w:r>
      <w:r w:rsidR="00C31B28" w:rsidRPr="00F65173">
        <w:t>abbr:</w:t>
      </w:r>
      <w:r w:rsidR="00D63200" w:rsidRPr="00F65173">
        <w:t>[</w:t>
      </w:r>
      <w:r w:rsidR="00BA37E1" w:rsidRPr="00F65173">
        <w:t>EntityName</w:t>
      </w:r>
      <w:r w:rsidR="00D63200" w:rsidRPr="00F65173">
        <w:t>]&gt;</w:t>
      </w:r>
      <w:r w:rsidR="00D63200" w:rsidRPr="00F65173">
        <w:br/>
      </w:r>
      <w:r w:rsidR="002D5D58" w:rsidRPr="00A14FEC">
        <w:t>&lt;/cmn:DataEntity&gt;</w:t>
      </w:r>
      <w:r w:rsidR="002D5D58" w:rsidRPr="00A14FEC">
        <w:br/>
      </w:r>
      <w:r w:rsidR="00D63200" w:rsidRPr="00F65173">
        <w:t>...</w:t>
      </w:r>
      <w:r w:rsidR="00D63200" w:rsidRPr="00F65173">
        <w:br/>
      </w:r>
      <w:r w:rsidRPr="00F65173">
        <w:t xml:space="preserve"> &lt;/</w:t>
      </w:r>
      <w:r w:rsidR="00C31B28" w:rsidRPr="00F65173">
        <w:t>cmn:</w:t>
      </w:r>
      <w:r w:rsidRPr="00F65173">
        <w:t>Data&gt;</w:t>
      </w:r>
      <w:r w:rsidRPr="00F65173">
        <w:br/>
        <w:t>&lt;/</w:t>
      </w:r>
      <w:r w:rsidR="00C31B28" w:rsidRPr="00F65173">
        <w:t>cmn:</w:t>
      </w:r>
      <w:r w:rsidRPr="00F65173">
        <w:t>DatafordelerDataDelivery&gt;</w:t>
      </w:r>
    </w:p>
    <w:p w14:paraId="7BC42596" w14:textId="50B815D7" w:rsidR="00EC633A" w:rsidRPr="00C31B28" w:rsidRDefault="00EC633A" w:rsidP="00EC633A">
      <w:r w:rsidRPr="00F65173">
        <w:br/>
      </w:r>
      <w:r>
        <w:t>I Header sektionen angives oplysninger om den specifikke leverance.</w:t>
      </w:r>
    </w:p>
    <w:p w14:paraId="22293437" w14:textId="65FB4A0A" w:rsidR="006122C1" w:rsidRDefault="00EC633A" w:rsidP="00EC633A">
      <w:pPr>
        <w:ind w:left="851" w:hanging="851"/>
      </w:pPr>
      <w:r>
        <w:tab/>
        <w:t>DataProviderName: Her angives dataleverandørens navn i almindelig klar tekst.</w:t>
      </w:r>
      <w:r>
        <w:br/>
      </w:r>
      <w:r>
        <w:tab/>
        <w:t>ReplicationChannelID: Indeholder den af Datafordeleren tildelte unikke id for leverancens replikerings kanal.</w:t>
      </w:r>
      <w:r w:rsidR="004D79A8">
        <w:t xml:space="preserve"> </w:t>
      </w:r>
      <w:r>
        <w:br/>
        <w:t>SequenceNumber: Det relevante sekvensnummer der unikt identificere</w:t>
      </w:r>
      <w:r w:rsidR="00426ADC">
        <w:t>r</w:t>
      </w:r>
      <w:r>
        <w:t xml:space="preserve"> den enkelte forsendelse fra dataleverandøren.</w:t>
      </w:r>
      <w:r>
        <w:br/>
        <w:t>TimeOfCreation: Timestamp for genereringen af forsendelsen.</w:t>
      </w:r>
      <w:r>
        <w:br/>
        <w:t xml:space="preserve">CoversPeriodFrom: Ved deltaleverancer angives timestamp for starten på perioden som udtrækket dækker over. Ved totalleverancer sættes dato'en blot til </w:t>
      </w:r>
      <w:r w:rsidR="00E1057A">
        <w:t>null</w:t>
      </w:r>
      <w:r>
        <w:t xml:space="preserve"> for at angive at start datoen ikke er re</w:t>
      </w:r>
      <w:r>
        <w:lastRenderedPageBreak/>
        <w:t>levant.</w:t>
      </w:r>
      <w:r>
        <w:br/>
        <w:t xml:space="preserve">CoversPeriodTo: Ved deltaleverancer angives timestamp for slutningen på perioden som udtrækket dækker over. Ved totalleverancer sættes denne timestamp blot </w:t>
      </w:r>
      <w:r w:rsidR="00E1057A">
        <w:t>til null</w:t>
      </w:r>
      <w:r>
        <w:t>.</w:t>
      </w:r>
      <w:r w:rsidR="006122C1">
        <w:br/>
      </w:r>
      <w:r w:rsidR="006122C1" w:rsidRPr="009A0043">
        <w:t xml:space="preserve">DeliveryType: </w:t>
      </w:r>
      <w:r w:rsidR="00A8302D" w:rsidRPr="009A0043">
        <w:t xml:space="preserve">Her angives hvad det er for en slags forsendelse. </w:t>
      </w:r>
      <w:r w:rsidR="00A8302D">
        <w:t>Total = Totaludtræk af hele leverancen, Delta = Ændrings udtræk. Indeholder alle entiteter der er blevet ændret siden sidste leverance, Sync</w:t>
      </w:r>
      <w:r w:rsidR="001E77EB">
        <w:t xml:space="preserve"> = Indeholder et totaludtræk til synkroniserings formål.</w:t>
      </w:r>
      <w:r w:rsidR="00681BBE">
        <w:t xml:space="preserve"> </w:t>
      </w:r>
    </w:p>
    <w:p w14:paraId="5198A77F" w14:textId="3F9A0946" w:rsidR="00EC633A" w:rsidRDefault="00EC633A" w:rsidP="00EC633A">
      <w:r>
        <w:t>I Data sektionen angives de egentlige forsendelsesdata i en flad tabel form. Dvs. at der laves en xml række for hver rækker i en tabel der ønskes ajourført.</w:t>
      </w:r>
    </w:p>
    <w:p w14:paraId="685EA207" w14:textId="0A2BFA41" w:rsidR="00EC633A" w:rsidRPr="001A2AA6" w:rsidRDefault="00740609" w:rsidP="00EC633A">
      <w:pPr>
        <w:ind w:left="851"/>
      </w:pPr>
      <w:r>
        <w:t>&lt;Action</w:t>
      </w:r>
      <w:r w:rsidR="00EC633A">
        <w:t>&gt;: Feltet skal udfyldes med "C</w:t>
      </w:r>
      <w:r w:rsidR="00B10D4D">
        <w:t>reate</w:t>
      </w:r>
      <w:r w:rsidR="00EC633A">
        <w:t>", "U</w:t>
      </w:r>
      <w:r w:rsidR="00B10D4D">
        <w:t>pdate</w:t>
      </w:r>
      <w:r w:rsidR="00EC633A">
        <w:t>" eller "D</w:t>
      </w:r>
      <w:r w:rsidR="00B10D4D">
        <w:t>elete</w:t>
      </w:r>
      <w:r w:rsidR="00EC633A">
        <w:t>" og skal være det første felt i alle data rækker. Feltet fortæller Datafordeleren hvad den skal gøre med den enkelte række i dataleverancen.</w:t>
      </w:r>
      <w:r w:rsidR="00EC633A">
        <w:br/>
      </w:r>
      <w:r w:rsidR="000E4518" w:rsidRPr="00A14FEC">
        <w:t>&lt;CreateEvent&gt;</w:t>
      </w:r>
      <w:r w:rsidR="0064385A">
        <w:t xml:space="preserve"> Feltet kan undlades hvis der ikke ønskes skabt datanær hændelse i datafordelren for denne specifikke række. Anvendes feltet, kan følgende værdier bruges </w:t>
      </w:r>
      <w:r w:rsidR="0064385A" w:rsidRPr="00717172">
        <w:t>"</w:t>
      </w:r>
      <w:r w:rsidR="000E4518" w:rsidRPr="00B62C17">
        <w:t>NoEvent</w:t>
      </w:r>
      <w:r w:rsidR="0064385A" w:rsidRPr="00B62C17">
        <w:t>", "</w:t>
      </w:r>
      <w:r w:rsidR="000E4518" w:rsidRPr="00B62C17">
        <w:t>CreateEvent</w:t>
      </w:r>
      <w:r w:rsidR="0064385A" w:rsidRPr="00B62C17">
        <w:t>", "</w:t>
      </w:r>
      <w:r w:rsidR="000E4518" w:rsidRPr="00B62C17">
        <w:t>UpdateEvent</w:t>
      </w:r>
      <w:r w:rsidR="0064385A" w:rsidRPr="00B62C17">
        <w:t>" og "</w:t>
      </w:r>
      <w:r w:rsidR="000E4518" w:rsidRPr="00B62C17">
        <w:t>DeleteEvent</w:t>
      </w:r>
      <w:r w:rsidR="0064385A" w:rsidRPr="00B62C17">
        <w:t xml:space="preserve">" </w:t>
      </w:r>
      <w:r w:rsidR="000E4518" w:rsidRPr="00B62C17">
        <w:t xml:space="preserve"> </w:t>
      </w:r>
      <w:r w:rsidR="000E4518" w:rsidRPr="00B62C17">
        <w:br/>
      </w:r>
      <w:r w:rsidR="000E4518">
        <w:t xml:space="preserve">&lt;[EntityName]&gt;: Navnet på den dataentitet, der skal ajourføres, f.eks. "&lt;Bygning&gt;". </w:t>
      </w:r>
      <w:r w:rsidR="000E4518">
        <w:br/>
      </w:r>
      <w:r w:rsidR="00EC633A">
        <w:t>&lt;[DataField]</w:t>
      </w:r>
      <w:r w:rsidR="004E6FC9" w:rsidRPr="00BA37E1" w:rsidDel="004E6FC9">
        <w:t xml:space="preserve"> </w:t>
      </w:r>
      <w:r w:rsidR="00EC633A">
        <w:t xml:space="preserve">&gt;[Data]: Angives for hvert enkelt felt i en </w:t>
      </w:r>
      <w:r w:rsidR="00BA37E1">
        <w:t xml:space="preserve">dataentitet, </w:t>
      </w:r>
      <w:r w:rsidR="00EC633A">
        <w:t xml:space="preserve">der leveres. [DataField] erstattes med feltets navn. Ved Creates skal alle felter </w:t>
      </w:r>
      <w:r w:rsidR="00CB0AAC">
        <w:t xml:space="preserve">medtages, men </w:t>
      </w:r>
      <w:r>
        <w:t>[DataField]</w:t>
      </w:r>
      <w:r w:rsidR="00CB0AAC">
        <w:t xml:space="preserve"> kan undlades hvis feltet må </w:t>
      </w:r>
      <w:r w:rsidR="00EC633A">
        <w:t xml:space="preserve">være </w:t>
      </w:r>
      <w:r w:rsidR="00CB0AAC">
        <w:t>NULL</w:t>
      </w:r>
      <w:r w:rsidR="00EC633A">
        <w:t>. Ved Update skal nøglefelter og de datafelter der ønskes ændret være udfyldt. Ved Delete skal nøglefelter være udfyldt. Et enkelt felt kan f.eks. se sådan ud &lt;</w:t>
      </w:r>
      <w:r w:rsidR="00E13EA3">
        <w:t>abbr:</w:t>
      </w:r>
      <w:r w:rsidR="00EC633A">
        <w:t>Boligareal&gt;85&lt;/</w:t>
      </w:r>
      <w:r w:rsidR="00E13EA3">
        <w:t>abbr:</w:t>
      </w:r>
      <w:r w:rsidR="00EC633A">
        <w:t>Boligareal&gt;</w:t>
      </w:r>
    </w:p>
    <w:p w14:paraId="117AE028" w14:textId="52704647" w:rsidR="00EC633A" w:rsidRDefault="00EC633A" w:rsidP="00EC633A">
      <w:r w:rsidRPr="001A2AA6">
        <w:br/>
      </w:r>
      <w:r>
        <w:t xml:space="preserve">Se </w:t>
      </w:r>
      <w:r w:rsidR="008A6368">
        <w:t>bilag</w:t>
      </w:r>
      <w:r>
        <w:t xml:space="preserve"> </w:t>
      </w:r>
      <w:r w:rsidR="00EA248D">
        <w:t>6</w:t>
      </w:r>
      <w:r>
        <w:t xml:space="preserve"> for eksempel på </w:t>
      </w:r>
      <w:r w:rsidR="004E6FC9">
        <w:t xml:space="preserve">et skema for en </w:t>
      </w:r>
      <w:r>
        <w:t>deltaleverance til Datafordeleren.</w:t>
      </w:r>
    </w:p>
    <w:p w14:paraId="34D35DBC" w14:textId="3DE97557" w:rsidR="00612964" w:rsidRDefault="00612964" w:rsidP="00612964">
      <w:pPr>
        <w:pStyle w:val="Heading4"/>
      </w:pPr>
      <w:r>
        <w:t>Vektordata</w:t>
      </w:r>
    </w:p>
    <w:p w14:paraId="7C3AADA0" w14:textId="2826414D" w:rsidR="006B3413" w:rsidRDefault="006B3413" w:rsidP="006B3413">
      <w:r>
        <w:t>For felter med vektorgeometri</w:t>
      </w:r>
      <w:r w:rsidR="00113B86">
        <w:t>, der som ovenfor nævnt leveres i WKT,</w:t>
      </w:r>
      <w:r w:rsidR="00934F3F">
        <w:t xml:space="preserve"> findes</w:t>
      </w:r>
      <w:r>
        <w:t xml:space="preserve"> i Datafordeleren geometrityperne, jf. OGC 06-103r4, som beskrevet</w:t>
      </w:r>
      <w:r w:rsidR="00415E11">
        <w:t xml:space="preserve"> </w:t>
      </w:r>
      <w:r>
        <w:t xml:space="preserve">i tabellen nedenfor. For hvert felt vælges een - og kun een - af disse typer, således </w:t>
      </w:r>
      <w:r w:rsidR="00311F23">
        <w:t xml:space="preserve">leverancen </w:t>
      </w:r>
      <w:r>
        <w:t>er typestærk</w:t>
      </w:r>
      <w:r w:rsidR="00DA6DDC">
        <w:t xml:space="preserve"> også på geometrien</w:t>
      </w:r>
      <w:r>
        <w:t>.</w:t>
      </w:r>
    </w:p>
    <w:p w14:paraId="7223CD8E" w14:textId="77777777" w:rsidR="006B3413" w:rsidRDefault="006B3413" w:rsidP="006B3413">
      <w:r>
        <w:t>Desuden vælges for hvert geometrifelt een - og kun een - af de af Datafordeleren understøttede projektioner, som feltets geometrier leveres i.</w:t>
      </w:r>
    </w:p>
    <w:tbl>
      <w:tblPr>
        <w:tblStyle w:val="TableSimple1"/>
        <w:tblW w:w="0" w:type="auto"/>
        <w:tblLook w:val="04A0" w:firstRow="1" w:lastRow="0" w:firstColumn="1" w:lastColumn="0" w:noHBand="0" w:noVBand="1"/>
      </w:tblPr>
      <w:tblGrid>
        <w:gridCol w:w="2012"/>
      </w:tblGrid>
      <w:tr w:rsidR="006B3413" w14:paraId="0AD19049" w14:textId="77777777" w:rsidTr="009A0043">
        <w:trPr>
          <w:cnfStyle w:val="100000000000" w:firstRow="1" w:lastRow="0" w:firstColumn="0" w:lastColumn="0" w:oddVBand="0" w:evenVBand="0" w:oddHBand="0" w:evenHBand="0" w:firstRowFirstColumn="0" w:firstRowLastColumn="0" w:lastRowFirstColumn="0" w:lastRowLastColumn="0"/>
          <w:trHeight w:val="439"/>
        </w:trPr>
        <w:tc>
          <w:tcPr>
            <w:tcW w:w="0" w:type="auto"/>
            <w:hideMark/>
          </w:tcPr>
          <w:p w14:paraId="6291B94B" w14:textId="77777777" w:rsidR="006B3413" w:rsidRDefault="006B3413">
            <w:pPr>
              <w:pStyle w:val="Compact"/>
            </w:pPr>
            <w:r>
              <w:t>Type</w:t>
            </w:r>
          </w:p>
        </w:tc>
      </w:tr>
      <w:tr w:rsidR="006B3413" w14:paraId="39DA7CBD" w14:textId="77777777" w:rsidTr="009A0043">
        <w:tc>
          <w:tcPr>
            <w:tcW w:w="0" w:type="auto"/>
            <w:hideMark/>
          </w:tcPr>
          <w:p w14:paraId="2498E529" w14:textId="77777777" w:rsidR="006B3413" w:rsidRDefault="006B3413">
            <w:pPr>
              <w:pStyle w:val="Compact"/>
            </w:pPr>
            <w:r>
              <w:t>POINT</w:t>
            </w:r>
          </w:p>
        </w:tc>
      </w:tr>
      <w:tr w:rsidR="006B3413" w14:paraId="295F5C9B" w14:textId="77777777" w:rsidTr="009A0043">
        <w:tc>
          <w:tcPr>
            <w:tcW w:w="0" w:type="auto"/>
            <w:hideMark/>
          </w:tcPr>
          <w:p w14:paraId="0DF02F70" w14:textId="77777777" w:rsidR="006B3413" w:rsidRDefault="006B3413">
            <w:pPr>
              <w:pStyle w:val="Compact"/>
            </w:pPr>
            <w:r>
              <w:t>LINESTRING</w:t>
            </w:r>
          </w:p>
        </w:tc>
      </w:tr>
      <w:tr w:rsidR="006B3413" w14:paraId="5CE8A3D3" w14:textId="77777777" w:rsidTr="009A0043">
        <w:tc>
          <w:tcPr>
            <w:tcW w:w="0" w:type="auto"/>
            <w:hideMark/>
          </w:tcPr>
          <w:p w14:paraId="4A706D91" w14:textId="77777777" w:rsidR="006B3413" w:rsidRDefault="006B3413">
            <w:pPr>
              <w:pStyle w:val="Compact"/>
            </w:pPr>
            <w:r>
              <w:t>POLYGON</w:t>
            </w:r>
          </w:p>
        </w:tc>
      </w:tr>
      <w:tr w:rsidR="006B3413" w14:paraId="0261AF64" w14:textId="77777777" w:rsidTr="009A0043">
        <w:tc>
          <w:tcPr>
            <w:tcW w:w="0" w:type="auto"/>
            <w:hideMark/>
          </w:tcPr>
          <w:p w14:paraId="63E1BA0E" w14:textId="77777777" w:rsidR="006B3413" w:rsidRDefault="006B3413">
            <w:pPr>
              <w:pStyle w:val="Compact"/>
            </w:pPr>
            <w:r>
              <w:t>MULTIPOINT</w:t>
            </w:r>
          </w:p>
        </w:tc>
      </w:tr>
      <w:tr w:rsidR="006B3413" w14:paraId="3822E58A" w14:textId="77777777" w:rsidTr="009A0043">
        <w:tc>
          <w:tcPr>
            <w:tcW w:w="0" w:type="auto"/>
            <w:hideMark/>
          </w:tcPr>
          <w:p w14:paraId="789245A6" w14:textId="77777777" w:rsidR="006B3413" w:rsidRDefault="006B3413">
            <w:pPr>
              <w:pStyle w:val="Compact"/>
            </w:pPr>
            <w:r>
              <w:t>MULTILINESTRING</w:t>
            </w:r>
          </w:p>
        </w:tc>
      </w:tr>
      <w:tr w:rsidR="006B3413" w14:paraId="52D5829D" w14:textId="77777777" w:rsidTr="009A0043">
        <w:tc>
          <w:tcPr>
            <w:tcW w:w="0" w:type="auto"/>
            <w:hideMark/>
          </w:tcPr>
          <w:p w14:paraId="2DCCB97F" w14:textId="77777777" w:rsidR="006B3413" w:rsidRDefault="006B3413">
            <w:pPr>
              <w:pStyle w:val="Compact"/>
            </w:pPr>
            <w:r>
              <w:t>MULTIPOLYGON</w:t>
            </w:r>
          </w:p>
        </w:tc>
      </w:tr>
    </w:tbl>
    <w:p w14:paraId="2A8DC873" w14:textId="77777777" w:rsidR="003C2546" w:rsidRDefault="003C2546" w:rsidP="006B3413"/>
    <w:p w14:paraId="5E09A9A4" w14:textId="4AB0922E" w:rsidR="006B3413" w:rsidRPr="009A0043" w:rsidRDefault="006B3413" w:rsidP="006B3413">
      <w:pPr>
        <w:rPr>
          <w:rFonts w:asciiTheme="minorHAnsi" w:hAnsiTheme="minorHAnsi" w:cstheme="minorBidi"/>
          <w:lang w:eastAsia="en-US"/>
        </w:rPr>
      </w:pPr>
      <w:r>
        <w:lastRenderedPageBreak/>
        <w:t xml:space="preserve">I </w:t>
      </w:r>
      <w:r w:rsidR="00155FB3">
        <w:t>nedenstående</w:t>
      </w:r>
      <w:r>
        <w:t xml:space="preserve"> tabel beskrives for hvert felt geometritypen og projektionen</w:t>
      </w:r>
    </w:p>
    <w:tbl>
      <w:tblPr>
        <w:tblStyle w:val="TableSimple1"/>
        <w:tblW w:w="0" w:type="auto"/>
        <w:tblLook w:val="04A0" w:firstRow="1" w:lastRow="0" w:firstColumn="1" w:lastColumn="0" w:noHBand="0" w:noVBand="1"/>
      </w:tblPr>
      <w:tblGrid>
        <w:gridCol w:w="2063"/>
        <w:gridCol w:w="2581"/>
        <w:gridCol w:w="2030"/>
        <w:gridCol w:w="2932"/>
      </w:tblGrid>
      <w:tr w:rsidR="006211DC" w14:paraId="5E6EF302" w14:textId="77777777" w:rsidTr="001B4681">
        <w:trPr>
          <w:cnfStyle w:val="100000000000" w:firstRow="1" w:lastRow="0" w:firstColumn="0" w:lastColumn="0" w:oddVBand="0" w:evenVBand="0" w:oddHBand="0" w:evenHBand="0" w:firstRowFirstColumn="0" w:firstRowLastColumn="0" w:lastRowFirstColumn="0" w:lastRowLastColumn="0"/>
        </w:trPr>
        <w:tc>
          <w:tcPr>
            <w:tcW w:w="2063" w:type="dxa"/>
          </w:tcPr>
          <w:p w14:paraId="56322493" w14:textId="4BC8FF41" w:rsidR="006211DC" w:rsidRDefault="006211DC">
            <w:pPr>
              <w:pStyle w:val="Compact"/>
            </w:pPr>
            <w:r>
              <w:t>Klassenavn</w:t>
            </w:r>
          </w:p>
        </w:tc>
        <w:tc>
          <w:tcPr>
            <w:tcW w:w="2581" w:type="dxa"/>
            <w:hideMark/>
          </w:tcPr>
          <w:p w14:paraId="33BDEB4B" w14:textId="1576CE8D" w:rsidR="006211DC" w:rsidRDefault="006211DC">
            <w:pPr>
              <w:pStyle w:val="Compact"/>
            </w:pPr>
            <w:r>
              <w:t>Attributnavn</w:t>
            </w:r>
          </w:p>
        </w:tc>
        <w:tc>
          <w:tcPr>
            <w:tcW w:w="2030" w:type="dxa"/>
            <w:hideMark/>
          </w:tcPr>
          <w:p w14:paraId="17F8799C" w14:textId="1C4ECBA0" w:rsidR="006211DC" w:rsidRDefault="006211DC">
            <w:pPr>
              <w:pStyle w:val="Compact"/>
            </w:pPr>
            <w:r>
              <w:t>Type</w:t>
            </w:r>
          </w:p>
        </w:tc>
        <w:tc>
          <w:tcPr>
            <w:tcW w:w="2932" w:type="dxa"/>
            <w:hideMark/>
          </w:tcPr>
          <w:p w14:paraId="325E1596" w14:textId="77777777" w:rsidR="006211DC" w:rsidRDefault="006211DC">
            <w:pPr>
              <w:pStyle w:val="Compact"/>
            </w:pPr>
            <w:r>
              <w:t>EPSG-kode for projektion</w:t>
            </w:r>
          </w:p>
        </w:tc>
      </w:tr>
      <w:tr w:rsidR="000E1F44" w14:paraId="131FF327" w14:textId="77777777" w:rsidTr="001B4681">
        <w:tc>
          <w:tcPr>
            <w:tcW w:w="2063" w:type="dxa"/>
          </w:tcPr>
          <w:p w14:paraId="37B770EC" w14:textId="054D4D41" w:rsidR="000E1F44" w:rsidRPr="001B4681" w:rsidRDefault="000E1F44" w:rsidP="000E1F44">
            <w:pPr>
              <w:pStyle w:val="Compact"/>
              <w:rPr>
                <w:color w:val="0070C0"/>
              </w:rPr>
            </w:pPr>
            <w:r w:rsidRPr="001B4681">
              <w:rPr>
                <w:color w:val="0070C0"/>
              </w:rPr>
              <w:t>Adressepunkt</w:t>
            </w:r>
          </w:p>
        </w:tc>
        <w:tc>
          <w:tcPr>
            <w:tcW w:w="2581" w:type="dxa"/>
          </w:tcPr>
          <w:p w14:paraId="56A36698" w14:textId="09DEB977" w:rsidR="000E1F44" w:rsidRPr="001B4681" w:rsidRDefault="000E1F44" w:rsidP="000E1F44">
            <w:pPr>
              <w:pStyle w:val="Compact"/>
              <w:rPr>
                <w:color w:val="0070C0"/>
              </w:rPr>
            </w:pPr>
            <w:r w:rsidRPr="001B4681">
              <w:rPr>
                <w:color w:val="0070C0"/>
              </w:rPr>
              <w:t>position</w:t>
            </w:r>
          </w:p>
        </w:tc>
        <w:tc>
          <w:tcPr>
            <w:tcW w:w="2030" w:type="dxa"/>
          </w:tcPr>
          <w:p w14:paraId="55A3C8C2" w14:textId="407DAD39" w:rsidR="000E1F44" w:rsidRPr="001B4681" w:rsidRDefault="000E1F44" w:rsidP="000E1F44">
            <w:pPr>
              <w:pStyle w:val="Compact"/>
              <w:rPr>
                <w:color w:val="0070C0"/>
              </w:rPr>
            </w:pPr>
            <w:r w:rsidRPr="001B4681">
              <w:rPr>
                <w:color w:val="0070C0"/>
              </w:rPr>
              <w:t>POINT</w:t>
            </w:r>
          </w:p>
        </w:tc>
        <w:tc>
          <w:tcPr>
            <w:tcW w:w="2932" w:type="dxa"/>
          </w:tcPr>
          <w:p w14:paraId="075997C4" w14:textId="306B36E1" w:rsidR="000E1F44" w:rsidRPr="001B4681" w:rsidRDefault="000E1F44" w:rsidP="000E1F44">
            <w:pPr>
              <w:pStyle w:val="Compact"/>
              <w:rPr>
                <w:color w:val="0070C0"/>
              </w:rPr>
            </w:pPr>
            <w:r w:rsidRPr="001B4681">
              <w:rPr>
                <w:color w:val="0070C0"/>
              </w:rPr>
              <w:t>25832</w:t>
            </w:r>
            <w:r w:rsidRPr="001B4681" w:rsidDel="006211DC">
              <w:rPr>
                <w:color w:val="0070C0"/>
              </w:rPr>
              <w:t xml:space="preserve"> </w:t>
            </w:r>
          </w:p>
        </w:tc>
      </w:tr>
      <w:tr w:rsidR="000E1F44" w:rsidRPr="00B66B36" w14:paraId="3E481E22" w14:textId="77777777" w:rsidTr="001B4681">
        <w:tc>
          <w:tcPr>
            <w:tcW w:w="0" w:type="dxa"/>
          </w:tcPr>
          <w:p w14:paraId="5E3BE5FD" w14:textId="45C3A1BB" w:rsidR="000E1F44" w:rsidRPr="001B4681" w:rsidRDefault="000E1F44" w:rsidP="000E1F44">
            <w:pPr>
              <w:pStyle w:val="Compact"/>
              <w:rPr>
                <w:color w:val="0070C0"/>
              </w:rPr>
            </w:pPr>
            <w:r w:rsidRPr="001B4681">
              <w:rPr>
                <w:color w:val="0070C0"/>
              </w:rPr>
              <w:t>Husnummer</w:t>
            </w:r>
          </w:p>
        </w:tc>
        <w:tc>
          <w:tcPr>
            <w:tcW w:w="0" w:type="dxa"/>
          </w:tcPr>
          <w:p w14:paraId="3AF3048F" w14:textId="335AC944" w:rsidR="000E1F44" w:rsidRPr="001B4681" w:rsidRDefault="000E1F44" w:rsidP="000E1F44">
            <w:pPr>
              <w:pStyle w:val="Compact"/>
              <w:rPr>
                <w:color w:val="0070C0"/>
              </w:rPr>
            </w:pPr>
            <w:r w:rsidRPr="001B4681">
              <w:rPr>
                <w:color w:val="0070C0"/>
              </w:rPr>
              <w:t>husnummerretning</w:t>
            </w:r>
          </w:p>
        </w:tc>
        <w:tc>
          <w:tcPr>
            <w:tcW w:w="0" w:type="dxa"/>
          </w:tcPr>
          <w:p w14:paraId="1802C023" w14:textId="0B59FBD7" w:rsidR="000E1F44" w:rsidRPr="001B4681" w:rsidRDefault="005A117E" w:rsidP="000E1F44">
            <w:pPr>
              <w:pStyle w:val="Compact"/>
              <w:rPr>
                <w:color w:val="0070C0"/>
              </w:rPr>
            </w:pPr>
            <w:r>
              <w:rPr>
                <w:color w:val="0070C0"/>
              </w:rPr>
              <w:t>POINT</w:t>
            </w:r>
          </w:p>
        </w:tc>
        <w:tc>
          <w:tcPr>
            <w:tcW w:w="2932" w:type="dxa"/>
          </w:tcPr>
          <w:p w14:paraId="3C91BE8E" w14:textId="75407B35" w:rsidR="000E1F44" w:rsidRPr="001B4681" w:rsidRDefault="000E1F44" w:rsidP="000E1F44">
            <w:pPr>
              <w:pStyle w:val="Compact"/>
              <w:rPr>
                <w:color w:val="0070C0"/>
              </w:rPr>
            </w:pPr>
            <w:r w:rsidRPr="001B4681">
              <w:rPr>
                <w:color w:val="0070C0"/>
              </w:rPr>
              <w:t>25832</w:t>
            </w:r>
            <w:r w:rsidRPr="001B4681" w:rsidDel="006211DC">
              <w:rPr>
                <w:color w:val="0070C0"/>
              </w:rPr>
              <w:t xml:space="preserve"> </w:t>
            </w:r>
          </w:p>
        </w:tc>
      </w:tr>
      <w:tr w:rsidR="000E1F44" w:rsidRPr="00B66B36" w14:paraId="1AC55512" w14:textId="77777777" w:rsidTr="001B4681">
        <w:tc>
          <w:tcPr>
            <w:tcW w:w="0" w:type="dxa"/>
          </w:tcPr>
          <w:p w14:paraId="07907DB5" w14:textId="2F72E83B" w:rsidR="000E1F44" w:rsidRPr="001B4681" w:rsidRDefault="00BB099C" w:rsidP="000E1F44">
            <w:pPr>
              <w:pStyle w:val="Compact"/>
              <w:rPr>
                <w:color w:val="0070C0"/>
              </w:rPr>
            </w:pPr>
            <w:r w:rsidRPr="00BB099C">
              <w:rPr>
                <w:color w:val="0070C0"/>
              </w:rPr>
              <w:t>NavngivenVej</w:t>
            </w:r>
          </w:p>
        </w:tc>
        <w:tc>
          <w:tcPr>
            <w:tcW w:w="0" w:type="dxa"/>
          </w:tcPr>
          <w:p w14:paraId="4D334F90" w14:textId="752E653E" w:rsidR="000E1F44" w:rsidRPr="001B4681" w:rsidRDefault="000E1F44" w:rsidP="000E1F44">
            <w:pPr>
              <w:pStyle w:val="Compact"/>
              <w:rPr>
                <w:color w:val="0070C0"/>
              </w:rPr>
            </w:pPr>
            <w:r w:rsidRPr="001B4681">
              <w:rPr>
                <w:color w:val="0070C0"/>
              </w:rPr>
              <w:t>vejnavnelinje</w:t>
            </w:r>
          </w:p>
        </w:tc>
        <w:tc>
          <w:tcPr>
            <w:tcW w:w="0" w:type="dxa"/>
          </w:tcPr>
          <w:p w14:paraId="448013BD" w14:textId="4E299E9E" w:rsidR="000E1F44" w:rsidRPr="001B4681" w:rsidRDefault="000C1CB8" w:rsidP="000E1F44">
            <w:pPr>
              <w:pStyle w:val="Compact"/>
              <w:rPr>
                <w:color w:val="0070C0"/>
              </w:rPr>
            </w:pPr>
            <w:ins w:id="54" w:author="Halfdan Reschat" w:date="2017-10-23T09:42:00Z">
              <w:r>
                <w:rPr>
                  <w:color w:val="0070C0"/>
                </w:rPr>
                <w:t>MULTI</w:t>
              </w:r>
            </w:ins>
            <w:bookmarkStart w:id="55" w:name="_GoBack"/>
            <w:bookmarkEnd w:id="55"/>
            <w:r w:rsidR="000E1F44" w:rsidRPr="001B4681">
              <w:rPr>
                <w:color w:val="0070C0"/>
              </w:rPr>
              <w:t>LINESTRING</w:t>
            </w:r>
          </w:p>
        </w:tc>
        <w:tc>
          <w:tcPr>
            <w:tcW w:w="2932" w:type="dxa"/>
          </w:tcPr>
          <w:p w14:paraId="00821DFE" w14:textId="12DB8E88" w:rsidR="000E1F44" w:rsidRPr="001B4681" w:rsidRDefault="000E1F44" w:rsidP="000E1F44">
            <w:pPr>
              <w:pStyle w:val="Compact"/>
              <w:rPr>
                <w:color w:val="0070C0"/>
              </w:rPr>
            </w:pPr>
            <w:r w:rsidRPr="001B4681">
              <w:rPr>
                <w:color w:val="0070C0"/>
              </w:rPr>
              <w:t>25832</w:t>
            </w:r>
            <w:r w:rsidRPr="001B4681" w:rsidDel="006211DC">
              <w:rPr>
                <w:color w:val="0070C0"/>
              </w:rPr>
              <w:t xml:space="preserve"> </w:t>
            </w:r>
          </w:p>
        </w:tc>
      </w:tr>
      <w:tr w:rsidR="000E1F44" w:rsidRPr="00B66B36" w14:paraId="137B8C6F" w14:textId="77777777" w:rsidTr="001B4681">
        <w:tc>
          <w:tcPr>
            <w:tcW w:w="0" w:type="dxa"/>
          </w:tcPr>
          <w:p w14:paraId="1F5D4512" w14:textId="61B6E2D3" w:rsidR="000E1F44" w:rsidRPr="001B4681" w:rsidRDefault="00BB099C" w:rsidP="000E1F44">
            <w:pPr>
              <w:pStyle w:val="Compact"/>
              <w:rPr>
                <w:color w:val="0070C0"/>
              </w:rPr>
            </w:pPr>
            <w:r w:rsidRPr="00BB099C">
              <w:rPr>
                <w:color w:val="0070C0"/>
              </w:rPr>
              <w:t>NavngivenVej</w:t>
            </w:r>
          </w:p>
        </w:tc>
        <w:tc>
          <w:tcPr>
            <w:tcW w:w="0" w:type="dxa"/>
          </w:tcPr>
          <w:p w14:paraId="582F84FD" w14:textId="06A6C943" w:rsidR="000E1F44" w:rsidRPr="001B4681" w:rsidRDefault="000E1F44" w:rsidP="000E1F44">
            <w:pPr>
              <w:pStyle w:val="Compact"/>
              <w:rPr>
                <w:color w:val="0070C0"/>
              </w:rPr>
            </w:pPr>
            <w:r w:rsidRPr="001B4681">
              <w:rPr>
                <w:color w:val="0070C0"/>
              </w:rPr>
              <w:t>vejnavneområde</w:t>
            </w:r>
          </w:p>
        </w:tc>
        <w:tc>
          <w:tcPr>
            <w:tcW w:w="0" w:type="dxa"/>
          </w:tcPr>
          <w:p w14:paraId="320DBE02" w14:textId="4783D579" w:rsidR="000E1F44" w:rsidRPr="001B4681" w:rsidRDefault="000E1F44" w:rsidP="000E1F44">
            <w:pPr>
              <w:pStyle w:val="Compact"/>
              <w:rPr>
                <w:color w:val="0070C0"/>
              </w:rPr>
            </w:pPr>
            <w:r w:rsidRPr="001B4681">
              <w:rPr>
                <w:color w:val="0070C0"/>
              </w:rPr>
              <w:t>POLYGON</w:t>
            </w:r>
          </w:p>
        </w:tc>
        <w:tc>
          <w:tcPr>
            <w:tcW w:w="2932" w:type="dxa"/>
          </w:tcPr>
          <w:p w14:paraId="543F17A9" w14:textId="23594ADE" w:rsidR="000E1F44" w:rsidRPr="001B4681" w:rsidRDefault="000E1F44" w:rsidP="000E1F44">
            <w:pPr>
              <w:pStyle w:val="Compact"/>
              <w:rPr>
                <w:color w:val="0070C0"/>
              </w:rPr>
            </w:pPr>
            <w:r w:rsidRPr="001B4681">
              <w:rPr>
                <w:color w:val="0070C0"/>
              </w:rPr>
              <w:t>25832</w:t>
            </w:r>
            <w:r w:rsidRPr="001B4681" w:rsidDel="006211DC">
              <w:rPr>
                <w:color w:val="0070C0"/>
              </w:rPr>
              <w:t xml:space="preserve"> </w:t>
            </w:r>
          </w:p>
        </w:tc>
      </w:tr>
      <w:tr w:rsidR="000E1F44" w:rsidRPr="00B66B36" w14:paraId="4C9A94BE" w14:textId="77777777" w:rsidTr="001B4681">
        <w:tc>
          <w:tcPr>
            <w:tcW w:w="0" w:type="dxa"/>
          </w:tcPr>
          <w:p w14:paraId="49EBC750" w14:textId="1C91BD63" w:rsidR="000E1F44" w:rsidRPr="001B4681" w:rsidRDefault="00BB099C" w:rsidP="000E1F44">
            <w:pPr>
              <w:pStyle w:val="Compact"/>
              <w:rPr>
                <w:color w:val="0070C0"/>
              </w:rPr>
            </w:pPr>
            <w:r w:rsidRPr="00BB099C">
              <w:rPr>
                <w:color w:val="0070C0"/>
              </w:rPr>
              <w:t>NavngivenVej</w:t>
            </w:r>
          </w:p>
        </w:tc>
        <w:tc>
          <w:tcPr>
            <w:tcW w:w="0" w:type="dxa"/>
          </w:tcPr>
          <w:p w14:paraId="754A1EE7" w14:textId="2C745ADC" w:rsidR="000E1F44" w:rsidRPr="001B4681" w:rsidRDefault="000E1F44" w:rsidP="000E1F44">
            <w:pPr>
              <w:pStyle w:val="Compact"/>
              <w:rPr>
                <w:color w:val="0070C0"/>
              </w:rPr>
            </w:pPr>
            <w:r w:rsidRPr="001B4681">
              <w:rPr>
                <w:color w:val="0070C0"/>
              </w:rPr>
              <w:t>vejtilslutningspunkter</w:t>
            </w:r>
          </w:p>
        </w:tc>
        <w:tc>
          <w:tcPr>
            <w:tcW w:w="0" w:type="dxa"/>
          </w:tcPr>
          <w:p w14:paraId="379071C4" w14:textId="06CE6292" w:rsidR="000E1F44" w:rsidRPr="001B4681" w:rsidRDefault="000E1F44" w:rsidP="000E1F44">
            <w:pPr>
              <w:pStyle w:val="Compact"/>
              <w:rPr>
                <w:color w:val="0070C0"/>
              </w:rPr>
            </w:pPr>
            <w:r w:rsidRPr="001B4681">
              <w:rPr>
                <w:color w:val="0070C0"/>
              </w:rPr>
              <w:t>MULTIPOINT</w:t>
            </w:r>
          </w:p>
        </w:tc>
        <w:tc>
          <w:tcPr>
            <w:tcW w:w="2932" w:type="dxa"/>
          </w:tcPr>
          <w:p w14:paraId="3B692AC5" w14:textId="6F7CA581" w:rsidR="000E1F44" w:rsidRPr="001B4681" w:rsidRDefault="000E1F44" w:rsidP="000E1F44">
            <w:pPr>
              <w:pStyle w:val="Compact"/>
              <w:rPr>
                <w:color w:val="0070C0"/>
              </w:rPr>
            </w:pPr>
            <w:r w:rsidRPr="001B4681">
              <w:rPr>
                <w:color w:val="0070C0"/>
              </w:rPr>
              <w:t>25832</w:t>
            </w:r>
            <w:r w:rsidRPr="001B4681" w:rsidDel="006211DC">
              <w:rPr>
                <w:color w:val="0070C0"/>
              </w:rPr>
              <w:t xml:space="preserve"> </w:t>
            </w:r>
          </w:p>
        </w:tc>
      </w:tr>
    </w:tbl>
    <w:p w14:paraId="5CE61856" w14:textId="53F553A9" w:rsidR="006B3413" w:rsidRPr="00637338" w:rsidRDefault="006B3413" w:rsidP="00EC633A"/>
    <w:p w14:paraId="46762C0E" w14:textId="25D96D40" w:rsidR="007608C5" w:rsidRPr="008B3DC4" w:rsidRDefault="007608C5" w:rsidP="007608C5">
      <w:pPr>
        <w:pStyle w:val="Heading3"/>
      </w:pPr>
      <w:bookmarkStart w:id="56" w:name="_Toc408825077"/>
      <w:bookmarkStart w:id="57" w:name="_Toc408571705"/>
      <w:bookmarkStart w:id="58" w:name="_Toc430780795"/>
      <w:bookmarkStart w:id="59" w:name="rasterdata-i-datafordeleren"/>
      <w:r w:rsidRPr="008B3DC4">
        <w:t>Rasterdata</w:t>
      </w:r>
      <w:bookmarkEnd w:id="56"/>
      <w:bookmarkEnd w:id="57"/>
      <w:bookmarkEnd w:id="58"/>
    </w:p>
    <w:bookmarkEnd w:id="59"/>
    <w:p w14:paraId="3E84FB10" w14:textId="77777777" w:rsidR="007608C5" w:rsidRPr="008B3DC4" w:rsidRDefault="007608C5" w:rsidP="007608C5">
      <w:r w:rsidRPr="008B3DC4">
        <w:t>Herunder beskrives rasterdata ifbm Datafordeleren. Nedenstående beskrivelse gælder medmindre andet specifikt aftales.</w:t>
      </w:r>
    </w:p>
    <w:p w14:paraId="0EA076D2" w14:textId="77777777" w:rsidR="007608C5" w:rsidRPr="008B3DC4" w:rsidRDefault="007608C5" w:rsidP="007608C5">
      <w:r w:rsidRPr="008B3DC4">
        <w:t>Datafordeleren modtager rasterdata i GeoTIFF-format. Afhængigt af data anvendes forskellige profiler af GeoTIFF.</w:t>
      </w:r>
    </w:p>
    <w:p w14:paraId="3CFB203E" w14:textId="3DF6444F" w:rsidR="007608C5" w:rsidRPr="008B3DC4" w:rsidRDefault="007608C5" w:rsidP="007608C5">
      <w:pPr>
        <w:pStyle w:val="Heading4"/>
      </w:pPr>
      <w:bookmarkStart w:id="60" w:name="arketyper-for-raster-data-i-datafordeler"/>
      <w:r w:rsidRPr="008B3DC4">
        <w:t>Arketyper for raster-data</w:t>
      </w:r>
    </w:p>
    <w:bookmarkEnd w:id="60"/>
    <w:p w14:paraId="0910CF15" w14:textId="77777777" w:rsidR="007608C5" w:rsidRPr="008B3DC4" w:rsidRDefault="007608C5" w:rsidP="007608C5">
      <w:r w:rsidRPr="008B3DC4">
        <w:t>Arketyperne nedenfor er navngivet, så de matcher GSTs dokument "Regelsæt for lagring af data i Geodatabanken".</w:t>
      </w:r>
    </w:p>
    <w:p w14:paraId="64E502F6" w14:textId="77777777" w:rsidR="007608C5" w:rsidRDefault="007608C5" w:rsidP="00F711A0">
      <w:pPr>
        <w:pStyle w:val="Compact"/>
        <w:numPr>
          <w:ilvl w:val="0"/>
          <w:numId w:val="72"/>
        </w:numPr>
      </w:pPr>
      <w:r w:rsidRPr="008B3DC4">
        <w:rPr>
          <w:lang w:val="da-DK"/>
        </w:rPr>
        <w:t xml:space="preserve">Digitalt Producerede og Scannede Billeder, der er tre- eller firekanals-data, kendetegnet ved mange unikke farver, og som kan komprimeres med tabsgivende kompression. </w:t>
      </w:r>
      <w:r>
        <w:t>Udstilles som RGB.</w:t>
      </w:r>
    </w:p>
    <w:p w14:paraId="40AF8942" w14:textId="77777777" w:rsidR="007608C5" w:rsidRDefault="007608C5" w:rsidP="00A54D49">
      <w:pPr>
        <w:pStyle w:val="Compact"/>
        <w:numPr>
          <w:ilvl w:val="0"/>
          <w:numId w:val="72"/>
        </w:numPr>
      </w:pPr>
      <w:r w:rsidRPr="008B3DC4">
        <w:rPr>
          <w:lang w:val="da-DK"/>
        </w:rPr>
        <w:t xml:space="preserve">Digitalt Producerede Kortværker, der er trekanals-data, f.eks. baseret på vektordata. </w:t>
      </w:r>
      <w:r>
        <w:t>Kendetegnet ved relativt få unikke farver. Udstilles som RGB</w:t>
      </w:r>
    </w:p>
    <w:p w14:paraId="2931866A" w14:textId="77777777" w:rsidR="007608C5" w:rsidRPr="008B3DC4" w:rsidRDefault="007608C5" w:rsidP="00A54D49">
      <w:pPr>
        <w:pStyle w:val="Compact"/>
        <w:numPr>
          <w:ilvl w:val="0"/>
          <w:numId w:val="72"/>
        </w:numPr>
        <w:rPr>
          <w:lang w:val="da-DK"/>
        </w:rPr>
      </w:pPr>
      <w:r w:rsidRPr="008B3DC4">
        <w:rPr>
          <w:lang w:val="da-DK"/>
        </w:rPr>
        <w:t>Højdemodeller, der er 32 bits Enkeltkanals-data med "måledata", f.eks. højdedata eller dybdedata, der kan komprimeres med en ikke-tabsgivende kompression. Udstilles som fortolket resultat i RGB på afbildningsservices som rådata i andre services og downloades som rådata</w:t>
      </w:r>
    </w:p>
    <w:p w14:paraId="6BFE5763" w14:textId="58677423" w:rsidR="007608C5" w:rsidRPr="008B3DC4" w:rsidRDefault="007608C5" w:rsidP="007608C5">
      <w:r w:rsidRPr="008B3DC4">
        <w:t>GeoTIFF-opsæt</w:t>
      </w:r>
      <w:r w:rsidR="007F0CA7">
        <w:t>n</w:t>
      </w:r>
      <w:r w:rsidRPr="008B3DC4">
        <w:t>inger</w:t>
      </w:r>
      <w:r w:rsidR="00590198">
        <w:t>ne</w:t>
      </w:r>
      <w:r w:rsidRPr="008B3DC4">
        <w:t xml:space="preserve"> for hver arketype, der skal følges medmindre andet specifikt aftales, er:</w:t>
      </w:r>
    </w:p>
    <w:tbl>
      <w:tblPr>
        <w:tblStyle w:val="TableSimple1"/>
        <w:tblW w:w="0" w:type="auto"/>
        <w:tblLook w:val="04A0" w:firstRow="1" w:lastRow="0" w:firstColumn="1" w:lastColumn="0" w:noHBand="0" w:noVBand="1"/>
      </w:tblPr>
      <w:tblGrid>
        <w:gridCol w:w="1705"/>
        <w:gridCol w:w="1308"/>
        <w:gridCol w:w="1094"/>
        <w:gridCol w:w="1199"/>
        <w:gridCol w:w="2037"/>
        <w:gridCol w:w="2512"/>
      </w:tblGrid>
      <w:tr w:rsidR="007608C5" w14:paraId="4008BB11" w14:textId="77777777" w:rsidTr="009A0043">
        <w:trPr>
          <w:cnfStyle w:val="100000000000" w:firstRow="1" w:lastRow="0" w:firstColumn="0" w:lastColumn="0" w:oddVBand="0" w:evenVBand="0" w:oddHBand="0" w:evenHBand="0" w:firstRowFirstColumn="0" w:firstRowLastColumn="0" w:lastRowFirstColumn="0" w:lastRowLastColumn="0"/>
          <w:cantSplit/>
        </w:trPr>
        <w:tc>
          <w:tcPr>
            <w:tcW w:w="0" w:type="auto"/>
          </w:tcPr>
          <w:p w14:paraId="176B6ABA" w14:textId="77777777" w:rsidR="007608C5" w:rsidRDefault="007608C5" w:rsidP="00C86140">
            <w:pPr>
              <w:pStyle w:val="Compact"/>
            </w:pPr>
            <w:r>
              <w:t>Arketype</w:t>
            </w:r>
          </w:p>
        </w:tc>
        <w:tc>
          <w:tcPr>
            <w:tcW w:w="0" w:type="auto"/>
          </w:tcPr>
          <w:p w14:paraId="0EEA1B7E" w14:textId="77777777" w:rsidR="007608C5" w:rsidRDefault="007608C5" w:rsidP="00C86140">
            <w:pPr>
              <w:pStyle w:val="Compact"/>
            </w:pPr>
            <w:r>
              <w:t>Antal bånd (type)</w:t>
            </w:r>
          </w:p>
        </w:tc>
        <w:tc>
          <w:tcPr>
            <w:tcW w:w="0" w:type="auto"/>
          </w:tcPr>
          <w:p w14:paraId="462D73E9" w14:textId="77777777" w:rsidR="007608C5" w:rsidRDefault="007608C5" w:rsidP="00C86140">
            <w:pPr>
              <w:pStyle w:val="Compact"/>
            </w:pPr>
            <w:r>
              <w:t>Bånd datatype</w:t>
            </w:r>
          </w:p>
        </w:tc>
        <w:tc>
          <w:tcPr>
            <w:tcW w:w="0" w:type="auto"/>
          </w:tcPr>
          <w:p w14:paraId="58C481E4" w14:textId="77777777" w:rsidR="007608C5" w:rsidRDefault="007608C5" w:rsidP="00C86140">
            <w:pPr>
              <w:pStyle w:val="Compact"/>
            </w:pPr>
            <w:r>
              <w:t>Tiled</w:t>
            </w:r>
          </w:p>
        </w:tc>
        <w:tc>
          <w:tcPr>
            <w:tcW w:w="0" w:type="auto"/>
          </w:tcPr>
          <w:p w14:paraId="05B7F647" w14:textId="77777777" w:rsidR="007608C5" w:rsidRDefault="007608C5" w:rsidP="00C86140">
            <w:pPr>
              <w:pStyle w:val="Compact"/>
            </w:pPr>
            <w:r>
              <w:t>Kompression</w:t>
            </w:r>
          </w:p>
        </w:tc>
        <w:tc>
          <w:tcPr>
            <w:tcW w:w="0" w:type="auto"/>
          </w:tcPr>
          <w:p w14:paraId="7D6FAB3A" w14:textId="77777777" w:rsidR="007608C5" w:rsidRDefault="007608C5" w:rsidP="00C86140">
            <w:pPr>
              <w:pStyle w:val="Compact"/>
            </w:pPr>
            <w:r>
              <w:t>Andet</w:t>
            </w:r>
          </w:p>
        </w:tc>
      </w:tr>
      <w:tr w:rsidR="007608C5" w14:paraId="34E70430" w14:textId="77777777" w:rsidTr="009A0043">
        <w:trPr>
          <w:cantSplit/>
        </w:trPr>
        <w:tc>
          <w:tcPr>
            <w:tcW w:w="0" w:type="auto"/>
          </w:tcPr>
          <w:p w14:paraId="29FD63B4" w14:textId="77777777" w:rsidR="007608C5" w:rsidRPr="008B3DC4" w:rsidRDefault="007608C5" w:rsidP="00C86140">
            <w:pPr>
              <w:pStyle w:val="Compact"/>
              <w:rPr>
                <w:lang w:val="da-DK"/>
              </w:rPr>
            </w:pPr>
            <w:r w:rsidRPr="008B3DC4">
              <w:rPr>
                <w:lang w:val="da-DK"/>
              </w:rPr>
              <w:t>Digitalt Producerede og Scannede Billeder</w:t>
            </w:r>
          </w:p>
        </w:tc>
        <w:tc>
          <w:tcPr>
            <w:tcW w:w="0" w:type="auto"/>
          </w:tcPr>
          <w:p w14:paraId="78E6B2C6" w14:textId="77777777" w:rsidR="007608C5" w:rsidRDefault="007608C5" w:rsidP="00C86140">
            <w:pPr>
              <w:pStyle w:val="Compact"/>
            </w:pPr>
            <w:r>
              <w:t>3 (R,G,B)</w:t>
            </w:r>
          </w:p>
        </w:tc>
        <w:tc>
          <w:tcPr>
            <w:tcW w:w="0" w:type="auto"/>
          </w:tcPr>
          <w:p w14:paraId="45655396" w14:textId="77777777" w:rsidR="007608C5" w:rsidRDefault="007608C5" w:rsidP="00C86140">
            <w:pPr>
              <w:pStyle w:val="Compact"/>
            </w:pPr>
            <w:r>
              <w:t>Byte</w:t>
            </w:r>
          </w:p>
        </w:tc>
        <w:tc>
          <w:tcPr>
            <w:tcW w:w="0" w:type="auto"/>
          </w:tcPr>
          <w:p w14:paraId="5B446C7E" w14:textId="77777777" w:rsidR="007608C5" w:rsidRDefault="007608C5" w:rsidP="00C86140">
            <w:pPr>
              <w:pStyle w:val="Compact"/>
            </w:pPr>
            <w:r>
              <w:t>Ja (256x256)</w:t>
            </w:r>
          </w:p>
        </w:tc>
        <w:tc>
          <w:tcPr>
            <w:tcW w:w="0" w:type="auto"/>
          </w:tcPr>
          <w:p w14:paraId="6B031728" w14:textId="77777777" w:rsidR="007608C5" w:rsidRDefault="007608C5" w:rsidP="00C86140">
            <w:pPr>
              <w:pStyle w:val="Compact"/>
            </w:pPr>
            <w:r>
              <w:t>JPEG, JPEG_QUALITY=95</w:t>
            </w:r>
          </w:p>
        </w:tc>
        <w:tc>
          <w:tcPr>
            <w:tcW w:w="0" w:type="auto"/>
          </w:tcPr>
          <w:p w14:paraId="709C3D42" w14:textId="77777777" w:rsidR="007608C5" w:rsidRDefault="007608C5" w:rsidP="00C86140">
            <w:pPr>
              <w:pStyle w:val="Compact"/>
            </w:pPr>
            <w:r>
              <w:t>PHOTOMETRIC=YCBCR, BIGTIFF=YES</w:t>
            </w:r>
          </w:p>
        </w:tc>
      </w:tr>
      <w:tr w:rsidR="007608C5" w14:paraId="41FD75C4" w14:textId="77777777" w:rsidTr="009A0043">
        <w:trPr>
          <w:cantSplit/>
        </w:trPr>
        <w:tc>
          <w:tcPr>
            <w:tcW w:w="0" w:type="auto"/>
          </w:tcPr>
          <w:p w14:paraId="1D987EFB" w14:textId="77777777" w:rsidR="007608C5" w:rsidRPr="008B3DC4" w:rsidRDefault="007608C5" w:rsidP="00C86140">
            <w:pPr>
              <w:pStyle w:val="Compact"/>
              <w:rPr>
                <w:lang w:val="da-DK"/>
              </w:rPr>
            </w:pPr>
            <w:r w:rsidRPr="008B3DC4">
              <w:rPr>
                <w:lang w:val="da-DK"/>
              </w:rPr>
              <w:t>Digitalt Producerede og Scannede Billeder</w:t>
            </w:r>
          </w:p>
        </w:tc>
        <w:tc>
          <w:tcPr>
            <w:tcW w:w="0" w:type="auto"/>
          </w:tcPr>
          <w:p w14:paraId="7E4C18FB" w14:textId="77777777" w:rsidR="007608C5" w:rsidRDefault="007608C5" w:rsidP="00C86140">
            <w:pPr>
              <w:pStyle w:val="Compact"/>
            </w:pPr>
            <w:r>
              <w:t>4 (R,G,B,A)</w:t>
            </w:r>
          </w:p>
        </w:tc>
        <w:tc>
          <w:tcPr>
            <w:tcW w:w="0" w:type="auto"/>
          </w:tcPr>
          <w:p w14:paraId="48673F0F" w14:textId="77777777" w:rsidR="007608C5" w:rsidRDefault="007608C5" w:rsidP="00C86140">
            <w:pPr>
              <w:pStyle w:val="Compact"/>
            </w:pPr>
            <w:r>
              <w:t>Byte</w:t>
            </w:r>
          </w:p>
        </w:tc>
        <w:tc>
          <w:tcPr>
            <w:tcW w:w="0" w:type="auto"/>
          </w:tcPr>
          <w:p w14:paraId="3BEAEF40" w14:textId="77777777" w:rsidR="007608C5" w:rsidRDefault="007608C5" w:rsidP="00C86140">
            <w:pPr>
              <w:pStyle w:val="Compact"/>
            </w:pPr>
            <w:r>
              <w:t>Ja (256x256)</w:t>
            </w:r>
          </w:p>
        </w:tc>
        <w:tc>
          <w:tcPr>
            <w:tcW w:w="0" w:type="auto"/>
          </w:tcPr>
          <w:p w14:paraId="3EE94B0F" w14:textId="77777777" w:rsidR="007608C5" w:rsidRDefault="007608C5" w:rsidP="00C86140">
            <w:pPr>
              <w:pStyle w:val="Compact"/>
            </w:pPr>
            <w:r>
              <w:t>JPEG, JPEG_QUALITY=95</w:t>
            </w:r>
          </w:p>
        </w:tc>
        <w:tc>
          <w:tcPr>
            <w:tcW w:w="0" w:type="auto"/>
          </w:tcPr>
          <w:p w14:paraId="16F14C01" w14:textId="2B63BD28" w:rsidR="007608C5" w:rsidRDefault="007608C5">
            <w:pPr>
              <w:pStyle w:val="Compact"/>
            </w:pPr>
            <w:r>
              <w:t>BIGTIFF=YES</w:t>
            </w:r>
          </w:p>
        </w:tc>
      </w:tr>
      <w:tr w:rsidR="007608C5" w14:paraId="0DD4D467" w14:textId="77777777" w:rsidTr="009A0043">
        <w:trPr>
          <w:cantSplit/>
        </w:trPr>
        <w:tc>
          <w:tcPr>
            <w:tcW w:w="0" w:type="auto"/>
          </w:tcPr>
          <w:p w14:paraId="339BAAE8" w14:textId="77777777" w:rsidR="007608C5" w:rsidRPr="008B3DC4" w:rsidRDefault="007608C5" w:rsidP="00C86140">
            <w:pPr>
              <w:pStyle w:val="Compact"/>
              <w:rPr>
                <w:lang w:val="da-DK"/>
              </w:rPr>
            </w:pPr>
            <w:r w:rsidRPr="008B3DC4">
              <w:rPr>
                <w:lang w:val="da-DK"/>
              </w:rPr>
              <w:lastRenderedPageBreak/>
              <w:t>Digitalt Producerede og Scannede Billeder</w:t>
            </w:r>
          </w:p>
        </w:tc>
        <w:tc>
          <w:tcPr>
            <w:tcW w:w="0" w:type="auto"/>
          </w:tcPr>
          <w:p w14:paraId="75F863CA" w14:textId="77777777" w:rsidR="007608C5" w:rsidRDefault="007608C5" w:rsidP="00C86140">
            <w:pPr>
              <w:pStyle w:val="Compact"/>
            </w:pPr>
            <w:r>
              <w:t>4 (R,G,B,NIR)</w:t>
            </w:r>
          </w:p>
        </w:tc>
        <w:tc>
          <w:tcPr>
            <w:tcW w:w="0" w:type="auto"/>
          </w:tcPr>
          <w:p w14:paraId="55193098" w14:textId="77777777" w:rsidR="007608C5" w:rsidRDefault="007608C5" w:rsidP="00C86140">
            <w:pPr>
              <w:pStyle w:val="Compact"/>
            </w:pPr>
            <w:r>
              <w:t>Byte</w:t>
            </w:r>
          </w:p>
        </w:tc>
        <w:tc>
          <w:tcPr>
            <w:tcW w:w="0" w:type="auto"/>
          </w:tcPr>
          <w:p w14:paraId="426A2CEE" w14:textId="77777777" w:rsidR="007608C5" w:rsidRDefault="007608C5" w:rsidP="00C86140">
            <w:pPr>
              <w:pStyle w:val="Compact"/>
            </w:pPr>
            <w:r>
              <w:t>Ja (256x256)</w:t>
            </w:r>
          </w:p>
        </w:tc>
        <w:tc>
          <w:tcPr>
            <w:tcW w:w="0" w:type="auto"/>
          </w:tcPr>
          <w:p w14:paraId="7E4A8E02" w14:textId="77777777" w:rsidR="007608C5" w:rsidRDefault="007608C5" w:rsidP="00C86140">
            <w:pPr>
              <w:pStyle w:val="Compact"/>
            </w:pPr>
            <w:r>
              <w:t>JPEG, JPEG_QUALITY=95</w:t>
            </w:r>
          </w:p>
        </w:tc>
        <w:tc>
          <w:tcPr>
            <w:tcW w:w="0" w:type="auto"/>
          </w:tcPr>
          <w:p w14:paraId="0D36E3FB" w14:textId="2C5C7336" w:rsidR="007608C5" w:rsidRDefault="007608C5" w:rsidP="00C86140">
            <w:pPr>
              <w:pStyle w:val="Compact"/>
            </w:pPr>
            <w:r>
              <w:t>BIGTIFF=YES</w:t>
            </w:r>
          </w:p>
        </w:tc>
      </w:tr>
      <w:tr w:rsidR="007608C5" w14:paraId="63EA8A32" w14:textId="77777777" w:rsidTr="009A0043">
        <w:trPr>
          <w:cantSplit/>
        </w:trPr>
        <w:tc>
          <w:tcPr>
            <w:tcW w:w="0" w:type="auto"/>
          </w:tcPr>
          <w:p w14:paraId="38E51A15" w14:textId="77777777" w:rsidR="007608C5" w:rsidRDefault="007608C5" w:rsidP="00C86140">
            <w:pPr>
              <w:pStyle w:val="Compact"/>
            </w:pPr>
            <w:r>
              <w:t>Digitalt Producerede Kortværker</w:t>
            </w:r>
          </w:p>
        </w:tc>
        <w:tc>
          <w:tcPr>
            <w:tcW w:w="0" w:type="auto"/>
          </w:tcPr>
          <w:p w14:paraId="482666FA" w14:textId="77777777" w:rsidR="007608C5" w:rsidRDefault="007608C5" w:rsidP="00C86140">
            <w:pPr>
              <w:pStyle w:val="Compact"/>
            </w:pPr>
            <w:r>
              <w:t>3 (R,G,B)</w:t>
            </w:r>
          </w:p>
        </w:tc>
        <w:tc>
          <w:tcPr>
            <w:tcW w:w="0" w:type="auto"/>
          </w:tcPr>
          <w:p w14:paraId="04496C60" w14:textId="77777777" w:rsidR="007608C5" w:rsidRDefault="007608C5" w:rsidP="00C86140">
            <w:pPr>
              <w:pStyle w:val="Compact"/>
            </w:pPr>
            <w:r>
              <w:t>Byte</w:t>
            </w:r>
          </w:p>
        </w:tc>
        <w:tc>
          <w:tcPr>
            <w:tcW w:w="0" w:type="auto"/>
          </w:tcPr>
          <w:p w14:paraId="0FCF5367" w14:textId="77777777" w:rsidR="007608C5" w:rsidRDefault="007608C5" w:rsidP="00C86140">
            <w:pPr>
              <w:pStyle w:val="Compact"/>
            </w:pPr>
            <w:r>
              <w:t>Ja (256x256)</w:t>
            </w:r>
          </w:p>
        </w:tc>
        <w:tc>
          <w:tcPr>
            <w:tcW w:w="0" w:type="auto"/>
          </w:tcPr>
          <w:p w14:paraId="1FBF568F" w14:textId="77777777" w:rsidR="007608C5" w:rsidRDefault="007608C5" w:rsidP="00C86140">
            <w:pPr>
              <w:pStyle w:val="Compact"/>
            </w:pPr>
            <w:r>
              <w:t>DEFLATE, PREDICTOR=2, ZLEVEL=6</w:t>
            </w:r>
          </w:p>
        </w:tc>
        <w:tc>
          <w:tcPr>
            <w:tcW w:w="0" w:type="auto"/>
          </w:tcPr>
          <w:p w14:paraId="0A687203" w14:textId="77777777" w:rsidR="007608C5" w:rsidRDefault="007608C5" w:rsidP="00C86140">
            <w:pPr>
              <w:pStyle w:val="Compact"/>
            </w:pPr>
            <w:r>
              <w:t>BIGTIFF=YES</w:t>
            </w:r>
          </w:p>
        </w:tc>
      </w:tr>
      <w:tr w:rsidR="007608C5" w14:paraId="04165DD7" w14:textId="77777777" w:rsidTr="009A0043">
        <w:trPr>
          <w:cantSplit/>
        </w:trPr>
        <w:tc>
          <w:tcPr>
            <w:tcW w:w="0" w:type="auto"/>
          </w:tcPr>
          <w:p w14:paraId="37C48757" w14:textId="77777777" w:rsidR="007608C5" w:rsidRDefault="007608C5" w:rsidP="00C86140">
            <w:pPr>
              <w:pStyle w:val="Compact"/>
            </w:pPr>
            <w:r>
              <w:t>Højdemodeller</w:t>
            </w:r>
          </w:p>
        </w:tc>
        <w:tc>
          <w:tcPr>
            <w:tcW w:w="0" w:type="auto"/>
          </w:tcPr>
          <w:p w14:paraId="0988F305" w14:textId="77777777" w:rsidR="007608C5" w:rsidRDefault="007608C5" w:rsidP="00C86140">
            <w:pPr>
              <w:pStyle w:val="Compact"/>
            </w:pPr>
            <w:r>
              <w:t>1 (Værdi)</w:t>
            </w:r>
          </w:p>
        </w:tc>
        <w:tc>
          <w:tcPr>
            <w:tcW w:w="0" w:type="auto"/>
          </w:tcPr>
          <w:p w14:paraId="65DFB532" w14:textId="77777777" w:rsidR="007608C5" w:rsidRDefault="007608C5" w:rsidP="00C86140">
            <w:pPr>
              <w:pStyle w:val="Compact"/>
            </w:pPr>
            <w:r>
              <w:t>32bit Float</w:t>
            </w:r>
          </w:p>
        </w:tc>
        <w:tc>
          <w:tcPr>
            <w:tcW w:w="0" w:type="auto"/>
          </w:tcPr>
          <w:p w14:paraId="523729B6" w14:textId="77777777" w:rsidR="007608C5" w:rsidRDefault="007608C5" w:rsidP="00C86140">
            <w:pPr>
              <w:pStyle w:val="Compact"/>
            </w:pPr>
            <w:r>
              <w:t>Ja (256x256)</w:t>
            </w:r>
          </w:p>
        </w:tc>
        <w:tc>
          <w:tcPr>
            <w:tcW w:w="0" w:type="auto"/>
          </w:tcPr>
          <w:p w14:paraId="29481032" w14:textId="77777777" w:rsidR="007608C5" w:rsidRDefault="007608C5" w:rsidP="00C86140">
            <w:pPr>
              <w:pStyle w:val="Compact"/>
            </w:pPr>
            <w:r>
              <w:t>DEFLATE, PREDICTOR=2, ZLEVEL=6</w:t>
            </w:r>
          </w:p>
        </w:tc>
        <w:tc>
          <w:tcPr>
            <w:tcW w:w="0" w:type="auto"/>
          </w:tcPr>
          <w:p w14:paraId="4CA22947" w14:textId="77777777" w:rsidR="007608C5" w:rsidRDefault="007608C5" w:rsidP="00C86140">
            <w:pPr>
              <w:pStyle w:val="Compact"/>
            </w:pPr>
            <w:r>
              <w:t>BIGTIFF=YES, NODATA=-999</w:t>
            </w:r>
          </w:p>
        </w:tc>
      </w:tr>
    </w:tbl>
    <w:p w14:paraId="7CC83443" w14:textId="1C25210B" w:rsidR="00DA45E4" w:rsidRDefault="00DA45E4" w:rsidP="007608C5">
      <w:r>
        <w:t xml:space="preserve">Datasættets arketype og GeoTIFF-opsætning er: </w:t>
      </w:r>
      <w:r w:rsidR="0027117D" w:rsidRPr="009909E8">
        <w:rPr>
          <w:color w:val="0070C0"/>
        </w:rPr>
        <w:t>N/A</w:t>
      </w:r>
      <w:r w:rsidR="0027117D" w:rsidRPr="009A0043" w:rsidDel="0027117D">
        <w:rPr>
          <w:highlight w:val="yellow"/>
        </w:rPr>
        <w:t xml:space="preserve"> </w:t>
      </w:r>
    </w:p>
    <w:p w14:paraId="62C028A9" w14:textId="35CB56FD" w:rsidR="007608C5" w:rsidRPr="008B3DC4" w:rsidRDefault="007608C5" w:rsidP="007608C5">
      <w:r w:rsidRPr="008B3DC4">
        <w:t>Datas projektion, een (1) projektion, aftales for hele datasættet i den enkelte DataLeveranceSpecifikation. Projektionen vælges blandt de af datafordeleren understøttede.</w:t>
      </w:r>
    </w:p>
    <w:p w14:paraId="1E5B7605" w14:textId="3536ED4A" w:rsidR="007F0CA7" w:rsidRPr="008B3DC4" w:rsidRDefault="007F0CA7" w:rsidP="007608C5">
      <w:r>
        <w:t>Den valgte projektion er</w:t>
      </w:r>
      <w:r w:rsidRPr="007F0CA7">
        <w:t>:</w:t>
      </w:r>
      <w:r>
        <w:t xml:space="preserve"> </w:t>
      </w:r>
      <w:r w:rsidR="0027117D" w:rsidRPr="009909E8">
        <w:rPr>
          <w:color w:val="0070C0"/>
        </w:rPr>
        <w:t>N/A</w:t>
      </w:r>
      <w:r w:rsidR="0027117D">
        <w:t xml:space="preserve">   </w:t>
      </w:r>
    </w:p>
    <w:p w14:paraId="417D1F11" w14:textId="77777777" w:rsidR="007608C5" w:rsidRPr="008B3DC4" w:rsidRDefault="007608C5" w:rsidP="007608C5">
      <w:r w:rsidRPr="008B3DC4">
        <w:t xml:space="preserve">Den enkelte fils projektion, affin transformation og nodata-værdi mv </w:t>
      </w:r>
      <w:r w:rsidRPr="008B3DC4">
        <w:rPr>
          <w:i/>
        </w:rPr>
        <w:t>skal</w:t>
      </w:r>
      <w:r w:rsidRPr="008B3DC4">
        <w:t xml:space="preserve"> angives i GeoTIFF-headeren for hver enkelt fil af hensyn til sikkerhed for korrekt placering ved upload. Filens filnavn, headerindhold med videre vil blive sammenlignet med de i DataLeveranceSpecifikationen definerede værdier, og filen blive afvist, hvis der er uoverenstemmelser. Se desuden eksempel på påkrævet header-indhold i rasterfiler hos GSTs Geodatabank.</w:t>
      </w:r>
    </w:p>
    <w:p w14:paraId="781DABC9" w14:textId="77777777" w:rsidR="007608C5" w:rsidRPr="008B3DC4" w:rsidRDefault="007608C5" w:rsidP="007608C5">
      <w:r w:rsidRPr="008B3DC4">
        <w:t>De leverede GeoTIFF-fil må IKKE indeholde overviews, da disse så fejlagtigt kan blive brugt ved datafordelerens videre arbejde og forringe datakvaliteten. GeoTIFF-filerne må heller ikke indeholde andre georefereringsmetoder end affin transformation (Feks må der ikke anvendes transformationsmatrix eller Ground Control Points).</w:t>
      </w:r>
    </w:p>
    <w:p w14:paraId="25542B58" w14:textId="77777777" w:rsidR="007608C5" w:rsidRPr="008B3DC4" w:rsidRDefault="007608C5" w:rsidP="007608C5">
      <w:r w:rsidRPr="008B3DC4">
        <w:t>Den affine transformation må ikke indeholde rotationsparametre forskellig fra nul. Akserne i rasteren skal således være parallelle med akserne i den anvendte projektion.</w:t>
      </w:r>
    </w:p>
    <w:p w14:paraId="5323200D" w14:textId="3B9C250B" w:rsidR="007608C5" w:rsidRPr="00E05255" w:rsidRDefault="007608C5" w:rsidP="00E05255">
      <w:r w:rsidRPr="008B3DC4">
        <w:t xml:space="preserve">Påkrævede headers i raster-filer (eksemplificeret ved GDAL-udskrift af TIFF), jvf. </w:t>
      </w:r>
      <w:r w:rsidRPr="00E05255">
        <w:t>GSTs "Regelsæt for lagring af data i Geodatabanken"</w:t>
      </w:r>
      <w:r w:rsidR="00D7212C" w:rsidRPr="00E05255">
        <w:t xml:space="preserve"> </w:t>
      </w:r>
      <w:r w:rsidR="00D7212C">
        <w:t>kan ses i Bilag 9.</w:t>
      </w:r>
    </w:p>
    <w:p w14:paraId="05917183" w14:textId="77777777" w:rsidR="007608C5" w:rsidRPr="008B3DC4" w:rsidRDefault="007608C5" w:rsidP="007608C5">
      <w:pPr>
        <w:pStyle w:val="Heading4"/>
      </w:pPr>
      <w:bookmarkStart w:id="61" w:name="aftaleindgåelse-og-initial-upload"/>
      <w:r w:rsidRPr="008B3DC4">
        <w:t>Aftaleindgåelse og initial-upload</w:t>
      </w:r>
    </w:p>
    <w:bookmarkEnd w:id="61"/>
    <w:p w14:paraId="37BC5973" w14:textId="173A0228" w:rsidR="007608C5" w:rsidRPr="008B3DC4" w:rsidRDefault="007608C5" w:rsidP="007608C5">
      <w:r w:rsidRPr="008B3DC4">
        <w:t>Ved indgåelse af aftale om raster-register udarbejdes en VRT</w:t>
      </w:r>
      <w:r w:rsidR="00C86140">
        <w:t>-fil</w:t>
      </w:r>
      <w:r w:rsidRPr="008B3DC4">
        <w:t>, der beskriver det komplette datasæt.</w:t>
      </w:r>
      <w:r w:rsidR="00AF3130">
        <w:t xml:space="preserve"> VRT-filen skal overholde det XSD-schema som Datafordeleren udstiller på </w:t>
      </w:r>
      <w:r w:rsidR="0027117D" w:rsidRPr="009909E8">
        <w:rPr>
          <w:color w:val="0070C0"/>
        </w:rPr>
        <w:t>N/A</w:t>
      </w:r>
      <w:r w:rsidR="00AF3130">
        <w:t>, som kun tillader de korrekte felter og kræver de felter, som beskrevet i dette dokument.</w:t>
      </w:r>
    </w:p>
    <w:p w14:paraId="4FC066B8" w14:textId="77777777" w:rsidR="007608C5" w:rsidRPr="008B3DC4" w:rsidRDefault="007608C5" w:rsidP="007608C5">
      <w:r w:rsidRPr="008B3DC4">
        <w:t>VRT-filen benyttes her til at beskrive, hvorledes en række homogene rasterfiler kan samles til een raster. Ved homogene rasterfiler forstås filer, der alle har samme egenskaber bortset fra translationsparametrene i den affine transformation og dataindholdet af de enkelte pixels. Populært sagt: Hvordan en række tiles tilsammen udgør en raster.</w:t>
      </w:r>
    </w:p>
    <w:p w14:paraId="233187CC" w14:textId="77777777" w:rsidR="007608C5" w:rsidRPr="008B3DC4" w:rsidRDefault="007608C5" w:rsidP="007608C5">
      <w:r w:rsidRPr="008B3DC4">
        <w:t xml:space="preserve">VRTen skal beskrive: - Projektionen for datasættet (angivet i </w:t>
      </w:r>
      <w:r w:rsidRPr="008B3DC4">
        <w:rPr>
          <w:rStyle w:val="VerbatimChar"/>
        </w:rPr>
        <w:t>&lt;SRS&gt;</w:t>
      </w:r>
      <w:r w:rsidRPr="008B3DC4">
        <w:t xml:space="preserve">-elementet). - Datasættets affine transformation (angivet i </w:t>
      </w:r>
      <w:r w:rsidRPr="008B3DC4">
        <w:rPr>
          <w:rStyle w:val="VerbatimChar"/>
        </w:rPr>
        <w:t>&lt;GeoTransform&gt;</w:t>
      </w:r>
      <w:r w:rsidRPr="008B3DC4">
        <w:t xml:space="preserve">-elementet). - Et antal </w:t>
      </w:r>
      <w:r w:rsidRPr="008B3DC4">
        <w:rPr>
          <w:rStyle w:val="VerbatimChar"/>
        </w:rPr>
        <w:t>VRTRasterBand</w:t>
      </w:r>
      <w:r w:rsidRPr="008B3DC4">
        <w:t xml:space="preserve"> svarende til antal bånd. - For </w:t>
      </w:r>
      <w:r w:rsidRPr="008B3DC4">
        <w:lastRenderedPageBreak/>
        <w:t xml:space="preserve">hvert bånd angives en eller flere </w:t>
      </w:r>
      <w:r w:rsidRPr="008B3DC4">
        <w:rPr>
          <w:rStyle w:val="VerbatimChar"/>
        </w:rPr>
        <w:t>&lt;SimpleSource&gt;</w:t>
      </w:r>
      <w:r w:rsidRPr="008B3DC4">
        <w:t>-elementer (een pr fil), der må ikke angives extra attribute tags på elementet (f.eks. resampling) - Filnavne skal være angivet ved relative stier (</w:t>
      </w:r>
      <w:r w:rsidRPr="008B3DC4">
        <w:rPr>
          <w:rStyle w:val="VerbatimChar"/>
        </w:rPr>
        <w:t>relativeToVRT="1"</w:t>
      </w:r>
      <w:r w:rsidRPr="008B3DC4">
        <w:t xml:space="preserve"> i </w:t>
      </w:r>
      <w:r w:rsidRPr="008B3DC4">
        <w:rPr>
          <w:rStyle w:val="VerbatimChar"/>
        </w:rPr>
        <w:t>&lt;SourceFilename&gt;</w:t>
      </w:r>
      <w:r w:rsidRPr="008B3DC4">
        <w:t xml:space="preserve">), og der må ikke anvendes underbiblioteker. Dvs filerne skal ligge i samme bibliotek som VRT-filen - Der skal angives et fuldt udfyldt </w:t>
      </w:r>
      <w:r w:rsidRPr="008B3DC4">
        <w:rPr>
          <w:rStyle w:val="VerbatimChar"/>
        </w:rPr>
        <w:t>SourceProperties</w:t>
      </w:r>
      <w:r w:rsidRPr="008B3DC4">
        <w:t xml:space="preserve">-element for hver fil. - </w:t>
      </w:r>
      <w:r w:rsidRPr="008B3DC4">
        <w:rPr>
          <w:rStyle w:val="VerbatimChar"/>
        </w:rPr>
        <w:t>SrcRect</w:t>
      </w:r>
      <w:r w:rsidRPr="008B3DC4">
        <w:t xml:space="preserve"> skal </w:t>
      </w:r>
      <w:r w:rsidRPr="008B3DC4">
        <w:rPr>
          <w:i/>
        </w:rPr>
        <w:t>altid</w:t>
      </w:r>
      <w:r w:rsidRPr="008B3DC4">
        <w:t xml:space="preserve"> give tilefilens fulde udstrækning. Dvs </w:t>
      </w:r>
      <w:r w:rsidRPr="008B3DC4">
        <w:rPr>
          <w:rStyle w:val="VerbatimChar"/>
        </w:rPr>
        <w:t>xOff="0"</w:t>
      </w:r>
      <w:r w:rsidRPr="008B3DC4">
        <w:t xml:space="preserve">, </w:t>
      </w:r>
      <w:r w:rsidRPr="008B3DC4">
        <w:rPr>
          <w:rStyle w:val="VerbatimChar"/>
        </w:rPr>
        <w:t>yOff="0"</w:t>
      </w:r>
      <w:r w:rsidRPr="008B3DC4">
        <w:t xml:space="preserve"> og </w:t>
      </w:r>
      <w:r w:rsidRPr="008B3DC4">
        <w:rPr>
          <w:rStyle w:val="VerbatimChar"/>
        </w:rPr>
        <w:t>xSize</w:t>
      </w:r>
      <w:r w:rsidRPr="008B3DC4">
        <w:t xml:space="preserve"> og </w:t>
      </w:r>
      <w:r w:rsidRPr="008B3DC4">
        <w:rPr>
          <w:rStyle w:val="VerbatimChar"/>
        </w:rPr>
        <w:t>ySize</w:t>
      </w:r>
      <w:r w:rsidRPr="008B3DC4">
        <w:t xml:space="preserve"> i </w:t>
      </w:r>
      <w:r w:rsidRPr="008B3DC4">
        <w:rPr>
          <w:rStyle w:val="VerbatimChar"/>
        </w:rPr>
        <w:t>&lt;SrcRect&gt;</w:t>
      </w:r>
      <w:r w:rsidRPr="008B3DC4">
        <w:t xml:space="preserve"> skal være identiske med </w:t>
      </w:r>
      <w:r w:rsidRPr="008B3DC4">
        <w:rPr>
          <w:rStyle w:val="VerbatimChar"/>
        </w:rPr>
        <w:t>RasterXSize</w:t>
      </w:r>
      <w:r w:rsidRPr="008B3DC4">
        <w:t xml:space="preserve"> og </w:t>
      </w:r>
      <w:r w:rsidRPr="008B3DC4">
        <w:rPr>
          <w:rStyle w:val="VerbatimChar"/>
        </w:rPr>
        <w:t>RasterYSize</w:t>
      </w:r>
      <w:r w:rsidRPr="008B3DC4">
        <w:t xml:space="preserve"> fra </w:t>
      </w:r>
      <w:r w:rsidRPr="008B3DC4">
        <w:rPr>
          <w:rStyle w:val="VerbatimChar"/>
        </w:rPr>
        <w:t>SourceProperties</w:t>
      </w:r>
      <w:r w:rsidRPr="008B3DC4">
        <w:t xml:space="preserve">. - </w:t>
      </w:r>
      <w:r w:rsidRPr="008B3DC4">
        <w:rPr>
          <w:rStyle w:val="VerbatimChar"/>
        </w:rPr>
        <w:t>DstRect</w:t>
      </w:r>
      <w:r w:rsidRPr="008B3DC4">
        <w:t xml:space="preserve"> skal give den tilsvarende rektangel i destinationsdatasættet. Dvs </w:t>
      </w:r>
      <w:r w:rsidRPr="008B3DC4">
        <w:rPr>
          <w:rStyle w:val="VerbatimChar"/>
        </w:rPr>
        <w:t>xSize</w:t>
      </w:r>
      <w:r w:rsidRPr="008B3DC4">
        <w:t xml:space="preserve"> og </w:t>
      </w:r>
      <w:r w:rsidRPr="008B3DC4">
        <w:rPr>
          <w:rStyle w:val="VerbatimChar"/>
        </w:rPr>
        <w:t>ySize</w:t>
      </w:r>
      <w:r w:rsidRPr="008B3DC4">
        <w:t xml:space="preserve"> skal være identiske med </w:t>
      </w:r>
      <w:r w:rsidRPr="008B3DC4">
        <w:rPr>
          <w:rStyle w:val="VerbatimChar"/>
        </w:rPr>
        <w:t>xSize</w:t>
      </w:r>
      <w:r w:rsidRPr="008B3DC4">
        <w:t xml:space="preserve"> og </w:t>
      </w:r>
      <w:r w:rsidRPr="008B3DC4">
        <w:rPr>
          <w:rStyle w:val="VerbatimChar"/>
        </w:rPr>
        <w:t>ySize</w:t>
      </w:r>
      <w:r w:rsidRPr="008B3DC4">
        <w:t xml:space="preserve"> i </w:t>
      </w:r>
      <w:r w:rsidRPr="008B3DC4">
        <w:rPr>
          <w:rStyle w:val="VerbatimChar"/>
        </w:rPr>
        <w:t>&lt;SrcRect&gt;</w:t>
      </w:r>
      <w:r w:rsidRPr="008B3DC4">
        <w:t xml:space="preserve">. - Inden for hvert bånd, må de forskellige </w:t>
      </w:r>
      <w:r w:rsidRPr="008B3DC4">
        <w:rPr>
          <w:rStyle w:val="VerbatimChar"/>
        </w:rPr>
        <w:t>DstRect</w:t>
      </w:r>
      <w:r w:rsidRPr="008B3DC4">
        <w:t xml:space="preserve"> ikke overlappe hinanden. - For billedbærende data (R,G,B,NIR, R,G,B,A eller R,G,B), skal R,G,B altid ligge i henholdsvis bånd 1, 2 og 3. Alle bånd tilknyttes et </w:t>
      </w:r>
      <w:r w:rsidRPr="008B3DC4">
        <w:rPr>
          <w:rStyle w:val="VerbatimChar"/>
        </w:rPr>
        <w:t>ColorInterp</w:t>
      </w:r>
      <w:r w:rsidRPr="008B3DC4">
        <w:t>-element.</w:t>
      </w:r>
    </w:p>
    <w:p w14:paraId="3E33669D" w14:textId="77777777" w:rsidR="007608C5" w:rsidRPr="008B3DC4" w:rsidRDefault="007608C5" w:rsidP="007608C5">
      <w:r w:rsidRPr="008B3DC4">
        <w:t>Den affine transformation må ikke indeholde rotationsparametre forskellig fra nul. Akserne i rasteren skal således være parallelle med akserne i den anvendte projektion.</w:t>
      </w:r>
    </w:p>
    <w:p w14:paraId="54F47624" w14:textId="77777777" w:rsidR="007608C5" w:rsidRPr="008B3DC4" w:rsidRDefault="007608C5" w:rsidP="007608C5">
      <w:r w:rsidRPr="008B3DC4">
        <w:t xml:space="preserve">I </w:t>
      </w:r>
      <w:r w:rsidRPr="008B3DC4">
        <w:rPr>
          <w:rStyle w:val="VerbatimChar"/>
        </w:rPr>
        <w:t>&lt;MetaData&gt;</w:t>
      </w:r>
      <w:r w:rsidRPr="008B3DC4">
        <w:t>-elementet angives meta-data om datasættet på følgende form (feltnavngivning følger XML for andre register-opdateringer):</w:t>
      </w:r>
    </w:p>
    <w:p w14:paraId="2D1DB1E5"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Metadata</w:t>
      </w:r>
      <w:r w:rsidRPr="00EB0F18">
        <w:rPr>
          <w:rFonts w:ascii="Consolas" w:hAnsi="Consolas" w:cs="Consolas"/>
          <w:color w:val="0000FF"/>
          <w:sz w:val="19"/>
          <w:szCs w:val="19"/>
          <w:highlight w:val="white"/>
          <w:lang w:val="en-US"/>
        </w:rPr>
        <w:t>&gt;</w:t>
      </w:r>
    </w:p>
    <w:p w14:paraId="673E6F7D"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DataProviderName</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[NAME]</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14:paraId="6147EB52"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ReplicationChannelID</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[RCID]</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14:paraId="1F1B8B9F"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SequenceNumber</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[Number]</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14:paraId="7EC81CA3"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TimeOfCreation</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[Creation Timestamp]</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14:paraId="5DFF9D29"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CoversPeriodFrom</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[Start Period Timestamp]</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14:paraId="323D2927" w14:textId="77777777" w:rsidR="00B5133F" w:rsidRDefault="00B5133F" w:rsidP="00B5133F">
      <w:pPr>
        <w:autoSpaceDE w:val="0"/>
        <w:autoSpaceDN w:val="0"/>
        <w:adjustRightInd w:val="0"/>
        <w:spacing w:before="0" w:after="0" w:line="240" w:lineRule="auto"/>
        <w:rPr>
          <w:rFonts w:ascii="Consolas" w:hAnsi="Consolas" w:cs="Consolas"/>
          <w:color w:val="0000FF"/>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CoversPeriodTo</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[End Period Timestamp]</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14:paraId="6F608F49"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C4841">
        <w:rPr>
          <w:rFonts w:ascii="Consolas" w:hAnsi="Consolas" w:cs="Consolas"/>
          <w:color w:val="0000FF"/>
          <w:sz w:val="19"/>
          <w:szCs w:val="19"/>
          <w:highlight w:val="white"/>
          <w:lang w:val="en-US"/>
        </w:rPr>
        <w:t>&lt;</w:t>
      </w:r>
      <w:r w:rsidRPr="00CC4841">
        <w:rPr>
          <w:rFonts w:ascii="Consolas" w:hAnsi="Consolas" w:cs="Consolas"/>
          <w:color w:val="A31515"/>
          <w:sz w:val="19"/>
          <w:szCs w:val="19"/>
          <w:highlight w:val="white"/>
          <w:lang w:val="en-US"/>
        </w:rPr>
        <w:t>MDI</w:t>
      </w:r>
      <w:r w:rsidRPr="00CC4841">
        <w:rPr>
          <w:rFonts w:ascii="Consolas" w:hAnsi="Consolas" w:cs="Consolas"/>
          <w:color w:val="0000FF"/>
          <w:sz w:val="19"/>
          <w:szCs w:val="19"/>
          <w:highlight w:val="white"/>
          <w:lang w:val="en-US"/>
        </w:rPr>
        <w:t xml:space="preserve"> </w:t>
      </w:r>
      <w:r w:rsidRPr="00CC4841">
        <w:rPr>
          <w:rFonts w:ascii="Consolas" w:hAnsi="Consolas" w:cs="Consolas"/>
          <w:color w:val="FF0000"/>
          <w:sz w:val="19"/>
          <w:szCs w:val="19"/>
          <w:highlight w:val="white"/>
          <w:lang w:val="en-US"/>
        </w:rPr>
        <w:t>key</w:t>
      </w:r>
      <w:r w:rsidRPr="00CC4841">
        <w:rPr>
          <w:rFonts w:ascii="Consolas" w:hAnsi="Consolas" w:cs="Consolas"/>
          <w:color w:val="0000FF"/>
          <w:sz w:val="19"/>
          <w:szCs w:val="19"/>
          <w:highlight w:val="white"/>
          <w:lang w:val="en-US"/>
        </w:rPr>
        <w:t>=</w:t>
      </w:r>
      <w:r w:rsidRPr="00CC4841">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DeliveryType</w:t>
      </w:r>
      <w:r w:rsidRPr="00CC4841">
        <w:rPr>
          <w:rFonts w:ascii="Consolas" w:hAnsi="Consolas" w:cs="Consolas"/>
          <w:color w:val="000000"/>
          <w:sz w:val="19"/>
          <w:szCs w:val="19"/>
          <w:highlight w:val="white"/>
          <w:lang w:val="en-US"/>
        </w:rPr>
        <w:t>"</w:t>
      </w:r>
      <w:r w:rsidRPr="00CC4841">
        <w:rPr>
          <w:rFonts w:ascii="Consolas" w:hAnsi="Consolas" w:cs="Consolas"/>
          <w:color w:val="0000FF"/>
          <w:sz w:val="19"/>
          <w:szCs w:val="19"/>
          <w:highlight w:val="white"/>
          <w:lang w:val="en-US"/>
        </w:rPr>
        <w:t>&gt;</w:t>
      </w:r>
      <w:r w:rsidRPr="00CC4841">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Total/Delta/Sync</w:t>
      </w:r>
      <w:r w:rsidRPr="00CC4841">
        <w:rPr>
          <w:rFonts w:ascii="Consolas" w:hAnsi="Consolas" w:cs="Consolas"/>
          <w:color w:val="000000"/>
          <w:sz w:val="19"/>
          <w:szCs w:val="19"/>
          <w:highlight w:val="white"/>
          <w:lang w:val="en-US"/>
        </w:rPr>
        <w:t>]</w:t>
      </w:r>
      <w:r w:rsidRPr="00CC4841">
        <w:rPr>
          <w:rFonts w:ascii="Consolas" w:hAnsi="Consolas" w:cs="Consolas"/>
          <w:color w:val="0000FF"/>
          <w:sz w:val="19"/>
          <w:szCs w:val="19"/>
          <w:highlight w:val="white"/>
          <w:lang w:val="en-US"/>
        </w:rPr>
        <w:t>&lt;/</w:t>
      </w:r>
      <w:r w:rsidRPr="00CC4841">
        <w:rPr>
          <w:rFonts w:ascii="Consolas" w:hAnsi="Consolas" w:cs="Consolas"/>
          <w:color w:val="A31515"/>
          <w:sz w:val="19"/>
          <w:szCs w:val="19"/>
          <w:highlight w:val="white"/>
          <w:lang w:val="en-US"/>
        </w:rPr>
        <w:t>MDI</w:t>
      </w:r>
      <w:r w:rsidRPr="00CC4841">
        <w:rPr>
          <w:rFonts w:ascii="Consolas" w:hAnsi="Consolas" w:cs="Consolas"/>
          <w:color w:val="0000FF"/>
          <w:sz w:val="19"/>
          <w:szCs w:val="19"/>
          <w:highlight w:val="white"/>
          <w:lang w:val="en-US"/>
        </w:rPr>
        <w:t>&gt;</w:t>
      </w:r>
    </w:p>
    <w:p w14:paraId="6665E6B8" w14:textId="77777777" w:rsidR="00B5133F" w:rsidRPr="00EB0F18" w:rsidRDefault="00B5133F" w:rsidP="00B5133F">
      <w:pPr>
        <w:autoSpaceDE w:val="0"/>
        <w:autoSpaceDN w:val="0"/>
        <w:adjustRightInd w:val="0"/>
        <w:spacing w:before="0" w:after="0" w:line="240" w:lineRule="auto"/>
        <w:rPr>
          <w:rFont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Metadata</w:t>
      </w:r>
      <w:r>
        <w:rPr>
          <w:rFonts w:ascii="Consolas" w:hAnsi="Consolas" w:cs="Consolas"/>
          <w:color w:val="0000FF"/>
          <w:sz w:val="19"/>
          <w:szCs w:val="19"/>
          <w:highlight w:val="white"/>
        </w:rPr>
        <w:t>&gt;</w:t>
      </w:r>
    </w:p>
    <w:p w14:paraId="38B630C0" w14:textId="47D2FD2C" w:rsidR="00B5133F" w:rsidRPr="008B3DC4" w:rsidRDefault="00B5133F" w:rsidP="00B5133F">
      <w:r w:rsidRPr="008B3DC4">
        <w:t xml:space="preserve">Initalupload vil have sekvensløbenummer </w:t>
      </w:r>
      <w:r w:rsidR="0027117D" w:rsidRPr="0027117D">
        <w:rPr>
          <w:color w:val="0070C0"/>
        </w:rPr>
        <w:t xml:space="preserve"> </w:t>
      </w:r>
      <w:r w:rsidR="0027117D" w:rsidRPr="009909E8">
        <w:rPr>
          <w:color w:val="0070C0"/>
        </w:rPr>
        <w:t>N/A</w:t>
      </w:r>
      <w:r w:rsidR="0027117D">
        <w:t xml:space="preserve"> </w:t>
      </w:r>
      <w:r>
        <w:t xml:space="preserve">og DeliveryType have værdien ”Total”. </w:t>
      </w:r>
      <w:r w:rsidRPr="008B3DC4">
        <w:t>Øvrige oplysninger udfyldes.</w:t>
      </w:r>
    </w:p>
    <w:p w14:paraId="181CC9A5" w14:textId="6396397E" w:rsidR="007608C5" w:rsidRPr="008B3DC4" w:rsidRDefault="007608C5" w:rsidP="007608C5">
      <w:r w:rsidRPr="008B3DC4">
        <w:t>Det er vigtigt at bemærke, at Datafordeleren ikke nødvendigvis benytter VRT-filen, når rasterdata skal anvendes. Derfor skal VRT-filen og de levererede GeoTIFF-filer være udformet, så der opnås samme resultat ved at læse VRT-filen, som der opnås ved at indlæse GeoTIFF-filerne direkte. VRT-filen skal således blot beskrive de leverede GeoTIFF-filer.</w:t>
      </w:r>
      <w:r w:rsidR="00BA2B13">
        <w:t xml:space="preserve"> </w:t>
      </w:r>
    </w:p>
    <w:p w14:paraId="096DB127" w14:textId="294F79C1" w:rsidR="005F4280" w:rsidRDefault="007608C5" w:rsidP="007608C5">
      <w:pPr>
        <w:rPr>
          <w:lang w:val="en-US"/>
        </w:rPr>
      </w:pPr>
      <w:r w:rsidRPr="008B3DC4">
        <w:t xml:space="preserve">Læsning af data gennem VRT'en må således ikke modificere data. Derfor kan en række VRT-funktionaliterer </w:t>
      </w:r>
      <w:r w:rsidRPr="008B3DC4">
        <w:rPr>
          <w:i/>
        </w:rPr>
        <w:t>ikke</w:t>
      </w:r>
      <w:r w:rsidRPr="008B3DC4">
        <w:t xml:space="preserve"> anvendes. </w:t>
      </w:r>
      <w:r w:rsidRPr="009A0043">
        <w:rPr>
          <w:lang w:val="en-US"/>
        </w:rPr>
        <w:t xml:space="preserve">Dette gælder bl. a. </w:t>
      </w:r>
      <w:r w:rsidR="005F4280">
        <w:rPr>
          <w:lang w:val="en-US"/>
        </w:rPr>
        <w:t xml:space="preserve"> </w:t>
      </w:r>
      <w:r w:rsidR="002D1B23">
        <w:rPr>
          <w:lang w:val="en-US"/>
        </w:rPr>
        <w:t>følgende tags og atributter:</w:t>
      </w:r>
      <w:r w:rsidR="009A7718">
        <w:rPr>
          <w:lang w:val="en-US"/>
        </w:rPr>
        <w:t xml:space="preserve"> </w:t>
      </w:r>
    </w:p>
    <w:p w14:paraId="22D5692D" w14:textId="1F263F02" w:rsidR="005F4280" w:rsidRPr="005F4280" w:rsidRDefault="007608C5" w:rsidP="00F711A0">
      <w:pPr>
        <w:pStyle w:val="ListParagraph"/>
        <w:numPr>
          <w:ilvl w:val="0"/>
          <w:numId w:val="73"/>
        </w:numPr>
        <w:rPr>
          <w:lang w:val="en-US"/>
        </w:rPr>
      </w:pPr>
      <w:r w:rsidRPr="009A0043">
        <w:rPr>
          <w:rStyle w:val="VerbatimChar"/>
          <w:lang w:val="en-US"/>
        </w:rPr>
        <w:t>ComplexSource</w:t>
      </w:r>
      <w:r w:rsidRPr="009A0043">
        <w:rPr>
          <w:lang w:val="en-US"/>
        </w:rPr>
        <w:t xml:space="preserve"> </w:t>
      </w:r>
    </w:p>
    <w:p w14:paraId="1694E61B" w14:textId="4A7DF0B6" w:rsidR="005F4280" w:rsidRPr="005F4280" w:rsidRDefault="007608C5" w:rsidP="00A54D49">
      <w:pPr>
        <w:pStyle w:val="ListParagraph"/>
        <w:numPr>
          <w:ilvl w:val="0"/>
          <w:numId w:val="73"/>
        </w:numPr>
        <w:rPr>
          <w:lang w:val="en-US"/>
        </w:rPr>
      </w:pPr>
      <w:r w:rsidRPr="009A0043">
        <w:rPr>
          <w:rStyle w:val="VerbatimChar"/>
          <w:lang w:val="en-US"/>
        </w:rPr>
        <w:t>GCPList</w:t>
      </w:r>
      <w:r w:rsidRPr="009A0043">
        <w:rPr>
          <w:lang w:val="en-US"/>
        </w:rPr>
        <w:t xml:space="preserve"> </w:t>
      </w:r>
    </w:p>
    <w:p w14:paraId="329654A7" w14:textId="42B0B002" w:rsidR="005F4280" w:rsidRPr="005F4280" w:rsidRDefault="007608C5">
      <w:pPr>
        <w:pStyle w:val="ListParagraph"/>
        <w:numPr>
          <w:ilvl w:val="0"/>
          <w:numId w:val="73"/>
        </w:numPr>
        <w:rPr>
          <w:lang w:val="en-US"/>
        </w:rPr>
      </w:pPr>
      <w:r w:rsidRPr="009A0043">
        <w:rPr>
          <w:rStyle w:val="VerbatimChar"/>
          <w:lang w:val="en-US"/>
        </w:rPr>
        <w:t>MaskBand</w:t>
      </w:r>
      <w:r w:rsidRPr="009A0043">
        <w:rPr>
          <w:lang w:val="en-US"/>
        </w:rPr>
        <w:t xml:space="preserve"> </w:t>
      </w:r>
    </w:p>
    <w:p w14:paraId="770C2273" w14:textId="2369B9AC" w:rsidR="005F4280" w:rsidRPr="005F4280" w:rsidRDefault="007608C5">
      <w:pPr>
        <w:pStyle w:val="ListParagraph"/>
        <w:numPr>
          <w:ilvl w:val="0"/>
          <w:numId w:val="73"/>
        </w:numPr>
        <w:rPr>
          <w:lang w:val="en-US"/>
        </w:rPr>
      </w:pPr>
      <w:r w:rsidRPr="009A0043">
        <w:rPr>
          <w:rStyle w:val="VerbatimChar"/>
          <w:lang w:val="en-US"/>
        </w:rPr>
        <w:t>HideNoDataValue</w:t>
      </w:r>
      <w:r w:rsidRPr="009A0043">
        <w:rPr>
          <w:lang w:val="en-US"/>
        </w:rPr>
        <w:t xml:space="preserve"> </w:t>
      </w:r>
    </w:p>
    <w:p w14:paraId="3968FFC8" w14:textId="42679E97" w:rsidR="005F4280" w:rsidRPr="005F4280" w:rsidRDefault="007608C5">
      <w:pPr>
        <w:pStyle w:val="ListParagraph"/>
        <w:numPr>
          <w:ilvl w:val="0"/>
          <w:numId w:val="73"/>
        </w:numPr>
        <w:rPr>
          <w:lang w:val="en-US"/>
        </w:rPr>
      </w:pPr>
      <w:r w:rsidRPr="009A0043">
        <w:rPr>
          <w:rStyle w:val="VerbatimChar"/>
          <w:lang w:val="en-US"/>
        </w:rPr>
        <w:t>ColorTable</w:t>
      </w:r>
      <w:r w:rsidRPr="009A0043">
        <w:rPr>
          <w:lang w:val="en-US"/>
        </w:rPr>
        <w:t xml:space="preserve"> </w:t>
      </w:r>
    </w:p>
    <w:p w14:paraId="2D11C05F" w14:textId="1777058F" w:rsidR="005F4280" w:rsidRPr="005F4280" w:rsidRDefault="007608C5">
      <w:pPr>
        <w:pStyle w:val="ListParagraph"/>
        <w:numPr>
          <w:ilvl w:val="0"/>
          <w:numId w:val="73"/>
        </w:numPr>
        <w:rPr>
          <w:lang w:val="en-US"/>
        </w:rPr>
      </w:pPr>
      <w:r w:rsidRPr="009A0043">
        <w:rPr>
          <w:rStyle w:val="VerbatimChar"/>
          <w:lang w:val="en-US"/>
        </w:rPr>
        <w:t>Description</w:t>
      </w:r>
      <w:r w:rsidRPr="009A0043">
        <w:rPr>
          <w:lang w:val="en-US"/>
        </w:rPr>
        <w:t xml:space="preserve"> </w:t>
      </w:r>
    </w:p>
    <w:p w14:paraId="34A3465D" w14:textId="48031DF8" w:rsidR="005F4280" w:rsidRPr="005F4280" w:rsidRDefault="007608C5">
      <w:pPr>
        <w:pStyle w:val="ListParagraph"/>
        <w:numPr>
          <w:ilvl w:val="0"/>
          <w:numId w:val="73"/>
        </w:numPr>
        <w:rPr>
          <w:lang w:val="en-US"/>
        </w:rPr>
      </w:pPr>
      <w:r w:rsidRPr="009A0043">
        <w:rPr>
          <w:rStyle w:val="VerbatimChar"/>
          <w:lang w:val="en-US"/>
        </w:rPr>
        <w:t>Offset</w:t>
      </w:r>
      <w:r w:rsidRPr="009A0043">
        <w:rPr>
          <w:lang w:val="en-US"/>
        </w:rPr>
        <w:t xml:space="preserve"> </w:t>
      </w:r>
    </w:p>
    <w:p w14:paraId="042BC29B" w14:textId="51ED957F" w:rsidR="005F4280" w:rsidRPr="005F4280" w:rsidRDefault="007608C5">
      <w:pPr>
        <w:pStyle w:val="ListParagraph"/>
        <w:numPr>
          <w:ilvl w:val="0"/>
          <w:numId w:val="73"/>
        </w:numPr>
        <w:rPr>
          <w:lang w:val="en-US"/>
        </w:rPr>
      </w:pPr>
      <w:r w:rsidRPr="009A0043">
        <w:rPr>
          <w:rStyle w:val="VerbatimChar"/>
          <w:lang w:val="en-US"/>
        </w:rPr>
        <w:t>Scale</w:t>
      </w:r>
      <w:r w:rsidRPr="009A0043">
        <w:rPr>
          <w:lang w:val="en-US"/>
        </w:rPr>
        <w:t xml:space="preserve"> </w:t>
      </w:r>
    </w:p>
    <w:p w14:paraId="1F79D601" w14:textId="606F1D19" w:rsidR="005F4280" w:rsidRPr="005F4280" w:rsidRDefault="007608C5">
      <w:pPr>
        <w:pStyle w:val="ListParagraph"/>
        <w:numPr>
          <w:ilvl w:val="0"/>
          <w:numId w:val="73"/>
        </w:numPr>
        <w:rPr>
          <w:lang w:val="en-US"/>
        </w:rPr>
      </w:pPr>
      <w:r w:rsidRPr="009A0043">
        <w:rPr>
          <w:rStyle w:val="VerbatimChar"/>
          <w:lang w:val="en-US"/>
        </w:rPr>
        <w:t>Overview</w:t>
      </w:r>
      <w:r w:rsidRPr="009A0043">
        <w:rPr>
          <w:lang w:val="en-US"/>
        </w:rPr>
        <w:t xml:space="preserve"> </w:t>
      </w:r>
    </w:p>
    <w:p w14:paraId="2C361373" w14:textId="2CF80C1D" w:rsidR="005F4280" w:rsidRPr="005F4280" w:rsidRDefault="007608C5">
      <w:pPr>
        <w:pStyle w:val="ListParagraph"/>
        <w:numPr>
          <w:ilvl w:val="0"/>
          <w:numId w:val="73"/>
        </w:numPr>
        <w:rPr>
          <w:lang w:val="en-US"/>
        </w:rPr>
      </w:pPr>
      <w:r w:rsidRPr="009A0043">
        <w:rPr>
          <w:rStyle w:val="VerbatimChar"/>
          <w:lang w:val="en-US"/>
        </w:rPr>
        <w:t>CategoryNames</w:t>
      </w:r>
      <w:r w:rsidRPr="009A0043">
        <w:rPr>
          <w:lang w:val="en-US"/>
        </w:rPr>
        <w:t xml:space="preserve"> </w:t>
      </w:r>
    </w:p>
    <w:p w14:paraId="395625F9" w14:textId="11EDAAD5" w:rsidR="005F4280" w:rsidRPr="005F4280" w:rsidRDefault="007608C5">
      <w:pPr>
        <w:pStyle w:val="ListParagraph"/>
        <w:numPr>
          <w:ilvl w:val="0"/>
          <w:numId w:val="73"/>
        </w:numPr>
        <w:rPr>
          <w:lang w:val="en-US"/>
        </w:rPr>
      </w:pPr>
      <w:r w:rsidRPr="009A0043">
        <w:rPr>
          <w:rStyle w:val="VerbatimChar"/>
          <w:lang w:val="en-US"/>
        </w:rPr>
        <w:t>AveragedSource</w:t>
      </w:r>
      <w:r w:rsidRPr="009A0043">
        <w:rPr>
          <w:lang w:val="en-US"/>
        </w:rPr>
        <w:t xml:space="preserve"> </w:t>
      </w:r>
    </w:p>
    <w:p w14:paraId="23AA7083" w14:textId="66D224C0" w:rsidR="005F4280" w:rsidRPr="005F4280" w:rsidRDefault="007608C5">
      <w:pPr>
        <w:pStyle w:val="ListParagraph"/>
        <w:numPr>
          <w:ilvl w:val="0"/>
          <w:numId w:val="73"/>
        </w:numPr>
        <w:rPr>
          <w:lang w:val="en-US"/>
        </w:rPr>
      </w:pPr>
      <w:r w:rsidRPr="009A0043">
        <w:rPr>
          <w:rStyle w:val="VerbatimChar"/>
          <w:lang w:val="en-US"/>
        </w:rPr>
        <w:lastRenderedPageBreak/>
        <w:t>ComplexSource</w:t>
      </w:r>
      <w:r w:rsidRPr="009A0043">
        <w:rPr>
          <w:lang w:val="en-US"/>
        </w:rPr>
        <w:t xml:space="preserve"> </w:t>
      </w:r>
    </w:p>
    <w:p w14:paraId="23708E5E" w14:textId="148C7543" w:rsidR="007608C5" w:rsidRPr="009A0043" w:rsidRDefault="007608C5">
      <w:pPr>
        <w:pStyle w:val="ListParagraph"/>
        <w:numPr>
          <w:ilvl w:val="0"/>
          <w:numId w:val="73"/>
        </w:numPr>
        <w:rPr>
          <w:lang w:val="en-US"/>
        </w:rPr>
      </w:pPr>
      <w:r w:rsidRPr="009A0043">
        <w:rPr>
          <w:rStyle w:val="VerbatimChar"/>
          <w:lang w:val="en-US"/>
        </w:rPr>
        <w:t>KernelFilteredSource</w:t>
      </w:r>
    </w:p>
    <w:p w14:paraId="3012744E" w14:textId="77777777" w:rsidR="007608C5" w:rsidRPr="008B3DC4" w:rsidRDefault="007608C5" w:rsidP="007608C5">
      <w:r w:rsidRPr="008B3DC4">
        <w:t>Der uploades ved initialupload een fil pr tile, således at datasættet fra starten består af samtlige beskrevne GeoTIFF-Filer. Disse filer kan være ensfarvede (f.eks. sorte) eller komplet fyldte med NODATA-værdier. Filerne skal i øvrigt overholde specifikationer under "opdatering" og som angivet ovenfor.</w:t>
      </w:r>
    </w:p>
    <w:p w14:paraId="4F04AB1A" w14:textId="77777777" w:rsidR="007608C5" w:rsidRDefault="007608C5" w:rsidP="007608C5">
      <w:r w:rsidRPr="008B3DC4">
        <w:t>Alle efterfølgende uploads af rastertiles til det givne rasterregister på Datafordeleren er således opdateringer til det eksisterende datasæt.</w:t>
      </w:r>
    </w:p>
    <w:p w14:paraId="4F017F19" w14:textId="744775C9" w:rsidR="004C048E" w:rsidRPr="008B3DC4" w:rsidRDefault="004C048E" w:rsidP="007608C5">
      <w:r>
        <w:t>Et eksempel på en VRT-fil kan ses i Bilag 10.</w:t>
      </w:r>
    </w:p>
    <w:p w14:paraId="0124EB53" w14:textId="77777777" w:rsidR="007608C5" w:rsidRPr="008B3DC4" w:rsidRDefault="007608C5" w:rsidP="007608C5">
      <w:pPr>
        <w:pStyle w:val="Heading4"/>
      </w:pPr>
      <w:bookmarkStart w:id="62" w:name="opdatering"/>
      <w:r w:rsidRPr="008B3DC4">
        <w:t>Opdatering</w:t>
      </w:r>
    </w:p>
    <w:bookmarkEnd w:id="62"/>
    <w:p w14:paraId="006491B1" w14:textId="77777777" w:rsidR="007608C5" w:rsidRPr="008B3DC4" w:rsidRDefault="007608C5" w:rsidP="007608C5">
      <w:r w:rsidRPr="008B3DC4">
        <w:t>Ved opdatering leveres en pakke bestående af:</w:t>
      </w:r>
    </w:p>
    <w:p w14:paraId="2D35F22B" w14:textId="77777777" w:rsidR="007608C5" w:rsidRPr="008B3DC4" w:rsidRDefault="007608C5" w:rsidP="00F711A0">
      <w:pPr>
        <w:pStyle w:val="Compact"/>
        <w:numPr>
          <w:ilvl w:val="0"/>
          <w:numId w:val="72"/>
        </w:numPr>
        <w:rPr>
          <w:lang w:val="da-DK"/>
        </w:rPr>
      </w:pPr>
      <w:r w:rsidRPr="008B3DC4">
        <w:rPr>
          <w:lang w:val="da-DK"/>
        </w:rPr>
        <w:t>X GeoTIFF-filer (hver med egenskaber som defineret i specifikationen for replikationskanalen)</w:t>
      </w:r>
    </w:p>
    <w:p w14:paraId="099829CF" w14:textId="77777777" w:rsidR="007608C5" w:rsidRPr="008B3DC4" w:rsidRDefault="007608C5" w:rsidP="00A54D49">
      <w:pPr>
        <w:pStyle w:val="Compact"/>
        <w:numPr>
          <w:ilvl w:val="0"/>
          <w:numId w:val="72"/>
        </w:numPr>
        <w:rPr>
          <w:lang w:val="da-DK"/>
        </w:rPr>
      </w:pPr>
      <w:r w:rsidRPr="008B3DC4">
        <w:rPr>
          <w:lang w:val="da-DK"/>
        </w:rPr>
        <w:t>1 VRT-fil (navngivet jf. navngivning for replikationskanalen - "[PakkeId].vrt", f.eks. "RC0001-100000001.vrt")</w:t>
      </w:r>
    </w:p>
    <w:p w14:paraId="2D88B188" w14:textId="77777777" w:rsidR="007608C5" w:rsidRDefault="007608C5" w:rsidP="007608C5">
      <w:r w:rsidRPr="008B3DC4">
        <w:t xml:space="preserve">VRT-filen udpeger hver enkelt "tile"/fil i leverancen og skal overholde præcis samme krav som for initialupload - bemærk at </w:t>
      </w:r>
      <w:r w:rsidRPr="008B3DC4">
        <w:rPr>
          <w:rStyle w:val="VerbatimChar"/>
        </w:rPr>
        <w:t>&lt;Metadata&gt;</w:t>
      </w:r>
      <w:r w:rsidRPr="008B3DC4">
        <w:t>-tagget skal udfyldes med løbenummer mv. Filerne (og derfor også deres beskrivelser i VRT-filen) skal være en ægte delmængde af det oprindelige datasæt.</w:t>
      </w:r>
    </w:p>
    <w:p w14:paraId="63AD2D8B" w14:textId="77777777" w:rsidR="00BA2B13" w:rsidRPr="008B3DC4" w:rsidRDefault="00BA2B13" w:rsidP="00BA2B13">
      <w:r>
        <w:t>En Raster leverance anses for fuldt modtaget når VRT-filen modtages, det er derfor væsentligt at alle GeoTIFF filerne er afleveret inden VRT-filen afleveres.</w:t>
      </w:r>
    </w:p>
    <w:p w14:paraId="700F853F" w14:textId="77777777" w:rsidR="007608C5" w:rsidRPr="008B3DC4" w:rsidRDefault="007608C5" w:rsidP="007608C5">
      <w:pPr>
        <w:pStyle w:val="Heading4"/>
      </w:pPr>
      <w:bookmarkStart w:id="63" w:name="transport-af-visse-formater-direkte-til-"/>
      <w:r w:rsidRPr="008B3DC4">
        <w:t>Transport af visse formater direkte til download</w:t>
      </w:r>
    </w:p>
    <w:bookmarkEnd w:id="63"/>
    <w:p w14:paraId="1E77AFBC" w14:textId="77777777" w:rsidR="007608C5" w:rsidRPr="008B3DC4" w:rsidRDefault="007608C5" w:rsidP="007608C5">
      <w:r w:rsidRPr="008B3DC4">
        <w:t>Der er mulighed for at transportere uploads direkte til download-tjeneste - eksempelvis JP2, CADRG mv (for visse formater er dette eneste mulighed, idet datafordeleren kun skal levere disse til download).</w:t>
      </w:r>
    </w:p>
    <w:p w14:paraId="709D7DB6" w14:textId="77777777" w:rsidR="007608C5" w:rsidRPr="008B3DC4" w:rsidRDefault="007608C5" w:rsidP="007608C5">
      <w:r w:rsidRPr="008B3DC4">
        <w:t>Datafordelerens datastore, for Ortofotos f.eks. JPEG-komprimerede GeoTIFF, vil blive benyttet til at generere aflevering af alt andet end de originale filer, ligesom download med areal-begræsninger eller lignende også vil blive håndteret denne vej.</w:t>
      </w:r>
    </w:p>
    <w:p w14:paraId="655FA93F" w14:textId="53867583" w:rsidR="00124B58" w:rsidRPr="009665D9" w:rsidRDefault="009E55AE" w:rsidP="009A0043">
      <w:pPr>
        <w:pStyle w:val="Heading4"/>
      </w:pPr>
      <w:r w:rsidRPr="00914736">
        <w:t>SAnity checks af rasterdata</w:t>
      </w:r>
    </w:p>
    <w:p w14:paraId="3B80B402" w14:textId="6DB29E1C" w:rsidR="009E55AE" w:rsidRDefault="009132CC">
      <w:bookmarkStart w:id="64" w:name="_Toc408571706"/>
      <w:r w:rsidRPr="009A0043">
        <w:t xml:space="preserve">Ved upload testes det at </w:t>
      </w:r>
      <w:r>
        <w:t xml:space="preserve">den medfølgende VRT-fil opfylder kravene fra Datafordeleren, samt at </w:t>
      </w:r>
      <w:r w:rsidRPr="009A0043">
        <w:t xml:space="preserve">hver </w:t>
      </w:r>
      <w:r>
        <w:t xml:space="preserve">enkelt </w:t>
      </w:r>
      <w:r w:rsidRPr="009A1ECE">
        <w:t>raster</w:t>
      </w:r>
      <w:r w:rsidRPr="009A0043">
        <w:t xml:space="preserve">fil </w:t>
      </w:r>
      <w:r>
        <w:t>i</w:t>
      </w:r>
      <w:r w:rsidRPr="009A0043">
        <w:t xml:space="preserve"> e</w:t>
      </w:r>
      <w:r>
        <w:t xml:space="preserve">n opdatering er (har en header) som beskrevet i den oprindelige konfiguration af datasættet. </w:t>
      </w:r>
      <w:r w:rsidR="00664145">
        <w:t>Hvis en opdaterings filer ikke udgør en ægte delmængde af den oprindelige konfiguration, afvises opdateringen.</w:t>
      </w:r>
      <w:r w:rsidR="008200B2">
        <w:t xml:space="preserve"> Der må således ikke være filer i en opdatering, der ikke fandtes i den oprindelige beskrivelse, ligesom filer der findes i opdateringen skal være præcis som oprindeligt beskrevet.</w:t>
      </w:r>
    </w:p>
    <w:p w14:paraId="792BEC47" w14:textId="4E47B00A" w:rsidR="00A16A74" w:rsidRPr="00EB0F18" w:rsidRDefault="00A16A74" w:rsidP="00A16A74">
      <w:pPr>
        <w:autoSpaceDE w:val="0"/>
        <w:autoSpaceDN w:val="0"/>
        <w:adjustRightInd w:val="0"/>
        <w:spacing w:before="0" w:after="0" w:line="240" w:lineRule="auto"/>
        <w:rPr>
          <w:rFonts w:ascii="Consolas" w:hAnsi="Consolas" w:cs="Consolas"/>
          <w:color w:val="000000"/>
          <w:sz w:val="19"/>
          <w:szCs w:val="19"/>
          <w:highlight w:val="white"/>
        </w:rPr>
      </w:pPr>
    </w:p>
    <w:p w14:paraId="7E82F09C" w14:textId="635CE4AA" w:rsidR="00A44FC4" w:rsidRPr="008B3DC4" w:rsidRDefault="00A44FC4" w:rsidP="00A44FC4">
      <w:pPr>
        <w:pStyle w:val="Heading3"/>
      </w:pPr>
      <w:bookmarkStart w:id="65" w:name="_Toc430780796"/>
      <w:r>
        <w:t>Punktsky-data</w:t>
      </w:r>
      <w:bookmarkEnd w:id="65"/>
    </w:p>
    <w:p w14:paraId="53E78A9C" w14:textId="77777777" w:rsidR="00497D06" w:rsidRPr="007A4274" w:rsidRDefault="00497D06" w:rsidP="00497D06">
      <w:r w:rsidRPr="007A4274">
        <w:lastRenderedPageBreak/>
        <w:t>Punktsky-data leveres som LAZ (se http://www.laszip.org/), der skal kunne læses af LasZIP version 2.2.0. LAZ er en industristandard for komprimering af filer i ASPRS LAS-standard (http://www.asprs.org/Committee-General/LASer-LAS-File-Format-Exchange-Activities.html) og der understøttes en underliggende LAS-standard op til og med version 1.3.</w:t>
      </w:r>
    </w:p>
    <w:p w14:paraId="74BD710A" w14:textId="77777777" w:rsidR="00497D06" w:rsidRPr="007A4274" w:rsidRDefault="00497D06" w:rsidP="00497D06">
      <w:r w:rsidRPr="007A4274">
        <w:t xml:space="preserve">Datasættet skal være opdelt i tiles, der berører </w:t>
      </w:r>
      <w:r w:rsidRPr="007A4274">
        <w:rPr>
          <w:i/>
        </w:rPr>
        <w:t>men ikke overlapper hinanden</w:t>
      </w:r>
      <w:r w:rsidRPr="007A4274">
        <w:t>, som navngives standardiseret og ensartet.</w:t>
      </w:r>
    </w:p>
    <w:p w14:paraId="22A67BD4" w14:textId="77777777" w:rsidR="00497D06" w:rsidRPr="007A4274" w:rsidRDefault="00497D06" w:rsidP="009A0043">
      <w:pPr>
        <w:pStyle w:val="Heading4"/>
      </w:pPr>
      <w:bookmarkStart w:id="66" w:name="arketyper-for-punktskydata-i-datafordele"/>
      <w:r w:rsidRPr="007A4274">
        <w:t>Arketyper for punktskydata i Datafordeleren</w:t>
      </w:r>
    </w:p>
    <w:bookmarkEnd w:id="66"/>
    <w:p w14:paraId="67E93CC5" w14:textId="77777777" w:rsidR="00497D06" w:rsidRPr="007A4274" w:rsidRDefault="00497D06" w:rsidP="00497D06">
      <w:r w:rsidRPr="007A4274">
        <w:t>Arketypen er et sæt af punkter (typisk mange) med varierende tæthed. De enkelte punkter opnås typisk fra laser scanning af et objekts overflade. Punktskyer er grundlag for højdemodellerne.</w:t>
      </w:r>
    </w:p>
    <w:p w14:paraId="79CD39B7" w14:textId="77777777" w:rsidR="00497D06" w:rsidRPr="007A4274" w:rsidRDefault="00497D06" w:rsidP="00497D06">
      <w:r w:rsidRPr="007A4274">
        <w:t>Headeren for LAZ-filen skal indeholde de i LAS-standarden påkrævede headerinformationer, der skal udfyldes med meningsfyldte værdier. Især skal det iagtages, at følgende felter udfyldes korrekt (navngivning følger ASPRS' standard):</w:t>
      </w:r>
    </w:p>
    <w:p w14:paraId="512C0DC0" w14:textId="77777777" w:rsidR="00497D06" w:rsidRDefault="00497D06" w:rsidP="00F711A0">
      <w:pPr>
        <w:pStyle w:val="Compact"/>
        <w:numPr>
          <w:ilvl w:val="0"/>
          <w:numId w:val="75"/>
        </w:numPr>
      </w:pPr>
      <w:r>
        <w:t>X scale factor</w:t>
      </w:r>
    </w:p>
    <w:p w14:paraId="22186AB9" w14:textId="77777777" w:rsidR="00497D06" w:rsidRDefault="00497D06" w:rsidP="00A54D49">
      <w:pPr>
        <w:pStyle w:val="Compact"/>
        <w:numPr>
          <w:ilvl w:val="0"/>
          <w:numId w:val="75"/>
        </w:numPr>
      </w:pPr>
      <w:r>
        <w:t>Y scale factor</w:t>
      </w:r>
    </w:p>
    <w:p w14:paraId="1DC30B3C" w14:textId="77777777" w:rsidR="00497D06" w:rsidRDefault="00497D06">
      <w:pPr>
        <w:pStyle w:val="Compact"/>
        <w:numPr>
          <w:ilvl w:val="0"/>
          <w:numId w:val="75"/>
        </w:numPr>
      </w:pPr>
      <w:r>
        <w:t>Z scale factor</w:t>
      </w:r>
    </w:p>
    <w:p w14:paraId="5E92AFF9" w14:textId="77777777" w:rsidR="00497D06" w:rsidRDefault="00497D06">
      <w:pPr>
        <w:pStyle w:val="Compact"/>
        <w:numPr>
          <w:ilvl w:val="0"/>
          <w:numId w:val="75"/>
        </w:numPr>
      </w:pPr>
      <w:r>
        <w:t>X offset</w:t>
      </w:r>
    </w:p>
    <w:p w14:paraId="3C75BF9F" w14:textId="77777777" w:rsidR="00497D06" w:rsidRDefault="00497D06">
      <w:pPr>
        <w:pStyle w:val="Compact"/>
        <w:numPr>
          <w:ilvl w:val="0"/>
          <w:numId w:val="75"/>
        </w:numPr>
      </w:pPr>
      <w:r>
        <w:t>Y offset</w:t>
      </w:r>
    </w:p>
    <w:p w14:paraId="0C44FA47" w14:textId="77777777" w:rsidR="00497D06" w:rsidRDefault="00497D06">
      <w:pPr>
        <w:pStyle w:val="Compact"/>
        <w:numPr>
          <w:ilvl w:val="0"/>
          <w:numId w:val="75"/>
        </w:numPr>
      </w:pPr>
      <w:r>
        <w:t>Z offset</w:t>
      </w:r>
    </w:p>
    <w:p w14:paraId="4D421C28" w14:textId="77777777" w:rsidR="00497D06" w:rsidRDefault="00497D06">
      <w:pPr>
        <w:pStyle w:val="Compact"/>
        <w:numPr>
          <w:ilvl w:val="0"/>
          <w:numId w:val="75"/>
        </w:numPr>
      </w:pPr>
      <w:r>
        <w:t>Max X</w:t>
      </w:r>
    </w:p>
    <w:p w14:paraId="7C3F045E" w14:textId="77777777" w:rsidR="00497D06" w:rsidRDefault="00497D06">
      <w:pPr>
        <w:pStyle w:val="Compact"/>
        <w:numPr>
          <w:ilvl w:val="0"/>
          <w:numId w:val="75"/>
        </w:numPr>
      </w:pPr>
      <w:r>
        <w:t>Min X</w:t>
      </w:r>
    </w:p>
    <w:p w14:paraId="18978230" w14:textId="77777777" w:rsidR="00497D06" w:rsidRDefault="00497D06">
      <w:pPr>
        <w:pStyle w:val="Compact"/>
        <w:numPr>
          <w:ilvl w:val="0"/>
          <w:numId w:val="75"/>
        </w:numPr>
      </w:pPr>
      <w:r>
        <w:t>Max Y</w:t>
      </w:r>
    </w:p>
    <w:p w14:paraId="076A1E9E" w14:textId="77777777" w:rsidR="00497D06" w:rsidRDefault="00497D06">
      <w:pPr>
        <w:pStyle w:val="Compact"/>
        <w:numPr>
          <w:ilvl w:val="0"/>
          <w:numId w:val="75"/>
        </w:numPr>
      </w:pPr>
      <w:r>
        <w:t>Min Y</w:t>
      </w:r>
    </w:p>
    <w:p w14:paraId="0D254933" w14:textId="77777777" w:rsidR="00497D06" w:rsidRDefault="00497D06">
      <w:pPr>
        <w:pStyle w:val="Compact"/>
        <w:numPr>
          <w:ilvl w:val="0"/>
          <w:numId w:val="75"/>
        </w:numPr>
      </w:pPr>
      <w:r>
        <w:t>Max Z</w:t>
      </w:r>
    </w:p>
    <w:p w14:paraId="6A75ED09" w14:textId="77777777" w:rsidR="00497D06" w:rsidRDefault="00497D06">
      <w:pPr>
        <w:pStyle w:val="Compact"/>
        <w:numPr>
          <w:ilvl w:val="0"/>
          <w:numId w:val="75"/>
        </w:numPr>
      </w:pPr>
      <w:r>
        <w:t>Min Z</w:t>
      </w:r>
    </w:p>
    <w:p w14:paraId="4913655C" w14:textId="0C0A0C13" w:rsidR="00497D06" w:rsidRPr="007A4274" w:rsidRDefault="00497D06" w:rsidP="00497D06">
      <w:r w:rsidRPr="007A4274">
        <w:t xml:space="preserve">Som beskrevet ovenfor skal datasættet være opdelt i tiles (se også "Regelsæt for lagring af data i Geodatabanken" fra GST) der grænser op til hinanden men </w:t>
      </w:r>
      <w:r w:rsidRPr="009A0043">
        <w:t>ikke overlapper</w:t>
      </w:r>
      <w:r w:rsidRPr="007A4274">
        <w:t>. Således skal den udstrækning, som (Min X, Min Y) og (Max X, Max Y) beskriver, svare til tileopdelingen.</w:t>
      </w:r>
    </w:p>
    <w:p w14:paraId="08245444" w14:textId="77777777" w:rsidR="00497D06" w:rsidRPr="007A4274" w:rsidRDefault="00497D06" w:rsidP="00497D06">
      <w:r w:rsidRPr="007A4274">
        <w:t>Filens filnavn, headerindhold med videre vil blive sammenlignet med de ved initialupload definerede værdier, og filen blive afvist, hvis der er uoverenstemmelser. Se desuden eksempel på påkrævet header-indhold i rasterfiler hos GSTs Geodatabank.</w:t>
      </w:r>
    </w:p>
    <w:p w14:paraId="74C16002" w14:textId="60822077" w:rsidR="00497D06" w:rsidRPr="00E05255" w:rsidRDefault="00497D06" w:rsidP="00497D06">
      <w:r w:rsidRPr="00E05255">
        <w:t xml:space="preserve">Eksempel </w:t>
      </w:r>
      <w:r w:rsidR="00B6542C">
        <w:t xml:space="preserve">på udskrift </w:t>
      </w:r>
      <w:r w:rsidRPr="00E05255">
        <w:t xml:space="preserve">fra </w:t>
      </w:r>
      <w:r w:rsidRPr="00E05255">
        <w:rPr>
          <w:rStyle w:val="VerbatimChar"/>
        </w:rPr>
        <w:t>lasinfo</w:t>
      </w:r>
      <w:r w:rsidR="00B6542C" w:rsidRPr="00E05255">
        <w:t xml:space="preserve"> kan ses </w:t>
      </w:r>
      <w:r w:rsidR="00B6542C">
        <w:t>i Bilag 11.</w:t>
      </w:r>
    </w:p>
    <w:p w14:paraId="77F038FB" w14:textId="77777777" w:rsidR="00497D06" w:rsidRPr="007A4274" w:rsidRDefault="00497D06" w:rsidP="009A0043">
      <w:pPr>
        <w:pStyle w:val="Heading4"/>
      </w:pPr>
      <w:bookmarkStart w:id="67" w:name="aftaleindgåelse-og-initial-upload-1"/>
      <w:r w:rsidRPr="007A4274">
        <w:t>Aftaleindgåelse og initial-upload</w:t>
      </w:r>
    </w:p>
    <w:bookmarkEnd w:id="67"/>
    <w:p w14:paraId="64064D06" w14:textId="3ECAB577" w:rsidR="00D643A2" w:rsidRPr="007A4274" w:rsidRDefault="00D643A2" w:rsidP="00D643A2">
      <w:r w:rsidRPr="007A4274">
        <w:t xml:space="preserve">Ved indgåelse af aftale om </w:t>
      </w:r>
      <w:r w:rsidR="00117E1E">
        <w:t>punktsky</w:t>
      </w:r>
      <w:r w:rsidRPr="007A4274">
        <w:t>-register udarbejdes en X</w:t>
      </w:r>
      <w:r>
        <w:t>ML</w:t>
      </w:r>
      <w:r w:rsidRPr="007A4274">
        <w:t xml:space="preserve">-fil, der beskriver det komplette datasæt. </w:t>
      </w:r>
      <w:r>
        <w:t>XML</w:t>
      </w:r>
      <w:r w:rsidRPr="007A4274">
        <w:t>-filen indeholder en komplet liste af filnavne og for hver fil min</w:t>
      </w:r>
      <w:r>
        <w:t xml:space="preserve"> </w:t>
      </w:r>
      <w:r w:rsidRPr="007A4274">
        <w:t>X, min</w:t>
      </w:r>
      <w:r>
        <w:t xml:space="preserve"> </w:t>
      </w:r>
      <w:r w:rsidRPr="007A4274">
        <w:t>Y, max</w:t>
      </w:r>
      <w:r>
        <w:t xml:space="preserve"> </w:t>
      </w:r>
      <w:r w:rsidRPr="007A4274">
        <w:t>X, max</w:t>
      </w:r>
      <w:r>
        <w:t xml:space="preserve"> </w:t>
      </w:r>
      <w:r w:rsidRPr="007A4274">
        <w:t>Y (svarende til header-informationen for hver fil).</w:t>
      </w:r>
      <w:r>
        <w:t xml:space="preserve"> XML-filen skal overholde det XSD-schema som Datafordeleren udstiller på </w:t>
      </w:r>
      <w:r w:rsidR="0027117D" w:rsidRPr="009909E8">
        <w:rPr>
          <w:color w:val="0070C0"/>
        </w:rPr>
        <w:t>N/A</w:t>
      </w:r>
      <w:r w:rsidR="0027117D">
        <w:t xml:space="preserve">, </w:t>
      </w:r>
      <w:r>
        <w:t>som kun tillader de korrekte felter og kræver felter, som beskrevet i dette dokument.</w:t>
      </w:r>
    </w:p>
    <w:p w14:paraId="60C5BC64" w14:textId="02517BB7" w:rsidR="00D643A2" w:rsidRPr="007A4274" w:rsidRDefault="00D643A2" w:rsidP="00D643A2">
      <w:r w:rsidRPr="007A4274">
        <w:lastRenderedPageBreak/>
        <w:t>Der uploades initielt et komplet datasæt (inkl evt. tomme LAZ-filer, hvor der endnu ikke er data) og alle følgende uploads er derfor en opdatering af de eksisterende filer. Filerne leveres i een og kun een af Datafordeleren understøttet projektion.</w:t>
      </w:r>
      <w:r>
        <w:t xml:space="preserve"> </w:t>
      </w:r>
      <w:r w:rsidRPr="008B3DC4">
        <w:t>Init</w:t>
      </w:r>
      <w:r>
        <w:t>i</w:t>
      </w:r>
      <w:r w:rsidRPr="008B3DC4">
        <w:t xml:space="preserve">alupload vil have sekvensløbenummer </w:t>
      </w:r>
      <w:r w:rsidR="0027117D" w:rsidRPr="009909E8">
        <w:rPr>
          <w:color w:val="0070C0"/>
        </w:rPr>
        <w:t>N/A</w:t>
      </w:r>
      <w:r w:rsidR="0027117D">
        <w:t xml:space="preserve"> </w:t>
      </w:r>
      <w:r>
        <w:t xml:space="preserve">og DeliveryType have værdien ”Total”. </w:t>
      </w:r>
      <w:r w:rsidRPr="008B3DC4">
        <w:t>Øvrige oplysninger udfyldes.</w:t>
      </w:r>
    </w:p>
    <w:p w14:paraId="1CD920AC" w14:textId="0B03D75A" w:rsidR="00D643A2" w:rsidRPr="007A4274" w:rsidRDefault="00D643A2" w:rsidP="00D643A2">
      <w:r w:rsidRPr="007A4274">
        <w:t xml:space="preserve">For dette datasæt er valgt: </w:t>
      </w:r>
      <w:r w:rsidR="0027117D" w:rsidRPr="009909E8">
        <w:rPr>
          <w:color w:val="0070C0"/>
        </w:rPr>
        <w:t>N/A</w:t>
      </w:r>
      <w:r w:rsidRPr="007A4274">
        <w:t>.</w:t>
      </w:r>
    </w:p>
    <w:p w14:paraId="1E0C9B46" w14:textId="77777777" w:rsidR="00497D06" w:rsidRPr="007A4274" w:rsidRDefault="00497D06" w:rsidP="009A0043">
      <w:pPr>
        <w:pStyle w:val="Heading4"/>
      </w:pPr>
      <w:bookmarkStart w:id="68" w:name="opdatering-1"/>
      <w:r w:rsidRPr="007A4274">
        <w:t>Opdatering</w:t>
      </w:r>
    </w:p>
    <w:bookmarkEnd w:id="68"/>
    <w:p w14:paraId="044D5AE2" w14:textId="14822A65" w:rsidR="00091500" w:rsidRPr="007A4274" w:rsidRDefault="002C383F" w:rsidP="00091500">
      <w:r w:rsidRPr="007A4274">
        <w:t xml:space="preserve">Ved opdatering af punktskydata leveres </w:t>
      </w:r>
      <w:r>
        <w:t xml:space="preserve">ligeledes </w:t>
      </w:r>
      <w:r w:rsidRPr="007A4274">
        <w:t xml:space="preserve">en </w:t>
      </w:r>
      <w:r>
        <w:t>XML</w:t>
      </w:r>
      <w:r w:rsidRPr="007A4274">
        <w:t xml:space="preserve">-fil, der beskriver opdateringen. </w:t>
      </w:r>
      <w:r>
        <w:t>XML</w:t>
      </w:r>
      <w:r w:rsidRPr="007A4274">
        <w:t>-filen indeholder en header og et XML-element for hver fil, der opdateres med: filnavn, min</w:t>
      </w:r>
      <w:r>
        <w:t xml:space="preserve"> </w:t>
      </w:r>
      <w:r w:rsidRPr="007A4274">
        <w:t>X, min</w:t>
      </w:r>
      <w:r>
        <w:t xml:space="preserve"> </w:t>
      </w:r>
      <w:r w:rsidRPr="007A4274">
        <w:t>Y, max</w:t>
      </w:r>
      <w:r>
        <w:t xml:space="preserve"> </w:t>
      </w:r>
      <w:r w:rsidRPr="007A4274">
        <w:t>X, max</w:t>
      </w:r>
      <w:r>
        <w:t xml:space="preserve"> </w:t>
      </w:r>
      <w:r w:rsidRPr="007A4274">
        <w:t>Y. Hvert element i opdateringsfilen skal svare til et element i det ved initialupload definerede datasæt. Ved opdatering er der således altid tale om at</w:t>
      </w:r>
      <w:r>
        <w:t xml:space="preserve"> overskrive en eksisterende fil, hvorfor DeliveryType ved opdatering altid er ”Delta”.</w:t>
      </w:r>
      <w:r w:rsidR="00091500" w:rsidRPr="00091500">
        <w:t xml:space="preserve"> </w:t>
      </w:r>
    </w:p>
    <w:p w14:paraId="26A44BBF" w14:textId="77777777" w:rsidR="00091500" w:rsidRDefault="00091500" w:rsidP="00091500">
      <w:pPr>
        <w:pStyle w:val="Heading4"/>
      </w:pPr>
      <w:r>
        <w:t>Eksempel på XML-fil</w:t>
      </w:r>
    </w:p>
    <w:p w14:paraId="07FAA858" w14:textId="77777777" w:rsidR="00091500" w:rsidRDefault="00091500" w:rsidP="00091500">
      <w:pPr>
        <w:rPr>
          <w:rFonts w:ascii="Consolas" w:hAnsi="Consolas"/>
          <w:color w:val="333333"/>
          <w:sz w:val="16"/>
        </w:rPr>
      </w:pPr>
      <w:r>
        <w:t>Nedenstående er et eksempel på XML, til opdatering af den fiktive ”1”-replikeringskanal. Opdateringen indeholder en enkelt opdateret LAZ-file:</w:t>
      </w:r>
    </w:p>
    <w:p w14:paraId="3618F629" w14:textId="77777777" w:rsidR="00091500" w:rsidRDefault="00091500" w:rsidP="00091500">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6A85397"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DatafordelerPointcloudDelivery</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xmlns</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pointcloud.xsd</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p>
    <w:p w14:paraId="329BB9BF"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Header</w:t>
      </w:r>
      <w:r w:rsidRPr="00EB0F18">
        <w:rPr>
          <w:rFonts w:ascii="Consolas" w:hAnsi="Consolas" w:cs="Consolas"/>
          <w:color w:val="0000FF"/>
          <w:sz w:val="19"/>
          <w:szCs w:val="19"/>
          <w:highlight w:val="white"/>
          <w:lang w:val="en-US"/>
        </w:rPr>
        <w:t>&gt;</w:t>
      </w:r>
    </w:p>
    <w:p w14:paraId="1B31B1D3"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DataProviderName</w:t>
      </w:r>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Geodatastyrelsen</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DataProviderName</w:t>
      </w:r>
      <w:r w:rsidRPr="00EB0F18">
        <w:rPr>
          <w:rFonts w:ascii="Consolas" w:hAnsi="Consolas" w:cs="Consolas"/>
          <w:color w:val="0000FF"/>
          <w:sz w:val="19"/>
          <w:szCs w:val="19"/>
          <w:highlight w:val="white"/>
          <w:lang w:val="en-US"/>
        </w:rPr>
        <w:t>&gt;</w:t>
      </w:r>
    </w:p>
    <w:p w14:paraId="5C7FB288"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ReplicationChannelID</w:t>
      </w:r>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1</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ReplicationChannelID</w:t>
      </w:r>
      <w:r w:rsidRPr="00EB0F18">
        <w:rPr>
          <w:rFonts w:ascii="Consolas" w:hAnsi="Consolas" w:cs="Consolas"/>
          <w:color w:val="0000FF"/>
          <w:sz w:val="19"/>
          <w:szCs w:val="19"/>
          <w:highlight w:val="white"/>
          <w:lang w:val="en-US"/>
        </w:rPr>
        <w:t>&gt;</w:t>
      </w:r>
    </w:p>
    <w:p w14:paraId="29F1052B"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SequenceNumber</w:t>
      </w:r>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100000001</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SequenceNumber</w:t>
      </w:r>
      <w:r w:rsidRPr="00EB0F18">
        <w:rPr>
          <w:rFonts w:ascii="Consolas" w:hAnsi="Consolas" w:cs="Consolas"/>
          <w:color w:val="0000FF"/>
          <w:sz w:val="19"/>
          <w:szCs w:val="19"/>
          <w:highlight w:val="white"/>
          <w:lang w:val="en-US"/>
        </w:rPr>
        <w:t>&gt;</w:t>
      </w:r>
    </w:p>
    <w:p w14:paraId="1E5FFC78"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TimeOfCreation</w:t>
      </w:r>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2015-01-20T10:07:00</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TimeOfCreation</w:t>
      </w:r>
      <w:r w:rsidRPr="00EB0F18">
        <w:rPr>
          <w:rFonts w:ascii="Consolas" w:hAnsi="Consolas" w:cs="Consolas"/>
          <w:color w:val="0000FF"/>
          <w:sz w:val="19"/>
          <w:szCs w:val="19"/>
          <w:highlight w:val="white"/>
          <w:lang w:val="en-US"/>
        </w:rPr>
        <w:t>&gt;</w:t>
      </w:r>
    </w:p>
    <w:p w14:paraId="636543C2"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CoversPeriodFrom</w:t>
      </w:r>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2014-01-01T00:00:00</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CoversPeriodFrom</w:t>
      </w:r>
      <w:r w:rsidRPr="00EB0F18">
        <w:rPr>
          <w:rFonts w:ascii="Consolas" w:hAnsi="Consolas" w:cs="Consolas"/>
          <w:color w:val="0000FF"/>
          <w:sz w:val="19"/>
          <w:szCs w:val="19"/>
          <w:highlight w:val="white"/>
          <w:lang w:val="en-US"/>
        </w:rPr>
        <w:t>&gt;</w:t>
      </w:r>
    </w:p>
    <w:p w14:paraId="3EE56436" w14:textId="77777777" w:rsidR="00091500" w:rsidRDefault="00091500" w:rsidP="00091500">
      <w:pPr>
        <w:autoSpaceDE w:val="0"/>
        <w:autoSpaceDN w:val="0"/>
        <w:adjustRightInd w:val="0"/>
        <w:spacing w:before="0" w:after="0" w:line="240" w:lineRule="auto"/>
        <w:rPr>
          <w:rFonts w:ascii="Consolas" w:hAnsi="Consolas" w:cs="Consolas"/>
          <w:color w:val="0000FF"/>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CoversPeriodTo</w:t>
      </w:r>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2014-12-31T23:59:59</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CoversPeriodTo</w:t>
      </w:r>
      <w:r w:rsidRPr="00EB0F18">
        <w:rPr>
          <w:rFonts w:ascii="Consolas" w:hAnsi="Consolas" w:cs="Consolas"/>
          <w:color w:val="0000FF"/>
          <w:sz w:val="19"/>
          <w:szCs w:val="19"/>
          <w:highlight w:val="white"/>
          <w:lang w:val="en-US"/>
        </w:rPr>
        <w:t>&gt;</w:t>
      </w:r>
    </w:p>
    <w:p w14:paraId="01423354"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CC4841">
        <w:rPr>
          <w:rFonts w:ascii="Consolas" w:hAnsi="Consolas" w:cs="Consolas"/>
          <w:color w:val="0000FF"/>
          <w:sz w:val="19"/>
          <w:szCs w:val="19"/>
          <w:highlight w:val="white"/>
          <w:lang w:val="en-US"/>
        </w:rPr>
        <w:t xml:space="preserve">    </w:t>
      </w:r>
      <w:r w:rsidRPr="00B66F1C">
        <w:rPr>
          <w:rFonts w:ascii="Consolas" w:hAnsi="Consolas" w:cs="Consolas"/>
          <w:color w:val="0000FF"/>
          <w:sz w:val="19"/>
          <w:szCs w:val="19"/>
          <w:highlight w:val="white"/>
          <w:lang w:val="en-US"/>
        </w:rPr>
        <w:t>&lt;</w:t>
      </w:r>
      <w:r w:rsidRPr="00B66F1C">
        <w:rPr>
          <w:rFonts w:ascii="Consolas" w:hAnsi="Consolas" w:cs="Consolas"/>
          <w:color w:val="A31515"/>
          <w:sz w:val="19"/>
          <w:szCs w:val="19"/>
          <w:highlight w:val="white"/>
          <w:lang w:val="en-US"/>
        </w:rPr>
        <w:t>DeliveryType</w:t>
      </w:r>
      <w:r w:rsidRPr="00B66F1C">
        <w:rPr>
          <w:rFonts w:ascii="Consolas" w:hAnsi="Consolas" w:cs="Consolas"/>
          <w:color w:val="0000FF"/>
          <w:sz w:val="19"/>
          <w:szCs w:val="19"/>
          <w:highlight w:val="white"/>
          <w:lang w:val="en-US"/>
        </w:rPr>
        <w:t>&gt;</w:t>
      </w:r>
      <w:r w:rsidRPr="00B66F1C">
        <w:rPr>
          <w:rFonts w:ascii="Consolas" w:hAnsi="Consolas" w:cs="Consolas"/>
          <w:color w:val="000000"/>
          <w:sz w:val="19"/>
          <w:szCs w:val="19"/>
          <w:highlight w:val="white"/>
          <w:lang w:val="en-US"/>
        </w:rPr>
        <w:t>Delta</w:t>
      </w:r>
      <w:r w:rsidRPr="00B66F1C">
        <w:rPr>
          <w:rFonts w:ascii="Consolas" w:hAnsi="Consolas" w:cs="Consolas"/>
          <w:color w:val="0000FF"/>
          <w:sz w:val="19"/>
          <w:szCs w:val="19"/>
          <w:highlight w:val="white"/>
          <w:lang w:val="en-US"/>
        </w:rPr>
        <w:t>&lt;/</w:t>
      </w:r>
      <w:r w:rsidRPr="00B66F1C">
        <w:rPr>
          <w:rFonts w:ascii="Consolas" w:hAnsi="Consolas" w:cs="Consolas"/>
          <w:color w:val="A31515"/>
          <w:sz w:val="19"/>
          <w:szCs w:val="19"/>
          <w:highlight w:val="white"/>
          <w:lang w:val="en-US"/>
        </w:rPr>
        <w:t>DeliveryType</w:t>
      </w:r>
      <w:r w:rsidRPr="00B66F1C">
        <w:rPr>
          <w:rFonts w:ascii="Consolas" w:hAnsi="Consolas" w:cs="Consolas"/>
          <w:color w:val="0000FF"/>
          <w:sz w:val="19"/>
          <w:szCs w:val="19"/>
          <w:highlight w:val="white"/>
          <w:lang w:val="en-US"/>
        </w:rPr>
        <w:t>&gt;</w:t>
      </w:r>
    </w:p>
    <w:p w14:paraId="63B7CA79"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Header</w:t>
      </w:r>
      <w:r w:rsidRPr="00EB0F18">
        <w:rPr>
          <w:rFonts w:ascii="Consolas" w:hAnsi="Consolas" w:cs="Consolas"/>
          <w:color w:val="0000FF"/>
          <w:sz w:val="19"/>
          <w:szCs w:val="19"/>
          <w:highlight w:val="white"/>
          <w:lang w:val="en-US"/>
        </w:rPr>
        <w:t>&gt;</w:t>
      </w:r>
    </w:p>
    <w:p w14:paraId="1CDF5D33"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Data</w:t>
      </w:r>
      <w:r w:rsidRPr="00EB0F18">
        <w:rPr>
          <w:rFonts w:ascii="Consolas" w:hAnsi="Consolas" w:cs="Consolas"/>
          <w:color w:val="0000FF"/>
          <w:sz w:val="19"/>
          <w:szCs w:val="19"/>
          <w:highlight w:val="white"/>
          <w:lang w:val="en-US"/>
        </w:rPr>
        <w:t>&gt;</w:t>
      </w:r>
    </w:p>
    <w:p w14:paraId="40073948"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File</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FileName</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A15229">
        <w:rPr>
          <w:rFonts w:ascii="Consolas" w:hAnsi="Consolas" w:cs="Consolas"/>
          <w:color w:val="0000FF"/>
          <w:sz w:val="19"/>
          <w:szCs w:val="19"/>
          <w:lang w:val="en-US"/>
        </w:rPr>
        <w:t>punktsky_637</w:t>
      </w:r>
      <w:r>
        <w:rPr>
          <w:rFonts w:ascii="Consolas" w:hAnsi="Consolas" w:cs="Consolas"/>
          <w:color w:val="0000FF"/>
          <w:sz w:val="19"/>
          <w:szCs w:val="19"/>
          <w:lang w:val="en-US"/>
        </w:rPr>
        <w:t>1</w:t>
      </w:r>
      <w:r w:rsidRPr="00A15229">
        <w:rPr>
          <w:rFonts w:ascii="Consolas" w:hAnsi="Consolas" w:cs="Consolas"/>
          <w:color w:val="0000FF"/>
          <w:sz w:val="19"/>
          <w:szCs w:val="19"/>
          <w:lang w:val="en-US"/>
        </w:rPr>
        <w:t>_57</w:t>
      </w:r>
      <w:r>
        <w:rPr>
          <w:rFonts w:ascii="Consolas" w:hAnsi="Consolas" w:cs="Consolas"/>
          <w:color w:val="0000FF"/>
          <w:sz w:val="19"/>
          <w:szCs w:val="19"/>
          <w:lang w:val="en-US"/>
        </w:rPr>
        <w:t>2</w:t>
      </w:r>
      <w:r w:rsidRPr="00A15229">
        <w:rPr>
          <w:rFonts w:ascii="Consolas" w:hAnsi="Consolas" w:cs="Consolas"/>
          <w:color w:val="0000FF"/>
          <w:sz w:val="19"/>
          <w:szCs w:val="19"/>
          <w:lang w:val="en-US"/>
        </w:rPr>
        <w:t>.laz</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MinX</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572000</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MinY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6371000</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MaxX</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573000</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MaxY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6372000</w:t>
      </w:r>
      <w:r w:rsidRPr="00EB0F18">
        <w:rPr>
          <w:rFonts w:ascii="Consolas" w:hAnsi="Consolas" w:cs="Consolas"/>
          <w:color w:val="000000"/>
          <w:sz w:val="19"/>
          <w:szCs w:val="19"/>
          <w:highlight w:val="white"/>
          <w:lang w:val="en-US"/>
        </w:rPr>
        <w:t xml:space="preserve">" </w:t>
      </w:r>
      <w:r w:rsidRPr="00A15229">
        <w:rPr>
          <w:rFonts w:ascii="Consolas" w:hAnsi="Consolas" w:cs="Consolas"/>
          <w:color w:val="0000FF"/>
          <w:sz w:val="19"/>
          <w:szCs w:val="19"/>
          <w:highlight w:val="white"/>
          <w:lang w:val="en-US"/>
        </w:rPr>
        <w:t>/&gt;</w:t>
      </w:r>
    </w:p>
    <w:p w14:paraId="702D4B22" w14:textId="77777777" w:rsidR="00091500" w:rsidRPr="00B66F1C" w:rsidRDefault="00091500" w:rsidP="00091500">
      <w:pPr>
        <w:autoSpaceDE w:val="0"/>
        <w:autoSpaceDN w:val="0"/>
        <w:adjustRightInd w:val="0"/>
        <w:spacing w:before="0" w:after="0" w:line="240" w:lineRule="auto"/>
        <w:rPr>
          <w:rFonts w:cs="Consolas"/>
          <w:color w:val="0000FF"/>
          <w:sz w:val="19"/>
          <w:szCs w:val="19"/>
          <w:highlight w:val="white"/>
          <w:lang w:val="en-US"/>
        </w:rPr>
      </w:pPr>
      <w:r w:rsidRPr="00EB0F18">
        <w:rPr>
          <w:rFonts w:ascii="Consolas" w:hAnsi="Consolas" w:cs="Consolas"/>
          <w:color w:val="0000FF"/>
          <w:sz w:val="19"/>
          <w:szCs w:val="19"/>
          <w:highlight w:val="white"/>
          <w:lang w:val="en-US"/>
        </w:rPr>
        <w:t xml:space="preserve">  </w:t>
      </w:r>
      <w:r w:rsidRPr="00B66F1C">
        <w:rPr>
          <w:rFonts w:ascii="Consolas" w:hAnsi="Consolas" w:cs="Consolas"/>
          <w:color w:val="0000FF"/>
          <w:sz w:val="19"/>
          <w:szCs w:val="19"/>
          <w:highlight w:val="white"/>
          <w:lang w:val="en-US"/>
        </w:rPr>
        <w:t>&lt;/</w:t>
      </w:r>
      <w:r w:rsidRPr="00B66F1C">
        <w:rPr>
          <w:rFonts w:ascii="Consolas" w:hAnsi="Consolas" w:cs="Consolas"/>
          <w:color w:val="A31515"/>
          <w:sz w:val="19"/>
          <w:szCs w:val="19"/>
          <w:highlight w:val="white"/>
          <w:lang w:val="en-US"/>
        </w:rPr>
        <w:t>Data</w:t>
      </w:r>
      <w:r w:rsidRPr="00B66F1C">
        <w:rPr>
          <w:rFonts w:ascii="Consolas" w:hAnsi="Consolas" w:cs="Consolas"/>
          <w:color w:val="0000FF"/>
          <w:sz w:val="19"/>
          <w:szCs w:val="19"/>
          <w:highlight w:val="white"/>
          <w:lang w:val="en-US"/>
        </w:rPr>
        <w:t>&gt;</w:t>
      </w:r>
    </w:p>
    <w:p w14:paraId="14A8383D" w14:textId="77777777" w:rsidR="00091500" w:rsidRPr="00B66F1C" w:rsidRDefault="00091500" w:rsidP="00091500">
      <w:pPr>
        <w:autoSpaceDE w:val="0"/>
        <w:autoSpaceDN w:val="0"/>
        <w:adjustRightInd w:val="0"/>
        <w:spacing w:before="0" w:after="0" w:line="240" w:lineRule="auto"/>
        <w:rPr>
          <w:rStyle w:val="KeywordTok"/>
          <w:rFonts w:cstheme="minorBidi"/>
          <w:lang w:val="en-US"/>
        </w:rPr>
      </w:pPr>
      <w:r w:rsidRPr="00B66F1C">
        <w:rPr>
          <w:rFonts w:ascii="Consolas" w:hAnsi="Consolas" w:cs="Consolas"/>
          <w:color w:val="0000FF"/>
          <w:sz w:val="19"/>
          <w:szCs w:val="19"/>
          <w:highlight w:val="white"/>
          <w:lang w:val="en-US"/>
        </w:rPr>
        <w:t>&lt;/</w:t>
      </w:r>
      <w:r w:rsidRPr="00B66F1C">
        <w:rPr>
          <w:rFonts w:ascii="Consolas" w:hAnsi="Consolas" w:cs="Consolas"/>
          <w:color w:val="A31515"/>
          <w:sz w:val="19"/>
          <w:szCs w:val="19"/>
          <w:highlight w:val="white"/>
          <w:lang w:val="en-US"/>
        </w:rPr>
        <w:t>DatafordelerPointcloudDelivery</w:t>
      </w:r>
      <w:r w:rsidRPr="00B66F1C">
        <w:rPr>
          <w:rFonts w:ascii="Consolas" w:hAnsi="Consolas" w:cs="Consolas"/>
          <w:color w:val="0000FF"/>
          <w:sz w:val="19"/>
          <w:szCs w:val="19"/>
          <w:highlight w:val="white"/>
          <w:lang w:val="en-US"/>
        </w:rPr>
        <w:t>&gt;</w:t>
      </w:r>
    </w:p>
    <w:p w14:paraId="5B2CD27D" w14:textId="77777777" w:rsidR="002C383F" w:rsidRPr="00B66F1C" w:rsidRDefault="002C383F" w:rsidP="002C383F">
      <w:pPr>
        <w:rPr>
          <w:lang w:val="en-US"/>
        </w:rPr>
      </w:pPr>
    </w:p>
    <w:p w14:paraId="4813D823" w14:textId="77777777" w:rsidR="000B28F1" w:rsidRPr="00B66F1C" w:rsidRDefault="000B28F1" w:rsidP="009A0043">
      <w:pPr>
        <w:pStyle w:val="Heading2"/>
        <w:rPr>
          <w:lang w:val="en-US"/>
        </w:rPr>
      </w:pPr>
      <w:bookmarkStart w:id="69" w:name="_Toc408825078"/>
      <w:bookmarkStart w:id="70" w:name="_Toc430780797"/>
      <w:r w:rsidRPr="00B66F1C">
        <w:rPr>
          <w:lang w:val="en-US"/>
        </w:rPr>
        <w:t>Kvittering for dataleverancer</w:t>
      </w:r>
      <w:bookmarkEnd w:id="64"/>
      <w:bookmarkEnd w:id="69"/>
      <w:bookmarkEnd w:id="70"/>
    </w:p>
    <w:p w14:paraId="4CDB9916" w14:textId="5FF1BA0A" w:rsidR="002E238B" w:rsidRDefault="00725612" w:rsidP="009F7F39">
      <w:r>
        <w:t xml:space="preserve">Datafordeleren udstiller en webservice hvor status på de modtagne leverancer kan hentes, herunder det senest afsluttede sekvensnummer. Dataleverandøren skal være forberedt på at genfremsende leverancer som </w:t>
      </w:r>
      <w:r w:rsidR="00CB7030">
        <w:t>D</w:t>
      </w:r>
      <w:r>
        <w:t xml:space="preserve">atafordeleren ikke har markeret som værende </w:t>
      </w:r>
      <w:r w:rsidR="00073137">
        <w:t>færdigbehandlet</w:t>
      </w:r>
      <w:r w:rsidR="00094E65">
        <w:t>, såfremt Leverandøren anmoder om dette</w:t>
      </w:r>
      <w:r>
        <w:t>.</w:t>
      </w:r>
    </w:p>
    <w:p w14:paraId="08BC8D56" w14:textId="244334A1" w:rsidR="00725612" w:rsidRPr="009F7F39" w:rsidRDefault="00D52BB4" w:rsidP="009F7F39">
      <w:r>
        <w:t>WSDL</w:t>
      </w:r>
      <w:r w:rsidR="00DA797D">
        <w:t xml:space="preserve"> </w:t>
      </w:r>
      <w:r w:rsidR="00094E65">
        <w:t>for kvitterings-</w:t>
      </w:r>
      <w:r w:rsidR="00DA797D">
        <w:t>webservice</w:t>
      </w:r>
      <w:r w:rsidR="00094E65">
        <w:t>n</w:t>
      </w:r>
      <w:r w:rsidR="00DA797D">
        <w:t xml:space="preserve"> </w:t>
      </w:r>
      <w:r w:rsidR="00094E65">
        <w:t>fremgår af</w:t>
      </w:r>
      <w:r w:rsidR="00DA797D">
        <w:t xml:space="preserve"> </w:t>
      </w:r>
      <w:r w:rsidR="008A6368">
        <w:t>bilag</w:t>
      </w:r>
      <w:r w:rsidR="00DA797D">
        <w:t xml:space="preserve"> WS-03.</w:t>
      </w:r>
    </w:p>
    <w:p w14:paraId="4813D828" w14:textId="7A440590" w:rsidR="00963515" w:rsidRDefault="00963515">
      <w:pPr>
        <w:pStyle w:val="Heading1"/>
      </w:pPr>
      <w:bookmarkStart w:id="71" w:name="_Toc408571707"/>
      <w:bookmarkStart w:id="72" w:name="_Toc408825079"/>
      <w:bookmarkStart w:id="73" w:name="_Toc430780798"/>
      <w:r>
        <w:lastRenderedPageBreak/>
        <w:t xml:space="preserve">Afsnit </w:t>
      </w:r>
      <w:r w:rsidR="004D1265">
        <w:t>4</w:t>
      </w:r>
      <w:r>
        <w:t xml:space="preserve"> </w:t>
      </w:r>
      <w:r w:rsidR="001E6EC8">
        <w:t>–</w:t>
      </w:r>
      <w:r>
        <w:t xml:space="preserve"> </w:t>
      </w:r>
      <w:r w:rsidR="00C76E31">
        <w:t>Synkronisering</w:t>
      </w:r>
      <w:bookmarkEnd w:id="71"/>
      <w:bookmarkEnd w:id="72"/>
      <w:bookmarkEnd w:id="73"/>
    </w:p>
    <w:p w14:paraId="4813D829" w14:textId="77777777" w:rsidR="001E6EC8" w:rsidRDefault="00A957FC" w:rsidP="001E6EC8">
      <w:pPr>
        <w:pStyle w:val="Heading3"/>
      </w:pPr>
      <w:bookmarkStart w:id="74" w:name="_Toc408571708"/>
      <w:bookmarkStart w:id="75" w:name="_Toc408825080"/>
      <w:bookmarkStart w:id="76" w:name="_Toc430780799"/>
      <w:r>
        <w:t xml:space="preserve">Om </w:t>
      </w:r>
      <w:r w:rsidR="001E6EC8">
        <w:t>Synkronisering på denne Replikeringskanal</w:t>
      </w:r>
      <w:bookmarkEnd w:id="74"/>
      <w:bookmarkEnd w:id="75"/>
      <w:bookmarkEnd w:id="76"/>
    </w:p>
    <w:p w14:paraId="4813D82A" w14:textId="128937B3" w:rsidR="00A957FC" w:rsidRDefault="009F7FC1" w:rsidP="00A957FC">
      <w:r>
        <w:t>Datafordeleren</w:t>
      </w:r>
      <w:r w:rsidR="00A957FC">
        <w:t xml:space="preserve"> indeholder processer allokeret til at detektere og udbedre uoverensstemmelser mellem dataleverandørens registre og de data der er replikeret til Datafordeleren. Disse processer kaldes under et for Synkronisering.</w:t>
      </w:r>
    </w:p>
    <w:p w14:paraId="4813D82B" w14:textId="77777777" w:rsidR="00A957FC" w:rsidRDefault="00A957FC" w:rsidP="00A957FC">
      <w:r>
        <w:t xml:space="preserve">Datafordelerens Synkronisering </w:t>
      </w:r>
      <w:r w:rsidR="00AD3473">
        <w:t>består af</w:t>
      </w:r>
      <w:r>
        <w:t xml:space="preserve"> 2 hovedspor</w:t>
      </w:r>
    </w:p>
    <w:p w14:paraId="4813D82C" w14:textId="5ABCECC5" w:rsidR="00A957FC" w:rsidRDefault="00A957FC" w:rsidP="00D93420">
      <w:pPr>
        <w:ind w:left="284" w:hanging="284"/>
      </w:pPr>
      <w:r>
        <w:t>•</w:t>
      </w:r>
      <w:r>
        <w:tab/>
        <w:t>En proaktiv Synkronisering, der kører i en løbende proces under normal drift</w:t>
      </w:r>
      <w:r w:rsidR="00664E3D">
        <w:t>. Det er valgfrit hvorvidt proaktiv synkronisering ønskes anvendt.</w:t>
      </w:r>
    </w:p>
    <w:p w14:paraId="4813D82D" w14:textId="4D86A8DB" w:rsidR="00A957FC" w:rsidRDefault="00A957FC" w:rsidP="00D93420">
      <w:pPr>
        <w:ind w:left="284" w:hanging="284"/>
      </w:pPr>
      <w:r>
        <w:t>•</w:t>
      </w:r>
      <w:r>
        <w:tab/>
        <w:t>En ekstraordinær synkronisering, der afvikles såfremt konkrete uoverensstemmelser er konstateret</w:t>
      </w:r>
      <w:r w:rsidR="00664E3D">
        <w:t>. De nødvendige mekan</w:t>
      </w:r>
      <w:r w:rsidR="00285E87">
        <w:t>is</w:t>
      </w:r>
      <w:r w:rsidR="00664E3D">
        <w:t>mer for ekstraordinær synkronisering skal være til stede.</w:t>
      </w:r>
    </w:p>
    <w:p w14:paraId="4813D82E" w14:textId="77777777" w:rsidR="00A957FC" w:rsidRDefault="00A957FC" w:rsidP="00A957FC">
      <w:pPr>
        <w:pStyle w:val="Heading3"/>
      </w:pPr>
      <w:bookmarkStart w:id="77" w:name="_Toc408571709"/>
      <w:bookmarkStart w:id="78" w:name="_Toc408825081"/>
      <w:bookmarkStart w:id="79" w:name="_Toc430780800"/>
      <w:r>
        <w:t>Proaktiv Synkronisering</w:t>
      </w:r>
      <w:bookmarkEnd w:id="77"/>
      <w:bookmarkEnd w:id="78"/>
      <w:bookmarkEnd w:id="79"/>
    </w:p>
    <w:p w14:paraId="1221B872" w14:textId="0BCF4145" w:rsidR="003105E7" w:rsidRDefault="003105E7" w:rsidP="001E6EC8">
      <w:r>
        <w:t>Den proaktive synkroniserings primære opgave er at kontrollere</w:t>
      </w:r>
      <w:r w:rsidR="00094E65">
        <w:t>,</w:t>
      </w:r>
      <w:r>
        <w:t xml:space="preserve"> </w:t>
      </w:r>
      <w:r w:rsidR="00094E65">
        <w:t>om D</w:t>
      </w:r>
      <w:r>
        <w:t xml:space="preserve">atafordelerens kopi af </w:t>
      </w:r>
      <w:r w:rsidR="00094E65">
        <w:t>D</w:t>
      </w:r>
      <w:r>
        <w:t xml:space="preserve">ataleverandørens data er korrekte. </w:t>
      </w:r>
      <w:r w:rsidR="00E85D51">
        <w:t xml:space="preserve"> </w:t>
      </w:r>
    </w:p>
    <w:p w14:paraId="491C082A" w14:textId="59EBBEAC" w:rsidR="003105E7" w:rsidRDefault="003105E7" w:rsidP="001E6EC8">
      <w:r>
        <w:t xml:space="preserve">Kontrollen udføres ved at tilfældigt udvalgte dataentiteter fra </w:t>
      </w:r>
      <w:r w:rsidR="00094E65">
        <w:t>D</w:t>
      </w:r>
      <w:r>
        <w:t xml:space="preserve">atafordeleren sammenlignes med de samme dataentiteter hos dataleverandøren. Findes </w:t>
      </w:r>
      <w:r w:rsidR="00285E87">
        <w:t xml:space="preserve">der </w:t>
      </w:r>
      <w:r>
        <w:t>forskelle</w:t>
      </w:r>
      <w:r w:rsidR="00094E65">
        <w:t>,</w:t>
      </w:r>
      <w:r>
        <w:t xml:space="preserve"> logges fejlen og </w:t>
      </w:r>
      <w:r w:rsidR="00094E65">
        <w:t>korrigeres</w:t>
      </w:r>
      <w:r>
        <w:t xml:space="preserve"> </w:t>
      </w:r>
      <w:r w:rsidR="00094E65">
        <w:t>i D</w:t>
      </w:r>
      <w:r>
        <w:t>atafordelerens kopi.</w:t>
      </w:r>
    </w:p>
    <w:p w14:paraId="09216B43" w14:textId="08D8F5D4" w:rsidR="00E45619" w:rsidRDefault="00E45619" w:rsidP="001E6EC8">
      <w:r>
        <w:t>Ved Raster data (filsæt) kontrollerer den proaktive synkronisering dog udelukkende metadata for dataentiteten, filstørrelse og oprettelses tidspunkt, og altså ikke indholdet af filen. Findes forskelle i metadata hentes den berørte Raster fil ved seperat kald og filen udskiftes Datafordeleren.</w:t>
      </w:r>
    </w:p>
    <w:p w14:paraId="49C19F33" w14:textId="3F0112C4" w:rsidR="0014101C" w:rsidRDefault="0014101C" w:rsidP="001E6EC8">
      <w:r>
        <w:t xml:space="preserve">For at sikre størst mulig vished for korrektheden af data på Datafordeleren uden at belaste registeret eller Datafordeleren unødigt, er det i nærværende aftale besluttet at gennemføre synkroniseringskontrol af </w:t>
      </w:r>
      <w:r w:rsidR="0027117D" w:rsidRPr="00E95625">
        <w:rPr>
          <w:color w:val="0070C0"/>
        </w:rPr>
        <w:t>5000</w:t>
      </w:r>
      <w:r w:rsidR="0027117D">
        <w:rPr>
          <w:rStyle w:val="CommentReference"/>
        </w:rPr>
        <w:t xml:space="preserve"> </w:t>
      </w:r>
      <w:r>
        <w:t>dataentiteter i døgnet.</w:t>
      </w:r>
    </w:p>
    <w:p w14:paraId="1463A8D1" w14:textId="77777777" w:rsidR="0027117D" w:rsidRPr="00E170EB" w:rsidRDefault="0027117D" w:rsidP="0027117D">
      <w:pPr>
        <w:rPr>
          <w:color w:val="0070C0"/>
        </w:rPr>
      </w:pPr>
      <w:r>
        <w:rPr>
          <w:color w:val="0070C0"/>
        </w:rPr>
        <w:t>Proaktiv s</w:t>
      </w:r>
      <w:r w:rsidRPr="00E170EB">
        <w:rPr>
          <w:color w:val="0070C0"/>
        </w:rPr>
        <w:t>ynkronisering udføres for hverdage kun før kl. 08 og efter kl. 17</w:t>
      </w:r>
      <w:r>
        <w:rPr>
          <w:color w:val="0070C0"/>
        </w:rPr>
        <w:t xml:space="preserve">; </w:t>
      </w:r>
      <w:r w:rsidRPr="00E170EB">
        <w:rPr>
          <w:color w:val="0070C0"/>
        </w:rPr>
        <w:t>herudover</w:t>
      </w:r>
      <w:r>
        <w:rPr>
          <w:color w:val="0070C0"/>
        </w:rPr>
        <w:t xml:space="preserve"> må proaktiv synkronisering</w:t>
      </w:r>
      <w:r w:rsidRPr="00E170EB">
        <w:rPr>
          <w:color w:val="0070C0"/>
        </w:rPr>
        <w:t xml:space="preserve"> </w:t>
      </w:r>
      <w:r>
        <w:rPr>
          <w:color w:val="0070C0"/>
        </w:rPr>
        <w:t xml:space="preserve">ske </w:t>
      </w:r>
      <w:r w:rsidRPr="00E170EB">
        <w:rPr>
          <w:color w:val="0070C0"/>
        </w:rPr>
        <w:t>hele døgnet rundt for weekender.</w:t>
      </w:r>
    </w:p>
    <w:p w14:paraId="24E950F5" w14:textId="6233B9A5" w:rsidR="00094E65" w:rsidRDefault="00094E65" w:rsidP="008D169A">
      <w:r>
        <w:t>P</w:t>
      </w:r>
      <w:r w:rsidR="008D169A">
        <w:t>roaktiv synkronisering kræve</w:t>
      </w:r>
      <w:r>
        <w:t>r,</w:t>
      </w:r>
      <w:r w:rsidR="008D169A">
        <w:t xml:space="preserve"> at </w:t>
      </w:r>
      <w:r>
        <w:t>D</w:t>
      </w:r>
      <w:r w:rsidR="008D169A">
        <w:t>ataleverandøren implementere</w:t>
      </w:r>
      <w:r w:rsidR="00285E87">
        <w:t>r</w:t>
      </w:r>
      <w:r w:rsidR="008D169A">
        <w:t xml:space="preserve"> og udstiller web</w:t>
      </w:r>
      <w:r w:rsidR="00285E87">
        <w:t xml:space="preserve"> </w:t>
      </w:r>
      <w:r w:rsidR="008D169A">
        <w:t>ser</w:t>
      </w:r>
      <w:r w:rsidR="00285E87">
        <w:t>vi</w:t>
      </w:r>
      <w:r w:rsidR="008D169A">
        <w:t xml:space="preserve">cen "getData" </w:t>
      </w:r>
      <w:r>
        <w:t xml:space="preserve">i overensstemmelse med </w:t>
      </w:r>
      <w:r w:rsidR="008D169A">
        <w:t xml:space="preserve">WSDL </w:t>
      </w:r>
      <w:r>
        <w:t xml:space="preserve">vedlagt </w:t>
      </w:r>
      <w:r w:rsidR="008D169A">
        <w:t xml:space="preserve">som </w:t>
      </w:r>
      <w:r w:rsidR="008A6368">
        <w:t>bilag</w:t>
      </w:r>
      <w:r w:rsidR="008D169A">
        <w:t xml:space="preserve"> WS-04. </w:t>
      </w:r>
    </w:p>
    <w:p w14:paraId="20806CE4" w14:textId="58502928" w:rsidR="00E95625" w:rsidRPr="000E7D86" w:rsidRDefault="00094E65" w:rsidP="008D169A">
      <w:r>
        <w:t>E</w:t>
      </w:r>
      <w:r w:rsidR="008D169A">
        <w:t>nd</w:t>
      </w:r>
      <w:r>
        <w:t xml:space="preserve"> </w:t>
      </w:r>
      <w:r w:rsidR="008D169A">
        <w:t>point</w:t>
      </w:r>
      <w:r>
        <w:t>s til synkroniseringstjenester</w:t>
      </w:r>
      <w:r w:rsidR="008D169A">
        <w:t xml:space="preserve"> </w:t>
      </w:r>
      <w:r>
        <w:t>i de</w:t>
      </w:r>
      <w:r w:rsidR="008D169A">
        <w:t xml:space="preserve"> relevante miljøer</w:t>
      </w:r>
      <w:r>
        <w:t xml:space="preserve"> hos Dataleverandøren anføres nedenfor:</w:t>
      </w:r>
    </w:p>
    <w:tbl>
      <w:tblPr>
        <w:tblStyle w:val="MediumGrid3-Accent3"/>
        <w:tblW w:w="0" w:type="auto"/>
        <w:tblLook w:val="04A0" w:firstRow="1" w:lastRow="0" w:firstColumn="1" w:lastColumn="0" w:noHBand="0" w:noVBand="1"/>
      </w:tblPr>
      <w:tblGrid>
        <w:gridCol w:w="1809"/>
        <w:gridCol w:w="4111"/>
        <w:gridCol w:w="3935"/>
      </w:tblGrid>
      <w:tr w:rsidR="00094E65" w14:paraId="6ED7A750" w14:textId="77777777" w:rsidTr="001B4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7A5A31A" w14:textId="77777777" w:rsidR="00094E65" w:rsidRDefault="00094E65" w:rsidP="000A58FF">
            <w:pPr>
              <w:jc w:val="center"/>
            </w:pPr>
          </w:p>
        </w:tc>
        <w:tc>
          <w:tcPr>
            <w:tcW w:w="4111" w:type="dxa"/>
          </w:tcPr>
          <w:p w14:paraId="086EF218" w14:textId="7B1B1B98" w:rsidR="00094E65" w:rsidRDefault="00094E65" w:rsidP="000A58FF">
            <w:pPr>
              <w:jc w:val="center"/>
              <w:cnfStyle w:val="100000000000" w:firstRow="1" w:lastRow="0" w:firstColumn="0" w:lastColumn="0" w:oddVBand="0" w:evenVBand="0" w:oddHBand="0" w:evenHBand="0" w:firstRowFirstColumn="0" w:firstRowLastColumn="0" w:lastRowFirstColumn="0" w:lastRowLastColumn="0"/>
            </w:pPr>
            <w:r>
              <w:t>Testmiljø</w:t>
            </w:r>
          </w:p>
        </w:tc>
        <w:tc>
          <w:tcPr>
            <w:tcW w:w="3935" w:type="dxa"/>
          </w:tcPr>
          <w:p w14:paraId="234A2770" w14:textId="589C1F3D" w:rsidR="00094E65" w:rsidRDefault="00094E65" w:rsidP="000A58FF">
            <w:pPr>
              <w:jc w:val="center"/>
              <w:cnfStyle w:val="100000000000" w:firstRow="1" w:lastRow="0" w:firstColumn="0" w:lastColumn="0" w:oddVBand="0" w:evenVBand="0" w:oddHBand="0" w:evenHBand="0" w:firstRowFirstColumn="0" w:firstRowLastColumn="0" w:lastRowFirstColumn="0" w:lastRowLastColumn="0"/>
            </w:pPr>
            <w:r>
              <w:t>Produktionsmiljø</w:t>
            </w:r>
          </w:p>
        </w:tc>
      </w:tr>
      <w:tr w:rsidR="00094E65" w14:paraId="5A275CB9" w14:textId="77777777" w:rsidTr="001B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23A87AB" w14:textId="456951DC" w:rsidR="00094E65" w:rsidRDefault="00094E65" w:rsidP="000A58FF">
            <w:pPr>
              <w:jc w:val="center"/>
            </w:pPr>
            <w:r>
              <w:t>URL</w:t>
            </w:r>
          </w:p>
        </w:tc>
        <w:tc>
          <w:tcPr>
            <w:tcW w:w="4111" w:type="dxa"/>
          </w:tcPr>
          <w:p w14:paraId="2BD55B5F" w14:textId="77777777" w:rsidR="00481893" w:rsidRDefault="00481893" w:rsidP="00094E65">
            <w:pPr>
              <w:cnfStyle w:val="000000100000" w:firstRow="0" w:lastRow="0" w:firstColumn="0" w:lastColumn="0" w:oddVBand="0" w:evenVBand="0" w:oddHBand="1" w:evenHBand="0" w:firstRowFirstColumn="0" w:firstRowLastColumn="0" w:lastRowFirstColumn="0" w:lastRowLastColumn="0"/>
              <w:rPr>
                <w:color w:val="0070C0"/>
              </w:rPr>
            </w:pPr>
            <w:r w:rsidRPr="00481893">
              <w:rPr>
                <w:color w:val="0070C0"/>
              </w:rPr>
              <w:t>https://pp-sg.danmarksadresseregister.dk/</w:t>
            </w:r>
          </w:p>
          <w:p w14:paraId="7A73A2A1" w14:textId="6F79B9AF" w:rsidR="00094E65" w:rsidRPr="001B4681" w:rsidRDefault="00481893" w:rsidP="00094E65">
            <w:pPr>
              <w:cnfStyle w:val="000000100000" w:firstRow="0" w:lastRow="0" w:firstColumn="0" w:lastColumn="0" w:oddVBand="0" w:evenVBand="0" w:oddHBand="1" w:evenHBand="0" w:firstRowFirstColumn="0" w:firstRowLastColumn="0" w:lastRowFirstColumn="0" w:lastRowLastColumn="0"/>
              <w:rPr>
                <w:color w:val="0070C0"/>
              </w:rPr>
            </w:pPr>
            <w:r w:rsidRPr="00481893">
              <w:rPr>
                <w:color w:val="0070C0"/>
              </w:rPr>
              <w:t>getDataService.svc</w:t>
            </w:r>
          </w:p>
        </w:tc>
        <w:tc>
          <w:tcPr>
            <w:tcW w:w="3935" w:type="dxa"/>
          </w:tcPr>
          <w:p w14:paraId="78D80F0F" w14:textId="77777777" w:rsidR="00481893" w:rsidRDefault="00481893">
            <w:pPr>
              <w:cnfStyle w:val="000000100000" w:firstRow="0" w:lastRow="0" w:firstColumn="0" w:lastColumn="0" w:oddVBand="0" w:evenVBand="0" w:oddHBand="1" w:evenHBand="0" w:firstRowFirstColumn="0" w:firstRowLastColumn="0" w:lastRowFirstColumn="0" w:lastRowLastColumn="0"/>
              <w:rPr>
                <w:color w:val="0070C0"/>
              </w:rPr>
            </w:pPr>
            <w:r>
              <w:rPr>
                <w:color w:val="0070C0"/>
              </w:rPr>
              <w:t>https://</w:t>
            </w:r>
            <w:r w:rsidRPr="00481893">
              <w:rPr>
                <w:color w:val="0070C0"/>
              </w:rPr>
              <w:t>sg.danmarksadresseregister.dk/</w:t>
            </w:r>
          </w:p>
          <w:p w14:paraId="4132EFD4" w14:textId="23C933E1" w:rsidR="00094E65" w:rsidRPr="001B4681" w:rsidRDefault="00481893">
            <w:pPr>
              <w:cnfStyle w:val="000000100000" w:firstRow="0" w:lastRow="0" w:firstColumn="0" w:lastColumn="0" w:oddVBand="0" w:evenVBand="0" w:oddHBand="1" w:evenHBand="0" w:firstRowFirstColumn="0" w:firstRowLastColumn="0" w:lastRowFirstColumn="0" w:lastRowLastColumn="0"/>
              <w:rPr>
                <w:color w:val="0070C0"/>
              </w:rPr>
            </w:pPr>
            <w:r w:rsidRPr="00481893">
              <w:rPr>
                <w:color w:val="0070C0"/>
              </w:rPr>
              <w:t>getDataService.svc</w:t>
            </w:r>
          </w:p>
        </w:tc>
      </w:tr>
      <w:tr w:rsidR="00094E65" w14:paraId="7D0A216E" w14:textId="77777777" w:rsidTr="001B4681">
        <w:tc>
          <w:tcPr>
            <w:cnfStyle w:val="001000000000" w:firstRow="0" w:lastRow="0" w:firstColumn="1" w:lastColumn="0" w:oddVBand="0" w:evenVBand="0" w:oddHBand="0" w:evenHBand="0" w:firstRowFirstColumn="0" w:firstRowLastColumn="0" w:lastRowFirstColumn="0" w:lastRowLastColumn="0"/>
            <w:tcW w:w="1809" w:type="dxa"/>
          </w:tcPr>
          <w:p w14:paraId="331D14B4" w14:textId="6D8B1F56" w:rsidR="00094E65" w:rsidRDefault="00094E65" w:rsidP="000A58FF">
            <w:pPr>
              <w:jc w:val="center"/>
            </w:pPr>
            <w:r>
              <w:t>IP</w:t>
            </w:r>
          </w:p>
        </w:tc>
        <w:tc>
          <w:tcPr>
            <w:tcW w:w="4111" w:type="dxa"/>
          </w:tcPr>
          <w:p w14:paraId="7DAFFBA7" w14:textId="34268B48" w:rsidR="00094E65" w:rsidRPr="001B4681" w:rsidRDefault="00481893">
            <w:pPr>
              <w:cnfStyle w:val="000000000000" w:firstRow="0" w:lastRow="0" w:firstColumn="0" w:lastColumn="0" w:oddVBand="0" w:evenVBand="0" w:oddHBand="0" w:evenHBand="0" w:firstRowFirstColumn="0" w:firstRowLastColumn="0" w:lastRowFirstColumn="0" w:lastRowLastColumn="0"/>
              <w:rPr>
                <w:color w:val="0070C0"/>
              </w:rPr>
            </w:pPr>
            <w:r w:rsidRPr="00481893">
              <w:rPr>
                <w:color w:val="0070C0"/>
              </w:rPr>
              <w:t>5.44.137.144</w:t>
            </w:r>
          </w:p>
        </w:tc>
        <w:tc>
          <w:tcPr>
            <w:tcW w:w="3935" w:type="dxa"/>
          </w:tcPr>
          <w:p w14:paraId="635633B2" w14:textId="5EACA5A8" w:rsidR="00094E65" w:rsidRPr="001B4681" w:rsidRDefault="00D61C69" w:rsidP="00094E65">
            <w:pPr>
              <w:cnfStyle w:val="000000000000" w:firstRow="0" w:lastRow="0" w:firstColumn="0" w:lastColumn="0" w:oddVBand="0" w:evenVBand="0" w:oddHBand="0" w:evenHBand="0" w:firstRowFirstColumn="0" w:firstRowLastColumn="0" w:lastRowFirstColumn="0" w:lastRowLastColumn="0"/>
              <w:rPr>
                <w:color w:val="0070C0"/>
              </w:rPr>
            </w:pPr>
            <w:commentRangeStart w:id="80"/>
            <w:r w:rsidRPr="001B4681">
              <w:rPr>
                <w:color w:val="0070C0"/>
              </w:rPr>
              <w:t>257.257.257.257</w:t>
            </w:r>
            <w:commentRangeEnd w:id="80"/>
            <w:r w:rsidR="00481893">
              <w:rPr>
                <w:rStyle w:val="CommentReference"/>
              </w:rPr>
              <w:commentReference w:id="80"/>
            </w:r>
          </w:p>
        </w:tc>
      </w:tr>
    </w:tbl>
    <w:p w14:paraId="5D7DC7EC" w14:textId="6CE0972C" w:rsidR="00094E65" w:rsidRDefault="008D169A" w:rsidP="008D169A">
      <w:r>
        <w:t>Autentifikation ved service-kaldet foretages v</w:t>
      </w:r>
      <w:r w:rsidR="00094E65">
        <w:t xml:space="preserve">ed </w:t>
      </w:r>
      <w:r>
        <w:t>h</w:t>
      </w:r>
      <w:r w:rsidR="00094E65">
        <w:t xml:space="preserve">jælp </w:t>
      </w:r>
      <w:r>
        <w:t>a</w:t>
      </w:r>
      <w:r w:rsidR="00094E65">
        <w:t>f</w:t>
      </w:r>
      <w:r>
        <w:t xml:space="preserve"> </w:t>
      </w:r>
      <w:r w:rsidR="00094E65">
        <w:t xml:space="preserve">et </w:t>
      </w:r>
      <w:r>
        <w:t>funktionscertifikat</w:t>
      </w:r>
      <w:r w:rsidR="00094E65">
        <w:t>,</w:t>
      </w:r>
      <w:r>
        <w:t xml:space="preserve"> der tilvejebringes af </w:t>
      </w:r>
      <w:r w:rsidR="00094E65">
        <w:t>Leverandøren</w:t>
      </w:r>
      <w:r>
        <w:t>.</w:t>
      </w:r>
      <w:r w:rsidR="00361A67">
        <w:t xml:space="preserve"> </w:t>
      </w:r>
    </w:p>
    <w:p w14:paraId="47E72A97" w14:textId="4991C3DD" w:rsidR="008D169A" w:rsidRDefault="00094E65" w:rsidP="008D169A">
      <w:r>
        <w:lastRenderedPageBreak/>
        <w:t>Det er D</w:t>
      </w:r>
      <w:r w:rsidR="009150DF">
        <w:t>ataleverandørens ansvar</w:t>
      </w:r>
      <w:r>
        <w:t xml:space="preserve"> at sikre servicen tilstrækkeligt</w:t>
      </w:r>
      <w:r w:rsidR="009150DF">
        <w:t>.</w:t>
      </w:r>
    </w:p>
    <w:p w14:paraId="4813D831" w14:textId="49EA68F5" w:rsidR="00A957FC" w:rsidRDefault="008D169A" w:rsidP="001E6EC8">
      <w:r>
        <w:t xml:space="preserve">Skal der være proaktiv synkronisering for denne leverance: </w:t>
      </w:r>
      <w:r w:rsidR="0027117D" w:rsidRPr="001B4681">
        <w:rPr>
          <w:b/>
          <w:color w:val="0070C0"/>
        </w:rPr>
        <w:t>J</w:t>
      </w:r>
      <w:r w:rsidR="00E95625" w:rsidRPr="001B4681">
        <w:rPr>
          <w:b/>
          <w:color w:val="0070C0"/>
        </w:rPr>
        <w:t>a</w:t>
      </w:r>
      <w:r>
        <w:br/>
      </w:r>
    </w:p>
    <w:p w14:paraId="4813D832" w14:textId="77777777" w:rsidR="00A957FC" w:rsidRPr="001E6EC8" w:rsidRDefault="00AD3473" w:rsidP="00AD3473">
      <w:pPr>
        <w:pStyle w:val="Heading3"/>
      </w:pPr>
      <w:bookmarkStart w:id="81" w:name="_Toc408571710"/>
      <w:bookmarkStart w:id="82" w:name="_Toc408825082"/>
      <w:bookmarkStart w:id="83" w:name="_Toc430780801"/>
      <w:r>
        <w:t>Ekstraordinær Synkronisering</w:t>
      </w:r>
      <w:bookmarkEnd w:id="81"/>
      <w:bookmarkEnd w:id="82"/>
      <w:bookmarkEnd w:id="83"/>
    </w:p>
    <w:p w14:paraId="644CC4B3" w14:textId="74A75914" w:rsidR="0014101C" w:rsidRDefault="000055F6" w:rsidP="000055F6">
      <w:r>
        <w:t>Den ekstraordinære synkronisering anvendes når der er konstateret større forskelle mellem et Register og Systemet</w:t>
      </w:r>
      <w:r w:rsidR="0014101C">
        <w:t>,</w:t>
      </w:r>
      <w:r w:rsidR="0014101C" w:rsidRPr="0014101C">
        <w:t xml:space="preserve"> </w:t>
      </w:r>
      <w:r w:rsidR="0014101C">
        <w:t>og består af et dataudtræk fra Dataleverandøren der er markeret som værende et totalt synkroniseringsudtræk. Dette udtræk skal have et sekvensnummer så det indgår i den almindelige opdaterings forsendelse.</w:t>
      </w:r>
      <w:r w:rsidR="0014101C" w:rsidDel="0014101C">
        <w:t xml:space="preserve"> </w:t>
      </w:r>
    </w:p>
    <w:p w14:paraId="646C9CBD" w14:textId="77777777" w:rsidR="0027117D" w:rsidRPr="00E170EB" w:rsidRDefault="0027117D" w:rsidP="0027117D">
      <w:pPr>
        <w:rPr>
          <w:color w:val="0070C0"/>
        </w:rPr>
      </w:pPr>
      <w:r w:rsidRPr="00E170EB">
        <w:rPr>
          <w:color w:val="0070C0"/>
        </w:rPr>
        <w:t>Denne ekstraordinære synkronisering sker via en manuel proces.</w:t>
      </w:r>
    </w:p>
    <w:p w14:paraId="0B6CE8D7" w14:textId="5DAA02D8" w:rsidR="008B49DE" w:rsidRDefault="000055F6" w:rsidP="0014101C">
      <w:r>
        <w:t xml:space="preserve">Dataleverandøren </w:t>
      </w:r>
      <w:r w:rsidR="0014101C">
        <w:t xml:space="preserve">har </w:t>
      </w:r>
      <w:r>
        <w:t xml:space="preserve">i </w:t>
      </w:r>
      <w:r w:rsidR="00A519B2">
        <w:t xml:space="preserve">afsnit </w:t>
      </w:r>
      <w:r w:rsidR="00E14A86">
        <w:t xml:space="preserve">8 </w:t>
      </w:r>
      <w:r>
        <w:t>anfør</w:t>
      </w:r>
      <w:r w:rsidR="0014101C">
        <w:t xml:space="preserve">t, </w:t>
      </w:r>
      <w:r>
        <w:t>hvem der skal ko</w:t>
      </w:r>
      <w:r w:rsidR="000115EA">
        <w:t>n</w:t>
      </w:r>
      <w:r>
        <w:t xml:space="preserve">taktes for at få udført den ekstraordinære synkronisering. </w:t>
      </w:r>
    </w:p>
    <w:p w14:paraId="329AC93E" w14:textId="77777777" w:rsidR="008B49DE" w:rsidRDefault="008B49DE" w:rsidP="001E6EC8"/>
    <w:p w14:paraId="7D70BD60" w14:textId="5F85DA87" w:rsidR="00092E6B" w:rsidRDefault="00092E6B" w:rsidP="00092E6B">
      <w:pPr>
        <w:pStyle w:val="Heading1"/>
      </w:pPr>
      <w:bookmarkStart w:id="84" w:name="_Toc408571711"/>
      <w:bookmarkStart w:id="85" w:name="_Toc408825083"/>
      <w:bookmarkStart w:id="86" w:name="_Toc430780802"/>
      <w:r>
        <w:lastRenderedPageBreak/>
        <w:t>Afsnit 5 – Tjenester</w:t>
      </w:r>
      <w:bookmarkEnd w:id="84"/>
      <w:bookmarkEnd w:id="85"/>
      <w:bookmarkEnd w:id="86"/>
    </w:p>
    <w:p w14:paraId="5AE9AFDD" w14:textId="5B48E5F4" w:rsidR="000B4298" w:rsidRPr="001E6EC8" w:rsidRDefault="000B4298" w:rsidP="000B4298">
      <w:pPr>
        <w:pStyle w:val="Heading3"/>
      </w:pPr>
      <w:bookmarkStart w:id="87" w:name="_Toc430780803"/>
      <w:r>
        <w:t>Generelt</w:t>
      </w:r>
      <w:bookmarkEnd w:id="87"/>
    </w:p>
    <w:p w14:paraId="691E106C" w14:textId="77777777" w:rsidR="00092E6B" w:rsidRDefault="00092E6B" w:rsidP="00092E6B">
      <w:r>
        <w:t>Tjenester, der skal udstilles på Datafordeleren, skal specificeres af Dataleverandøren.</w:t>
      </w:r>
    </w:p>
    <w:p w14:paraId="4168E583" w14:textId="064A1CAB" w:rsidR="00092E6B" w:rsidRDefault="00092E6B" w:rsidP="00092E6B">
      <w:r w:rsidRPr="0067403F">
        <w:rPr>
          <w:i/>
        </w:rPr>
        <w:t>Tjenestebeskrivelsen</w:t>
      </w:r>
      <w:r>
        <w:t xml:space="preserve">, der vedlægges denne aftale som bilag 2, indeholder oversigt og detailbeskrivelser af de tjenester, der skal udstille Dataleverandørens data. </w:t>
      </w:r>
    </w:p>
    <w:p w14:paraId="7039AA1A" w14:textId="77777777" w:rsidR="00092E6B" w:rsidRDefault="00092E6B" w:rsidP="00092E6B">
      <w:r>
        <w:t>Detailbeskrivelserne skal være så grundige, at de kan danne grundlag for tjenesteudstilling på Datafordeleren. Detailbeskrivelserne skal blandt andet indeholde stillingtagen til hvorvidt svardata skal arkiveres med henblik på revisionsspor, og i givet fald i hvor lang tidsperiode de fremsøgte datasæt skal opbevares.</w:t>
      </w:r>
    </w:p>
    <w:p w14:paraId="6F3FADA4" w14:textId="77777777" w:rsidR="00092E6B" w:rsidRDefault="00092E6B" w:rsidP="00092E6B">
      <w:r>
        <w:t>For hver tjeneste skal mindst angives:</w:t>
      </w:r>
    </w:p>
    <w:p w14:paraId="39A592BD" w14:textId="0BBA4300" w:rsidR="00092E6B" w:rsidRDefault="00F13F19" w:rsidP="00F711A0">
      <w:pPr>
        <w:pStyle w:val="ListParagraph"/>
        <w:numPr>
          <w:ilvl w:val="0"/>
          <w:numId w:val="68"/>
        </w:numPr>
      </w:pPr>
      <w:r>
        <w:t>S</w:t>
      </w:r>
      <w:r w:rsidR="00092E6B">
        <w:t>pecifikation af dataindhold og snitflader til tjenesten.</w:t>
      </w:r>
    </w:p>
    <w:p w14:paraId="2C1BE172" w14:textId="7617CF0C" w:rsidR="00F13F19" w:rsidRDefault="00F13F19" w:rsidP="00A54D49">
      <w:pPr>
        <w:pStyle w:val="ListParagraph"/>
        <w:numPr>
          <w:ilvl w:val="0"/>
          <w:numId w:val="71"/>
        </w:numPr>
      </w:pPr>
      <w:r>
        <w:t>For SOAP tjenester leveres WSDL</w:t>
      </w:r>
    </w:p>
    <w:p w14:paraId="5A4A792E" w14:textId="643A7914" w:rsidR="00F13F19" w:rsidRDefault="00F13F19" w:rsidP="00A54D49">
      <w:pPr>
        <w:pStyle w:val="ListParagraph"/>
        <w:numPr>
          <w:ilvl w:val="0"/>
          <w:numId w:val="71"/>
        </w:numPr>
      </w:pPr>
      <w:r>
        <w:t xml:space="preserve">For </w:t>
      </w:r>
      <w:r w:rsidR="00EB5B1F">
        <w:t xml:space="preserve">REST </w:t>
      </w:r>
      <w:r>
        <w:t>tjenester leveres JSON schema samt tilhørende beskrivelse af operationer udfyldt i bilag 2.</w:t>
      </w:r>
    </w:p>
    <w:p w14:paraId="07F2DE6C" w14:textId="0FAA98F2" w:rsidR="00F13F19" w:rsidRDefault="00F13F19">
      <w:pPr>
        <w:pStyle w:val="ListParagraph"/>
        <w:numPr>
          <w:ilvl w:val="0"/>
          <w:numId w:val="71"/>
        </w:numPr>
      </w:pPr>
      <w:r>
        <w:t>For WMS tjenster leveres Map fil</w:t>
      </w:r>
    </w:p>
    <w:p w14:paraId="4B5825AF" w14:textId="3E5AA0CA" w:rsidR="00F13F19" w:rsidRDefault="00F13F19">
      <w:pPr>
        <w:pStyle w:val="ListParagraph"/>
        <w:numPr>
          <w:ilvl w:val="0"/>
          <w:numId w:val="71"/>
        </w:numPr>
      </w:pPr>
      <w:r>
        <w:t>For WFS tjenester leveres GPP fil</w:t>
      </w:r>
    </w:p>
    <w:p w14:paraId="7EF5FF93" w14:textId="18344D27" w:rsidR="00F13F19" w:rsidRDefault="00F13F19">
      <w:pPr>
        <w:pStyle w:val="ListParagraph"/>
        <w:numPr>
          <w:ilvl w:val="0"/>
          <w:numId w:val="71"/>
        </w:numPr>
      </w:pPr>
      <w:r>
        <w:t>For WMTS, TMS og WCS tjenester udfyldes tabel i bilag 2 med specifikationerne</w:t>
      </w:r>
    </w:p>
    <w:p w14:paraId="31639AC2" w14:textId="7ECD3837" w:rsidR="006B1FF5" w:rsidRDefault="006B1FF5">
      <w:pPr>
        <w:pStyle w:val="ListParagraph"/>
        <w:numPr>
          <w:ilvl w:val="0"/>
          <w:numId w:val="71"/>
        </w:numPr>
      </w:pPr>
      <w:r>
        <w:t>For Fildownload udfyldes tabel i bilag 2 med specifikationerne</w:t>
      </w:r>
    </w:p>
    <w:p w14:paraId="5A54C058" w14:textId="6AB1C163" w:rsidR="00092E6B" w:rsidRDefault="00092E6B">
      <w:pPr>
        <w:pStyle w:val="ListParagraph"/>
        <w:numPr>
          <w:ilvl w:val="0"/>
          <w:numId w:val="68"/>
        </w:numPr>
      </w:pPr>
      <w:r>
        <w:t>Adgangskontrolkrav – om tjenesten er frit tilgængelig eller kræver tildelt adgang</w:t>
      </w:r>
    </w:p>
    <w:p w14:paraId="28F218E5" w14:textId="526AF493" w:rsidR="00092E6B" w:rsidRDefault="00092E6B">
      <w:pPr>
        <w:pStyle w:val="ListParagraph"/>
        <w:numPr>
          <w:ilvl w:val="0"/>
          <w:numId w:val="68"/>
        </w:numPr>
      </w:pPr>
      <w:r>
        <w:t>For tjenester, hvortil adgang skal tildeles anføres navn og e-mail-adresse på den person, der skal orienteres om anmodninger om adgang.</w:t>
      </w:r>
    </w:p>
    <w:p w14:paraId="02252CB6" w14:textId="353702C3" w:rsidR="00092E6B" w:rsidRDefault="00092E6B">
      <w:pPr>
        <w:pStyle w:val="ListParagraph"/>
        <w:numPr>
          <w:ilvl w:val="0"/>
          <w:numId w:val="68"/>
        </w:numPr>
      </w:pPr>
      <w:r>
        <w:t>Om brug af tjenesten skal logges, og i givet fald med hvilke oplysninger. Det anføres også, hvor længe, de loggede data skal bevares.</w:t>
      </w:r>
    </w:p>
    <w:p w14:paraId="41AFB8AA" w14:textId="57938E73" w:rsidR="00092E6B" w:rsidRDefault="00092E6B">
      <w:pPr>
        <w:pStyle w:val="ListParagraph"/>
        <w:numPr>
          <w:ilvl w:val="0"/>
          <w:numId w:val="68"/>
        </w:numPr>
      </w:pPr>
      <w:r>
        <w:t>For filudtræk angives også periode for arkivering af gamle udtræk.</w:t>
      </w:r>
    </w:p>
    <w:p w14:paraId="36D0AE92" w14:textId="343F48CB" w:rsidR="00092E6B" w:rsidRDefault="00092E6B">
      <w:pPr>
        <w:pStyle w:val="ListParagraph"/>
        <w:numPr>
          <w:ilvl w:val="0"/>
          <w:numId w:val="68"/>
        </w:numPr>
      </w:pPr>
      <w:r>
        <w:t>Om der skal registreres et faktureringsgrundlag for tjenesten</w:t>
      </w:r>
      <w:r w:rsidR="005D0065">
        <w:t>,</w:t>
      </w:r>
      <w:r>
        <w:t xml:space="preserve"> i form af logning af hvilke brugere de</w:t>
      </w:r>
      <w:r w:rsidR="005D0065">
        <w:t>r</w:t>
      </w:r>
      <w:r>
        <w:t xml:space="preserve"> tilgår tjenesten samt hvor ofte de gør det og hvor mange data, de trækker ud.</w:t>
      </w:r>
    </w:p>
    <w:p w14:paraId="775E1C4E" w14:textId="6E9567D9" w:rsidR="000B4298" w:rsidRDefault="000B4298" w:rsidP="000B4298">
      <w:pPr>
        <w:pStyle w:val="Heading3"/>
      </w:pPr>
      <w:bookmarkStart w:id="88" w:name="_Toc430780804"/>
      <w:r>
        <w:t xml:space="preserve">Navne konvention i </w:t>
      </w:r>
      <w:r w:rsidR="00B62C17">
        <w:t xml:space="preserve">DLS </w:t>
      </w:r>
      <w:r>
        <w:t>dokumenter</w:t>
      </w:r>
      <w:bookmarkEnd w:id="88"/>
    </w:p>
    <w:p w14:paraId="3A3228B9" w14:textId="299966A3" w:rsidR="00A613E8" w:rsidRDefault="0005002E" w:rsidP="00A613E8">
      <w:r>
        <w:t>Når Bilag 2 udfyldes for hver tjeneste, skal tjeneste navnet indgå i dokument navnet på følgende vis:</w:t>
      </w:r>
    </w:p>
    <w:p w14:paraId="4517F370" w14:textId="3267AEE7" w:rsidR="00C906C1" w:rsidRPr="00B62C17" w:rsidRDefault="00C906C1" w:rsidP="00C906C1">
      <w:r w:rsidRPr="00B62C17">
        <w:t>”REGISTER NAVN”_ VERSION_DATO_ ”DOKUMENTNAVN”_"</w:t>
      </w:r>
      <w:r w:rsidR="00E60D57" w:rsidRPr="00B62C17">
        <w:t>TJENESTENAVN</w:t>
      </w:r>
      <w:r w:rsidRPr="00B62C17">
        <w:t>"</w:t>
      </w:r>
      <w:r w:rsidRPr="00B62C17">
        <w:br/>
        <w:t>Eksempel: DAGI_v1.0_2015.02.15_Bilag 2_Tjeneste skabelon_TjenesteNavn.doc</w:t>
      </w:r>
    </w:p>
    <w:p w14:paraId="1AD25341" w14:textId="74BDDA9A" w:rsidR="00C906C1" w:rsidRPr="00B62C17" w:rsidRDefault="00C906C1" w:rsidP="00C906C1">
      <w:r w:rsidRPr="00B62C17">
        <w:t xml:space="preserve">Hermed tilsikres at den enkelte tjenestes definition er entydigt identificeret, både i første </w:t>
      </w:r>
      <w:r w:rsidR="00955FFE" w:rsidRPr="00B62C17">
        <w:t>leverance</w:t>
      </w:r>
      <w:r w:rsidRPr="00B62C17">
        <w:t xml:space="preserve"> men især også når der opstår ændrings ønsker til tjenesten i fremtiden.</w:t>
      </w:r>
    </w:p>
    <w:p w14:paraId="2516F77C" w14:textId="77777777" w:rsidR="00C906C1" w:rsidRDefault="00C906C1" w:rsidP="00C906C1">
      <w:pPr>
        <w:rPr>
          <w:color w:val="1F497D"/>
        </w:rPr>
      </w:pPr>
    </w:p>
    <w:p w14:paraId="0CB76A10" w14:textId="7842B15E" w:rsidR="000B4298" w:rsidRDefault="000B4298" w:rsidP="000B4298"/>
    <w:p w14:paraId="2EE3E7DC" w14:textId="77777777" w:rsidR="000B4298" w:rsidRDefault="000B4298" w:rsidP="000B4298"/>
    <w:p w14:paraId="5995282E" w14:textId="0AE24FFD" w:rsidR="00092E6B" w:rsidRDefault="00092E6B" w:rsidP="00092E6B">
      <w:pPr>
        <w:pStyle w:val="Heading1"/>
      </w:pPr>
      <w:bookmarkStart w:id="89" w:name="_Toc408571712"/>
      <w:bookmarkStart w:id="90" w:name="_Toc408825084"/>
      <w:bookmarkStart w:id="91" w:name="_Toc430780805"/>
      <w:r>
        <w:lastRenderedPageBreak/>
        <w:t>Afsnit 6 – Metadata</w:t>
      </w:r>
      <w:bookmarkEnd w:id="89"/>
      <w:bookmarkEnd w:id="90"/>
      <w:bookmarkEnd w:id="91"/>
    </w:p>
    <w:p w14:paraId="18F4E6F2" w14:textId="7992B32B" w:rsidR="006E1544" w:rsidRDefault="006E1544" w:rsidP="00092E6B">
      <w:pPr>
        <w:pStyle w:val="CommentText"/>
      </w:pPr>
      <w:r>
        <w:t xml:space="preserve">For at gøre data og tjenester på </w:t>
      </w:r>
      <w:r w:rsidRPr="000A58FF">
        <w:t xml:space="preserve">Datafordeleren </w:t>
      </w:r>
      <w:r>
        <w:t xml:space="preserve">lette at finde og anvende, </w:t>
      </w:r>
      <w:r w:rsidRPr="000A58FF">
        <w:t xml:space="preserve">udstiller </w:t>
      </w:r>
      <w:r>
        <w:t>Datafordeleren metadata.</w:t>
      </w:r>
    </w:p>
    <w:p w14:paraId="59F598C7" w14:textId="77777777" w:rsidR="007D7486" w:rsidRDefault="007D7486" w:rsidP="007D7486">
      <w:pPr>
        <w:pStyle w:val="CommentText"/>
        <w:rPr>
          <w:u w:val="single"/>
        </w:rPr>
      </w:pPr>
      <w:r>
        <w:rPr>
          <w:u w:val="single"/>
        </w:rPr>
        <w:t>Metadata for datamodeller</w:t>
      </w:r>
    </w:p>
    <w:p w14:paraId="3DF2F657" w14:textId="5B67FC22" w:rsidR="007D7486" w:rsidRDefault="007D7486" w:rsidP="007D7486">
      <w:pPr>
        <w:pStyle w:val="CommentText"/>
        <w:rPr>
          <w:u w:val="single"/>
        </w:rPr>
      </w:pPr>
      <w:r>
        <w:t>Alle metadata der er beskrivende for datamodellen indberettes direkte i XMI'et på leverance, klasse og attribut niveau. (Dette skal være en del af dokumentationen som etableres af dataleverandøren og indgår i den færdige DLS som Bilag 1). Bilag 5 indeholder oversigt over hvilke metadatafelter der gældende for den pågældende datamodel. Bilaget er forud udfyldt med de metadatafelter der er angivet i modelreglerne for grunddata. Såfremt man har yderligere metadatafelter på datamodellen, som ønskes udstillet på Datafordeleren, kan de angives nederst i dette bilag.</w:t>
      </w:r>
    </w:p>
    <w:p w14:paraId="2CE13E99" w14:textId="77777777" w:rsidR="007D7486" w:rsidRDefault="007D7486" w:rsidP="007D7486">
      <w:pPr>
        <w:pStyle w:val="CommentText"/>
        <w:rPr>
          <w:u w:val="single"/>
        </w:rPr>
      </w:pPr>
      <w:r>
        <w:rPr>
          <w:u w:val="single"/>
        </w:rPr>
        <w:t>Metadata for tjenester</w:t>
      </w:r>
    </w:p>
    <w:p w14:paraId="582B4900" w14:textId="3F40981E" w:rsidR="007D7486" w:rsidRDefault="007D7486" w:rsidP="007D7486">
      <w:pPr>
        <w:pStyle w:val="CommentText"/>
      </w:pPr>
      <w:r>
        <w:t>Alle metadata, der er beskrivende for tjenester, indberettes i tjenestespecifikationen under fanebladet ”Metadata for tjenester” (en del af Bilag 2). Bemærk at for geografiske tjenester er metadataskabelonen baseret på ISO19139 og INSPIRE, og der er tale om metadata, som i dag kendes fra geodata-info.dk. I fanebladet ”Metadata for tjenester” er der angivet eksempler på hvordan de enkelte felter skal udfyldes. Der er desuden 3 kolonner, som angiver, om et felt skal benyttes til en given type af tjeneste:</w:t>
      </w:r>
    </w:p>
    <w:p w14:paraId="0F9C618A" w14:textId="77777777" w:rsidR="007D7486" w:rsidRDefault="007D7486" w:rsidP="007D7486">
      <w:pPr>
        <w:pStyle w:val="CommentText"/>
        <w:numPr>
          <w:ilvl w:val="0"/>
          <w:numId w:val="89"/>
        </w:numPr>
      </w:pPr>
      <w:r>
        <w:t xml:space="preserve">INSPIRE: Angiver om feltet skal benyttes for at være leve op til INSPIRE direktivet </w:t>
      </w:r>
    </w:p>
    <w:p w14:paraId="7D56AB1E" w14:textId="77777777" w:rsidR="007D7486" w:rsidRDefault="007D7486" w:rsidP="007D7486">
      <w:pPr>
        <w:pStyle w:val="CommentText"/>
        <w:numPr>
          <w:ilvl w:val="0"/>
          <w:numId w:val="89"/>
        </w:numPr>
      </w:pPr>
      <w:r>
        <w:t>Geodata: Angiver om feltet er påkrævet for geotjenester, der ikke er omfattet af INSPIRE</w:t>
      </w:r>
    </w:p>
    <w:p w14:paraId="00EFA2C0" w14:textId="435BEC84" w:rsidR="007D7486" w:rsidRDefault="007D7486" w:rsidP="007D7486">
      <w:pPr>
        <w:pStyle w:val="CommentText"/>
        <w:numPr>
          <w:ilvl w:val="0"/>
          <w:numId w:val="89"/>
        </w:numPr>
      </w:pPr>
      <w:r>
        <w:t xml:space="preserve">Øvrige: Angiver om feltet er påkrævet for ikke-geotjenester </w:t>
      </w:r>
    </w:p>
    <w:p w14:paraId="0443552E" w14:textId="77777777" w:rsidR="007D7486" w:rsidRDefault="007D7486" w:rsidP="007D7486">
      <w:pPr>
        <w:pStyle w:val="CommentText"/>
      </w:pPr>
      <w:r>
        <w:t>Om et felt skal benyttes, er angivet med følgende:</w:t>
      </w:r>
    </w:p>
    <w:p w14:paraId="26276662" w14:textId="77777777" w:rsidR="007D7486" w:rsidRDefault="007D7486" w:rsidP="007D7486">
      <w:pPr>
        <w:pStyle w:val="CommentText"/>
        <w:numPr>
          <w:ilvl w:val="0"/>
          <w:numId w:val="90"/>
        </w:numPr>
      </w:pPr>
      <w:r>
        <w:t>Auto – feltet er udfyldt på forhånd eller udfyldes automatisk.</w:t>
      </w:r>
    </w:p>
    <w:p w14:paraId="508F8412" w14:textId="77777777" w:rsidR="007D7486" w:rsidRDefault="007D7486" w:rsidP="007D7486">
      <w:pPr>
        <w:pStyle w:val="CommentText"/>
        <w:numPr>
          <w:ilvl w:val="0"/>
          <w:numId w:val="90"/>
        </w:numPr>
      </w:pPr>
      <w:r>
        <w:t>Obl. – feltet er obligatorisk og skal udfyldes.</w:t>
      </w:r>
    </w:p>
    <w:p w14:paraId="2CCA8D28" w14:textId="2CD00B36" w:rsidR="007D7486" w:rsidRDefault="007D7486" w:rsidP="007D7486">
      <w:pPr>
        <w:pStyle w:val="CommentText"/>
        <w:numPr>
          <w:ilvl w:val="0"/>
          <w:numId w:val="90"/>
        </w:numPr>
      </w:pPr>
      <w:r>
        <w:t>Betinget – for INSPIRE-metadata skal feltet udfyldes, når visse betingelser er til stede. Denne angivelse er kun benyttet for INSPIRE-metadata. Udfyldelse af INSPIRE-metadata er nærmere beskrevet i metadatavejledningen, som findes på</w:t>
      </w:r>
      <w:r>
        <w:br/>
      </w:r>
      <w:hyperlink r:id="rId17" w:history="1">
        <w:r w:rsidRPr="007D7486">
          <w:rPr>
            <w:rStyle w:val="Hyperlink"/>
          </w:rPr>
          <w:t>http://inspire-danmark.dk/media/gst/64390/INSPIRE%20metadatavejledning%20v1_0.pdf</w:t>
        </w:r>
      </w:hyperlink>
      <w:r>
        <w:t xml:space="preserve"> eller via link på geodata-info.dk. Kolonnen med beskrivelse er baseret på metadatavejledningen.</w:t>
      </w:r>
    </w:p>
    <w:p w14:paraId="7195F4E5" w14:textId="77777777" w:rsidR="007D7486" w:rsidRDefault="007D7486" w:rsidP="007D7486">
      <w:pPr>
        <w:pStyle w:val="CommentText"/>
        <w:numPr>
          <w:ilvl w:val="0"/>
          <w:numId w:val="90"/>
        </w:numPr>
      </w:pPr>
      <w:r>
        <w:t>Valgfri – feltet er valgfrit.</w:t>
      </w:r>
    </w:p>
    <w:p w14:paraId="20E0EC54" w14:textId="77777777" w:rsidR="007D7486" w:rsidRDefault="007D7486" w:rsidP="007D7486">
      <w:pPr>
        <w:pStyle w:val="CommentText"/>
        <w:numPr>
          <w:ilvl w:val="0"/>
          <w:numId w:val="90"/>
        </w:numPr>
      </w:pPr>
      <w:r>
        <w:t>N/A – feltet er ikke relevant for den pågældende tjenestetype.</w:t>
      </w:r>
    </w:p>
    <w:p w14:paraId="6FD72502" w14:textId="77777777" w:rsidR="007D7486" w:rsidRDefault="007D7486" w:rsidP="007D7486">
      <w:pPr>
        <w:pStyle w:val="CommentText"/>
      </w:pPr>
      <w:r>
        <w:t>Man kan have brug for at angive flere værdier for nogle felter og grupper af felter. Der er angivet et R ud for de felter og grupper, hvor det kan være relevant. Når man udfylder regnearket kan man indsætte nye rækker for at angive flere værdier af felter eller grupper af felter. Nøgleord er et eksempel på metadata, hvor det kan være relevant at angive flere værdier. For at angive en liste af nøgleord, indsætter man nye rækker for flere nøgleord (med eller uden kontrolleret ordliste).</w:t>
      </w:r>
    </w:p>
    <w:p w14:paraId="2BB3BD68" w14:textId="6F5C36A8" w:rsidR="007D7486" w:rsidRDefault="007D7486" w:rsidP="007D7486">
      <w:pPr>
        <w:pStyle w:val="CommentText"/>
      </w:pPr>
      <w:r>
        <w:lastRenderedPageBreak/>
        <w:t xml:space="preserve">Nogle metadatafelter hører sammen i en gruppe. Det er angivet i en kolonne med a, b, c og d, således at a angiver tilhørsforhold til én gruppe, b angiver tilhørsforhold til en anden gruppe osv. Når der er angivet grupper med a, b, c og d, vælger man typisk at udfylde én af grupperne. Det er især tilfældet for INSPIRE-metadata, hvor der henvises til metadatavejledningen på </w:t>
      </w:r>
      <w:hyperlink r:id="rId18" w:history="1">
        <w:r>
          <w:rPr>
            <w:rStyle w:val="Hyperlink"/>
          </w:rPr>
          <w:t>http://www.inspire-danmark.dk</w:t>
        </w:r>
      </w:hyperlink>
      <w:r>
        <w:t xml:space="preserve"> eller </w:t>
      </w:r>
      <w:hyperlink r:id="rId19" w:history="1">
        <w:r w:rsidRPr="00955FFE">
          <w:rPr>
            <w:rStyle w:val="Hyperlink"/>
          </w:rPr>
          <w:t>http://www.geodata-info.dk</w:t>
        </w:r>
      </w:hyperlink>
      <w:r>
        <w:t xml:space="preserve"> for nærmere detaljer om INSPIRE’s krav til udfyldelse af metadatafelterne.</w:t>
      </w:r>
    </w:p>
    <w:p w14:paraId="7767BCF0" w14:textId="77777777" w:rsidR="00955FFE" w:rsidRDefault="007D7486" w:rsidP="007D7486">
      <w:r>
        <w:t xml:space="preserve">Bemærk at nogle af metadatafelterne er beregnet til links til tjenesten og derfor først kan udfyldes, når det konkrete endpoint for tjenesten er kendt. </w:t>
      </w:r>
    </w:p>
    <w:p w14:paraId="2976060A" w14:textId="61C834B4" w:rsidR="007D7486" w:rsidRPr="00B62C17" w:rsidRDefault="007D7486" w:rsidP="007D7486">
      <w:pPr>
        <w:rPr>
          <w:u w:val="single"/>
        </w:rPr>
      </w:pPr>
      <w:r w:rsidRPr="00B62C17">
        <w:rPr>
          <w:u w:val="single"/>
        </w:rPr>
        <w:t>Service Metadata</w:t>
      </w:r>
    </w:p>
    <w:p w14:paraId="2FD27D82" w14:textId="28912AF1" w:rsidR="007D7486" w:rsidRDefault="007D7486" w:rsidP="007D7486">
      <w:r>
        <w:t xml:space="preserve">For geografiske tjenester der specificeres via </w:t>
      </w:r>
      <w:r w:rsidR="00955FFE">
        <w:t>.MAP og .</w:t>
      </w:r>
      <w:r>
        <w:t>GPP filer kan der angives service metadata, dvs. de metadata, som optræder i svar på operationen GetCapabilities, i de respektive .MAP og .GPP filer. Derudover kan der vedlægges capabilities filer med GetCapabilities-svar.</w:t>
      </w:r>
    </w:p>
    <w:p w14:paraId="3925AFD4" w14:textId="77777777" w:rsidR="007D7486" w:rsidRPr="00B62C17" w:rsidRDefault="007D7486" w:rsidP="007D7486">
      <w:pPr>
        <w:rPr>
          <w:u w:val="single"/>
        </w:rPr>
      </w:pPr>
      <w:r w:rsidRPr="00B62C17">
        <w:rPr>
          <w:u w:val="single"/>
        </w:rPr>
        <w:t>Metadata for Datasæt</w:t>
      </w:r>
    </w:p>
    <w:p w14:paraId="5B34D7EF" w14:textId="77777777" w:rsidR="007D7486" w:rsidRDefault="007D7486" w:rsidP="00B62C17">
      <w:r>
        <w:t xml:space="preserve">For nuværende er det ikke muligt at angive dette i DLS-skabelonen </w:t>
      </w:r>
    </w:p>
    <w:p w14:paraId="4813D836" w14:textId="29972E8A" w:rsidR="00963515" w:rsidRDefault="00963515">
      <w:pPr>
        <w:pStyle w:val="Heading1"/>
      </w:pPr>
      <w:bookmarkStart w:id="92" w:name="_Toc408571713"/>
      <w:bookmarkStart w:id="93" w:name="_Toc408825085"/>
      <w:bookmarkStart w:id="94" w:name="_Toc430780806"/>
      <w:r>
        <w:lastRenderedPageBreak/>
        <w:t>A</w:t>
      </w:r>
      <w:r w:rsidR="0014101C">
        <w:t>f</w:t>
      </w:r>
      <w:r>
        <w:t>snit</w:t>
      </w:r>
      <w:r w:rsidR="00092E6B">
        <w:t xml:space="preserve"> 7</w:t>
      </w:r>
      <w:r>
        <w:t xml:space="preserve"> </w:t>
      </w:r>
      <w:r w:rsidR="00211513">
        <w:t>–</w:t>
      </w:r>
      <w:r>
        <w:t xml:space="preserve"> </w:t>
      </w:r>
      <w:r w:rsidR="006166B9">
        <w:t>Sikkerhedsbeskrivelse</w:t>
      </w:r>
      <w:bookmarkEnd w:id="92"/>
      <w:bookmarkEnd w:id="93"/>
      <w:bookmarkEnd w:id="94"/>
    </w:p>
    <w:p w14:paraId="4813D837" w14:textId="77777777" w:rsidR="00211513" w:rsidRDefault="00211513" w:rsidP="00211513">
      <w:pPr>
        <w:pStyle w:val="Heading3"/>
      </w:pPr>
      <w:bookmarkStart w:id="95" w:name="_Toc408571714"/>
      <w:bookmarkStart w:id="96" w:name="_Toc408825086"/>
      <w:bookmarkStart w:id="97" w:name="_Toc430780807"/>
      <w:r>
        <w:t>Sikkerhedsbeskrivelse</w:t>
      </w:r>
      <w:bookmarkEnd w:id="95"/>
      <w:bookmarkEnd w:id="96"/>
      <w:bookmarkEnd w:id="97"/>
    </w:p>
    <w:p w14:paraId="4813D838" w14:textId="27E12FAA" w:rsidR="00FB0999" w:rsidRDefault="00211513" w:rsidP="00211513">
      <w:r>
        <w:t xml:space="preserve">Dataleverandøren skal levere en </w:t>
      </w:r>
      <w:r w:rsidR="0014101C">
        <w:rPr>
          <w:i/>
        </w:rPr>
        <w:t>S</w:t>
      </w:r>
      <w:r w:rsidRPr="000A58FF">
        <w:rPr>
          <w:i/>
        </w:rPr>
        <w:t>ikkerhedsbeskrivelse</w:t>
      </w:r>
      <w:r w:rsidRPr="00211513">
        <w:t xml:space="preserve"> </w:t>
      </w:r>
      <w:r>
        <w:t>af de leverede</w:t>
      </w:r>
      <w:r w:rsidRPr="00211513">
        <w:t xml:space="preserve"> data</w:t>
      </w:r>
      <w:r>
        <w:t xml:space="preserve">. </w:t>
      </w:r>
    </w:p>
    <w:p w14:paraId="4813D839" w14:textId="677B065C" w:rsidR="00211513" w:rsidRDefault="00211513" w:rsidP="00FD5DDC">
      <w:r>
        <w:t>Beskrivelsen skal angive</w:t>
      </w:r>
      <w:r w:rsidR="0014101C">
        <w:t>,</w:t>
      </w:r>
      <w:r>
        <w:t xml:space="preserve"> </w:t>
      </w:r>
      <w:r w:rsidRPr="00211513">
        <w:t xml:space="preserve">hvilke </w:t>
      </w:r>
      <w:r w:rsidR="00FB0999">
        <w:t xml:space="preserve">af de leverede </w:t>
      </w:r>
      <w:r w:rsidRPr="00211513">
        <w:t>data</w:t>
      </w:r>
      <w:r w:rsidR="0014101C">
        <w:t>,</w:t>
      </w:r>
      <w:r w:rsidRPr="00211513">
        <w:t xml:space="preserve"> </w:t>
      </w:r>
      <w:r>
        <w:t>der</w:t>
      </w:r>
      <w:r w:rsidR="0014101C">
        <w:t xml:space="preserve"> </w:t>
      </w:r>
      <w:r w:rsidRPr="00211513">
        <w:t xml:space="preserve">er fortrolige </w:t>
      </w:r>
      <w:r>
        <w:t>og/</w:t>
      </w:r>
      <w:r w:rsidRPr="00211513">
        <w:t xml:space="preserve">eller følsomme </w:t>
      </w:r>
      <w:r w:rsidR="00FD5DDC">
        <w:t xml:space="preserve">samt </w:t>
      </w:r>
      <w:r w:rsidR="00FC1E71">
        <w:t xml:space="preserve">hvilke </w:t>
      </w:r>
      <w:r w:rsidR="00FD5DDC">
        <w:t>tjenester</w:t>
      </w:r>
      <w:r w:rsidR="0014101C">
        <w:t>,</w:t>
      </w:r>
      <w:r w:rsidR="00FC1E71">
        <w:t xml:space="preserve"> der anvender fortrolige og/eller følsomme data.</w:t>
      </w:r>
      <w:r w:rsidR="00FD5DDC">
        <w:t xml:space="preserve"> I hvert tilfælde anføres,</w:t>
      </w:r>
      <w:r w:rsidR="005B1862">
        <w:t xml:space="preserve"> hvilke</w:t>
      </w:r>
      <w:r w:rsidR="00FD5DDC">
        <w:t xml:space="preserve"> data </w:t>
      </w:r>
      <w:r w:rsidR="005B1862">
        <w:t xml:space="preserve">der </w:t>
      </w:r>
      <w:r w:rsidR="00FD5DDC">
        <w:t>betragtes som følsomme eller fortrolige – eksempelvis, at de er personhenførbare og dermed omfattet af Persondataloven.</w:t>
      </w:r>
    </w:p>
    <w:p w14:paraId="4813D83A" w14:textId="18E83A95" w:rsidR="00D87EC5" w:rsidRDefault="00D87EC5" w:rsidP="00211513">
      <w:r>
        <w:t>Sikkerhedsbeskrivelsen ved</w:t>
      </w:r>
      <w:r w:rsidR="00FD5DDC">
        <w:t>lægg</w:t>
      </w:r>
      <w:r>
        <w:t xml:space="preserve">es denne aftale som </w:t>
      </w:r>
      <w:r w:rsidR="00412D53">
        <w:t xml:space="preserve">bilag </w:t>
      </w:r>
      <w:r>
        <w:t>4.</w:t>
      </w:r>
    </w:p>
    <w:p w14:paraId="05D3516F" w14:textId="21C94AAF" w:rsidR="00AD37B5" w:rsidRPr="00AD37B5" w:rsidRDefault="0027117D" w:rsidP="00AD37B5">
      <w:r w:rsidRPr="000070D4">
        <w:rPr>
          <w:color w:val="0070C0"/>
        </w:rPr>
        <w:t>Der udstilles ikke personhenførbare data.</w:t>
      </w:r>
    </w:p>
    <w:p w14:paraId="76E141C1" w14:textId="75AFD395" w:rsidR="00FA18B1" w:rsidRDefault="00FA18B1" w:rsidP="00FA18B1">
      <w:pPr>
        <w:pStyle w:val="Heading1"/>
      </w:pPr>
      <w:bookmarkStart w:id="98" w:name="_Toc430780808"/>
      <w:r>
        <w:lastRenderedPageBreak/>
        <w:t>Afsnit 8 – Hændelse</w:t>
      </w:r>
      <w:r w:rsidR="003B6C46">
        <w:t>sbeskeder</w:t>
      </w:r>
      <w:bookmarkEnd w:id="98"/>
    </w:p>
    <w:p w14:paraId="3AA48040" w14:textId="766B0ABB" w:rsidR="00FA18B1" w:rsidRDefault="00FA18B1" w:rsidP="00FA18B1">
      <w:pPr>
        <w:pStyle w:val="Heading3"/>
      </w:pPr>
      <w:bookmarkStart w:id="99" w:name="_Toc430780809"/>
      <w:r>
        <w:t>Datanære</w:t>
      </w:r>
      <w:r w:rsidR="009318F9">
        <w:t xml:space="preserve"> hændelsesbeskeder</w:t>
      </w:r>
      <w:bookmarkEnd w:id="99"/>
    </w:p>
    <w:p w14:paraId="791BF3CE" w14:textId="1572863A" w:rsidR="001B53E7" w:rsidRDefault="00C546E6" w:rsidP="001B53E7">
      <w:r>
        <w:t xml:space="preserve">Dataleverandøren har mulighed for at specificere </w:t>
      </w:r>
      <w:r w:rsidR="009318F9">
        <w:t xml:space="preserve">om der skal dannes </w:t>
      </w:r>
      <w:r>
        <w:t>datanære hændels</w:t>
      </w:r>
      <w:r w:rsidR="009318F9">
        <w:t xml:space="preserve">esbeskeder når Grunddata </w:t>
      </w:r>
      <w:r>
        <w:t xml:space="preserve">bliver ajourført i </w:t>
      </w:r>
      <w:r w:rsidR="009670AD">
        <w:t>D</w:t>
      </w:r>
      <w:r>
        <w:t>atafordeleren.</w:t>
      </w:r>
      <w:r w:rsidR="009318F9">
        <w:t xml:space="preserve"> De datanære hændelsesbeskeder har en unik beskedtype, der </w:t>
      </w:r>
      <w:r w:rsidR="009318F9" w:rsidRPr="009318F9">
        <w:t xml:space="preserve">en sammenstilling af </w:t>
      </w:r>
      <w:r w:rsidR="00217145">
        <w:t>objekttype/</w:t>
      </w:r>
      <w:r w:rsidR="0031573D">
        <w:t xml:space="preserve">entitetsnavn ([EntityName]) </w:t>
      </w:r>
      <w:r w:rsidR="009318F9" w:rsidRPr="009318F9">
        <w:t xml:space="preserve">og </w:t>
      </w:r>
      <w:r w:rsidR="00217145">
        <w:t>objekthandling/</w:t>
      </w:r>
      <w:r w:rsidR="00123381">
        <w:t>CreateEvent</w:t>
      </w:r>
      <w:r w:rsidR="00123381" w:rsidRPr="009318F9">
        <w:t xml:space="preserve"> </w:t>
      </w:r>
      <w:r w:rsidR="0031573D">
        <w:t xml:space="preserve">(Action: </w:t>
      </w:r>
      <w:r w:rsidR="009318F9" w:rsidRPr="009318F9">
        <w:t>Create</w:t>
      </w:r>
      <w:r w:rsidR="00123381">
        <w:t>Event</w:t>
      </w:r>
      <w:r w:rsidR="009318F9" w:rsidRPr="009318F9">
        <w:t>, Update</w:t>
      </w:r>
      <w:r w:rsidR="00123381">
        <w:t>Event</w:t>
      </w:r>
      <w:r w:rsidR="009318F9" w:rsidRPr="009318F9">
        <w:t xml:space="preserve"> eller Delete</w:t>
      </w:r>
      <w:r w:rsidR="00123381">
        <w:t>Event</w:t>
      </w:r>
      <w:r w:rsidR="009318F9" w:rsidRPr="009318F9">
        <w:t>)</w:t>
      </w:r>
      <w:r w:rsidR="0031573D">
        <w:t>, f.eks.  ’BygningUpdate</w:t>
      </w:r>
      <w:r w:rsidR="00123381">
        <w:t>Event</w:t>
      </w:r>
      <w:r w:rsidR="0031573D">
        <w:t>’</w:t>
      </w:r>
      <w:r>
        <w:t>.</w:t>
      </w:r>
      <w:r w:rsidR="001B53E7">
        <w:t xml:space="preserve"> Der dannes ikke datanære hændelsesbeskeder for raster data opdateringer og andre filopdateringer.</w:t>
      </w:r>
    </w:p>
    <w:p w14:paraId="41C2363B" w14:textId="116EE474" w:rsidR="001B6856" w:rsidRDefault="00C546E6" w:rsidP="00E05255">
      <w:r>
        <w:t>Datafordeleren skaber kun datanære hændels</w:t>
      </w:r>
      <w:r w:rsidR="0031573D">
        <w:t>esbeskeder</w:t>
      </w:r>
      <w:r>
        <w:t xml:space="preserve"> når </w:t>
      </w:r>
      <w:r w:rsidR="0031573D">
        <w:t>datasektion</w:t>
      </w:r>
      <w:r w:rsidR="00D40542">
        <w:t>en</w:t>
      </w:r>
      <w:r w:rsidR="0031573D">
        <w:t xml:space="preserve"> for den enkelte ajourføring </w:t>
      </w:r>
      <w:r>
        <w:t xml:space="preserve">indeholder </w:t>
      </w:r>
      <w:r w:rsidR="001B6856">
        <w:t xml:space="preserve">et </w:t>
      </w:r>
      <w:r w:rsidR="001B6856" w:rsidRPr="001B6856">
        <w:t xml:space="preserve">’CreateEvent’-element med </w:t>
      </w:r>
      <w:r w:rsidR="00CE0D35">
        <w:t xml:space="preserve">en af følgende </w:t>
      </w:r>
      <w:r w:rsidR="001B6856" w:rsidRPr="001B6856">
        <w:t>værdie</w:t>
      </w:r>
      <w:r w:rsidR="00CE0D35">
        <w:t>r</w:t>
      </w:r>
      <w:r w:rsidR="001B6856" w:rsidRPr="001B6856">
        <w:t xml:space="preserve"> ’</w:t>
      </w:r>
      <w:r w:rsidR="00CE0D35" w:rsidRPr="00CE0D35">
        <w:rPr>
          <w:color w:val="FF0000"/>
        </w:rPr>
        <w:t xml:space="preserve"> </w:t>
      </w:r>
      <w:r w:rsidR="00CE0D35">
        <w:rPr>
          <w:color w:val="FF0000"/>
        </w:rPr>
        <w:t>CreateEvent', 'UpdateEvent' eller</w:t>
      </w:r>
      <w:r w:rsidR="00CE0D35" w:rsidRPr="00310E60">
        <w:rPr>
          <w:color w:val="FF0000"/>
        </w:rPr>
        <w:t xml:space="preserve"> </w:t>
      </w:r>
      <w:r w:rsidR="00CE0D35">
        <w:rPr>
          <w:color w:val="FF0000"/>
        </w:rPr>
        <w:t>'</w:t>
      </w:r>
      <w:r w:rsidR="00CE0D35" w:rsidRPr="00310E60">
        <w:rPr>
          <w:color w:val="FF0000"/>
        </w:rPr>
        <w:t>DeleteEvent</w:t>
      </w:r>
      <w:r w:rsidR="001B6856" w:rsidRPr="001B6856">
        <w:t>’</w:t>
      </w:r>
      <w:r w:rsidR="001B6856">
        <w:t>, ’</w:t>
      </w:r>
      <w:r w:rsidR="001B6856" w:rsidRPr="001B6856">
        <w:t>&lt;CreateEvent&gt;</w:t>
      </w:r>
      <w:r w:rsidR="00123381">
        <w:t>UpdateEvent</w:t>
      </w:r>
      <w:r w:rsidR="001B6856" w:rsidRPr="001B6856">
        <w:t>&lt;/CreateEvent&gt;</w:t>
      </w:r>
      <w:r w:rsidR="001B6856">
        <w:t>’</w:t>
      </w:r>
      <w:r w:rsidR="009670AD">
        <w:t xml:space="preserve"> </w:t>
      </w:r>
      <w:r w:rsidR="00424A46" w:rsidRPr="001B6856">
        <w:t>’CreateEvent’</w:t>
      </w:r>
      <w:r w:rsidR="00424A46">
        <w:t xml:space="preserve">-elementet er ikke krævet og indeholder elementet andre værdier end </w:t>
      </w:r>
      <w:r w:rsidR="00CE0D35">
        <w:t>de ovenfor listede</w:t>
      </w:r>
      <w:r w:rsidR="00424A46">
        <w:t xml:space="preserve">, skabes der ikke en datanær hændelsebesked. </w:t>
      </w:r>
      <w:r w:rsidR="009670AD">
        <w:t>Det er således op til D</w:t>
      </w:r>
      <w:r w:rsidR="001B6856">
        <w:t xml:space="preserve">ataleverandøren at styre hvornår der skal </w:t>
      </w:r>
      <w:r w:rsidR="00A54D49">
        <w:t xml:space="preserve">skabes </w:t>
      </w:r>
      <w:r w:rsidR="001B6856">
        <w:t>datanære hændelsesbeskeder.</w:t>
      </w:r>
      <w:r w:rsidR="00CE0D35">
        <w:t xml:space="preserve"> </w:t>
      </w:r>
    </w:p>
    <w:p w14:paraId="680C2385" w14:textId="663EEB56" w:rsidR="00054FB4" w:rsidRDefault="00FC450D" w:rsidP="00063DC7">
      <w:r>
        <w:t>Dataleverandøren skal for hver af de beskedtyper</w:t>
      </w:r>
      <w:r w:rsidR="00FA375A">
        <w:t>, de ønsker at kunne danne datanære hændelsesbeskeder for, specificere indholdet til de elementer i beskedformatet der ønskes udfyldt. Dette inkluderer både konstanter og variable data</w:t>
      </w:r>
      <w:r w:rsidR="00054FB4">
        <w:t xml:space="preserve">. </w:t>
      </w:r>
    </w:p>
    <w:p w14:paraId="7F277900" w14:textId="16D74119" w:rsidR="00FA375A" w:rsidRPr="003930B2" w:rsidRDefault="00054FB4" w:rsidP="00063DC7">
      <w:r>
        <w:t xml:space="preserve">Det er muligt at medsende oplysninger udelukkende til brug i datanære hændelsesbeskeder, når </w:t>
      </w:r>
      <w:r w:rsidRPr="00054FB4">
        <w:t>Grunddata bliver ajourført</w:t>
      </w:r>
      <w:r>
        <w:t xml:space="preserve">. </w:t>
      </w:r>
      <w:r w:rsidRPr="00054FB4">
        <w:t xml:space="preserve"> </w:t>
      </w:r>
      <w:r>
        <w:t>Det</w:t>
      </w:r>
      <w:r w:rsidR="00D463A8">
        <w:t>te</w:t>
      </w:r>
      <w:r>
        <w:t xml:space="preserve"> kræver at oplysningerne medtages </w:t>
      </w:r>
      <w:r w:rsidR="00D463A8">
        <w:t xml:space="preserve">(evt. som valgfrie felter) </w:t>
      </w:r>
      <w:r>
        <w:t xml:space="preserve">i den XSD der beskriver </w:t>
      </w:r>
      <w:r w:rsidR="00D463A8">
        <w:t xml:space="preserve">dataleverancen til Datafordeleren. Anvendelsen af data fra opdateringen specificeres i bilag 2 med brug af </w:t>
      </w:r>
      <w:r w:rsidR="00D463A8" w:rsidRPr="00D463A8">
        <w:t>Load([DataField])</w:t>
      </w:r>
      <w:r w:rsidR="00D463A8">
        <w:t>-syntaksen.</w:t>
      </w:r>
    </w:p>
    <w:p w14:paraId="4481AA95" w14:textId="21BE4721" w:rsidR="00217145" w:rsidRDefault="00AC56EA" w:rsidP="008E5BC2">
      <w:r>
        <w:t>En hændelsesbesked kan indeholde Beskeddata</w:t>
      </w:r>
      <w:r w:rsidR="00BB7A3B">
        <w:t xml:space="preserve">. Beskeddata er enten en objektreference eller en repræsentation af objektet som hændelsesbesked vedrører og en reference til et tilhørende dataskema. Vælger Leverandøren objektrepræsentationen skal det specificeres hvilket </w:t>
      </w:r>
      <w:r w:rsidR="00CA742A">
        <w:t xml:space="preserve">skema </w:t>
      </w:r>
      <w:r w:rsidR="00767606">
        <w:t>der skal benyttes til objektet repræsentation og hvorledes der skal mappes</w:t>
      </w:r>
      <w:r w:rsidR="00AB0488">
        <w:t xml:space="preserve"> (angives som</w:t>
      </w:r>
      <w:r w:rsidR="00C804B1">
        <w:t xml:space="preserve"> i </w:t>
      </w:r>
      <w:r w:rsidR="00C804B1" w:rsidRPr="00C804B1">
        <w:t xml:space="preserve">leverancebeskrivelsen </w:t>
      </w:r>
      <w:r w:rsidR="00C804B1">
        <w:t>med en</w:t>
      </w:r>
      <w:r w:rsidR="00C804B1" w:rsidRPr="00C804B1">
        <w:t xml:space="preserve"> henvisning til UUID’en</w:t>
      </w:r>
      <w:r w:rsidR="00217145">
        <w:t xml:space="preserve"> i udstillingsmodellen</w:t>
      </w:r>
      <w:r w:rsidR="00C804B1">
        <w:t>)</w:t>
      </w:r>
      <w:r w:rsidR="00767606">
        <w:t>.</w:t>
      </w:r>
      <w:r w:rsidR="00C804B1">
        <w:t xml:space="preserve"> </w:t>
      </w:r>
      <w:r w:rsidR="00217145">
        <w:t xml:space="preserve">I bilag 15 og 16 er der eksempler på hvordan mapningen med UUID’er skal foretages for henholdsvis XML og JSON. </w:t>
      </w:r>
      <w:r w:rsidR="00C804B1">
        <w:t>Der skal leveres skemaer for både XML og JSON.</w:t>
      </w:r>
      <w:r w:rsidR="0016594D">
        <w:t xml:space="preserve"> </w:t>
      </w:r>
    </w:p>
    <w:p w14:paraId="26BD6DE3" w14:textId="52C7CF29" w:rsidR="0016594D" w:rsidRDefault="00E44D26" w:rsidP="00E05255">
      <w:r>
        <w:t>T</w:t>
      </w:r>
      <w:r w:rsidRPr="00E44D26">
        <w:t>jenestespecifikationen</w:t>
      </w:r>
      <w:r>
        <w:t xml:space="preserve"> – bilag 2</w:t>
      </w:r>
      <w:r w:rsidRPr="00E44D26">
        <w:t xml:space="preserve"> </w:t>
      </w:r>
      <w:r w:rsidR="000E1191">
        <w:t xml:space="preserve">udfyldes for hver beskedtype der </w:t>
      </w:r>
      <w:r>
        <w:t>skal være mulighed for at danne hændelsesbeskeder for.</w:t>
      </w:r>
      <w:r w:rsidR="008E5BC2">
        <w:t xml:space="preserve"> </w:t>
      </w:r>
    </w:p>
    <w:p w14:paraId="6C1BE70C" w14:textId="7D40547D" w:rsidR="00FA18B1" w:rsidRDefault="00FA18B1" w:rsidP="005B462E">
      <w:pPr>
        <w:pStyle w:val="Heading3"/>
      </w:pPr>
      <w:bookmarkStart w:id="100" w:name="_Toc430780810"/>
      <w:r>
        <w:t>Forretningsmæssige</w:t>
      </w:r>
      <w:r w:rsidR="003B6C46">
        <w:t xml:space="preserve"> hændelsesbeskeder</w:t>
      </w:r>
      <w:bookmarkEnd w:id="100"/>
    </w:p>
    <w:p w14:paraId="06335C47" w14:textId="495DB28D" w:rsidR="00B67838" w:rsidRDefault="006C71E1" w:rsidP="00AD37B5">
      <w:r w:rsidRPr="00E05255">
        <w:t xml:space="preserve">Dataleverandøren har mulighed for at aflevere (push) </w:t>
      </w:r>
      <w:r>
        <w:t>forretningsmæssige hændelsesbeskeder p</w:t>
      </w:r>
      <w:r w:rsidR="003B6C46" w:rsidRPr="00E05255">
        <w:t>å en separat replikeringskanal</w:t>
      </w:r>
      <w:r>
        <w:t xml:space="preserve">. De forretningsmæssige hændelsesbeskeder er hændelsesbeskeder der er generet af Dataleverandøren og som overholder det aftalte beskedformat. </w:t>
      </w:r>
      <w:r w:rsidR="00B67838">
        <w:t xml:space="preserve">Datafordeleren tilføjer Leverancerute information til beskeden, men </w:t>
      </w:r>
      <w:r w:rsidR="00453F3D">
        <w:t xml:space="preserve">distribuerer </w:t>
      </w:r>
      <w:r w:rsidR="00B67838">
        <w:t>den ellers uberørt.</w:t>
      </w:r>
    </w:p>
    <w:p w14:paraId="729C6ECC" w14:textId="573C8378" w:rsidR="00993091" w:rsidRDefault="00993091" w:rsidP="00AD37B5">
      <w:r>
        <w:t>Vær opmærksom på at filer</w:t>
      </w:r>
      <w:r w:rsidR="00F07685">
        <w:t xml:space="preserve"> der indeholder tabulære data og som </w:t>
      </w:r>
      <w:r>
        <w:t>sendes via batch kanalen skal være zippet. Dette gælder også for forretningsmæssige hændelser.</w:t>
      </w:r>
      <w:r w:rsidR="00F07685">
        <w:t xml:space="preserve"> Rasterdata forsendes uzippet.</w:t>
      </w:r>
    </w:p>
    <w:p w14:paraId="1F6A570A" w14:textId="4242F0EB" w:rsidR="00453F3D" w:rsidRDefault="00453F3D" w:rsidP="00E05255">
      <w:pPr>
        <w:rPr>
          <w:color w:val="365F91" w:themeColor="accent1" w:themeShade="BF"/>
        </w:rPr>
      </w:pPr>
      <w:r>
        <w:t>Replikeringskanalen har det unikke ID:</w:t>
      </w:r>
      <w:r w:rsidRPr="00AA5C05">
        <w:rPr>
          <w:color w:val="365F91" w:themeColor="accent1" w:themeShade="BF"/>
        </w:rPr>
        <w:t xml:space="preserve"> </w:t>
      </w:r>
      <w:r w:rsidR="005A117E" w:rsidRPr="001B4681">
        <w:rPr>
          <w:color w:val="0070C0"/>
        </w:rPr>
        <w:t>22</w:t>
      </w:r>
    </w:p>
    <w:p w14:paraId="6886641F" w14:textId="1D213CF1" w:rsidR="00453F3D" w:rsidRDefault="00453F3D" w:rsidP="00E05255">
      <w:r w:rsidRPr="00E05255">
        <w:lastRenderedPageBreak/>
        <w:t xml:space="preserve">Denne Replikeringskanal starter med sekvensnummer </w:t>
      </w:r>
      <w:r w:rsidR="0027117D" w:rsidRPr="007B7A50">
        <w:rPr>
          <w:color w:val="0070C0"/>
        </w:rPr>
        <w:t>100000001</w:t>
      </w:r>
      <w:r w:rsidR="0027117D" w:rsidDel="0027117D">
        <w:rPr>
          <w:highlight w:val="yellow"/>
        </w:rPr>
        <w:t xml:space="preserve"> </w:t>
      </w:r>
    </w:p>
    <w:p w14:paraId="26483C89" w14:textId="34D52AC4" w:rsidR="00453F3D" w:rsidRDefault="00BC6103" w:rsidP="00AD37B5">
      <w:r>
        <w:t>T</w:t>
      </w:r>
      <w:r w:rsidRPr="00E44D26">
        <w:t>jenestespecifikationen</w:t>
      </w:r>
      <w:r>
        <w:t xml:space="preserve"> – bilag 2</w:t>
      </w:r>
      <w:r w:rsidRPr="00E44D26">
        <w:t xml:space="preserve"> </w:t>
      </w:r>
      <w:r>
        <w:t>udfyldes med specifikation af de forretningsmæssige hændelsesbeskeder.</w:t>
      </w:r>
    </w:p>
    <w:p w14:paraId="56DD5994" w14:textId="70D6714C" w:rsidR="00FA18B1" w:rsidRDefault="00FA18B1" w:rsidP="00AD37B5"/>
    <w:p w14:paraId="4813D83B" w14:textId="54E2242A" w:rsidR="006166B9" w:rsidRDefault="00AD37B5">
      <w:pPr>
        <w:pStyle w:val="Heading1"/>
      </w:pPr>
      <w:r>
        <w:lastRenderedPageBreak/>
        <w:tab/>
      </w:r>
      <w:bookmarkStart w:id="101" w:name="_Ref403983343"/>
      <w:bookmarkStart w:id="102" w:name="_Toc408571715"/>
      <w:bookmarkStart w:id="103" w:name="_Toc408825087"/>
      <w:bookmarkStart w:id="104" w:name="_Toc430780811"/>
      <w:r w:rsidR="006166B9">
        <w:t xml:space="preserve">Afsnit </w:t>
      </w:r>
      <w:r w:rsidR="00FA18B1">
        <w:t>9</w:t>
      </w:r>
      <w:r w:rsidR="006166B9">
        <w:t xml:space="preserve"> – Diverse oplysninger</w:t>
      </w:r>
      <w:bookmarkEnd w:id="101"/>
      <w:bookmarkEnd w:id="102"/>
      <w:bookmarkEnd w:id="103"/>
      <w:bookmarkEnd w:id="104"/>
    </w:p>
    <w:p w14:paraId="4813D83C" w14:textId="2B95BDC9" w:rsidR="004B347F" w:rsidRDefault="009914E5" w:rsidP="004B347F">
      <w:pPr>
        <w:pStyle w:val="Heading3"/>
      </w:pPr>
      <w:bookmarkStart w:id="105" w:name="_Toc408571716"/>
      <w:bookmarkStart w:id="106" w:name="_Toc408825088"/>
      <w:bookmarkStart w:id="107" w:name="_Toc430780812"/>
      <w:r>
        <w:t>Kontakt</w:t>
      </w:r>
      <w:r w:rsidR="004B347F">
        <w:t>oplysninger</w:t>
      </w:r>
      <w:bookmarkEnd w:id="105"/>
      <w:bookmarkEnd w:id="106"/>
      <w:bookmarkEnd w:id="107"/>
    </w:p>
    <w:p w14:paraId="4813D83D" w14:textId="251AE7C3" w:rsidR="004B347F" w:rsidRDefault="004B347F" w:rsidP="004B347F">
      <w:r>
        <w:t xml:space="preserve">Kontaktoplysninger </w:t>
      </w:r>
      <w:r w:rsidR="006E1544">
        <w:t>for</w:t>
      </w:r>
      <w:r>
        <w:t xml:space="preserve"> </w:t>
      </w:r>
      <w:r w:rsidR="006E1544">
        <w:t>Leverandøren:</w:t>
      </w:r>
    </w:p>
    <w:tbl>
      <w:tblPr>
        <w:tblStyle w:val="LightList-Accent3"/>
        <w:tblW w:w="0" w:type="auto"/>
        <w:tblLook w:val="04A0" w:firstRow="1" w:lastRow="0" w:firstColumn="1" w:lastColumn="0" w:noHBand="0" w:noVBand="1"/>
      </w:tblPr>
      <w:tblGrid>
        <w:gridCol w:w="1951"/>
        <w:gridCol w:w="2552"/>
        <w:gridCol w:w="2693"/>
        <w:gridCol w:w="2659"/>
      </w:tblGrid>
      <w:tr w:rsidR="006E1544" w:rsidRPr="000620B7" w14:paraId="61870104" w14:textId="77777777" w:rsidTr="000A58FF">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4F41EA5C" w14:textId="62B88528" w:rsidR="006E1544" w:rsidRDefault="006E1544" w:rsidP="006E1544">
            <w:pPr>
              <w:rPr>
                <w:b w:val="0"/>
              </w:rPr>
            </w:pPr>
            <w:r>
              <w:rPr>
                <w:b w:val="0"/>
              </w:rPr>
              <w:t>Rolle</w:t>
            </w:r>
          </w:p>
        </w:tc>
        <w:tc>
          <w:tcPr>
            <w:tcW w:w="2552" w:type="dxa"/>
          </w:tcPr>
          <w:p w14:paraId="186F57B2" w14:textId="70FDAF7B"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Navn</w:t>
            </w:r>
          </w:p>
        </w:tc>
        <w:tc>
          <w:tcPr>
            <w:tcW w:w="2693" w:type="dxa"/>
          </w:tcPr>
          <w:p w14:paraId="0283FA8B" w14:textId="2FB8BBA3"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Telefonnummer (direkte)</w:t>
            </w:r>
          </w:p>
        </w:tc>
        <w:tc>
          <w:tcPr>
            <w:tcW w:w="2659" w:type="dxa"/>
          </w:tcPr>
          <w:p w14:paraId="1C2F66C9" w14:textId="3B9A8DB1"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E-mail-adresse</w:t>
            </w:r>
          </w:p>
        </w:tc>
      </w:tr>
      <w:tr w:rsidR="006E1544" w14:paraId="6C55FBD9" w14:textId="77777777" w:rsidTr="000A58F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610E9D4E" w14:textId="404C0DEF" w:rsidR="006E1544" w:rsidRDefault="006E1544" w:rsidP="006E1544">
            <w:pPr>
              <w:jc w:val="both"/>
            </w:pPr>
            <w:r>
              <w:t>Driftsansvarlig</w:t>
            </w:r>
          </w:p>
        </w:tc>
        <w:tc>
          <w:tcPr>
            <w:tcW w:w="2552" w:type="dxa"/>
          </w:tcPr>
          <w:p w14:paraId="133ED8B0" w14:textId="2EC89BD2" w:rsidR="006E1544" w:rsidRPr="001B4681" w:rsidRDefault="006E1544" w:rsidP="006E1544">
            <w:pPr>
              <w:jc w:val="both"/>
              <w:cnfStyle w:val="000000100000" w:firstRow="0" w:lastRow="0" w:firstColumn="0" w:lastColumn="0" w:oddVBand="0" w:evenVBand="0" w:oddHBand="1" w:evenHBand="0" w:firstRowFirstColumn="0" w:firstRowLastColumn="0" w:lastRowFirstColumn="0" w:lastRowLastColumn="0"/>
              <w:rPr>
                <w:highlight w:val="yellow"/>
              </w:rPr>
            </w:pPr>
            <w:r w:rsidRPr="001B4681">
              <w:rPr>
                <w:highlight w:val="yellow"/>
              </w:rPr>
              <w:t>Udfyldes af Leverandøren</w:t>
            </w:r>
          </w:p>
        </w:tc>
        <w:tc>
          <w:tcPr>
            <w:tcW w:w="2693" w:type="dxa"/>
          </w:tcPr>
          <w:p w14:paraId="6D0B906E" w14:textId="77777777" w:rsidR="006E1544" w:rsidRPr="001B4681" w:rsidRDefault="006E1544" w:rsidP="006E1544">
            <w:pPr>
              <w:jc w:val="both"/>
              <w:cnfStyle w:val="000000100000" w:firstRow="0" w:lastRow="0" w:firstColumn="0" w:lastColumn="0" w:oddVBand="0" w:evenVBand="0" w:oddHBand="1" w:evenHBand="0" w:firstRowFirstColumn="0" w:firstRowLastColumn="0" w:lastRowFirstColumn="0" w:lastRowLastColumn="0"/>
              <w:rPr>
                <w:highlight w:val="yellow"/>
              </w:rPr>
            </w:pPr>
            <w:r w:rsidRPr="001B4681">
              <w:rPr>
                <w:highlight w:val="yellow"/>
              </w:rPr>
              <w:t>Udfyldes af Leverandøren</w:t>
            </w:r>
          </w:p>
        </w:tc>
        <w:tc>
          <w:tcPr>
            <w:tcW w:w="2659" w:type="dxa"/>
          </w:tcPr>
          <w:p w14:paraId="6FB0CA83" w14:textId="77777777" w:rsidR="006E1544" w:rsidRPr="001B4681" w:rsidRDefault="006E1544" w:rsidP="006E1544">
            <w:pPr>
              <w:jc w:val="both"/>
              <w:cnfStyle w:val="000000100000" w:firstRow="0" w:lastRow="0" w:firstColumn="0" w:lastColumn="0" w:oddVBand="0" w:evenVBand="0" w:oddHBand="1" w:evenHBand="0" w:firstRowFirstColumn="0" w:firstRowLastColumn="0" w:lastRowFirstColumn="0" w:lastRowLastColumn="0"/>
              <w:rPr>
                <w:highlight w:val="yellow"/>
              </w:rPr>
            </w:pPr>
            <w:r w:rsidRPr="001B4681">
              <w:rPr>
                <w:highlight w:val="yellow"/>
              </w:rPr>
              <w:t>Udfyldes af Leverandøren</w:t>
            </w:r>
          </w:p>
        </w:tc>
      </w:tr>
    </w:tbl>
    <w:p w14:paraId="7B803D48" w14:textId="77777777" w:rsidR="006E1544" w:rsidRDefault="006E1544" w:rsidP="006E1544">
      <w:r>
        <w:t>Kontaktoplysninger for Operatøren:</w:t>
      </w:r>
    </w:p>
    <w:tbl>
      <w:tblPr>
        <w:tblStyle w:val="LightList-Accent3"/>
        <w:tblW w:w="0" w:type="auto"/>
        <w:tblLook w:val="04A0" w:firstRow="1" w:lastRow="0" w:firstColumn="1" w:lastColumn="0" w:noHBand="0" w:noVBand="1"/>
      </w:tblPr>
      <w:tblGrid>
        <w:gridCol w:w="1951"/>
        <w:gridCol w:w="2552"/>
        <w:gridCol w:w="2693"/>
        <w:gridCol w:w="2659"/>
      </w:tblGrid>
      <w:tr w:rsidR="006E1544" w:rsidRPr="000620B7" w14:paraId="2362A4AA" w14:textId="77777777" w:rsidTr="000A58FF">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545A0344" w14:textId="77777777" w:rsidR="006E1544" w:rsidRDefault="006E1544" w:rsidP="006E1544">
            <w:pPr>
              <w:rPr>
                <w:b w:val="0"/>
              </w:rPr>
            </w:pPr>
            <w:r>
              <w:rPr>
                <w:b w:val="0"/>
              </w:rPr>
              <w:t>Rolle</w:t>
            </w:r>
          </w:p>
        </w:tc>
        <w:tc>
          <w:tcPr>
            <w:tcW w:w="2552" w:type="dxa"/>
          </w:tcPr>
          <w:p w14:paraId="1C3C2AE9"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Navn</w:t>
            </w:r>
          </w:p>
        </w:tc>
        <w:tc>
          <w:tcPr>
            <w:tcW w:w="2693" w:type="dxa"/>
          </w:tcPr>
          <w:p w14:paraId="4B46F300"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Telefonnummer (direkte)</w:t>
            </w:r>
          </w:p>
        </w:tc>
        <w:tc>
          <w:tcPr>
            <w:tcW w:w="2659" w:type="dxa"/>
          </w:tcPr>
          <w:p w14:paraId="7BE53657"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E-mail-adresse</w:t>
            </w:r>
          </w:p>
        </w:tc>
      </w:tr>
      <w:tr w:rsidR="006E1544" w14:paraId="567930F1" w14:textId="77777777" w:rsidTr="000A58F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1A53C761" w14:textId="77777777" w:rsidR="006E1544" w:rsidRDefault="006E1544" w:rsidP="006E1544">
            <w:pPr>
              <w:jc w:val="both"/>
            </w:pPr>
            <w:r>
              <w:t>Driftsansvarlig</w:t>
            </w:r>
          </w:p>
        </w:tc>
        <w:tc>
          <w:tcPr>
            <w:tcW w:w="2552" w:type="dxa"/>
          </w:tcPr>
          <w:p w14:paraId="1B14A1DE" w14:textId="77777777" w:rsidR="006E1544" w:rsidRPr="001B4681" w:rsidRDefault="006E1544" w:rsidP="006E1544">
            <w:pPr>
              <w:jc w:val="both"/>
              <w:cnfStyle w:val="000000100000" w:firstRow="0" w:lastRow="0" w:firstColumn="0" w:lastColumn="0" w:oddVBand="0" w:evenVBand="0" w:oddHBand="1" w:evenHBand="0" w:firstRowFirstColumn="0" w:firstRowLastColumn="0" w:lastRowFirstColumn="0" w:lastRowLastColumn="0"/>
              <w:rPr>
                <w:highlight w:val="yellow"/>
              </w:rPr>
            </w:pPr>
            <w:r w:rsidRPr="001B4681">
              <w:rPr>
                <w:highlight w:val="yellow"/>
              </w:rPr>
              <w:t>Udfyldes af Leverandøren</w:t>
            </w:r>
          </w:p>
        </w:tc>
        <w:tc>
          <w:tcPr>
            <w:tcW w:w="2693" w:type="dxa"/>
          </w:tcPr>
          <w:p w14:paraId="01927C06" w14:textId="77777777" w:rsidR="006E1544" w:rsidRPr="001B4681" w:rsidRDefault="006E1544" w:rsidP="006E1544">
            <w:pPr>
              <w:jc w:val="both"/>
              <w:cnfStyle w:val="000000100000" w:firstRow="0" w:lastRow="0" w:firstColumn="0" w:lastColumn="0" w:oddVBand="0" w:evenVBand="0" w:oddHBand="1" w:evenHBand="0" w:firstRowFirstColumn="0" w:firstRowLastColumn="0" w:lastRowFirstColumn="0" w:lastRowLastColumn="0"/>
              <w:rPr>
                <w:highlight w:val="yellow"/>
              </w:rPr>
            </w:pPr>
            <w:r w:rsidRPr="001B4681">
              <w:rPr>
                <w:highlight w:val="yellow"/>
              </w:rPr>
              <w:t>Udfyldes af Leverandøren</w:t>
            </w:r>
          </w:p>
        </w:tc>
        <w:tc>
          <w:tcPr>
            <w:tcW w:w="2659" w:type="dxa"/>
          </w:tcPr>
          <w:p w14:paraId="6BAC9266" w14:textId="77777777" w:rsidR="006E1544" w:rsidRPr="001B4681" w:rsidRDefault="006E1544" w:rsidP="006E1544">
            <w:pPr>
              <w:jc w:val="both"/>
              <w:cnfStyle w:val="000000100000" w:firstRow="0" w:lastRow="0" w:firstColumn="0" w:lastColumn="0" w:oddVBand="0" w:evenVBand="0" w:oddHBand="1" w:evenHBand="0" w:firstRowFirstColumn="0" w:firstRowLastColumn="0" w:lastRowFirstColumn="0" w:lastRowLastColumn="0"/>
              <w:rPr>
                <w:highlight w:val="yellow"/>
              </w:rPr>
            </w:pPr>
            <w:r w:rsidRPr="001B4681">
              <w:rPr>
                <w:highlight w:val="yellow"/>
              </w:rPr>
              <w:t>Udfyldes af Leverandøren</w:t>
            </w:r>
          </w:p>
        </w:tc>
      </w:tr>
    </w:tbl>
    <w:p w14:paraId="195CB001" w14:textId="3A17A9D0" w:rsidR="006E1544" w:rsidRDefault="004B347F" w:rsidP="004B347F">
      <w:r>
        <w:t xml:space="preserve">Kontaktoplysninger </w:t>
      </w:r>
      <w:r w:rsidR="006E1544">
        <w:t>for</w:t>
      </w:r>
      <w:r>
        <w:t xml:space="preserve"> Dataleverandøren</w:t>
      </w:r>
      <w:r w:rsidR="006E1544">
        <w:t>:</w:t>
      </w:r>
    </w:p>
    <w:tbl>
      <w:tblPr>
        <w:tblStyle w:val="LightList-Accent3"/>
        <w:tblW w:w="0" w:type="auto"/>
        <w:tblLayout w:type="fixed"/>
        <w:tblLook w:val="04A0" w:firstRow="1" w:lastRow="0" w:firstColumn="1" w:lastColumn="0" w:noHBand="0" w:noVBand="1"/>
      </w:tblPr>
      <w:tblGrid>
        <w:gridCol w:w="1679"/>
        <w:gridCol w:w="2257"/>
        <w:gridCol w:w="236"/>
        <w:gridCol w:w="3226"/>
      </w:tblGrid>
      <w:tr w:rsidR="006E1544" w:rsidRPr="000620B7" w14:paraId="57B8E55C" w14:textId="77777777" w:rsidTr="001B4681">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679" w:type="dxa"/>
          </w:tcPr>
          <w:p w14:paraId="2A4FA504" w14:textId="77777777" w:rsidR="006E1544" w:rsidRDefault="006E1544" w:rsidP="006E1544">
            <w:pPr>
              <w:rPr>
                <w:b w:val="0"/>
              </w:rPr>
            </w:pPr>
            <w:r>
              <w:rPr>
                <w:b w:val="0"/>
              </w:rPr>
              <w:t>Rolle</w:t>
            </w:r>
          </w:p>
        </w:tc>
        <w:tc>
          <w:tcPr>
            <w:tcW w:w="2257" w:type="dxa"/>
          </w:tcPr>
          <w:p w14:paraId="4C7A512F"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Navn</w:t>
            </w:r>
          </w:p>
        </w:tc>
        <w:tc>
          <w:tcPr>
            <w:tcW w:w="0" w:type="dxa"/>
          </w:tcPr>
          <w:p w14:paraId="0B8963E6"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Telefonnummer (direkte)</w:t>
            </w:r>
          </w:p>
        </w:tc>
        <w:tc>
          <w:tcPr>
            <w:tcW w:w="3226" w:type="dxa"/>
          </w:tcPr>
          <w:p w14:paraId="30CA30A5"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E-mail-adresse</w:t>
            </w:r>
          </w:p>
        </w:tc>
      </w:tr>
      <w:tr w:rsidR="00D00FED" w14:paraId="6873A309" w14:textId="77777777" w:rsidTr="001B4681">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679" w:type="dxa"/>
          </w:tcPr>
          <w:p w14:paraId="6B43D5D5" w14:textId="46005A7D" w:rsidR="00D00FED" w:rsidRDefault="00D00FED" w:rsidP="00D00FED">
            <w:pPr>
              <w:jc w:val="both"/>
            </w:pPr>
            <w:r>
              <w:t>Dataansvarlig</w:t>
            </w:r>
          </w:p>
        </w:tc>
        <w:tc>
          <w:tcPr>
            <w:tcW w:w="2257" w:type="dxa"/>
          </w:tcPr>
          <w:p w14:paraId="246F3D4C" w14:textId="6E49D618" w:rsidR="00D00FED" w:rsidRPr="000A58FF" w:rsidRDefault="00D00FED" w:rsidP="00D00FED">
            <w:pPr>
              <w:jc w:val="both"/>
              <w:cnfStyle w:val="000000100000" w:firstRow="0" w:lastRow="0" w:firstColumn="0" w:lastColumn="0" w:oddVBand="0" w:evenVBand="0" w:oddHBand="1" w:evenHBand="0" w:firstRowFirstColumn="0" w:firstRowLastColumn="0" w:lastRowFirstColumn="0" w:lastRowLastColumn="0"/>
              <w:rPr>
                <w:sz w:val="16"/>
              </w:rPr>
            </w:pPr>
            <w:r>
              <w:rPr>
                <w:color w:val="0070C0"/>
                <w:sz w:val="16"/>
              </w:rPr>
              <w:t xml:space="preserve">Netcompany </w:t>
            </w:r>
            <w:r w:rsidRPr="00DA1DE4">
              <w:rPr>
                <w:color w:val="0070C0"/>
                <w:sz w:val="16"/>
              </w:rPr>
              <w:t>Service Desk</w:t>
            </w:r>
          </w:p>
        </w:tc>
        <w:tc>
          <w:tcPr>
            <w:tcW w:w="0" w:type="dxa"/>
          </w:tcPr>
          <w:p w14:paraId="5A8F5C42" w14:textId="2AF8167B" w:rsidR="00D00FED" w:rsidRPr="000A58FF" w:rsidRDefault="00D00FED" w:rsidP="00D00FED">
            <w:pPr>
              <w:jc w:val="both"/>
              <w:cnfStyle w:val="000000100000" w:firstRow="0" w:lastRow="0" w:firstColumn="0" w:lastColumn="0" w:oddVBand="0" w:evenVBand="0" w:oddHBand="1" w:evenHBand="0" w:firstRowFirstColumn="0" w:firstRowLastColumn="0" w:lastRowFirstColumn="0" w:lastRowLastColumn="0"/>
              <w:rPr>
                <w:sz w:val="16"/>
              </w:rPr>
            </w:pPr>
            <w:r w:rsidRPr="00D00FED">
              <w:rPr>
                <w:color w:val="0070C0"/>
                <w:sz w:val="16"/>
              </w:rPr>
              <w:t>+45 33 34 89 25</w:t>
            </w:r>
          </w:p>
        </w:tc>
        <w:tc>
          <w:tcPr>
            <w:tcW w:w="3226" w:type="dxa"/>
          </w:tcPr>
          <w:p w14:paraId="48D32D0A" w14:textId="67D983FF" w:rsidR="00D00FED" w:rsidRPr="000A58FF" w:rsidRDefault="00D00FED" w:rsidP="00D00FED">
            <w:pPr>
              <w:jc w:val="both"/>
              <w:cnfStyle w:val="000000100000" w:firstRow="0" w:lastRow="0" w:firstColumn="0" w:lastColumn="0" w:oddVBand="0" w:evenVBand="0" w:oddHBand="1" w:evenHBand="0" w:firstRowFirstColumn="0" w:firstRowLastColumn="0" w:lastRowFirstColumn="0" w:lastRowLastColumn="0"/>
              <w:rPr>
                <w:sz w:val="16"/>
              </w:rPr>
            </w:pPr>
            <w:r w:rsidRPr="00DA1DE4">
              <w:rPr>
                <w:color w:val="0070C0"/>
                <w:sz w:val="16"/>
              </w:rPr>
              <w:t>servicedesk@netcompany.com</w:t>
            </w:r>
          </w:p>
        </w:tc>
      </w:tr>
      <w:tr w:rsidR="00D00FED" w14:paraId="44E8B187" w14:textId="77777777" w:rsidTr="001B4681">
        <w:trPr>
          <w:trHeight w:hRule="exact" w:val="454"/>
        </w:trPr>
        <w:tc>
          <w:tcPr>
            <w:cnfStyle w:val="001000000000" w:firstRow="0" w:lastRow="0" w:firstColumn="1" w:lastColumn="0" w:oddVBand="0" w:evenVBand="0" w:oddHBand="0" w:evenHBand="0" w:firstRowFirstColumn="0" w:firstRowLastColumn="0" w:lastRowFirstColumn="0" w:lastRowLastColumn="0"/>
            <w:tcW w:w="1679" w:type="dxa"/>
          </w:tcPr>
          <w:p w14:paraId="4BAF9775" w14:textId="22310AB5" w:rsidR="00D00FED" w:rsidRDefault="00D00FED" w:rsidP="00D00FED">
            <w:pPr>
              <w:jc w:val="both"/>
            </w:pPr>
            <w:r>
              <w:t>Driftsansvarlig</w:t>
            </w:r>
          </w:p>
        </w:tc>
        <w:tc>
          <w:tcPr>
            <w:tcW w:w="2257" w:type="dxa"/>
          </w:tcPr>
          <w:p w14:paraId="2A5232B4" w14:textId="733663AE" w:rsidR="00D00FED" w:rsidRPr="006E1544" w:rsidRDefault="00D00FED" w:rsidP="00D00FED">
            <w:pPr>
              <w:jc w:val="both"/>
              <w:cnfStyle w:val="000000000000" w:firstRow="0" w:lastRow="0" w:firstColumn="0" w:lastColumn="0" w:oddVBand="0" w:evenVBand="0" w:oddHBand="0" w:evenHBand="0" w:firstRowFirstColumn="0" w:firstRowLastColumn="0" w:lastRowFirstColumn="0" w:lastRowLastColumn="0"/>
              <w:rPr>
                <w:sz w:val="16"/>
              </w:rPr>
            </w:pPr>
            <w:r>
              <w:rPr>
                <w:color w:val="0070C0"/>
                <w:sz w:val="16"/>
              </w:rPr>
              <w:t xml:space="preserve">Netcompany </w:t>
            </w:r>
            <w:r w:rsidRPr="00DA1DE4">
              <w:rPr>
                <w:color w:val="0070C0"/>
                <w:sz w:val="16"/>
              </w:rPr>
              <w:t>Service Desk</w:t>
            </w:r>
          </w:p>
        </w:tc>
        <w:tc>
          <w:tcPr>
            <w:tcW w:w="0" w:type="dxa"/>
          </w:tcPr>
          <w:p w14:paraId="2E6FFD02" w14:textId="3D6D0788" w:rsidR="00D00FED" w:rsidRPr="006E1544" w:rsidRDefault="00D00FED" w:rsidP="00D00FED">
            <w:pPr>
              <w:jc w:val="both"/>
              <w:cnfStyle w:val="000000000000" w:firstRow="0" w:lastRow="0" w:firstColumn="0" w:lastColumn="0" w:oddVBand="0" w:evenVBand="0" w:oddHBand="0" w:evenHBand="0" w:firstRowFirstColumn="0" w:firstRowLastColumn="0" w:lastRowFirstColumn="0" w:lastRowLastColumn="0"/>
              <w:rPr>
                <w:sz w:val="16"/>
              </w:rPr>
            </w:pPr>
            <w:r w:rsidRPr="00D00FED">
              <w:rPr>
                <w:color w:val="0070C0"/>
                <w:sz w:val="16"/>
              </w:rPr>
              <w:t>+45 33 34 89 25</w:t>
            </w:r>
          </w:p>
        </w:tc>
        <w:tc>
          <w:tcPr>
            <w:tcW w:w="3226" w:type="dxa"/>
          </w:tcPr>
          <w:p w14:paraId="1949F27F" w14:textId="549C687C" w:rsidR="00D00FED" w:rsidRPr="006E1544" w:rsidRDefault="00D00FED" w:rsidP="00D00FED">
            <w:pPr>
              <w:jc w:val="both"/>
              <w:cnfStyle w:val="000000000000" w:firstRow="0" w:lastRow="0" w:firstColumn="0" w:lastColumn="0" w:oddVBand="0" w:evenVBand="0" w:oddHBand="0" w:evenHBand="0" w:firstRowFirstColumn="0" w:firstRowLastColumn="0" w:lastRowFirstColumn="0" w:lastRowLastColumn="0"/>
              <w:rPr>
                <w:sz w:val="16"/>
              </w:rPr>
            </w:pPr>
            <w:r w:rsidRPr="00DA1DE4">
              <w:rPr>
                <w:color w:val="0070C0"/>
                <w:sz w:val="16"/>
              </w:rPr>
              <w:t>servicedesk@netcompany.com</w:t>
            </w:r>
          </w:p>
        </w:tc>
      </w:tr>
      <w:tr w:rsidR="00D00FED" w14:paraId="2D67CBA1" w14:textId="77777777" w:rsidTr="001B4681">
        <w:trPr>
          <w:cnfStyle w:val="000000100000" w:firstRow="0" w:lastRow="0" w:firstColumn="0" w:lastColumn="0" w:oddVBand="0" w:evenVBand="0" w:oddHBand="1" w:evenHBand="0" w:firstRowFirstColumn="0" w:firstRowLastColumn="0" w:lastRowFirstColumn="0" w:lastRowLastColumn="0"/>
          <w:trHeight w:hRule="exact" w:val="561"/>
        </w:trPr>
        <w:tc>
          <w:tcPr>
            <w:cnfStyle w:val="001000000000" w:firstRow="0" w:lastRow="0" w:firstColumn="1" w:lastColumn="0" w:oddVBand="0" w:evenVBand="0" w:oddHBand="0" w:evenHBand="0" w:firstRowFirstColumn="0" w:firstRowLastColumn="0" w:lastRowFirstColumn="0" w:lastRowLastColumn="0"/>
            <w:tcW w:w="1679" w:type="dxa"/>
          </w:tcPr>
          <w:p w14:paraId="08FDD7ED" w14:textId="49391E77" w:rsidR="00D00FED" w:rsidRDefault="00D00FED" w:rsidP="00D00FED">
            <w:pPr>
              <w:jc w:val="both"/>
            </w:pPr>
            <w:r>
              <w:t>Kontaktperson ved incidents</w:t>
            </w:r>
          </w:p>
          <w:p w14:paraId="48ECD0B9" w14:textId="3E643E84" w:rsidR="00D00FED" w:rsidRDefault="00D00FED" w:rsidP="00D00FED">
            <w:pPr>
              <w:jc w:val="both"/>
            </w:pPr>
          </w:p>
        </w:tc>
        <w:tc>
          <w:tcPr>
            <w:tcW w:w="2257" w:type="dxa"/>
          </w:tcPr>
          <w:p w14:paraId="40101D6D" w14:textId="0F613192" w:rsidR="00D00FED" w:rsidRPr="001B4681" w:rsidRDefault="00D00FED" w:rsidP="00D00FED">
            <w:pPr>
              <w:jc w:val="both"/>
              <w:cnfStyle w:val="000000100000" w:firstRow="0" w:lastRow="0" w:firstColumn="0" w:lastColumn="0" w:oddVBand="0" w:evenVBand="0" w:oddHBand="1" w:evenHBand="0" w:firstRowFirstColumn="0" w:firstRowLastColumn="0" w:lastRowFirstColumn="0" w:lastRowLastColumn="0"/>
              <w:rPr>
                <w:sz w:val="16"/>
                <w:highlight w:val="yellow"/>
              </w:rPr>
            </w:pPr>
            <w:r>
              <w:rPr>
                <w:color w:val="0070C0"/>
                <w:sz w:val="16"/>
              </w:rPr>
              <w:t xml:space="preserve">Netcompany </w:t>
            </w:r>
            <w:r w:rsidRPr="00DA1DE4">
              <w:rPr>
                <w:color w:val="0070C0"/>
                <w:sz w:val="16"/>
              </w:rPr>
              <w:t>Service Desk</w:t>
            </w:r>
          </w:p>
        </w:tc>
        <w:tc>
          <w:tcPr>
            <w:tcW w:w="0" w:type="dxa"/>
          </w:tcPr>
          <w:p w14:paraId="4545BEBB" w14:textId="1EB75D52" w:rsidR="00D00FED" w:rsidRPr="001B4681" w:rsidRDefault="00D00FED" w:rsidP="00D00FED">
            <w:pPr>
              <w:jc w:val="both"/>
              <w:cnfStyle w:val="000000100000" w:firstRow="0" w:lastRow="0" w:firstColumn="0" w:lastColumn="0" w:oddVBand="0" w:evenVBand="0" w:oddHBand="1" w:evenHBand="0" w:firstRowFirstColumn="0" w:firstRowLastColumn="0" w:lastRowFirstColumn="0" w:lastRowLastColumn="0"/>
              <w:rPr>
                <w:sz w:val="16"/>
                <w:highlight w:val="yellow"/>
              </w:rPr>
            </w:pPr>
            <w:r w:rsidRPr="00D00FED">
              <w:rPr>
                <w:color w:val="0070C0"/>
                <w:sz w:val="16"/>
              </w:rPr>
              <w:t>+45 33 34 89 25</w:t>
            </w:r>
          </w:p>
        </w:tc>
        <w:tc>
          <w:tcPr>
            <w:tcW w:w="3226" w:type="dxa"/>
          </w:tcPr>
          <w:p w14:paraId="1FB2E780" w14:textId="7B83DDDD" w:rsidR="00D00FED" w:rsidRPr="001B4681" w:rsidRDefault="00D00FED" w:rsidP="00D00FED">
            <w:pPr>
              <w:jc w:val="both"/>
              <w:cnfStyle w:val="000000100000" w:firstRow="0" w:lastRow="0" w:firstColumn="0" w:lastColumn="0" w:oddVBand="0" w:evenVBand="0" w:oddHBand="1" w:evenHBand="0" w:firstRowFirstColumn="0" w:firstRowLastColumn="0" w:lastRowFirstColumn="0" w:lastRowLastColumn="0"/>
              <w:rPr>
                <w:sz w:val="16"/>
                <w:highlight w:val="yellow"/>
              </w:rPr>
            </w:pPr>
            <w:r w:rsidRPr="00DA1DE4">
              <w:rPr>
                <w:color w:val="0070C0"/>
                <w:sz w:val="16"/>
              </w:rPr>
              <w:t>servicedesk@netcompany.com</w:t>
            </w:r>
          </w:p>
        </w:tc>
      </w:tr>
    </w:tbl>
    <w:p w14:paraId="3249B6FB" w14:textId="5A861B83" w:rsidR="009E6FAB" w:rsidRDefault="007709BE" w:rsidP="009E6FAB">
      <w:pPr>
        <w:pStyle w:val="Heading3"/>
      </w:pPr>
      <w:bookmarkStart w:id="108" w:name="_Toc408571717"/>
      <w:bookmarkStart w:id="109" w:name="_Toc408825089"/>
      <w:bookmarkStart w:id="110" w:name="_Toc430780813"/>
      <w:bookmarkEnd w:id="108"/>
      <w:bookmarkEnd w:id="109"/>
      <w:r>
        <w:t>Incidents</w:t>
      </w:r>
      <w:bookmarkEnd w:id="110"/>
    </w:p>
    <w:p w14:paraId="459DCCBC" w14:textId="77777777" w:rsidR="0085644F" w:rsidRDefault="0085644F" w:rsidP="004B347F"/>
    <w:p w14:paraId="4813D83F" w14:textId="77777777" w:rsidR="000D00EA" w:rsidRDefault="000D00EA" w:rsidP="000D00EA">
      <w:pPr>
        <w:pStyle w:val="Heading3"/>
      </w:pPr>
      <w:bookmarkStart w:id="111" w:name="_Toc408571718"/>
      <w:bookmarkStart w:id="112" w:name="_Toc408825090"/>
      <w:bookmarkStart w:id="113" w:name="_Toc430780814"/>
      <w:r>
        <w:t>End-points, FTP-adresser mv.</w:t>
      </w:r>
      <w:bookmarkEnd w:id="111"/>
      <w:bookmarkEnd w:id="112"/>
      <w:bookmarkEnd w:id="113"/>
    </w:p>
    <w:p w14:paraId="4813D840" w14:textId="232B62EE" w:rsidR="00B14988" w:rsidRPr="00B14988" w:rsidRDefault="00B14988" w:rsidP="00B14988">
      <w:r>
        <w:t>Dette afsnit indeholder alle relevante tekniske domæneadresser på services og snitflade-servere relevante for denne Replikeringskanal.</w:t>
      </w:r>
      <w:r w:rsidR="000540C8">
        <w:t xml:space="preserve"> Vær opmærksom på at det er dataleverandøren der skal udstille WS-04 og WS-06.</w:t>
      </w:r>
    </w:p>
    <w:tbl>
      <w:tblPr>
        <w:tblStyle w:val="TableGrid"/>
        <w:tblW w:w="0" w:type="auto"/>
        <w:tblLayout w:type="fixed"/>
        <w:tblLook w:val="04A0" w:firstRow="1" w:lastRow="0" w:firstColumn="1" w:lastColumn="0" w:noHBand="0" w:noVBand="1"/>
      </w:tblPr>
      <w:tblGrid>
        <w:gridCol w:w="2943"/>
        <w:gridCol w:w="3402"/>
        <w:gridCol w:w="3510"/>
      </w:tblGrid>
      <w:tr w:rsidR="00B14988" w14:paraId="4813D844" w14:textId="77777777" w:rsidTr="001B4681">
        <w:trPr>
          <w:trHeight w:hRule="exact" w:val="454"/>
        </w:trPr>
        <w:tc>
          <w:tcPr>
            <w:tcW w:w="2943" w:type="dxa"/>
          </w:tcPr>
          <w:p w14:paraId="4813D841" w14:textId="77777777" w:rsidR="00B14988" w:rsidRPr="000620B7" w:rsidRDefault="00B14988" w:rsidP="000620B7">
            <w:pPr>
              <w:ind w:left="0"/>
              <w:rPr>
                <w:b/>
              </w:rPr>
            </w:pPr>
            <w:r w:rsidRPr="000620B7">
              <w:rPr>
                <w:b/>
              </w:rPr>
              <w:t>Servicenavn</w:t>
            </w:r>
          </w:p>
        </w:tc>
        <w:tc>
          <w:tcPr>
            <w:tcW w:w="3402" w:type="dxa"/>
          </w:tcPr>
          <w:p w14:paraId="4813D842" w14:textId="77777777" w:rsidR="00B14988" w:rsidRPr="000620B7" w:rsidRDefault="00B14988" w:rsidP="000620B7">
            <w:pPr>
              <w:ind w:left="0"/>
              <w:rPr>
                <w:b/>
              </w:rPr>
            </w:pPr>
            <w:r w:rsidRPr="000620B7">
              <w:rPr>
                <w:b/>
              </w:rPr>
              <w:t>Integrationstest</w:t>
            </w:r>
          </w:p>
        </w:tc>
        <w:tc>
          <w:tcPr>
            <w:tcW w:w="3510" w:type="dxa"/>
          </w:tcPr>
          <w:p w14:paraId="4813D843" w14:textId="77777777" w:rsidR="00B14988" w:rsidRPr="000620B7" w:rsidRDefault="00B14988" w:rsidP="000620B7">
            <w:pPr>
              <w:ind w:left="0"/>
              <w:rPr>
                <w:b/>
              </w:rPr>
            </w:pPr>
            <w:r w:rsidRPr="000620B7">
              <w:rPr>
                <w:b/>
              </w:rPr>
              <w:t>Produktion</w:t>
            </w:r>
          </w:p>
        </w:tc>
      </w:tr>
      <w:tr w:rsidR="00B14988" w14:paraId="4813D848" w14:textId="77777777" w:rsidTr="001B4681">
        <w:trPr>
          <w:trHeight w:hRule="exact" w:val="454"/>
        </w:trPr>
        <w:tc>
          <w:tcPr>
            <w:tcW w:w="2943" w:type="dxa"/>
          </w:tcPr>
          <w:p w14:paraId="4813D845" w14:textId="5CCC57DB" w:rsidR="00B14988" w:rsidRDefault="00FD5DDC" w:rsidP="00B14988">
            <w:pPr>
              <w:ind w:left="0"/>
              <w:jc w:val="both"/>
            </w:pPr>
            <w:r>
              <w:t>S</w:t>
            </w:r>
            <w:r w:rsidR="00B14988">
              <w:t>FTP Server</w:t>
            </w:r>
            <w:r>
              <w:t xml:space="preserve"> (Push)</w:t>
            </w:r>
          </w:p>
        </w:tc>
        <w:tc>
          <w:tcPr>
            <w:tcW w:w="3402" w:type="dxa"/>
          </w:tcPr>
          <w:p w14:paraId="4813D846" w14:textId="2AA8BEB0" w:rsidR="00D6426F" w:rsidRPr="001B4681" w:rsidRDefault="00D6426F" w:rsidP="00FD5DDC">
            <w:pPr>
              <w:ind w:left="0"/>
              <w:jc w:val="both"/>
              <w:rPr>
                <w:highlight w:val="yellow"/>
              </w:rPr>
            </w:pPr>
            <w:r w:rsidRPr="001B4681">
              <w:rPr>
                <w:highlight w:val="yellow"/>
              </w:rPr>
              <w:t xml:space="preserve">Udfyldes af </w:t>
            </w:r>
            <w:r w:rsidR="00FD5DDC" w:rsidRPr="001B4681">
              <w:rPr>
                <w:highlight w:val="yellow"/>
              </w:rPr>
              <w:t>Leverandøren</w:t>
            </w:r>
          </w:p>
        </w:tc>
        <w:tc>
          <w:tcPr>
            <w:tcW w:w="3510" w:type="dxa"/>
          </w:tcPr>
          <w:p w14:paraId="4813D847" w14:textId="6F503D2A" w:rsidR="00B14988" w:rsidRPr="001B4681" w:rsidRDefault="00FD5DDC" w:rsidP="00D6426F">
            <w:pPr>
              <w:ind w:left="0"/>
              <w:jc w:val="both"/>
              <w:rPr>
                <w:highlight w:val="yellow"/>
              </w:rPr>
            </w:pPr>
            <w:r w:rsidRPr="001B4681">
              <w:rPr>
                <w:highlight w:val="yellow"/>
              </w:rPr>
              <w:t>Udfyldes af Leverandøren</w:t>
            </w:r>
          </w:p>
        </w:tc>
      </w:tr>
      <w:tr w:rsidR="00FD5DDC" w14:paraId="4813D84C" w14:textId="77777777" w:rsidTr="001B4681">
        <w:trPr>
          <w:trHeight w:hRule="exact" w:val="454"/>
        </w:trPr>
        <w:tc>
          <w:tcPr>
            <w:tcW w:w="2943" w:type="dxa"/>
          </w:tcPr>
          <w:p w14:paraId="4813D849" w14:textId="45A88A26" w:rsidR="00FD5DDC" w:rsidRDefault="00FD5DDC" w:rsidP="00B14988">
            <w:pPr>
              <w:ind w:left="0"/>
              <w:jc w:val="both"/>
            </w:pPr>
            <w:r>
              <w:t>RegisterData (WS-01)</w:t>
            </w:r>
          </w:p>
        </w:tc>
        <w:tc>
          <w:tcPr>
            <w:tcW w:w="3402" w:type="dxa"/>
          </w:tcPr>
          <w:p w14:paraId="4813D84A" w14:textId="1F7258A5" w:rsidR="00FD5DDC" w:rsidRPr="001B4681" w:rsidRDefault="00FD5DDC" w:rsidP="00D6426F">
            <w:pPr>
              <w:ind w:left="0"/>
              <w:jc w:val="both"/>
              <w:rPr>
                <w:highlight w:val="yellow"/>
              </w:rPr>
            </w:pPr>
            <w:r w:rsidRPr="001B4681">
              <w:rPr>
                <w:highlight w:val="yellow"/>
              </w:rPr>
              <w:t>Udfyldes af Leverandøren</w:t>
            </w:r>
          </w:p>
        </w:tc>
        <w:tc>
          <w:tcPr>
            <w:tcW w:w="3510" w:type="dxa"/>
          </w:tcPr>
          <w:p w14:paraId="4813D84B" w14:textId="6BA02385" w:rsidR="00FD5DDC" w:rsidRPr="001B4681" w:rsidRDefault="00FD5DDC" w:rsidP="00D6426F">
            <w:pPr>
              <w:ind w:left="0"/>
              <w:jc w:val="both"/>
              <w:rPr>
                <w:highlight w:val="yellow"/>
              </w:rPr>
            </w:pPr>
            <w:r w:rsidRPr="001B4681">
              <w:rPr>
                <w:highlight w:val="yellow"/>
              </w:rPr>
              <w:t>Udfyldes af Leverandøren</w:t>
            </w:r>
          </w:p>
        </w:tc>
      </w:tr>
      <w:tr w:rsidR="00FD5DDC" w14:paraId="4813D850" w14:textId="77777777" w:rsidTr="001B4681">
        <w:trPr>
          <w:trHeight w:hRule="exact" w:val="454"/>
        </w:trPr>
        <w:tc>
          <w:tcPr>
            <w:tcW w:w="2943" w:type="dxa"/>
          </w:tcPr>
          <w:p w14:paraId="4813D84D" w14:textId="44E2F9D3" w:rsidR="00FD5DDC" w:rsidRDefault="009655B2" w:rsidP="009655B2">
            <w:pPr>
              <w:ind w:left="0"/>
              <w:jc w:val="both"/>
            </w:pPr>
            <w:r>
              <w:t>D</w:t>
            </w:r>
            <w:r w:rsidR="00FD5DDC">
              <w:t>eliveryDisturbance(WS-02)</w:t>
            </w:r>
          </w:p>
        </w:tc>
        <w:tc>
          <w:tcPr>
            <w:tcW w:w="3402" w:type="dxa"/>
          </w:tcPr>
          <w:p w14:paraId="4813D84E" w14:textId="3B863893" w:rsidR="00FD5DDC" w:rsidRPr="001B4681" w:rsidRDefault="00FD5DDC" w:rsidP="00D6426F">
            <w:pPr>
              <w:ind w:left="0"/>
              <w:jc w:val="both"/>
              <w:rPr>
                <w:highlight w:val="yellow"/>
              </w:rPr>
            </w:pPr>
            <w:r w:rsidRPr="001B4681">
              <w:rPr>
                <w:highlight w:val="yellow"/>
              </w:rPr>
              <w:t>Udfyldes af Leverandøren</w:t>
            </w:r>
          </w:p>
        </w:tc>
        <w:tc>
          <w:tcPr>
            <w:tcW w:w="3510" w:type="dxa"/>
          </w:tcPr>
          <w:p w14:paraId="4813D84F" w14:textId="7E6A3A11" w:rsidR="00FD5DDC" w:rsidRPr="001B4681" w:rsidRDefault="00FD5DDC" w:rsidP="00D6426F">
            <w:pPr>
              <w:ind w:left="0"/>
              <w:jc w:val="both"/>
              <w:rPr>
                <w:highlight w:val="yellow"/>
              </w:rPr>
            </w:pPr>
            <w:r w:rsidRPr="001B4681">
              <w:rPr>
                <w:highlight w:val="yellow"/>
              </w:rPr>
              <w:t>Udfyldes af Leverandøren</w:t>
            </w:r>
          </w:p>
        </w:tc>
      </w:tr>
      <w:tr w:rsidR="00FD5DDC" w14:paraId="4813D854" w14:textId="77777777" w:rsidTr="001B4681">
        <w:trPr>
          <w:trHeight w:hRule="exact" w:val="454"/>
        </w:trPr>
        <w:tc>
          <w:tcPr>
            <w:tcW w:w="2943" w:type="dxa"/>
          </w:tcPr>
          <w:p w14:paraId="4813D851" w14:textId="5296DE5B" w:rsidR="00FD5DDC" w:rsidRDefault="009655B2" w:rsidP="009655B2">
            <w:pPr>
              <w:ind w:left="0"/>
              <w:jc w:val="both"/>
            </w:pPr>
            <w:r>
              <w:t>D</w:t>
            </w:r>
            <w:r w:rsidR="00FD5DDC">
              <w:t>eliveryReceipt (WS-03)</w:t>
            </w:r>
          </w:p>
        </w:tc>
        <w:tc>
          <w:tcPr>
            <w:tcW w:w="3402" w:type="dxa"/>
          </w:tcPr>
          <w:p w14:paraId="4813D852" w14:textId="7E33126F" w:rsidR="00FD5DDC" w:rsidRPr="001B4681" w:rsidRDefault="00FD5DDC">
            <w:pPr>
              <w:ind w:left="0"/>
              <w:jc w:val="both"/>
              <w:rPr>
                <w:highlight w:val="yellow"/>
              </w:rPr>
            </w:pPr>
            <w:r w:rsidRPr="001B4681">
              <w:rPr>
                <w:highlight w:val="yellow"/>
              </w:rPr>
              <w:t>Udfyldes af Leverandøren</w:t>
            </w:r>
          </w:p>
        </w:tc>
        <w:tc>
          <w:tcPr>
            <w:tcW w:w="3510" w:type="dxa"/>
          </w:tcPr>
          <w:p w14:paraId="4813D853" w14:textId="1422843E" w:rsidR="00FD5DDC" w:rsidRPr="001B4681" w:rsidRDefault="00FD5DDC">
            <w:pPr>
              <w:ind w:left="0"/>
              <w:jc w:val="both"/>
              <w:rPr>
                <w:highlight w:val="yellow"/>
              </w:rPr>
            </w:pPr>
            <w:r w:rsidRPr="001B4681">
              <w:rPr>
                <w:highlight w:val="yellow"/>
              </w:rPr>
              <w:t>Udfyldes af Leverandøren</w:t>
            </w:r>
          </w:p>
        </w:tc>
      </w:tr>
      <w:tr w:rsidR="00FD5DDC" w14:paraId="2F66BCCA" w14:textId="77777777" w:rsidTr="001B4681">
        <w:trPr>
          <w:trHeight w:hRule="exact" w:val="1297"/>
        </w:trPr>
        <w:tc>
          <w:tcPr>
            <w:tcW w:w="2943" w:type="dxa"/>
          </w:tcPr>
          <w:p w14:paraId="33989C5F" w14:textId="77777777" w:rsidR="00FD5DDC" w:rsidRPr="00242966" w:rsidRDefault="00FD5DDC" w:rsidP="00154196">
            <w:pPr>
              <w:ind w:left="0"/>
              <w:jc w:val="both"/>
            </w:pPr>
            <w:r>
              <w:t>getData (WS-04)</w:t>
            </w:r>
          </w:p>
        </w:tc>
        <w:tc>
          <w:tcPr>
            <w:tcW w:w="3402" w:type="dxa"/>
          </w:tcPr>
          <w:p w14:paraId="00B3BEC2" w14:textId="43CD9376" w:rsidR="00FD5DDC" w:rsidRDefault="00481893">
            <w:pPr>
              <w:ind w:left="0"/>
              <w:jc w:val="both"/>
            </w:pPr>
            <w:r w:rsidRPr="00481893">
              <w:rPr>
                <w:color w:val="0070C0"/>
              </w:rPr>
              <w:t>https://pp-sg.danmarksadresseregister.dk/getDataService.svc</w:t>
            </w:r>
          </w:p>
        </w:tc>
        <w:tc>
          <w:tcPr>
            <w:tcW w:w="3510" w:type="dxa"/>
          </w:tcPr>
          <w:p w14:paraId="0AA9CE94" w14:textId="79A6C7EB" w:rsidR="00FD5DDC" w:rsidRDefault="00481893">
            <w:pPr>
              <w:ind w:left="0"/>
              <w:jc w:val="both"/>
            </w:pPr>
            <w:r w:rsidRPr="00481893">
              <w:rPr>
                <w:color w:val="0070C0"/>
              </w:rPr>
              <w:t>https://sg.danmarksadresseregister.dk/getDataService.svc</w:t>
            </w:r>
          </w:p>
        </w:tc>
      </w:tr>
      <w:tr w:rsidR="00430314" w14:paraId="3886E34C" w14:textId="77777777" w:rsidTr="001B4681">
        <w:trPr>
          <w:trHeight w:hRule="exact" w:val="836"/>
        </w:trPr>
        <w:tc>
          <w:tcPr>
            <w:tcW w:w="2943" w:type="dxa"/>
          </w:tcPr>
          <w:p w14:paraId="7F74DE91" w14:textId="47C3B71E" w:rsidR="00430314" w:rsidRDefault="00BA0970" w:rsidP="001B4681">
            <w:pPr>
              <w:ind w:left="0"/>
            </w:pPr>
            <w:r>
              <w:lastRenderedPageBreak/>
              <w:t>SynchronisationService</w:t>
            </w:r>
            <w:r w:rsidDel="00BA0970">
              <w:t xml:space="preserve"> </w:t>
            </w:r>
            <w:r w:rsidR="00430314">
              <w:t>(WS-06)</w:t>
            </w:r>
          </w:p>
        </w:tc>
        <w:tc>
          <w:tcPr>
            <w:tcW w:w="3402" w:type="dxa"/>
          </w:tcPr>
          <w:p w14:paraId="418B56C3" w14:textId="0E5089EB" w:rsidR="00430314" w:rsidRDefault="0027117D" w:rsidP="000A58FF">
            <w:pPr>
              <w:ind w:left="0"/>
              <w:jc w:val="both"/>
            </w:pPr>
            <w:r w:rsidRPr="00D46A88">
              <w:rPr>
                <w:color w:val="0070C0"/>
              </w:rPr>
              <w:t>N/A</w:t>
            </w:r>
          </w:p>
        </w:tc>
        <w:tc>
          <w:tcPr>
            <w:tcW w:w="3510" w:type="dxa"/>
          </w:tcPr>
          <w:p w14:paraId="198C5ADF" w14:textId="42C7C67A" w:rsidR="00430314" w:rsidRDefault="0027117D" w:rsidP="000A58FF">
            <w:pPr>
              <w:ind w:left="0"/>
              <w:jc w:val="both"/>
            </w:pPr>
            <w:r w:rsidRPr="00D46A88">
              <w:rPr>
                <w:color w:val="0070C0"/>
              </w:rPr>
              <w:t>N/A</w:t>
            </w:r>
          </w:p>
        </w:tc>
      </w:tr>
      <w:tr w:rsidR="00FD5DDC" w14:paraId="356359DC" w14:textId="77777777" w:rsidTr="001B4681">
        <w:trPr>
          <w:trHeight w:hRule="exact" w:val="454"/>
        </w:trPr>
        <w:tc>
          <w:tcPr>
            <w:tcW w:w="2943" w:type="dxa"/>
          </w:tcPr>
          <w:p w14:paraId="4D8DADBB" w14:textId="6D17721F" w:rsidR="00FD5DDC" w:rsidRDefault="00FD5DDC" w:rsidP="000A58FF">
            <w:pPr>
              <w:ind w:left="0"/>
              <w:jc w:val="both"/>
            </w:pPr>
            <w:r>
              <w:t>SFTP Server (Pull)</w:t>
            </w:r>
          </w:p>
          <w:p w14:paraId="263B888E" w14:textId="29E97F05" w:rsidR="00FD5DDC" w:rsidRDefault="00FD5DDC" w:rsidP="000A58FF">
            <w:pPr>
              <w:ind w:left="0"/>
              <w:jc w:val="both"/>
            </w:pPr>
          </w:p>
        </w:tc>
        <w:tc>
          <w:tcPr>
            <w:tcW w:w="3402" w:type="dxa"/>
          </w:tcPr>
          <w:p w14:paraId="54F282FB" w14:textId="05160274" w:rsidR="00FD5DDC" w:rsidRDefault="0027117D" w:rsidP="000A58FF">
            <w:pPr>
              <w:ind w:left="0"/>
              <w:jc w:val="both"/>
            </w:pPr>
            <w:r w:rsidRPr="00D46A88">
              <w:rPr>
                <w:color w:val="0070C0"/>
              </w:rPr>
              <w:t>N/A</w:t>
            </w:r>
          </w:p>
        </w:tc>
        <w:tc>
          <w:tcPr>
            <w:tcW w:w="3510" w:type="dxa"/>
          </w:tcPr>
          <w:p w14:paraId="7697B763" w14:textId="3868BE3C" w:rsidR="00FD5DDC" w:rsidRDefault="0027117D" w:rsidP="000A58FF">
            <w:pPr>
              <w:ind w:left="0"/>
              <w:jc w:val="both"/>
            </w:pPr>
            <w:r w:rsidRPr="00D46A88">
              <w:rPr>
                <w:color w:val="0070C0"/>
              </w:rPr>
              <w:t>N/A</w:t>
            </w:r>
          </w:p>
        </w:tc>
      </w:tr>
    </w:tbl>
    <w:p w14:paraId="4AEB7A9C" w14:textId="0B339013" w:rsidR="00421BE0" w:rsidRDefault="00421BE0">
      <w:pPr>
        <w:pStyle w:val="Heading3"/>
      </w:pPr>
      <w:bookmarkStart w:id="114" w:name="_Toc430780815"/>
      <w:bookmarkStart w:id="115" w:name="_Toc408571719"/>
      <w:bookmarkStart w:id="116" w:name="_Toc408825091"/>
      <w:r>
        <w:t>SSH nøgler til SFTP</w:t>
      </w:r>
      <w:bookmarkEnd w:id="114"/>
    </w:p>
    <w:p w14:paraId="6E3D7E56" w14:textId="1AE663B8" w:rsidR="00421BE0" w:rsidRDefault="00553FA3" w:rsidP="001B4681">
      <w:r>
        <w:t xml:space="preserve">Til udveksling af data via SFTP skal den </w:t>
      </w:r>
      <w:r w:rsidRPr="00553FA3">
        <w:t xml:space="preserve">offentlige del af en SSH-2 RSA </w:t>
      </w:r>
      <w:r>
        <w:t>nøgle udveksles.</w:t>
      </w:r>
    </w:p>
    <w:p w14:paraId="36B615C9" w14:textId="4A7CE2DE" w:rsidR="00553FA3" w:rsidRDefault="00553FA3" w:rsidP="00553FA3">
      <w:r>
        <w:t>Vejledning til hvorledes en sådan nøgle kan genereres på hhv. Windows eller Mac/Linux findes f.eks. her:</w:t>
      </w:r>
    </w:p>
    <w:p w14:paraId="026E972A" w14:textId="22C71572" w:rsidR="00553FA3" w:rsidRDefault="00CE70F1" w:rsidP="00553FA3">
      <w:hyperlink r:id="rId20" w:history="1">
        <w:r w:rsidR="00553FA3" w:rsidRPr="00553FA3">
          <w:rPr>
            <w:rStyle w:val="Hyperlink"/>
          </w:rPr>
          <w:t>https://support.google.com/youtube/answer/3071034?hl=en</w:t>
        </w:r>
      </w:hyperlink>
    </w:p>
    <w:p w14:paraId="04C465F6" w14:textId="6825111D" w:rsidR="00553FA3" w:rsidRDefault="00553FA3" w:rsidP="001B4681">
      <w:r>
        <w:t>Bemærk, at hvis der benyttes PuttyGen, så skal det være SSH-2 RSA optionen der skal vælges.</w:t>
      </w:r>
    </w:p>
    <w:p w14:paraId="7A1DE69D" w14:textId="695DDC6D" w:rsidR="00553FA3" w:rsidRDefault="00553FA3" w:rsidP="001B4681">
      <w:pPr>
        <w:rPr>
          <w:rFonts w:ascii="Verdana" w:hAnsi="Verdana"/>
        </w:rPr>
      </w:pPr>
      <w:r>
        <w:t xml:space="preserve">Den </w:t>
      </w:r>
      <w:r w:rsidRPr="00553FA3">
        <w:t>offentlige del af en SSH-2 RSA</w:t>
      </w:r>
      <w:r>
        <w:t xml:space="preserve"> nøglen sendes til: </w:t>
      </w:r>
      <w:hyperlink r:id="rId21" w:history="1">
        <w:r>
          <w:rPr>
            <w:rStyle w:val="Hyperlink"/>
            <w:rFonts w:ascii="Verdana" w:hAnsi="Verdana"/>
          </w:rPr>
          <w:t>DatafordelerSwSupport@kmd.dk</w:t>
        </w:r>
      </w:hyperlink>
    </w:p>
    <w:p w14:paraId="28B2AB2E" w14:textId="42415E67" w:rsidR="00553FA3" w:rsidRDefault="00553FA3">
      <w:pPr>
        <w:pStyle w:val="Heading3"/>
      </w:pPr>
      <w:bookmarkStart w:id="117" w:name="_Toc430780816"/>
      <w:r>
        <w:t>Kald af tjenester med relation til replikeringkanalerne</w:t>
      </w:r>
      <w:bookmarkEnd w:id="117"/>
    </w:p>
    <w:p w14:paraId="37368963" w14:textId="6735D335" w:rsidR="00553FA3" w:rsidRPr="00DF663D" w:rsidRDefault="00553FA3" w:rsidP="001B4681">
      <w:r>
        <w:t>De tjenester der udstilles af Datafordeleren med relation til replikeringskanalerne</w:t>
      </w:r>
      <w:r w:rsidR="006170CD">
        <w:t>,</w:t>
      </w:r>
      <w:r>
        <w:t xml:space="preserve"> skal kaldes med en tjenestebruger der har et tilknyttet FOCES eller VOCES certifikat. Tjenestebrugeren skal autoriseres inden</w:t>
      </w:r>
      <w:r w:rsidR="006170CD">
        <w:t xml:space="preserve"> det er muligt at kalde. Send en anmodning til </w:t>
      </w:r>
      <w:hyperlink r:id="rId22" w:history="1">
        <w:r w:rsidR="006170CD">
          <w:rPr>
            <w:rStyle w:val="Hyperlink"/>
            <w:rFonts w:ascii="Verdana" w:hAnsi="Verdana"/>
          </w:rPr>
          <w:t>DatafordelerSwSupport@kmd.dk</w:t>
        </w:r>
      </w:hyperlink>
      <w:r w:rsidR="006170CD">
        <w:rPr>
          <w:rFonts w:ascii="Verdana" w:hAnsi="Verdana"/>
        </w:rPr>
        <w:t xml:space="preserve"> med brugernavnet på tjenestebrugeren og hvilket register der ønskes adgang til.</w:t>
      </w:r>
    </w:p>
    <w:p w14:paraId="4813D85D" w14:textId="02924025" w:rsidR="000D00EA" w:rsidRDefault="000D00EA">
      <w:pPr>
        <w:pStyle w:val="Heading3"/>
      </w:pPr>
      <w:bookmarkStart w:id="118" w:name="_Toc430780817"/>
      <w:r>
        <w:t xml:space="preserve">Oversigt over </w:t>
      </w:r>
      <w:r w:rsidR="00B40BAA">
        <w:t>B</w:t>
      </w:r>
      <w:r w:rsidR="002E79D6">
        <w:t>ilag</w:t>
      </w:r>
      <w:r w:rsidR="00B40BAA">
        <w:t xml:space="preserve"> </w:t>
      </w:r>
      <w:r>
        <w:t xml:space="preserve">til denne </w:t>
      </w:r>
      <w:r w:rsidR="00CE73B7">
        <w:t>Dataleverancespecifikation</w:t>
      </w:r>
      <w:bookmarkEnd w:id="115"/>
      <w:bookmarkEnd w:id="116"/>
      <w:bookmarkEnd w:id="118"/>
    </w:p>
    <w:p w14:paraId="1DD88A12" w14:textId="4DA26152" w:rsidR="00802281" w:rsidRDefault="00071120" w:rsidP="00802281">
      <w:r>
        <w:t xml:space="preserve">Bilag </w:t>
      </w:r>
      <w:r w:rsidR="00802281">
        <w:t xml:space="preserve">1: </w:t>
      </w:r>
      <w:r w:rsidR="00802281" w:rsidRPr="0058780D">
        <w:rPr>
          <w:color w:val="365F91" w:themeColor="accent1" w:themeShade="BF"/>
        </w:rPr>
        <w:t>”</w:t>
      </w:r>
      <w:r w:rsidR="009F79F3">
        <w:rPr>
          <w:color w:val="365F91" w:themeColor="accent1" w:themeShade="BF"/>
        </w:rPr>
        <w:t>D</w:t>
      </w:r>
      <w:r w:rsidR="00802281" w:rsidRPr="0058780D">
        <w:rPr>
          <w:color w:val="365F91" w:themeColor="accent1" w:themeShade="BF"/>
        </w:rPr>
        <w:t>atamodel.xmi”</w:t>
      </w:r>
      <w:r w:rsidR="00802281">
        <w:t xml:space="preserve">. </w:t>
      </w:r>
      <w:r w:rsidR="00802281" w:rsidRPr="000F35C0">
        <w:rPr>
          <w:i/>
        </w:rPr>
        <w:t>Databeskrivelsen</w:t>
      </w:r>
      <w:r w:rsidR="00802281">
        <w:t xml:space="preserve">. Beskrivelse af de data der skal </w:t>
      </w:r>
      <w:r w:rsidR="00F6115D">
        <w:t xml:space="preserve">udstilles på Datafordeleren </w:t>
      </w:r>
      <w:r w:rsidR="00802281">
        <w:t>(se nærmere detaljer i afsnit 1, kapitel ”Databeskrivelse”).</w:t>
      </w:r>
      <w:r w:rsidR="009F79F3">
        <w:t xml:space="preserve"> </w:t>
      </w:r>
      <w:r w:rsidR="009F79F3" w:rsidRPr="00B96244">
        <w:rPr>
          <w:b/>
        </w:rPr>
        <w:t>Udarbejdes af Dataleverandøren</w:t>
      </w:r>
      <w:r w:rsidR="009F79F3">
        <w:t xml:space="preserve"> med udgangspunkt i bilag 12 "Datamodel XMI skabelon"</w:t>
      </w:r>
      <w:r w:rsidR="00802281">
        <w:t xml:space="preserve"> </w:t>
      </w:r>
    </w:p>
    <w:p w14:paraId="32F095F9" w14:textId="69664134" w:rsidR="00F6115D" w:rsidRDefault="00F6115D" w:rsidP="00802281">
      <w:r>
        <w:t>Bilag 1a: ”</w:t>
      </w:r>
      <w:r w:rsidR="00724674">
        <w:t>DFSample.XML</w:t>
      </w:r>
      <w:r>
        <w:t>”</w:t>
      </w:r>
      <w:r w:rsidR="00736287">
        <w:t>.</w:t>
      </w:r>
      <w:r>
        <w:t xml:space="preserve"> </w:t>
      </w:r>
      <w:r w:rsidR="00724674">
        <w:t xml:space="preserve">Eksempel på XML opdaterings leverance til </w:t>
      </w:r>
      <w:r w:rsidR="00A86340">
        <w:t>D</w:t>
      </w:r>
      <w:r w:rsidR="00724674">
        <w:t>ataford</w:t>
      </w:r>
      <w:r w:rsidR="00A86340">
        <w:t>e</w:t>
      </w:r>
      <w:r w:rsidR="00724674">
        <w:t>leren</w:t>
      </w:r>
      <w:r w:rsidR="00DF16B6">
        <w:t>.</w:t>
      </w:r>
      <w:r w:rsidR="0074232D">
        <w:t xml:space="preserve"> XML'et skal overholde skemaet der er defineret i bilag 18</w:t>
      </w:r>
      <w:r w:rsidR="00A86340">
        <w:t>,</w:t>
      </w:r>
      <w:r w:rsidR="0074232D">
        <w:t xml:space="preserve"> samt det dataleverandør specifikke skema.</w:t>
      </w:r>
    </w:p>
    <w:p w14:paraId="1735877E" w14:textId="5C9A7A3D" w:rsidR="00802281" w:rsidRDefault="00071120" w:rsidP="00802281">
      <w:pPr>
        <w:rPr>
          <w:b/>
        </w:rPr>
      </w:pPr>
      <w:r>
        <w:t>Bilag</w:t>
      </w:r>
      <w:r w:rsidR="00802281">
        <w:t xml:space="preserve"> 2: ”</w:t>
      </w:r>
      <w:r w:rsidR="00724674" w:rsidRPr="001B4681">
        <w:t>Tjeneste skabelon.xlsx</w:t>
      </w:r>
      <w:r w:rsidR="00802281" w:rsidRPr="00342F86">
        <w:t>”.</w:t>
      </w:r>
      <w:r w:rsidR="00743EDC" w:rsidRPr="00342F86">
        <w:t xml:space="preserve">  </w:t>
      </w:r>
      <w:r w:rsidR="00802281" w:rsidRPr="000F35C0">
        <w:rPr>
          <w:i/>
        </w:rPr>
        <w:t>Tjenestebeskrivelsen</w:t>
      </w:r>
      <w:r w:rsidR="00802281">
        <w:t xml:space="preserve">. Indeholder dokumentation på tjenester knyttet til de leverede data. Tjenestebeskrivelsen indeholder oversigt og detailbeskrivelser af kendte tjenester der udstiller data fra Replikeringskanalens datadomæne. Detailbeskrivelserne skal være så grundige, at de kan danne grundlag for tjenesteudstilling på Datafordeleren. Detailbeskrivelserne skal blandt andet indeholde stillingtagen til hvorvidt svardata skal arkiveres </w:t>
      </w:r>
      <w:r w:rsidR="00036D1B">
        <w:t xml:space="preserve">med henblik på </w:t>
      </w:r>
      <w:r w:rsidR="00802281">
        <w:t>revisionsspor</w:t>
      </w:r>
      <w:r w:rsidR="00036D1B">
        <w:t>,</w:t>
      </w:r>
      <w:r w:rsidR="00802281">
        <w:t xml:space="preserve"> og i givet fald i hvor lang tidsperiode de fremsøgte datasæt skal opbevares. </w:t>
      </w:r>
      <w:r w:rsidR="00802281" w:rsidRPr="000F35C0">
        <w:rPr>
          <w:b/>
        </w:rPr>
        <w:t xml:space="preserve">Tjenestebeskrivelsen udarbejdes af </w:t>
      </w:r>
      <w:r w:rsidR="00FD5DDC">
        <w:rPr>
          <w:b/>
        </w:rPr>
        <w:t>D</w:t>
      </w:r>
      <w:r w:rsidR="00802281" w:rsidRPr="000F35C0">
        <w:rPr>
          <w:b/>
        </w:rPr>
        <w:t>ataleverandøren.</w:t>
      </w:r>
    </w:p>
    <w:p w14:paraId="58DA9185" w14:textId="3C7590B3" w:rsidR="00D42A47" w:rsidRDefault="00D42A47" w:rsidP="00802281">
      <w:pPr>
        <w:rPr>
          <w:b/>
        </w:rPr>
      </w:pPr>
      <w:r>
        <w:t xml:space="preserve">Bilag 3: "Opdatering.xsd". Specifikation af det tekniske format på de data, der leveres fra Dataleverandøren til Datafordeleren. Specifikationen er angivet i XML Schema (xsd) og anvendes til validering af de data, som modtages på Datafordeleren. </w:t>
      </w:r>
      <w:r w:rsidRPr="00623D6B">
        <w:rPr>
          <w:b/>
        </w:rPr>
        <w:t>Udarbejdes af Dataleverandøren</w:t>
      </w:r>
      <w:r>
        <w:t xml:space="preserve"> med udgangspunkt i bilag 14 "</w:t>
      </w:r>
      <w:r w:rsidRPr="00BA0970">
        <w:t>Opdatering skabelon.xsd</w:t>
      </w:r>
      <w:r>
        <w:t>".</w:t>
      </w:r>
    </w:p>
    <w:p w14:paraId="4813D861" w14:textId="08CF8818" w:rsidR="00A957FC" w:rsidRDefault="00071120" w:rsidP="00A957FC">
      <w:r>
        <w:t xml:space="preserve">Bilag </w:t>
      </w:r>
      <w:r w:rsidR="00A957FC">
        <w:t>4: ”</w:t>
      </w:r>
      <w:r w:rsidR="00A957FC" w:rsidRPr="00A12092">
        <w:t xml:space="preserve">Sikkerhedsbeskrivelse.doc”. </w:t>
      </w:r>
      <w:r w:rsidR="00A957FC">
        <w:t xml:space="preserve">Sikkerhedsbeskrivelsen (se afsnit </w:t>
      </w:r>
      <w:r w:rsidR="001F2906">
        <w:t>5</w:t>
      </w:r>
      <w:r w:rsidR="00A957FC">
        <w:t>).</w:t>
      </w:r>
      <w:r w:rsidR="00FA0FCF">
        <w:t xml:space="preserve"> </w:t>
      </w:r>
      <w:r w:rsidR="00FA0FCF">
        <w:rPr>
          <w:b/>
        </w:rPr>
        <w:t>Sikkerheds</w:t>
      </w:r>
      <w:r w:rsidR="00FA0FCF" w:rsidRPr="000F35C0">
        <w:rPr>
          <w:b/>
        </w:rPr>
        <w:t xml:space="preserve">beskrivelsen udarbejdes af </w:t>
      </w:r>
      <w:r w:rsidR="00FA0FCF">
        <w:rPr>
          <w:b/>
        </w:rPr>
        <w:t>D</w:t>
      </w:r>
      <w:r w:rsidR="00FA0FCF" w:rsidRPr="000F35C0">
        <w:rPr>
          <w:b/>
        </w:rPr>
        <w:t>ataleverandøren.</w:t>
      </w:r>
    </w:p>
    <w:p w14:paraId="3C4DAC03" w14:textId="2706556C" w:rsidR="00F6115D" w:rsidRDefault="00071120" w:rsidP="00A957FC">
      <w:r>
        <w:lastRenderedPageBreak/>
        <w:t>Bilag</w:t>
      </w:r>
      <w:r w:rsidR="004026AC">
        <w:t xml:space="preserve"> 5: ”</w:t>
      </w:r>
      <w:r w:rsidR="00342F86" w:rsidRPr="00A12092">
        <w:t>Metadata for udstillingsmodel.xlsx</w:t>
      </w:r>
      <w:r w:rsidR="00282F82" w:rsidRPr="00A12092">
        <w:t>”</w:t>
      </w:r>
      <w:r w:rsidR="004026AC" w:rsidRPr="00DD398F">
        <w:rPr>
          <w:color w:val="548DD4" w:themeColor="text2" w:themeTint="99"/>
        </w:rPr>
        <w:t xml:space="preserve"> </w:t>
      </w:r>
      <w:r w:rsidR="00342F86" w:rsidRPr="00A12092">
        <w:t>Beskriver m</w:t>
      </w:r>
      <w:r w:rsidR="004026AC" w:rsidRPr="00A12092">
        <w:t xml:space="preserve">etadata </w:t>
      </w:r>
      <w:r w:rsidR="00342F86">
        <w:t xml:space="preserve">for udstillingsmodellen. </w:t>
      </w:r>
      <w:r w:rsidR="00342F86" w:rsidRPr="00623D6B">
        <w:rPr>
          <w:b/>
        </w:rPr>
        <w:t>Udarbejdes af Dataleverandøren</w:t>
      </w:r>
      <w:r w:rsidR="00342F86">
        <w:rPr>
          <w:b/>
        </w:rPr>
        <w:t>, hvis der ønskes udvidelser</w:t>
      </w:r>
      <w:r w:rsidR="001B29A3">
        <w:rPr>
          <w:b/>
        </w:rPr>
        <w:t xml:space="preserve"> til metadata</w:t>
      </w:r>
      <w:r w:rsidR="00FA0FCF" w:rsidRPr="000F35C0">
        <w:rPr>
          <w:b/>
        </w:rPr>
        <w:t>.</w:t>
      </w:r>
    </w:p>
    <w:p w14:paraId="4F35D473" w14:textId="7E6B518D" w:rsidR="001B04D7" w:rsidRDefault="00071120" w:rsidP="00A957FC">
      <w:r>
        <w:t>Bilag</w:t>
      </w:r>
      <w:r w:rsidR="001B04D7">
        <w:t xml:space="preserve"> 6: "</w:t>
      </w:r>
      <w:r w:rsidR="007B6C39">
        <w:t>OpdateringEksempel.xsd</w:t>
      </w:r>
      <w:r w:rsidR="001B04D7">
        <w:t xml:space="preserve">" Eksempel på </w:t>
      </w:r>
      <w:r w:rsidR="007B6C39">
        <w:t>udfyldt XML skema</w:t>
      </w:r>
      <w:r w:rsidR="00724674">
        <w:t xml:space="preserve"> (xsd)</w:t>
      </w:r>
      <w:r w:rsidR="001B29A3">
        <w:t>,</w:t>
      </w:r>
      <w:r w:rsidR="00724674">
        <w:t xml:space="preserve"> der definere</w:t>
      </w:r>
      <w:r w:rsidR="001B29A3">
        <w:t>r</w:t>
      </w:r>
      <w:r w:rsidR="00724674">
        <w:t xml:space="preserve"> </w:t>
      </w:r>
      <w:r w:rsidR="00C954D2">
        <w:t xml:space="preserve">den dataleverandør specifikke del af </w:t>
      </w:r>
      <w:r w:rsidR="00724674">
        <w:t>et opdaterings sæt</w:t>
      </w:r>
      <w:r w:rsidR="001B04D7">
        <w:t>.</w:t>
      </w:r>
      <w:r w:rsidR="006F138C">
        <w:t xml:space="preserve"> </w:t>
      </w:r>
    </w:p>
    <w:p w14:paraId="0004F5AF" w14:textId="68766AA7" w:rsidR="00092E6B" w:rsidRDefault="00092E6B" w:rsidP="00A957FC">
      <w:r>
        <w:t>Bilag 7: Databehandleraftale</w:t>
      </w:r>
      <w:r w:rsidR="00743EDC">
        <w:t xml:space="preserve"> </w:t>
      </w:r>
      <w:r>
        <w:t xml:space="preserve">mellem Dataleverandøren og </w:t>
      </w:r>
      <w:r w:rsidR="00625E2C">
        <w:t>Leverandøren</w:t>
      </w:r>
      <w:r>
        <w:t>.</w:t>
      </w:r>
      <w:r w:rsidRPr="00092E6B">
        <w:rPr>
          <w:b/>
        </w:rPr>
        <w:t xml:space="preserve"> </w:t>
      </w:r>
      <w:r w:rsidRPr="0067403F">
        <w:rPr>
          <w:b/>
        </w:rPr>
        <w:t>Udelades, hvis der ikke skal udstilles persondata.</w:t>
      </w:r>
    </w:p>
    <w:p w14:paraId="4AECEF96" w14:textId="0E100743" w:rsidR="00D7212C" w:rsidRDefault="00D7212C" w:rsidP="00A957FC">
      <w:r>
        <w:t>Bilag 9: ”RasterHeaders.doc</w:t>
      </w:r>
      <w:r w:rsidR="000C136E">
        <w:t>x</w:t>
      </w:r>
      <w:r>
        <w:t xml:space="preserve">” Påkrævede headers i raster-filer (eksemplificeret ved GDAL-udskrift af TIFF), jvf. </w:t>
      </w:r>
      <w:r w:rsidRPr="00E05255">
        <w:t>GSTs "Regelsæt for lagring af data i Geodatabanken"</w:t>
      </w:r>
    </w:p>
    <w:p w14:paraId="4B8811BF" w14:textId="1E34CE9B" w:rsidR="00510D77" w:rsidRDefault="00510D77" w:rsidP="00A957FC">
      <w:r>
        <w:t>Bilag 10: ”VRTsample.docx” Eksempel på VRT-fil</w:t>
      </w:r>
    </w:p>
    <w:p w14:paraId="201A0050" w14:textId="2C55C0B1" w:rsidR="005B79BB" w:rsidRDefault="005B79BB" w:rsidP="00A957FC">
      <w:r>
        <w:t>Bilag 11: ”lasinfoSample.docx” Eksempel på udskrift af LAZ-fil fra lasinfo-værktøjet</w:t>
      </w:r>
    </w:p>
    <w:p w14:paraId="5E39B237" w14:textId="32A793F9" w:rsidR="00BA0970" w:rsidRDefault="00BA0970" w:rsidP="00BA0970">
      <w:r w:rsidRPr="001B4681">
        <w:t>Bilag 12 - "Datamodel XMI skabelon</w:t>
      </w:r>
      <w:r w:rsidR="000C136E">
        <w:t>.docx</w:t>
      </w:r>
      <w:r w:rsidRPr="001B4681">
        <w:t xml:space="preserve">”. </w:t>
      </w:r>
      <w:r w:rsidR="006E6E13">
        <w:t>Skabelon til udfyldelse af XMI der definere</w:t>
      </w:r>
      <w:r w:rsidR="000C136E">
        <w:t>r</w:t>
      </w:r>
      <w:r w:rsidR="006E6E13">
        <w:t xml:space="preserve"> en udstillingsmodel i Datafordeleren</w:t>
      </w:r>
      <w:r>
        <w:t xml:space="preserve">. </w:t>
      </w:r>
    </w:p>
    <w:p w14:paraId="06C50187" w14:textId="68D513BA" w:rsidR="00724674" w:rsidRDefault="00724674" w:rsidP="00BA0970">
      <w:r>
        <w:t>Bilag 13 - "XMISample.xmi". Et eksempel på en udfyldt datamodel der er udfyldt på baggrund af Bilag 12.</w:t>
      </w:r>
    </w:p>
    <w:p w14:paraId="3FC37B95" w14:textId="4D3FEB35" w:rsidR="00BA0970" w:rsidRDefault="00BA0970" w:rsidP="00BA0970">
      <w:r>
        <w:t>Bilag 14: ”</w:t>
      </w:r>
      <w:r w:rsidRPr="00BA0970">
        <w:t>Opdatering skabelon.xsd</w:t>
      </w:r>
      <w:r>
        <w:t xml:space="preserve">”. </w:t>
      </w:r>
      <w:r w:rsidR="00D70AB3">
        <w:t>Skabelon til udfyldelse af XSD der definere</w:t>
      </w:r>
      <w:r w:rsidR="000C136E">
        <w:t>r</w:t>
      </w:r>
      <w:r w:rsidR="00D70AB3">
        <w:t xml:space="preserve"> </w:t>
      </w:r>
      <w:r w:rsidR="00C954D2">
        <w:t xml:space="preserve">den del af </w:t>
      </w:r>
      <w:r w:rsidR="00D70AB3">
        <w:t>dataleverancer</w:t>
      </w:r>
      <w:r w:rsidR="00C954D2">
        <w:t>ne</w:t>
      </w:r>
      <w:r w:rsidR="00D70AB3">
        <w:t xml:space="preserve"> til Datafordeleren</w:t>
      </w:r>
      <w:r w:rsidR="00C954D2">
        <w:t xml:space="preserve"> der er dataleverandør specifik</w:t>
      </w:r>
      <w:r w:rsidR="00D70AB3">
        <w:t>.</w:t>
      </w:r>
    </w:p>
    <w:p w14:paraId="0899B03A" w14:textId="7B2C2EFB" w:rsidR="00133C2F" w:rsidRDefault="000C5D19" w:rsidP="00BA0970">
      <w:r>
        <w:t>Bilag 15: ”Bygning.xsd”. Eksempel på et XML skema for et dataobjekt til benyttelse i datanære hændelsesbeskeder.</w:t>
      </w:r>
    </w:p>
    <w:p w14:paraId="4BE0674E" w14:textId="6913594E" w:rsidR="000C5D19" w:rsidRDefault="000C5D19" w:rsidP="000C5D19">
      <w:r>
        <w:t>Bilag 16: ”Bygning.json.txt”. Eksempel på et JSON skema for et dataobjekt til benyttelse i datanære hændelsesbeskeder.</w:t>
      </w:r>
    </w:p>
    <w:p w14:paraId="2FC18A1B" w14:textId="2837B872" w:rsidR="007D45AF" w:rsidRPr="00A14FEC" w:rsidRDefault="001C4DC8" w:rsidP="000C5D19">
      <w:pPr>
        <w:rPr>
          <w:b/>
        </w:rPr>
      </w:pPr>
      <w:r>
        <w:t>Bilag 17</w:t>
      </w:r>
      <w:r w:rsidR="007D45AF">
        <w:t>:</w:t>
      </w:r>
      <w:r>
        <w:t xml:space="preserve"> "IP adresser Whitelist.docx". Dataleverandørens liste over IP adresser der skal tilgå datafordeleren. </w:t>
      </w:r>
      <w:r>
        <w:rPr>
          <w:b/>
        </w:rPr>
        <w:t>Whitelisten</w:t>
      </w:r>
      <w:r w:rsidRPr="000F35C0">
        <w:rPr>
          <w:b/>
        </w:rPr>
        <w:t xml:space="preserve"> udarbejdes af </w:t>
      </w:r>
      <w:r>
        <w:rPr>
          <w:b/>
        </w:rPr>
        <w:t>D</w:t>
      </w:r>
      <w:r w:rsidRPr="000F35C0">
        <w:rPr>
          <w:b/>
        </w:rPr>
        <w:t>ataleverandøren.</w:t>
      </w:r>
    </w:p>
    <w:p w14:paraId="66E46A16" w14:textId="29504D3A" w:rsidR="00C954D2" w:rsidRDefault="00C954D2" w:rsidP="00C954D2">
      <w:r>
        <w:t>Bilag 18: ”DataDelivery</w:t>
      </w:r>
      <w:r w:rsidRPr="00BA0970">
        <w:t>.xsd</w:t>
      </w:r>
      <w:r>
        <w:t>”. Grund skemaet til forsendelser til datafordeleren. Dette skema indeholder de dele der er fælles for alle leverancer til datafordeleren.</w:t>
      </w:r>
    </w:p>
    <w:p w14:paraId="170DB460" w14:textId="61E488E7" w:rsidR="007D45AF" w:rsidRDefault="007D45AF" w:rsidP="00C954D2">
      <w:r>
        <w:t>Bilag 19: ”</w:t>
      </w:r>
      <w:r w:rsidR="000C136E" w:rsidRPr="000C136E">
        <w:t xml:space="preserve"> Bilag 19 - Tjenesteoversigt.xlsx</w:t>
      </w:r>
      <w:r w:rsidR="008E6BD5">
        <w:t xml:space="preserve">”. </w:t>
      </w:r>
      <w:r w:rsidR="008E6BD5" w:rsidRPr="008E6BD5">
        <w:t>Dataleverandørens liste</w:t>
      </w:r>
      <w:r w:rsidR="008E6BD5">
        <w:t xml:space="preserve"> over tjenester i Datafordeleren.</w:t>
      </w:r>
    </w:p>
    <w:p w14:paraId="4813D862" w14:textId="6A16DB65" w:rsidR="00A957FC" w:rsidRDefault="00071120" w:rsidP="00BA0970">
      <w:r>
        <w:t>Bilag</w:t>
      </w:r>
      <w:r w:rsidR="00A957FC">
        <w:t xml:space="preserve"> WS-01: ”</w:t>
      </w:r>
      <w:r w:rsidR="00914736" w:rsidDel="00914736">
        <w:t xml:space="preserve"> </w:t>
      </w:r>
      <w:r w:rsidR="00984715">
        <w:t>RegisterData</w:t>
      </w:r>
      <w:r w:rsidR="00914736">
        <w:t>Service</w:t>
      </w:r>
      <w:r w:rsidR="00A957FC">
        <w:t xml:space="preserve">.wsdl” udarbejdes p.b.a. databeskrivelsen.  </w:t>
      </w:r>
      <w:r>
        <w:t>Bilag</w:t>
      </w:r>
      <w:r w:rsidR="00A957FC">
        <w:t xml:space="preserve"> WS-01 udarbejdes kun såfremt Replikeringskanalen indeholder en SOA-Port.</w:t>
      </w:r>
      <w:r w:rsidR="00521447" w:rsidRPr="00521447">
        <w:t xml:space="preserve"> </w:t>
      </w:r>
      <w:r w:rsidR="00521447" w:rsidRPr="00521447">
        <w:rPr>
          <w:b/>
        </w:rPr>
        <w:t>Udstilles af Datafordeleren</w:t>
      </w:r>
      <w:r w:rsidR="00FD5DDC">
        <w:rPr>
          <w:b/>
        </w:rPr>
        <w:t>.</w:t>
      </w:r>
    </w:p>
    <w:p w14:paraId="4813D863" w14:textId="1B1B511C" w:rsidR="00A957FC" w:rsidRDefault="00071120" w:rsidP="00A957FC">
      <w:r>
        <w:t>Bilag</w:t>
      </w:r>
      <w:r w:rsidR="00A957FC">
        <w:t xml:space="preserve"> WS-02: ”</w:t>
      </w:r>
      <w:r w:rsidR="009655B2">
        <w:t>D</w:t>
      </w:r>
      <w:r w:rsidR="00984715">
        <w:t>eliveryDisturbance</w:t>
      </w:r>
      <w:r w:rsidR="00CF7BED">
        <w:t>Service</w:t>
      </w:r>
      <w:r w:rsidR="00A957FC">
        <w:t xml:space="preserve">.wsdl”. </w:t>
      </w:r>
      <w:r w:rsidR="00521447" w:rsidRPr="00521447">
        <w:rPr>
          <w:b/>
        </w:rPr>
        <w:t>Udstilles af Datafordeleren.</w:t>
      </w:r>
    </w:p>
    <w:p w14:paraId="4813D864" w14:textId="677AB011" w:rsidR="00A957FC" w:rsidRDefault="00071120" w:rsidP="00A957FC">
      <w:r>
        <w:t>Bilag</w:t>
      </w:r>
      <w:r w:rsidR="00A957FC">
        <w:t xml:space="preserve"> WS-03: ”</w:t>
      </w:r>
      <w:r w:rsidR="009655B2">
        <w:t>D</w:t>
      </w:r>
      <w:r w:rsidR="00984715">
        <w:t>eliveryReceipt</w:t>
      </w:r>
      <w:r w:rsidR="00CF7BED">
        <w:t>Service</w:t>
      </w:r>
      <w:r w:rsidR="00A957FC">
        <w:t>.wsdl”.</w:t>
      </w:r>
      <w:r w:rsidR="00521447">
        <w:t xml:space="preserve"> </w:t>
      </w:r>
      <w:r w:rsidR="00521447" w:rsidRPr="00521447">
        <w:rPr>
          <w:b/>
        </w:rPr>
        <w:t xml:space="preserve">Udstilles af </w:t>
      </w:r>
      <w:r w:rsidR="000C7E4E">
        <w:rPr>
          <w:b/>
        </w:rPr>
        <w:t>Datafordeleren.</w:t>
      </w:r>
    </w:p>
    <w:p w14:paraId="4813D866" w14:textId="2A455146" w:rsidR="0058780D" w:rsidRDefault="00071120" w:rsidP="0058780D">
      <w:pPr>
        <w:rPr>
          <w:b/>
        </w:rPr>
      </w:pPr>
      <w:r>
        <w:t xml:space="preserve">Bilag </w:t>
      </w:r>
      <w:r w:rsidR="00F309B5">
        <w:t>WS-04: ”</w:t>
      </w:r>
      <w:r w:rsidR="00CF7BED">
        <w:t>G</w:t>
      </w:r>
      <w:r w:rsidR="00984715">
        <w:t>etData</w:t>
      </w:r>
      <w:r w:rsidR="00CF7BED">
        <w:t>Service</w:t>
      </w:r>
      <w:r w:rsidR="00F309B5">
        <w:t xml:space="preserve">.wsdl”. </w:t>
      </w:r>
      <w:r w:rsidR="00521447" w:rsidRPr="00521447">
        <w:rPr>
          <w:b/>
        </w:rPr>
        <w:t xml:space="preserve">Udstilles af </w:t>
      </w:r>
      <w:r w:rsidR="00FD5DDC">
        <w:rPr>
          <w:b/>
        </w:rPr>
        <w:t>D</w:t>
      </w:r>
      <w:r w:rsidR="00521447" w:rsidRPr="00521447">
        <w:rPr>
          <w:b/>
        </w:rPr>
        <w:t>ataleverandør.</w:t>
      </w:r>
    </w:p>
    <w:p w14:paraId="0EE518B8" w14:textId="46B5CB2C" w:rsidR="00430314" w:rsidRDefault="00430314" w:rsidP="00430314">
      <w:pPr>
        <w:rPr>
          <w:b/>
        </w:rPr>
      </w:pPr>
      <w:r>
        <w:t>Bilag WS-06: ”</w:t>
      </w:r>
      <w:r w:rsidR="00B069B8">
        <w:t>SynchronisationService</w:t>
      </w:r>
      <w:r>
        <w:t xml:space="preserve">.wsdl”. Bilag WS-06 udarbejdes kun såfremt dataleverandøren vil stille muligheden for automatisk bestilling af synkronisering til rådighed. </w:t>
      </w:r>
      <w:r w:rsidRPr="00521447">
        <w:rPr>
          <w:b/>
        </w:rPr>
        <w:t xml:space="preserve">Udstilles af </w:t>
      </w:r>
      <w:r>
        <w:rPr>
          <w:b/>
        </w:rPr>
        <w:t>D</w:t>
      </w:r>
      <w:r w:rsidRPr="00521447">
        <w:rPr>
          <w:b/>
        </w:rPr>
        <w:t>ataleverandør.</w:t>
      </w:r>
    </w:p>
    <w:p w14:paraId="29E9838A" w14:textId="07B68270" w:rsidR="00430314" w:rsidRPr="00A14FEC" w:rsidRDefault="0061584A" w:rsidP="0058780D">
      <w:pPr>
        <w:rPr>
          <w:b/>
        </w:rPr>
      </w:pPr>
      <w:r>
        <w:t>Bilag WS-07: "GetRasterService.wsdl".</w:t>
      </w:r>
      <w:r w:rsidRPr="00A14FEC">
        <w:rPr>
          <w:b/>
        </w:rPr>
        <w:t xml:space="preserve"> Udstilles af Dataleverandør.</w:t>
      </w:r>
    </w:p>
    <w:sectPr w:rsidR="00430314" w:rsidRPr="00A14FEC" w:rsidSect="00A8011C">
      <w:headerReference w:type="default" r:id="rId23"/>
      <w:footerReference w:type="default" r:id="rId24"/>
      <w:pgSz w:w="11907" w:h="16840" w:code="9"/>
      <w:pgMar w:top="1134" w:right="1134" w:bottom="1134" w:left="1134" w:header="454" w:footer="567"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0" w:author="Halfdan Reschat" w:date="2016-06-22T16:16:00Z" w:initials="HR">
    <w:p w14:paraId="5875D05B" w14:textId="7C7AC0BD" w:rsidR="00481893" w:rsidRDefault="00481893">
      <w:pPr>
        <w:pStyle w:val="CommentText"/>
      </w:pPr>
      <w:r>
        <w:rPr>
          <w:rStyle w:val="CommentReference"/>
        </w:rPr>
        <w:annotationRef/>
      </w:r>
      <w:r>
        <w:t>Kendes ikke på nuværende tidspunkt.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75D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75D05B" w16cid:durableId="1D9837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13818" w14:textId="77777777" w:rsidR="00CE70F1" w:rsidRDefault="00CE70F1">
      <w:r>
        <w:separator/>
      </w:r>
    </w:p>
  </w:endnote>
  <w:endnote w:type="continuationSeparator" w:id="0">
    <w:p w14:paraId="1030C2EB" w14:textId="77777777" w:rsidR="00CE70F1" w:rsidRDefault="00CE70F1">
      <w:r>
        <w:continuationSeparator/>
      </w:r>
    </w:p>
  </w:endnote>
  <w:endnote w:type="continuationNotice" w:id="1">
    <w:p w14:paraId="0F4BE28C" w14:textId="77777777" w:rsidR="00CE70F1" w:rsidRDefault="00CE70F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BT">
    <w:altName w:val="Segoe UI"/>
    <w:charset w:val="00"/>
    <w:family w:val="swiss"/>
    <w:pitch w:val="variable"/>
    <w:sig w:usb0="00000001"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D877" w14:textId="617CACF5" w:rsidR="00B62C17" w:rsidRPr="007F2CF9" w:rsidRDefault="00B62C17">
    <w:pPr>
      <w:rPr>
        <w:color w:val="800080"/>
      </w:rPr>
    </w:pPr>
    <w:r>
      <w:rPr>
        <w:sz w:val="16"/>
        <w:szCs w:val="16"/>
      </w:rPr>
      <w:t>Sidst opdateret:</w:t>
    </w:r>
    <w:r w:rsidRPr="007F2CF9">
      <w:rPr>
        <w:sz w:val="16"/>
        <w:szCs w:val="16"/>
      </w:rPr>
      <w:t xml:space="preserve"> </w:t>
    </w:r>
    <w:r>
      <w:rPr>
        <w:sz w:val="16"/>
        <w:szCs w:val="16"/>
      </w:rPr>
      <w:fldChar w:fldCharType="begin"/>
    </w:r>
    <w:r>
      <w:rPr>
        <w:sz w:val="16"/>
        <w:szCs w:val="16"/>
      </w:rPr>
      <w:instrText xml:space="preserve"> DATE \@ "dd-MM-yyyy" </w:instrText>
    </w:r>
    <w:r>
      <w:rPr>
        <w:sz w:val="16"/>
        <w:szCs w:val="16"/>
      </w:rPr>
      <w:fldChar w:fldCharType="separate"/>
    </w:r>
    <w:r w:rsidR="000C1CB8">
      <w:rPr>
        <w:noProof/>
        <w:sz w:val="16"/>
        <w:szCs w:val="16"/>
      </w:rPr>
      <w:t>23-10-2017</w:t>
    </w:r>
    <w:r>
      <w:rPr>
        <w:sz w:val="16"/>
        <w:szCs w:val="16"/>
      </w:rPr>
      <w:fldChar w:fldCharType="end"/>
    </w:r>
    <w:r w:rsidRPr="007F2CF9">
      <w:rPr>
        <w:sz w:val="16"/>
        <w:szCs w:val="16"/>
      </w:rPr>
      <w:tab/>
    </w:r>
    <w:r w:rsidRPr="007F2CF9">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7F2CF9">
      <w:t xml:space="preserve">Side </w:t>
    </w:r>
    <w:r w:rsidRPr="00B61FB4">
      <w:rPr>
        <w:rStyle w:val="FollowedHyperlink"/>
        <w:u w:val="none"/>
      </w:rPr>
      <w:fldChar w:fldCharType="begin"/>
    </w:r>
    <w:r w:rsidRPr="007F2CF9">
      <w:rPr>
        <w:rStyle w:val="FollowedHyperlink"/>
        <w:u w:val="none"/>
      </w:rPr>
      <w:instrText xml:space="preserve"> PAGE </w:instrText>
    </w:r>
    <w:r w:rsidRPr="00B61FB4">
      <w:rPr>
        <w:rStyle w:val="FollowedHyperlink"/>
        <w:u w:val="none"/>
      </w:rPr>
      <w:fldChar w:fldCharType="separate"/>
    </w:r>
    <w:r w:rsidR="000C1CB8">
      <w:rPr>
        <w:rStyle w:val="FollowedHyperlink"/>
        <w:noProof/>
        <w:u w:val="none"/>
      </w:rPr>
      <w:t>18</w:t>
    </w:r>
    <w:r w:rsidRPr="00B61FB4">
      <w:rPr>
        <w:rStyle w:val="FollowedHyperlink"/>
        <w:u w:val="none"/>
      </w:rPr>
      <w:fldChar w:fldCharType="end"/>
    </w:r>
    <w:r w:rsidRPr="007F2CF9">
      <w:rPr>
        <w:rStyle w:val="FollowedHyperlink"/>
        <w:u w:val="none"/>
      </w:rPr>
      <w:t xml:space="preserve"> af </w:t>
    </w:r>
    <w:r w:rsidRPr="00B61FB4">
      <w:rPr>
        <w:rStyle w:val="FollowedHyperlink"/>
        <w:u w:val="none"/>
      </w:rPr>
      <w:fldChar w:fldCharType="begin"/>
    </w:r>
    <w:r w:rsidRPr="007F2CF9">
      <w:rPr>
        <w:rStyle w:val="FollowedHyperlink"/>
        <w:u w:val="none"/>
      </w:rPr>
      <w:instrText xml:space="preserve"> NUMPAGES </w:instrText>
    </w:r>
    <w:r w:rsidRPr="00B61FB4">
      <w:rPr>
        <w:rStyle w:val="FollowedHyperlink"/>
        <w:u w:val="none"/>
      </w:rPr>
      <w:fldChar w:fldCharType="separate"/>
    </w:r>
    <w:r w:rsidR="000C1CB8">
      <w:rPr>
        <w:rStyle w:val="FollowedHyperlink"/>
        <w:noProof/>
        <w:u w:val="none"/>
      </w:rPr>
      <w:t>34</w:t>
    </w:r>
    <w:r w:rsidRPr="00B61FB4">
      <w:rPr>
        <w:rStyle w:val="FollowedHyperlink"/>
        <w:u w:val="none"/>
      </w:rPr>
      <w:fldChar w:fldCharType="end"/>
    </w:r>
    <w:r w:rsidRPr="007F2CF9">
      <w:rPr>
        <w:rStyle w:val="FollowedHyperlink"/>
        <w:u w:val="none"/>
      </w:rPr>
      <w:t xml:space="preserve"> sider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68458" w14:textId="77777777" w:rsidR="00CE70F1" w:rsidRDefault="00CE70F1">
      <w:r>
        <w:separator/>
      </w:r>
    </w:p>
  </w:footnote>
  <w:footnote w:type="continuationSeparator" w:id="0">
    <w:p w14:paraId="3C26DEE9" w14:textId="77777777" w:rsidR="00CE70F1" w:rsidRDefault="00CE70F1">
      <w:r>
        <w:continuationSeparator/>
      </w:r>
    </w:p>
  </w:footnote>
  <w:footnote w:type="continuationNotice" w:id="1">
    <w:p w14:paraId="1FA8B7FB" w14:textId="77777777" w:rsidR="00CE70F1" w:rsidRDefault="00CE70F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D873" w14:textId="5ED9074C" w:rsidR="00B62C17" w:rsidRPr="00AC094F" w:rsidRDefault="00B62C17" w:rsidP="00EB0FA0">
    <w:pPr>
      <w:rPr>
        <w:color w:val="C0C0C0"/>
        <w:sz w:val="28"/>
        <w:szCs w:val="28"/>
      </w:rPr>
    </w:pPr>
    <w:r>
      <w:rPr>
        <w:color w:val="C0C0C0"/>
        <w:sz w:val="28"/>
        <w:szCs w:val="28"/>
      </w:rPr>
      <w:t>Dataleverancspecifikation</w:t>
    </w:r>
  </w:p>
  <w:p w14:paraId="4813D874" w14:textId="77777777" w:rsidR="00B62C17" w:rsidRPr="00DA59F3" w:rsidRDefault="00B62C17" w:rsidP="00EB0FA0">
    <w:r>
      <w:rPr>
        <w:noProof/>
      </w:rPr>
      <w:drawing>
        <wp:inline distT="0" distB="0" distL="0" distR="0" wp14:anchorId="4813D878" wp14:editId="4813D879">
          <wp:extent cx="1219200" cy="276225"/>
          <wp:effectExtent l="0" t="0" r="0" b="0"/>
          <wp:docPr id="1" name="Picture 1" descr="kmd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d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893C2BE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E2709B6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3C234B"/>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14F64B8"/>
    <w:multiLevelType w:val="hybridMultilevel"/>
    <w:tmpl w:val="1D1C45B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1AB389A"/>
    <w:multiLevelType w:val="hybridMultilevel"/>
    <w:tmpl w:val="5012185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5" w15:restartNumberingAfterBreak="0">
    <w:nsid w:val="04404104"/>
    <w:multiLevelType w:val="hybridMultilevel"/>
    <w:tmpl w:val="CB5AC7F6"/>
    <w:lvl w:ilvl="0" w:tplc="04060011">
      <w:start w:val="1"/>
      <w:numFmt w:val="decimal"/>
      <w:lvlText w:val="%1)"/>
      <w:lvlJc w:val="left"/>
      <w:pPr>
        <w:ind w:left="2912"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6" w15:restartNumberingAfterBreak="0">
    <w:nsid w:val="04986408"/>
    <w:multiLevelType w:val="hybridMultilevel"/>
    <w:tmpl w:val="8F2C2016"/>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7" w15:restartNumberingAfterBreak="0">
    <w:nsid w:val="08B11F66"/>
    <w:multiLevelType w:val="multilevel"/>
    <w:tmpl w:val="9480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E5A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BB00B51"/>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BBB3FF6"/>
    <w:multiLevelType w:val="hybridMultilevel"/>
    <w:tmpl w:val="C7C2136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C177628"/>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0CA0001E"/>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1981FFA"/>
    <w:multiLevelType w:val="hybridMultilevel"/>
    <w:tmpl w:val="FFFC29DC"/>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4" w15:restartNumberingAfterBreak="0">
    <w:nsid w:val="14581B9E"/>
    <w:multiLevelType w:val="hybridMultilevel"/>
    <w:tmpl w:val="7BAA892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5" w15:restartNumberingAfterBreak="0">
    <w:nsid w:val="15B46233"/>
    <w:multiLevelType w:val="multilevel"/>
    <w:tmpl w:val="F3E42D88"/>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63B0A12"/>
    <w:multiLevelType w:val="hybridMultilevel"/>
    <w:tmpl w:val="9D0A30D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80B1ED0"/>
    <w:multiLevelType w:val="hybridMultilevel"/>
    <w:tmpl w:val="A8A203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18691F99"/>
    <w:multiLevelType w:val="hybridMultilevel"/>
    <w:tmpl w:val="D126169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8B160FB"/>
    <w:multiLevelType w:val="hybridMultilevel"/>
    <w:tmpl w:val="43E640C6"/>
    <w:lvl w:ilvl="0" w:tplc="E4BCBCF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94B104C"/>
    <w:multiLevelType w:val="hybridMultilevel"/>
    <w:tmpl w:val="497A64F4"/>
    <w:lvl w:ilvl="0" w:tplc="C7325D86">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9D66F94"/>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B0D7D36"/>
    <w:multiLevelType w:val="hybridMultilevel"/>
    <w:tmpl w:val="1332D5D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C0C21F5"/>
    <w:multiLevelType w:val="hybridMultilevel"/>
    <w:tmpl w:val="C32C256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4" w15:restartNumberingAfterBreak="0">
    <w:nsid w:val="1DDD7031"/>
    <w:multiLevelType w:val="multilevel"/>
    <w:tmpl w:val="D0D28C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1DE217EB"/>
    <w:multiLevelType w:val="hybridMultilevel"/>
    <w:tmpl w:val="EA928EF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1F843704"/>
    <w:multiLevelType w:val="hybridMultilevel"/>
    <w:tmpl w:val="9C8E949A"/>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7" w15:restartNumberingAfterBreak="0">
    <w:nsid w:val="20743912"/>
    <w:multiLevelType w:val="hybridMultilevel"/>
    <w:tmpl w:val="42924EC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8" w15:restartNumberingAfterBreak="0">
    <w:nsid w:val="22C40767"/>
    <w:multiLevelType w:val="multilevel"/>
    <w:tmpl w:val="DE60A4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259B54F0"/>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68D3B97"/>
    <w:multiLevelType w:val="hybridMultilevel"/>
    <w:tmpl w:val="BB808FEE"/>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31" w15:restartNumberingAfterBreak="0">
    <w:nsid w:val="27B169EA"/>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8405561"/>
    <w:multiLevelType w:val="multilevel"/>
    <w:tmpl w:val="E2348C50"/>
    <w:lvl w:ilvl="0">
      <w:start w:val="1"/>
      <w:numFmt w:val="bullet"/>
      <w:lvlRestart w:val="0"/>
      <w:lvlText w:val=""/>
      <w:lvlJc w:val="left"/>
      <w:pPr>
        <w:tabs>
          <w:tab w:val="num" w:pos="644"/>
        </w:tabs>
        <w:ind w:left="644" w:hanging="360"/>
      </w:pPr>
      <w:rPr>
        <w:rFonts w:ascii="Symbol" w:hAnsi="Symbol" w:hint="default"/>
      </w:rPr>
    </w:lvl>
    <w:lvl w:ilvl="1">
      <w:start w:val="1"/>
      <w:numFmt w:val="lowerLetter"/>
      <w:lvlText w:val="%2)"/>
      <w:lvlJc w:val="left"/>
      <w:pPr>
        <w:ind w:left="1004"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33" w15:restartNumberingAfterBreak="0">
    <w:nsid w:val="291664AB"/>
    <w:multiLevelType w:val="hybridMultilevel"/>
    <w:tmpl w:val="A53C8A7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34" w15:restartNumberingAfterBreak="0">
    <w:nsid w:val="298331DF"/>
    <w:multiLevelType w:val="hybridMultilevel"/>
    <w:tmpl w:val="F43402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2FAF17BC"/>
    <w:multiLevelType w:val="hybridMultilevel"/>
    <w:tmpl w:val="A99AE2C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13C123B"/>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314C5B62"/>
    <w:multiLevelType w:val="hybridMultilevel"/>
    <w:tmpl w:val="F3C694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34903BD5"/>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5134CC2"/>
    <w:multiLevelType w:val="hybridMultilevel"/>
    <w:tmpl w:val="51C8C74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7E228F2"/>
    <w:multiLevelType w:val="hybridMultilevel"/>
    <w:tmpl w:val="EE803DE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880436B"/>
    <w:multiLevelType w:val="hybridMultilevel"/>
    <w:tmpl w:val="EAEAD9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CE55FA6"/>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E5E5AAC"/>
    <w:multiLevelType w:val="hybridMultilevel"/>
    <w:tmpl w:val="0B3667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0594EC2"/>
    <w:multiLevelType w:val="hybridMultilevel"/>
    <w:tmpl w:val="6496233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45" w15:restartNumberingAfterBreak="0">
    <w:nsid w:val="43BB29B6"/>
    <w:multiLevelType w:val="hybridMultilevel"/>
    <w:tmpl w:val="E0AE0C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471244E2"/>
    <w:multiLevelType w:val="hybridMultilevel"/>
    <w:tmpl w:val="ACFCB036"/>
    <w:lvl w:ilvl="0" w:tplc="DEFE5246">
      <w:start w:val="7"/>
      <w:numFmt w:val="bullet"/>
      <w:lvlText w:val="-"/>
      <w:lvlJc w:val="left"/>
      <w:pPr>
        <w:ind w:left="720" w:hanging="360"/>
      </w:pPr>
      <w:rPr>
        <w:rFonts w:ascii="Calibri" w:eastAsia="Calibri" w:hAnsi="Calibri"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7" w15:restartNumberingAfterBreak="0">
    <w:nsid w:val="491900D2"/>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4A47F438"/>
    <w:multiLevelType w:val="multilevel"/>
    <w:tmpl w:val="C228FC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9" w15:restartNumberingAfterBreak="0">
    <w:nsid w:val="4A8E78F5"/>
    <w:multiLevelType w:val="hybridMultilevel"/>
    <w:tmpl w:val="4036CD2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DBB4E2D"/>
    <w:multiLevelType w:val="multilevel"/>
    <w:tmpl w:val="5CC6AC54"/>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4E293807"/>
    <w:multiLevelType w:val="hybridMultilevel"/>
    <w:tmpl w:val="9DBCD46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E7C29FC"/>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EF011C8"/>
    <w:multiLevelType w:val="hybridMultilevel"/>
    <w:tmpl w:val="9BC8DE9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50B159BF"/>
    <w:multiLevelType w:val="hybridMultilevel"/>
    <w:tmpl w:val="8090B5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55" w15:restartNumberingAfterBreak="0">
    <w:nsid w:val="54C7292C"/>
    <w:multiLevelType w:val="hybridMultilevel"/>
    <w:tmpl w:val="4F18A91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56" w15:restartNumberingAfterBreak="0">
    <w:nsid w:val="54FF7DBE"/>
    <w:multiLevelType w:val="hybridMultilevel"/>
    <w:tmpl w:val="5C441BC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56CB69DA"/>
    <w:multiLevelType w:val="hybridMultilevel"/>
    <w:tmpl w:val="1826BA50"/>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58" w15:restartNumberingAfterBreak="0">
    <w:nsid w:val="5856211D"/>
    <w:multiLevelType w:val="hybridMultilevel"/>
    <w:tmpl w:val="3428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1610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60957C3E"/>
    <w:multiLevelType w:val="singleLevel"/>
    <w:tmpl w:val="4C62AEC2"/>
    <w:lvl w:ilvl="0">
      <w:start w:val="1"/>
      <w:numFmt w:val="decimal"/>
      <w:lvlRestart w:val="0"/>
      <w:lvlText w:val="%1."/>
      <w:lvlJc w:val="left"/>
      <w:pPr>
        <w:tabs>
          <w:tab w:val="num" w:pos="360"/>
        </w:tabs>
        <w:ind w:left="360" w:hanging="360"/>
      </w:pPr>
    </w:lvl>
  </w:abstractNum>
  <w:abstractNum w:abstractNumId="61" w15:restartNumberingAfterBreak="0">
    <w:nsid w:val="632E1BEA"/>
    <w:multiLevelType w:val="hybridMultilevel"/>
    <w:tmpl w:val="D126169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63767873"/>
    <w:multiLevelType w:val="hybridMultilevel"/>
    <w:tmpl w:val="996AED7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65BF13CB"/>
    <w:multiLevelType w:val="hybridMultilevel"/>
    <w:tmpl w:val="DCFEABC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66367458"/>
    <w:multiLevelType w:val="hybridMultilevel"/>
    <w:tmpl w:val="542C8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674F165D"/>
    <w:multiLevelType w:val="hybridMultilevel"/>
    <w:tmpl w:val="5136E46A"/>
    <w:lvl w:ilvl="0" w:tplc="09A2D86C">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69104F8B"/>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69A34E13"/>
    <w:multiLevelType w:val="multilevel"/>
    <w:tmpl w:val="D7BE1690"/>
    <w:lvl w:ilvl="0">
      <w:start w:val="1"/>
      <w:numFmt w:val="bullet"/>
      <w:lvlRestart w:val="0"/>
      <w:lvlText w:val=""/>
      <w:lvlJc w:val="left"/>
      <w:pPr>
        <w:tabs>
          <w:tab w:val="num" w:pos="928"/>
        </w:tabs>
        <w:ind w:left="928" w:hanging="360"/>
      </w:pPr>
      <w:rPr>
        <w:rFonts w:ascii="Symbol" w:hAnsi="Symbol" w:hint="default"/>
      </w:rPr>
    </w:lvl>
    <w:lvl w:ilvl="1">
      <w:start w:val="1"/>
      <w:numFmt w:val="lowerLetter"/>
      <w:lvlText w:val="%2)"/>
      <w:lvlJc w:val="left"/>
      <w:pPr>
        <w:ind w:left="1288" w:hanging="360"/>
      </w:pPr>
    </w:lvl>
    <w:lvl w:ilvl="2">
      <w:start w:val="1"/>
      <w:numFmt w:val="lowerRoman"/>
      <w:lvlText w:val="%3)"/>
      <w:lvlJc w:val="left"/>
      <w:pPr>
        <w:ind w:left="1648" w:hanging="360"/>
      </w:pPr>
    </w:lvl>
    <w:lvl w:ilvl="3">
      <w:start w:val="1"/>
      <w:numFmt w:val="decimal"/>
      <w:lvlText w:val="(%4)"/>
      <w:lvlJc w:val="left"/>
      <w:pPr>
        <w:ind w:left="2008" w:hanging="360"/>
      </w:pPr>
    </w:lvl>
    <w:lvl w:ilvl="4">
      <w:start w:val="1"/>
      <w:numFmt w:val="lowerLetter"/>
      <w:lvlText w:val="(%5)"/>
      <w:lvlJc w:val="left"/>
      <w:pPr>
        <w:ind w:left="2368" w:hanging="360"/>
      </w:pPr>
    </w:lvl>
    <w:lvl w:ilvl="5">
      <w:start w:val="1"/>
      <w:numFmt w:val="lowerRoman"/>
      <w:lvlText w:val="(%6)"/>
      <w:lvlJc w:val="left"/>
      <w:pPr>
        <w:ind w:left="2728" w:hanging="360"/>
      </w:pPr>
    </w:lvl>
    <w:lvl w:ilvl="6">
      <w:start w:val="1"/>
      <w:numFmt w:val="decimal"/>
      <w:lvlText w:val="%7."/>
      <w:lvlJc w:val="left"/>
      <w:pPr>
        <w:ind w:left="3088" w:hanging="360"/>
      </w:pPr>
    </w:lvl>
    <w:lvl w:ilvl="7">
      <w:start w:val="1"/>
      <w:numFmt w:val="lowerLetter"/>
      <w:lvlText w:val="%8."/>
      <w:lvlJc w:val="left"/>
      <w:pPr>
        <w:ind w:left="3448" w:hanging="360"/>
      </w:pPr>
    </w:lvl>
    <w:lvl w:ilvl="8">
      <w:start w:val="1"/>
      <w:numFmt w:val="lowerRoman"/>
      <w:lvlText w:val="%9."/>
      <w:lvlJc w:val="left"/>
      <w:pPr>
        <w:ind w:left="3808" w:hanging="360"/>
      </w:pPr>
    </w:lvl>
  </w:abstractNum>
  <w:abstractNum w:abstractNumId="68" w15:restartNumberingAfterBreak="0">
    <w:nsid w:val="6DF06A20"/>
    <w:multiLevelType w:val="hybridMultilevel"/>
    <w:tmpl w:val="ECDC4F0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708E4031"/>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70CA431C"/>
    <w:multiLevelType w:val="hybridMultilevel"/>
    <w:tmpl w:val="6EFE7AB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727829E2"/>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74A81DEA"/>
    <w:multiLevelType w:val="hybridMultilevel"/>
    <w:tmpl w:val="FADEAD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75B44E9C"/>
    <w:multiLevelType w:val="hybridMultilevel"/>
    <w:tmpl w:val="38C6593C"/>
    <w:lvl w:ilvl="0" w:tplc="56009310">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75D65CD2"/>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770C48D5"/>
    <w:multiLevelType w:val="hybridMultilevel"/>
    <w:tmpl w:val="6EDA3C1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77A5553A"/>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78D13D23"/>
    <w:multiLevelType w:val="hybridMultilevel"/>
    <w:tmpl w:val="3B5203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9A054EE"/>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7B5127B2"/>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7DD77093"/>
    <w:multiLevelType w:val="hybridMultilevel"/>
    <w:tmpl w:val="E55CA26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7E8D2D7F"/>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36"/>
  </w:num>
  <w:num w:numId="3">
    <w:abstractNumId w:val="19"/>
  </w:num>
  <w:num w:numId="4">
    <w:abstractNumId w:val="62"/>
  </w:num>
  <w:num w:numId="5">
    <w:abstractNumId w:val="12"/>
  </w:num>
  <w:num w:numId="6">
    <w:abstractNumId w:val="59"/>
  </w:num>
  <w:num w:numId="7">
    <w:abstractNumId w:val="21"/>
  </w:num>
  <w:num w:numId="8">
    <w:abstractNumId w:val="8"/>
  </w:num>
  <w:num w:numId="9">
    <w:abstractNumId w:val="18"/>
  </w:num>
  <w:num w:numId="10">
    <w:abstractNumId w:val="61"/>
  </w:num>
  <w:num w:numId="11">
    <w:abstractNumId w:val="10"/>
  </w:num>
  <w:num w:numId="12">
    <w:abstractNumId w:val="56"/>
  </w:num>
  <w:num w:numId="13">
    <w:abstractNumId w:val="75"/>
  </w:num>
  <w:num w:numId="14">
    <w:abstractNumId w:val="53"/>
  </w:num>
  <w:num w:numId="15">
    <w:abstractNumId w:val="43"/>
  </w:num>
  <w:num w:numId="16">
    <w:abstractNumId w:val="69"/>
  </w:num>
  <w:num w:numId="17">
    <w:abstractNumId w:val="38"/>
  </w:num>
  <w:num w:numId="18">
    <w:abstractNumId w:val="3"/>
  </w:num>
  <w:num w:numId="19">
    <w:abstractNumId w:val="42"/>
  </w:num>
  <w:num w:numId="20">
    <w:abstractNumId w:val="58"/>
  </w:num>
  <w:num w:numId="21">
    <w:abstractNumId w:val="22"/>
  </w:num>
  <w:num w:numId="22">
    <w:abstractNumId w:val="33"/>
  </w:num>
  <w:num w:numId="23">
    <w:abstractNumId w:val="44"/>
  </w:num>
  <w:num w:numId="24">
    <w:abstractNumId w:val="14"/>
  </w:num>
  <w:num w:numId="25">
    <w:abstractNumId w:val="5"/>
  </w:num>
  <w:num w:numId="26">
    <w:abstractNumId w:val="23"/>
  </w:num>
  <w:num w:numId="27">
    <w:abstractNumId w:val="26"/>
  </w:num>
  <w:num w:numId="28">
    <w:abstractNumId w:val="30"/>
  </w:num>
  <w:num w:numId="29">
    <w:abstractNumId w:val="27"/>
  </w:num>
  <w:num w:numId="30">
    <w:abstractNumId w:val="13"/>
  </w:num>
  <w:num w:numId="31">
    <w:abstractNumId w:val="6"/>
  </w:num>
  <w:num w:numId="32">
    <w:abstractNumId w:val="57"/>
  </w:num>
  <w:num w:numId="33">
    <w:abstractNumId w:val="70"/>
  </w:num>
  <w:num w:numId="34">
    <w:abstractNumId w:val="79"/>
  </w:num>
  <w:num w:numId="35">
    <w:abstractNumId w:val="66"/>
  </w:num>
  <w:num w:numId="36">
    <w:abstractNumId w:val="31"/>
  </w:num>
  <w:num w:numId="37">
    <w:abstractNumId w:val="11"/>
  </w:num>
  <w:num w:numId="38">
    <w:abstractNumId w:val="78"/>
  </w:num>
  <w:num w:numId="39">
    <w:abstractNumId w:val="2"/>
  </w:num>
  <w:num w:numId="40">
    <w:abstractNumId w:val="29"/>
  </w:num>
  <w:num w:numId="41">
    <w:abstractNumId w:val="63"/>
  </w:num>
  <w:num w:numId="42">
    <w:abstractNumId w:val="68"/>
  </w:num>
  <w:num w:numId="43">
    <w:abstractNumId w:val="71"/>
  </w:num>
  <w:num w:numId="44">
    <w:abstractNumId w:val="47"/>
  </w:num>
  <w:num w:numId="45">
    <w:abstractNumId w:val="80"/>
  </w:num>
  <w:num w:numId="46">
    <w:abstractNumId w:val="40"/>
  </w:num>
  <w:num w:numId="47">
    <w:abstractNumId w:val="51"/>
  </w:num>
  <w:num w:numId="48">
    <w:abstractNumId w:val="9"/>
  </w:num>
  <w:num w:numId="49">
    <w:abstractNumId w:val="81"/>
  </w:num>
  <w:num w:numId="50">
    <w:abstractNumId w:val="74"/>
  </w:num>
  <w:num w:numId="51">
    <w:abstractNumId w:val="76"/>
  </w:num>
  <w:num w:numId="52">
    <w:abstractNumId w:val="16"/>
  </w:num>
  <w:num w:numId="53">
    <w:abstractNumId w:val="52"/>
  </w:num>
  <w:num w:numId="54">
    <w:abstractNumId w:val="25"/>
  </w:num>
  <w:num w:numId="55">
    <w:abstractNumId w:val="49"/>
  </w:num>
  <w:num w:numId="56">
    <w:abstractNumId w:val="35"/>
  </w:num>
  <w:num w:numId="57">
    <w:abstractNumId w:val="39"/>
  </w:num>
  <w:num w:numId="58">
    <w:abstractNumId w:val="72"/>
  </w:num>
  <w:num w:numId="59">
    <w:abstractNumId w:val="37"/>
  </w:num>
  <w:num w:numId="60">
    <w:abstractNumId w:val="34"/>
  </w:num>
  <w:num w:numId="61">
    <w:abstractNumId w:val="55"/>
  </w:num>
  <w:num w:numId="62">
    <w:abstractNumId w:val="64"/>
  </w:num>
  <w:num w:numId="63">
    <w:abstractNumId w:val="17"/>
  </w:num>
  <w:num w:numId="64">
    <w:abstractNumId w:val="65"/>
  </w:num>
  <w:num w:numId="65">
    <w:abstractNumId w:val="41"/>
  </w:num>
  <w:num w:numId="66">
    <w:abstractNumId w:val="73"/>
  </w:num>
  <w:num w:numId="67">
    <w:abstractNumId w:val="67"/>
  </w:num>
  <w:num w:numId="68">
    <w:abstractNumId w:val="15"/>
  </w:num>
  <w:num w:numId="69">
    <w:abstractNumId w:val="50"/>
  </w:num>
  <w:num w:numId="70">
    <w:abstractNumId w:val="7"/>
  </w:num>
  <w:num w:numId="71">
    <w:abstractNumId w:val="77"/>
  </w:num>
  <w:num w:numId="72">
    <w:abstractNumId w:val="28"/>
  </w:num>
  <w:num w:numId="73">
    <w:abstractNumId w:val="45"/>
  </w:num>
  <w:num w:numId="74">
    <w:abstractNumId w:val="20"/>
  </w:num>
  <w:num w:numId="75">
    <w:abstractNumId w:val="48"/>
  </w:num>
  <w:num w:numId="76">
    <w:abstractNumId w:val="32"/>
  </w:num>
  <w:num w:numId="77">
    <w:abstractNumId w:val="24"/>
  </w:num>
  <w:num w:numId="7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6"/>
  </w:num>
  <w:num w:numId="89">
    <w:abstractNumId w:val="54"/>
  </w:num>
  <w:num w:numId="90">
    <w:abstractNumId w:val="4"/>
  </w:num>
  <w:num w:numId="91">
    <w:abstractNumId w:val="0"/>
  </w:num>
  <w:num w:numId="92">
    <w:abstractNumId w:val="4"/>
  </w:num>
  <w:num w:numId="93">
    <w:abstractNumId w:val="60"/>
  </w:num>
  <w:num w:numId="94">
    <w:abstractNumId w:val="37"/>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lfdan Reschat">
    <w15:presenceInfo w15:providerId="AD" w15:userId="S-1-5-21-175831821-232121426-100169299-14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autoHyphenation/>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15"/>
    <w:rsid w:val="0000275A"/>
    <w:rsid w:val="00002CD6"/>
    <w:rsid w:val="00003F9D"/>
    <w:rsid w:val="0000451B"/>
    <w:rsid w:val="00004531"/>
    <w:rsid w:val="00005025"/>
    <w:rsid w:val="000055F6"/>
    <w:rsid w:val="000057B4"/>
    <w:rsid w:val="00007A38"/>
    <w:rsid w:val="00007F8D"/>
    <w:rsid w:val="0001053F"/>
    <w:rsid w:val="000107BA"/>
    <w:rsid w:val="00011206"/>
    <w:rsid w:val="0001138A"/>
    <w:rsid w:val="00011591"/>
    <w:rsid w:val="000115EA"/>
    <w:rsid w:val="000117B2"/>
    <w:rsid w:val="00011981"/>
    <w:rsid w:val="00011F36"/>
    <w:rsid w:val="00012A13"/>
    <w:rsid w:val="00012B49"/>
    <w:rsid w:val="000155B8"/>
    <w:rsid w:val="00015B2D"/>
    <w:rsid w:val="00017A50"/>
    <w:rsid w:val="00021DCC"/>
    <w:rsid w:val="00022743"/>
    <w:rsid w:val="0002348C"/>
    <w:rsid w:val="00023A75"/>
    <w:rsid w:val="00024546"/>
    <w:rsid w:val="0002458F"/>
    <w:rsid w:val="00025C7A"/>
    <w:rsid w:val="00026325"/>
    <w:rsid w:val="00027672"/>
    <w:rsid w:val="00032105"/>
    <w:rsid w:val="00032A81"/>
    <w:rsid w:val="00033364"/>
    <w:rsid w:val="0003368F"/>
    <w:rsid w:val="0003409C"/>
    <w:rsid w:val="00034316"/>
    <w:rsid w:val="000355E4"/>
    <w:rsid w:val="000363E3"/>
    <w:rsid w:val="0003658D"/>
    <w:rsid w:val="00036BFC"/>
    <w:rsid w:val="00036D1B"/>
    <w:rsid w:val="0003710F"/>
    <w:rsid w:val="00037EE1"/>
    <w:rsid w:val="00040CBE"/>
    <w:rsid w:val="0004125F"/>
    <w:rsid w:val="00041ADC"/>
    <w:rsid w:val="00041B0E"/>
    <w:rsid w:val="0004288B"/>
    <w:rsid w:val="0004330E"/>
    <w:rsid w:val="00043962"/>
    <w:rsid w:val="0004453C"/>
    <w:rsid w:val="00046552"/>
    <w:rsid w:val="00047243"/>
    <w:rsid w:val="0004731A"/>
    <w:rsid w:val="0005002E"/>
    <w:rsid w:val="00050CBB"/>
    <w:rsid w:val="00051375"/>
    <w:rsid w:val="00051B8C"/>
    <w:rsid w:val="00052189"/>
    <w:rsid w:val="00052895"/>
    <w:rsid w:val="00053F1F"/>
    <w:rsid w:val="000540C8"/>
    <w:rsid w:val="000544C5"/>
    <w:rsid w:val="00054835"/>
    <w:rsid w:val="0005495E"/>
    <w:rsid w:val="00054FB4"/>
    <w:rsid w:val="00057028"/>
    <w:rsid w:val="00057168"/>
    <w:rsid w:val="000578E0"/>
    <w:rsid w:val="00057C03"/>
    <w:rsid w:val="00057C0B"/>
    <w:rsid w:val="00057D3B"/>
    <w:rsid w:val="00057DAA"/>
    <w:rsid w:val="0006046F"/>
    <w:rsid w:val="0006177F"/>
    <w:rsid w:val="00061832"/>
    <w:rsid w:val="00061BFA"/>
    <w:rsid w:val="000620B7"/>
    <w:rsid w:val="00063002"/>
    <w:rsid w:val="0006366A"/>
    <w:rsid w:val="0006368A"/>
    <w:rsid w:val="0006391D"/>
    <w:rsid w:val="00063A7F"/>
    <w:rsid w:val="00063DC7"/>
    <w:rsid w:val="00064A90"/>
    <w:rsid w:val="00065F01"/>
    <w:rsid w:val="000662F7"/>
    <w:rsid w:val="0006697E"/>
    <w:rsid w:val="00066BCA"/>
    <w:rsid w:val="000678AE"/>
    <w:rsid w:val="00067D02"/>
    <w:rsid w:val="000702AE"/>
    <w:rsid w:val="00070F69"/>
    <w:rsid w:val="00071120"/>
    <w:rsid w:val="0007121E"/>
    <w:rsid w:val="0007154C"/>
    <w:rsid w:val="00071A5B"/>
    <w:rsid w:val="00071AEF"/>
    <w:rsid w:val="0007304B"/>
    <w:rsid w:val="00073137"/>
    <w:rsid w:val="0007376D"/>
    <w:rsid w:val="00074EB6"/>
    <w:rsid w:val="00074EFB"/>
    <w:rsid w:val="0007501E"/>
    <w:rsid w:val="00075A55"/>
    <w:rsid w:val="00077B7A"/>
    <w:rsid w:val="0008049C"/>
    <w:rsid w:val="000817FF"/>
    <w:rsid w:val="00081D91"/>
    <w:rsid w:val="00083754"/>
    <w:rsid w:val="00084187"/>
    <w:rsid w:val="00085E0B"/>
    <w:rsid w:val="00086AA7"/>
    <w:rsid w:val="00086D6D"/>
    <w:rsid w:val="000872E8"/>
    <w:rsid w:val="00087911"/>
    <w:rsid w:val="00087F50"/>
    <w:rsid w:val="00090E7A"/>
    <w:rsid w:val="00091211"/>
    <w:rsid w:val="00091500"/>
    <w:rsid w:val="0009284D"/>
    <w:rsid w:val="00092D3C"/>
    <w:rsid w:val="00092E6B"/>
    <w:rsid w:val="00093092"/>
    <w:rsid w:val="000930D4"/>
    <w:rsid w:val="00093197"/>
    <w:rsid w:val="000934FA"/>
    <w:rsid w:val="0009438F"/>
    <w:rsid w:val="0009464F"/>
    <w:rsid w:val="00094727"/>
    <w:rsid w:val="00094B19"/>
    <w:rsid w:val="00094D54"/>
    <w:rsid w:val="00094E65"/>
    <w:rsid w:val="00094EE8"/>
    <w:rsid w:val="00095E04"/>
    <w:rsid w:val="00096050"/>
    <w:rsid w:val="00096A88"/>
    <w:rsid w:val="00097536"/>
    <w:rsid w:val="000A06A5"/>
    <w:rsid w:val="000A2C1E"/>
    <w:rsid w:val="000A325D"/>
    <w:rsid w:val="000A3ED2"/>
    <w:rsid w:val="000A4C95"/>
    <w:rsid w:val="000A5286"/>
    <w:rsid w:val="000A5510"/>
    <w:rsid w:val="000A55E0"/>
    <w:rsid w:val="000A58FF"/>
    <w:rsid w:val="000A5D01"/>
    <w:rsid w:val="000A614D"/>
    <w:rsid w:val="000A6DEE"/>
    <w:rsid w:val="000A6F7B"/>
    <w:rsid w:val="000B1D07"/>
    <w:rsid w:val="000B268F"/>
    <w:rsid w:val="000B28F1"/>
    <w:rsid w:val="000B29A5"/>
    <w:rsid w:val="000B36D1"/>
    <w:rsid w:val="000B3EDB"/>
    <w:rsid w:val="000B4298"/>
    <w:rsid w:val="000B42ED"/>
    <w:rsid w:val="000B59B8"/>
    <w:rsid w:val="000B5F94"/>
    <w:rsid w:val="000B6B49"/>
    <w:rsid w:val="000B7B42"/>
    <w:rsid w:val="000C070D"/>
    <w:rsid w:val="000C0813"/>
    <w:rsid w:val="000C1133"/>
    <w:rsid w:val="000C136E"/>
    <w:rsid w:val="000C1CB8"/>
    <w:rsid w:val="000C2004"/>
    <w:rsid w:val="000C2645"/>
    <w:rsid w:val="000C2BF4"/>
    <w:rsid w:val="000C3507"/>
    <w:rsid w:val="000C4A5E"/>
    <w:rsid w:val="000C5BA9"/>
    <w:rsid w:val="000C5D19"/>
    <w:rsid w:val="000C5ED3"/>
    <w:rsid w:val="000C5F22"/>
    <w:rsid w:val="000C6DC9"/>
    <w:rsid w:val="000C77DF"/>
    <w:rsid w:val="000C7857"/>
    <w:rsid w:val="000C78BA"/>
    <w:rsid w:val="000C7E4E"/>
    <w:rsid w:val="000C7FC0"/>
    <w:rsid w:val="000D00EA"/>
    <w:rsid w:val="000D0113"/>
    <w:rsid w:val="000D0605"/>
    <w:rsid w:val="000D0831"/>
    <w:rsid w:val="000D0E61"/>
    <w:rsid w:val="000D153B"/>
    <w:rsid w:val="000D1C4C"/>
    <w:rsid w:val="000D222F"/>
    <w:rsid w:val="000D2D9D"/>
    <w:rsid w:val="000D30D7"/>
    <w:rsid w:val="000D3D5C"/>
    <w:rsid w:val="000D3DD1"/>
    <w:rsid w:val="000D3E1C"/>
    <w:rsid w:val="000D45D5"/>
    <w:rsid w:val="000D60E6"/>
    <w:rsid w:val="000D712B"/>
    <w:rsid w:val="000D7E20"/>
    <w:rsid w:val="000E0164"/>
    <w:rsid w:val="000E1191"/>
    <w:rsid w:val="000E11A4"/>
    <w:rsid w:val="000E14E5"/>
    <w:rsid w:val="000E1F44"/>
    <w:rsid w:val="000E3A23"/>
    <w:rsid w:val="000E4518"/>
    <w:rsid w:val="000E5276"/>
    <w:rsid w:val="000E5AE3"/>
    <w:rsid w:val="000E5C75"/>
    <w:rsid w:val="000E7C47"/>
    <w:rsid w:val="000E7D86"/>
    <w:rsid w:val="000E7E46"/>
    <w:rsid w:val="000F00E2"/>
    <w:rsid w:val="000F109C"/>
    <w:rsid w:val="000F182B"/>
    <w:rsid w:val="000F32A4"/>
    <w:rsid w:val="000F43D4"/>
    <w:rsid w:val="000F49D5"/>
    <w:rsid w:val="000F4BEF"/>
    <w:rsid w:val="000F4ECD"/>
    <w:rsid w:val="000F54CE"/>
    <w:rsid w:val="000F59AA"/>
    <w:rsid w:val="000F6602"/>
    <w:rsid w:val="0010005A"/>
    <w:rsid w:val="00100A52"/>
    <w:rsid w:val="0010100D"/>
    <w:rsid w:val="00102034"/>
    <w:rsid w:val="00102921"/>
    <w:rsid w:val="001030AB"/>
    <w:rsid w:val="00103756"/>
    <w:rsid w:val="00103824"/>
    <w:rsid w:val="0010489E"/>
    <w:rsid w:val="00104934"/>
    <w:rsid w:val="00104B8F"/>
    <w:rsid w:val="00104CD3"/>
    <w:rsid w:val="00105190"/>
    <w:rsid w:val="001055B3"/>
    <w:rsid w:val="001058C5"/>
    <w:rsid w:val="001066B5"/>
    <w:rsid w:val="00107D42"/>
    <w:rsid w:val="00107EAF"/>
    <w:rsid w:val="00112594"/>
    <w:rsid w:val="00113B86"/>
    <w:rsid w:val="00114719"/>
    <w:rsid w:val="001147FE"/>
    <w:rsid w:val="00114DB9"/>
    <w:rsid w:val="00116152"/>
    <w:rsid w:val="00117045"/>
    <w:rsid w:val="001174D9"/>
    <w:rsid w:val="00117C41"/>
    <w:rsid w:val="00117E1E"/>
    <w:rsid w:val="0012026A"/>
    <w:rsid w:val="00120EDB"/>
    <w:rsid w:val="00121912"/>
    <w:rsid w:val="00121E6B"/>
    <w:rsid w:val="00123381"/>
    <w:rsid w:val="00123BE8"/>
    <w:rsid w:val="00124B58"/>
    <w:rsid w:val="00124EBA"/>
    <w:rsid w:val="00124ED1"/>
    <w:rsid w:val="00125548"/>
    <w:rsid w:val="00127B3B"/>
    <w:rsid w:val="00127E9D"/>
    <w:rsid w:val="00130F84"/>
    <w:rsid w:val="00132315"/>
    <w:rsid w:val="0013258D"/>
    <w:rsid w:val="00132925"/>
    <w:rsid w:val="00133C2F"/>
    <w:rsid w:val="0013433E"/>
    <w:rsid w:val="001356EC"/>
    <w:rsid w:val="00136444"/>
    <w:rsid w:val="00136D63"/>
    <w:rsid w:val="001377A4"/>
    <w:rsid w:val="00137F51"/>
    <w:rsid w:val="00140275"/>
    <w:rsid w:val="0014041C"/>
    <w:rsid w:val="00140E56"/>
    <w:rsid w:val="0014101C"/>
    <w:rsid w:val="001413B8"/>
    <w:rsid w:val="00141E86"/>
    <w:rsid w:val="00141EBB"/>
    <w:rsid w:val="00142D4C"/>
    <w:rsid w:val="00142D73"/>
    <w:rsid w:val="00143018"/>
    <w:rsid w:val="001430C4"/>
    <w:rsid w:val="00144F4C"/>
    <w:rsid w:val="00145678"/>
    <w:rsid w:val="00146DBE"/>
    <w:rsid w:val="00146E2C"/>
    <w:rsid w:val="00150666"/>
    <w:rsid w:val="0015135A"/>
    <w:rsid w:val="00151516"/>
    <w:rsid w:val="00151FCC"/>
    <w:rsid w:val="00152B14"/>
    <w:rsid w:val="00153735"/>
    <w:rsid w:val="00154196"/>
    <w:rsid w:val="0015461F"/>
    <w:rsid w:val="00154818"/>
    <w:rsid w:val="00154D08"/>
    <w:rsid w:val="00155023"/>
    <w:rsid w:val="00155FB3"/>
    <w:rsid w:val="0015679B"/>
    <w:rsid w:val="00156AB9"/>
    <w:rsid w:val="00156AE6"/>
    <w:rsid w:val="001572AE"/>
    <w:rsid w:val="0015787B"/>
    <w:rsid w:val="00160C5D"/>
    <w:rsid w:val="00160F80"/>
    <w:rsid w:val="001611FF"/>
    <w:rsid w:val="001626CB"/>
    <w:rsid w:val="001626E7"/>
    <w:rsid w:val="0016276F"/>
    <w:rsid w:val="001636E1"/>
    <w:rsid w:val="00164E72"/>
    <w:rsid w:val="0016594D"/>
    <w:rsid w:val="00166418"/>
    <w:rsid w:val="001668BF"/>
    <w:rsid w:val="00170E4A"/>
    <w:rsid w:val="00171356"/>
    <w:rsid w:val="00171646"/>
    <w:rsid w:val="00171D82"/>
    <w:rsid w:val="00171F2D"/>
    <w:rsid w:val="001733F6"/>
    <w:rsid w:val="001735B7"/>
    <w:rsid w:val="001738F4"/>
    <w:rsid w:val="00173D41"/>
    <w:rsid w:val="00173FDC"/>
    <w:rsid w:val="0017460F"/>
    <w:rsid w:val="0017475E"/>
    <w:rsid w:val="001755D3"/>
    <w:rsid w:val="00176630"/>
    <w:rsid w:val="00176D4C"/>
    <w:rsid w:val="00176E71"/>
    <w:rsid w:val="001819D3"/>
    <w:rsid w:val="00181DBD"/>
    <w:rsid w:val="00181EBA"/>
    <w:rsid w:val="0018288A"/>
    <w:rsid w:val="001832B5"/>
    <w:rsid w:val="001838CB"/>
    <w:rsid w:val="0018426D"/>
    <w:rsid w:val="001849B9"/>
    <w:rsid w:val="0018563B"/>
    <w:rsid w:val="00187DE2"/>
    <w:rsid w:val="00187FDB"/>
    <w:rsid w:val="0019080F"/>
    <w:rsid w:val="001955E9"/>
    <w:rsid w:val="00195FE1"/>
    <w:rsid w:val="00196343"/>
    <w:rsid w:val="00197236"/>
    <w:rsid w:val="001A0D0E"/>
    <w:rsid w:val="001A159E"/>
    <w:rsid w:val="001A1BDB"/>
    <w:rsid w:val="001A1D6C"/>
    <w:rsid w:val="001A342B"/>
    <w:rsid w:val="001A3AAA"/>
    <w:rsid w:val="001A5764"/>
    <w:rsid w:val="001A5CE4"/>
    <w:rsid w:val="001A63E4"/>
    <w:rsid w:val="001A6F53"/>
    <w:rsid w:val="001A72E0"/>
    <w:rsid w:val="001A7A0B"/>
    <w:rsid w:val="001A7BC9"/>
    <w:rsid w:val="001B04D7"/>
    <w:rsid w:val="001B11CD"/>
    <w:rsid w:val="001B1E7E"/>
    <w:rsid w:val="001B29A3"/>
    <w:rsid w:val="001B2C98"/>
    <w:rsid w:val="001B3009"/>
    <w:rsid w:val="001B3278"/>
    <w:rsid w:val="001B349F"/>
    <w:rsid w:val="001B4681"/>
    <w:rsid w:val="001B5323"/>
    <w:rsid w:val="001B53E7"/>
    <w:rsid w:val="001B5F9B"/>
    <w:rsid w:val="001B6856"/>
    <w:rsid w:val="001B70F0"/>
    <w:rsid w:val="001B7592"/>
    <w:rsid w:val="001C116B"/>
    <w:rsid w:val="001C1B91"/>
    <w:rsid w:val="001C1F77"/>
    <w:rsid w:val="001C22DE"/>
    <w:rsid w:val="001C295B"/>
    <w:rsid w:val="001C2B34"/>
    <w:rsid w:val="001C3F88"/>
    <w:rsid w:val="001C4A9A"/>
    <w:rsid w:val="001C4DC8"/>
    <w:rsid w:val="001C6C7E"/>
    <w:rsid w:val="001C737F"/>
    <w:rsid w:val="001D05B7"/>
    <w:rsid w:val="001D0945"/>
    <w:rsid w:val="001D1781"/>
    <w:rsid w:val="001D1D82"/>
    <w:rsid w:val="001D213F"/>
    <w:rsid w:val="001D3073"/>
    <w:rsid w:val="001D33D7"/>
    <w:rsid w:val="001D3D84"/>
    <w:rsid w:val="001D6890"/>
    <w:rsid w:val="001D6CAD"/>
    <w:rsid w:val="001D7BBD"/>
    <w:rsid w:val="001E0199"/>
    <w:rsid w:val="001E222F"/>
    <w:rsid w:val="001E28AC"/>
    <w:rsid w:val="001E2EA3"/>
    <w:rsid w:val="001E2F2A"/>
    <w:rsid w:val="001E3010"/>
    <w:rsid w:val="001E3486"/>
    <w:rsid w:val="001E36B9"/>
    <w:rsid w:val="001E4275"/>
    <w:rsid w:val="001E4438"/>
    <w:rsid w:val="001E46A2"/>
    <w:rsid w:val="001E5A58"/>
    <w:rsid w:val="001E6CAC"/>
    <w:rsid w:val="001E6EC8"/>
    <w:rsid w:val="001E77EB"/>
    <w:rsid w:val="001F097B"/>
    <w:rsid w:val="001F189A"/>
    <w:rsid w:val="001F2475"/>
    <w:rsid w:val="001F284E"/>
    <w:rsid w:val="001F2906"/>
    <w:rsid w:val="001F30A1"/>
    <w:rsid w:val="001F4412"/>
    <w:rsid w:val="001F5262"/>
    <w:rsid w:val="001F57FB"/>
    <w:rsid w:val="001F5C23"/>
    <w:rsid w:val="001F6AC1"/>
    <w:rsid w:val="001F7D67"/>
    <w:rsid w:val="002003CE"/>
    <w:rsid w:val="00200586"/>
    <w:rsid w:val="00200EEC"/>
    <w:rsid w:val="00201F38"/>
    <w:rsid w:val="002020DD"/>
    <w:rsid w:val="00202914"/>
    <w:rsid w:val="00203709"/>
    <w:rsid w:val="00203E0C"/>
    <w:rsid w:val="0020485A"/>
    <w:rsid w:val="00206299"/>
    <w:rsid w:val="00206ADF"/>
    <w:rsid w:val="00206F89"/>
    <w:rsid w:val="00207433"/>
    <w:rsid w:val="00207AC1"/>
    <w:rsid w:val="002103D8"/>
    <w:rsid w:val="002104E9"/>
    <w:rsid w:val="00210839"/>
    <w:rsid w:val="00210E76"/>
    <w:rsid w:val="00211513"/>
    <w:rsid w:val="00212A55"/>
    <w:rsid w:val="00213615"/>
    <w:rsid w:val="00213FC7"/>
    <w:rsid w:val="00214301"/>
    <w:rsid w:val="00214F51"/>
    <w:rsid w:val="0021554A"/>
    <w:rsid w:val="002156F0"/>
    <w:rsid w:val="0021595A"/>
    <w:rsid w:val="00215BDD"/>
    <w:rsid w:val="00216600"/>
    <w:rsid w:val="00216712"/>
    <w:rsid w:val="00216C05"/>
    <w:rsid w:val="00217145"/>
    <w:rsid w:val="0021765C"/>
    <w:rsid w:val="002177B2"/>
    <w:rsid w:val="00217BB2"/>
    <w:rsid w:val="00217BF6"/>
    <w:rsid w:val="0022160A"/>
    <w:rsid w:val="00222333"/>
    <w:rsid w:val="00222CFF"/>
    <w:rsid w:val="00222D95"/>
    <w:rsid w:val="00223405"/>
    <w:rsid w:val="002235AD"/>
    <w:rsid w:val="002241A7"/>
    <w:rsid w:val="00224716"/>
    <w:rsid w:val="00225612"/>
    <w:rsid w:val="00225752"/>
    <w:rsid w:val="002257C2"/>
    <w:rsid w:val="002261A6"/>
    <w:rsid w:val="00226205"/>
    <w:rsid w:val="002269EE"/>
    <w:rsid w:val="00226A0D"/>
    <w:rsid w:val="00226CEC"/>
    <w:rsid w:val="00232EFC"/>
    <w:rsid w:val="002336E7"/>
    <w:rsid w:val="00233E07"/>
    <w:rsid w:val="00234CB4"/>
    <w:rsid w:val="00234FC8"/>
    <w:rsid w:val="00235133"/>
    <w:rsid w:val="00236171"/>
    <w:rsid w:val="00236471"/>
    <w:rsid w:val="00237C6F"/>
    <w:rsid w:val="00240000"/>
    <w:rsid w:val="0024053B"/>
    <w:rsid w:val="002409A9"/>
    <w:rsid w:val="0024223F"/>
    <w:rsid w:val="00242966"/>
    <w:rsid w:val="002439C5"/>
    <w:rsid w:val="0024424C"/>
    <w:rsid w:val="0024454D"/>
    <w:rsid w:val="00245B86"/>
    <w:rsid w:val="002465EF"/>
    <w:rsid w:val="00247245"/>
    <w:rsid w:val="002473B1"/>
    <w:rsid w:val="00247F98"/>
    <w:rsid w:val="00251216"/>
    <w:rsid w:val="00251D4B"/>
    <w:rsid w:val="002526F4"/>
    <w:rsid w:val="00252AC0"/>
    <w:rsid w:val="002538F9"/>
    <w:rsid w:val="00254EA7"/>
    <w:rsid w:val="002555C7"/>
    <w:rsid w:val="0025592C"/>
    <w:rsid w:val="00255CAF"/>
    <w:rsid w:val="00257678"/>
    <w:rsid w:val="00257AAF"/>
    <w:rsid w:val="00260DE2"/>
    <w:rsid w:val="002614F9"/>
    <w:rsid w:val="00261ABC"/>
    <w:rsid w:val="002625F0"/>
    <w:rsid w:val="0026556B"/>
    <w:rsid w:val="00266332"/>
    <w:rsid w:val="00266350"/>
    <w:rsid w:val="002671EE"/>
    <w:rsid w:val="0026784F"/>
    <w:rsid w:val="0026786F"/>
    <w:rsid w:val="002678BE"/>
    <w:rsid w:val="00267FF3"/>
    <w:rsid w:val="0027117D"/>
    <w:rsid w:val="00271EFF"/>
    <w:rsid w:val="002727E5"/>
    <w:rsid w:val="002735E2"/>
    <w:rsid w:val="002736A9"/>
    <w:rsid w:val="0027387C"/>
    <w:rsid w:val="002748C1"/>
    <w:rsid w:val="00274DF4"/>
    <w:rsid w:val="00275162"/>
    <w:rsid w:val="00275CB6"/>
    <w:rsid w:val="00281BBE"/>
    <w:rsid w:val="0028208D"/>
    <w:rsid w:val="00282F82"/>
    <w:rsid w:val="002830A9"/>
    <w:rsid w:val="0028370D"/>
    <w:rsid w:val="002839D2"/>
    <w:rsid w:val="00285714"/>
    <w:rsid w:val="00285C90"/>
    <w:rsid w:val="00285E87"/>
    <w:rsid w:val="00286E41"/>
    <w:rsid w:val="00287121"/>
    <w:rsid w:val="0028730A"/>
    <w:rsid w:val="0028765C"/>
    <w:rsid w:val="002876C9"/>
    <w:rsid w:val="00291811"/>
    <w:rsid w:val="002932F2"/>
    <w:rsid w:val="00293B5E"/>
    <w:rsid w:val="00293B72"/>
    <w:rsid w:val="002947CA"/>
    <w:rsid w:val="00294AFD"/>
    <w:rsid w:val="00294E38"/>
    <w:rsid w:val="002967B1"/>
    <w:rsid w:val="00296C41"/>
    <w:rsid w:val="00296FEE"/>
    <w:rsid w:val="002974D0"/>
    <w:rsid w:val="002975A3"/>
    <w:rsid w:val="00297E7D"/>
    <w:rsid w:val="002A0253"/>
    <w:rsid w:val="002A067C"/>
    <w:rsid w:val="002A0746"/>
    <w:rsid w:val="002A1A60"/>
    <w:rsid w:val="002A3886"/>
    <w:rsid w:val="002A441B"/>
    <w:rsid w:val="002A48C9"/>
    <w:rsid w:val="002A4B61"/>
    <w:rsid w:val="002A53A9"/>
    <w:rsid w:val="002A59F6"/>
    <w:rsid w:val="002A669F"/>
    <w:rsid w:val="002A7F96"/>
    <w:rsid w:val="002B01D7"/>
    <w:rsid w:val="002B0743"/>
    <w:rsid w:val="002B090D"/>
    <w:rsid w:val="002B1990"/>
    <w:rsid w:val="002B24ED"/>
    <w:rsid w:val="002B2C9A"/>
    <w:rsid w:val="002B46C6"/>
    <w:rsid w:val="002B4D1E"/>
    <w:rsid w:val="002B5299"/>
    <w:rsid w:val="002B5A53"/>
    <w:rsid w:val="002B768E"/>
    <w:rsid w:val="002C1FC6"/>
    <w:rsid w:val="002C2212"/>
    <w:rsid w:val="002C3307"/>
    <w:rsid w:val="002C383F"/>
    <w:rsid w:val="002C4494"/>
    <w:rsid w:val="002C6163"/>
    <w:rsid w:val="002C6662"/>
    <w:rsid w:val="002C70D6"/>
    <w:rsid w:val="002C7350"/>
    <w:rsid w:val="002C7491"/>
    <w:rsid w:val="002D0C5A"/>
    <w:rsid w:val="002D0F0C"/>
    <w:rsid w:val="002D1375"/>
    <w:rsid w:val="002D19E6"/>
    <w:rsid w:val="002D1B23"/>
    <w:rsid w:val="002D20AB"/>
    <w:rsid w:val="002D2AC4"/>
    <w:rsid w:val="002D3BD8"/>
    <w:rsid w:val="002D3D10"/>
    <w:rsid w:val="002D43F4"/>
    <w:rsid w:val="002D44F3"/>
    <w:rsid w:val="002D5389"/>
    <w:rsid w:val="002D5D58"/>
    <w:rsid w:val="002D7080"/>
    <w:rsid w:val="002D73ED"/>
    <w:rsid w:val="002E238B"/>
    <w:rsid w:val="002E23A2"/>
    <w:rsid w:val="002E2A8A"/>
    <w:rsid w:val="002E323C"/>
    <w:rsid w:val="002E48BD"/>
    <w:rsid w:val="002E5083"/>
    <w:rsid w:val="002E5B1E"/>
    <w:rsid w:val="002E6353"/>
    <w:rsid w:val="002E6B04"/>
    <w:rsid w:val="002E6E28"/>
    <w:rsid w:val="002E755D"/>
    <w:rsid w:val="002E79D6"/>
    <w:rsid w:val="002E7A5F"/>
    <w:rsid w:val="002F0D2B"/>
    <w:rsid w:val="002F3A05"/>
    <w:rsid w:val="002F3DCD"/>
    <w:rsid w:val="002F4B14"/>
    <w:rsid w:val="002F5E2D"/>
    <w:rsid w:val="002F67B8"/>
    <w:rsid w:val="002F703F"/>
    <w:rsid w:val="002F75C2"/>
    <w:rsid w:val="003004F0"/>
    <w:rsid w:val="00301062"/>
    <w:rsid w:val="00301483"/>
    <w:rsid w:val="003032AA"/>
    <w:rsid w:val="003053BB"/>
    <w:rsid w:val="003066F3"/>
    <w:rsid w:val="003105E7"/>
    <w:rsid w:val="003119DA"/>
    <w:rsid w:val="00311F23"/>
    <w:rsid w:val="003128DA"/>
    <w:rsid w:val="0031296B"/>
    <w:rsid w:val="00312C10"/>
    <w:rsid w:val="003131ED"/>
    <w:rsid w:val="00315183"/>
    <w:rsid w:val="0031573D"/>
    <w:rsid w:val="003170B1"/>
    <w:rsid w:val="003200AE"/>
    <w:rsid w:val="00322BD7"/>
    <w:rsid w:val="0032322F"/>
    <w:rsid w:val="00323437"/>
    <w:rsid w:val="003242D7"/>
    <w:rsid w:val="00326072"/>
    <w:rsid w:val="003268B8"/>
    <w:rsid w:val="00331095"/>
    <w:rsid w:val="00331FC1"/>
    <w:rsid w:val="0033243B"/>
    <w:rsid w:val="00332993"/>
    <w:rsid w:val="003336D0"/>
    <w:rsid w:val="00334197"/>
    <w:rsid w:val="003341E0"/>
    <w:rsid w:val="003347AF"/>
    <w:rsid w:val="003358D4"/>
    <w:rsid w:val="0033596B"/>
    <w:rsid w:val="00335D61"/>
    <w:rsid w:val="00335EE2"/>
    <w:rsid w:val="00336888"/>
    <w:rsid w:val="00342C51"/>
    <w:rsid w:val="00342F86"/>
    <w:rsid w:val="0034318C"/>
    <w:rsid w:val="003431EB"/>
    <w:rsid w:val="00343279"/>
    <w:rsid w:val="00343720"/>
    <w:rsid w:val="003451C4"/>
    <w:rsid w:val="0034694B"/>
    <w:rsid w:val="00346DC5"/>
    <w:rsid w:val="00347EBB"/>
    <w:rsid w:val="00350616"/>
    <w:rsid w:val="00350717"/>
    <w:rsid w:val="0035085F"/>
    <w:rsid w:val="0035240F"/>
    <w:rsid w:val="0035263F"/>
    <w:rsid w:val="0035317E"/>
    <w:rsid w:val="00353659"/>
    <w:rsid w:val="00355E16"/>
    <w:rsid w:val="003563AC"/>
    <w:rsid w:val="00357396"/>
    <w:rsid w:val="003573F0"/>
    <w:rsid w:val="00361738"/>
    <w:rsid w:val="00361963"/>
    <w:rsid w:val="00361A67"/>
    <w:rsid w:val="00362B0E"/>
    <w:rsid w:val="003640A8"/>
    <w:rsid w:val="003652F5"/>
    <w:rsid w:val="00365C30"/>
    <w:rsid w:val="00365FBE"/>
    <w:rsid w:val="00366D5C"/>
    <w:rsid w:val="0036723D"/>
    <w:rsid w:val="00367AF8"/>
    <w:rsid w:val="00367B26"/>
    <w:rsid w:val="003705DF"/>
    <w:rsid w:val="00370C67"/>
    <w:rsid w:val="00373791"/>
    <w:rsid w:val="00373C3D"/>
    <w:rsid w:val="00373EF0"/>
    <w:rsid w:val="00374E4E"/>
    <w:rsid w:val="0037533A"/>
    <w:rsid w:val="00375B8A"/>
    <w:rsid w:val="00376466"/>
    <w:rsid w:val="003808AC"/>
    <w:rsid w:val="00380CF0"/>
    <w:rsid w:val="00381335"/>
    <w:rsid w:val="00381AA1"/>
    <w:rsid w:val="00381CA3"/>
    <w:rsid w:val="003829C5"/>
    <w:rsid w:val="00382BBF"/>
    <w:rsid w:val="00382E3A"/>
    <w:rsid w:val="00384717"/>
    <w:rsid w:val="003847CC"/>
    <w:rsid w:val="00384894"/>
    <w:rsid w:val="00385322"/>
    <w:rsid w:val="0038586E"/>
    <w:rsid w:val="00385A4A"/>
    <w:rsid w:val="0039048F"/>
    <w:rsid w:val="003907DF"/>
    <w:rsid w:val="003908EB"/>
    <w:rsid w:val="0039115F"/>
    <w:rsid w:val="003911BD"/>
    <w:rsid w:val="0039192C"/>
    <w:rsid w:val="00394BC4"/>
    <w:rsid w:val="003950FD"/>
    <w:rsid w:val="00396A42"/>
    <w:rsid w:val="003A0510"/>
    <w:rsid w:val="003A1395"/>
    <w:rsid w:val="003A19D8"/>
    <w:rsid w:val="003A3BEE"/>
    <w:rsid w:val="003A606E"/>
    <w:rsid w:val="003B0FC2"/>
    <w:rsid w:val="003B1735"/>
    <w:rsid w:val="003B2A5A"/>
    <w:rsid w:val="003B2BF5"/>
    <w:rsid w:val="003B598D"/>
    <w:rsid w:val="003B648F"/>
    <w:rsid w:val="003B6600"/>
    <w:rsid w:val="003B6C46"/>
    <w:rsid w:val="003B7171"/>
    <w:rsid w:val="003C11EE"/>
    <w:rsid w:val="003C223B"/>
    <w:rsid w:val="003C2546"/>
    <w:rsid w:val="003C2834"/>
    <w:rsid w:val="003C2A50"/>
    <w:rsid w:val="003C2BCD"/>
    <w:rsid w:val="003C40AE"/>
    <w:rsid w:val="003C51A3"/>
    <w:rsid w:val="003C52F7"/>
    <w:rsid w:val="003C69C7"/>
    <w:rsid w:val="003C718A"/>
    <w:rsid w:val="003C744F"/>
    <w:rsid w:val="003C7CA6"/>
    <w:rsid w:val="003C7F33"/>
    <w:rsid w:val="003D034F"/>
    <w:rsid w:val="003D1A4F"/>
    <w:rsid w:val="003D21DA"/>
    <w:rsid w:val="003D37FF"/>
    <w:rsid w:val="003D3B9B"/>
    <w:rsid w:val="003E026C"/>
    <w:rsid w:val="003E073D"/>
    <w:rsid w:val="003E0DD5"/>
    <w:rsid w:val="003E15C3"/>
    <w:rsid w:val="003E2C40"/>
    <w:rsid w:val="003E3A04"/>
    <w:rsid w:val="003E4169"/>
    <w:rsid w:val="003E42EE"/>
    <w:rsid w:val="003E51A3"/>
    <w:rsid w:val="003F0B57"/>
    <w:rsid w:val="003F100E"/>
    <w:rsid w:val="003F3048"/>
    <w:rsid w:val="003F3BE8"/>
    <w:rsid w:val="003F3ED4"/>
    <w:rsid w:val="003F45AD"/>
    <w:rsid w:val="003F5AAE"/>
    <w:rsid w:val="003F6052"/>
    <w:rsid w:val="003F71BB"/>
    <w:rsid w:val="003F71EF"/>
    <w:rsid w:val="003F74A4"/>
    <w:rsid w:val="003F7D8C"/>
    <w:rsid w:val="00400366"/>
    <w:rsid w:val="00400DAC"/>
    <w:rsid w:val="0040110D"/>
    <w:rsid w:val="004016C2"/>
    <w:rsid w:val="00401826"/>
    <w:rsid w:val="00401E64"/>
    <w:rsid w:val="004026AC"/>
    <w:rsid w:val="00403C85"/>
    <w:rsid w:val="004043E7"/>
    <w:rsid w:val="0040501A"/>
    <w:rsid w:val="00405C84"/>
    <w:rsid w:val="00407918"/>
    <w:rsid w:val="004100B1"/>
    <w:rsid w:val="004115C4"/>
    <w:rsid w:val="00411603"/>
    <w:rsid w:val="0041196C"/>
    <w:rsid w:val="00412D53"/>
    <w:rsid w:val="00412EAB"/>
    <w:rsid w:val="004131A2"/>
    <w:rsid w:val="00414723"/>
    <w:rsid w:val="00415162"/>
    <w:rsid w:val="004153A0"/>
    <w:rsid w:val="004156DA"/>
    <w:rsid w:val="00415E11"/>
    <w:rsid w:val="0041644E"/>
    <w:rsid w:val="00416CF3"/>
    <w:rsid w:val="00416EF0"/>
    <w:rsid w:val="0041759E"/>
    <w:rsid w:val="00417989"/>
    <w:rsid w:val="00417A74"/>
    <w:rsid w:val="00417F32"/>
    <w:rsid w:val="00420D3B"/>
    <w:rsid w:val="00420F23"/>
    <w:rsid w:val="00420F44"/>
    <w:rsid w:val="0042196D"/>
    <w:rsid w:val="00421A79"/>
    <w:rsid w:val="00421B5A"/>
    <w:rsid w:val="00421BE0"/>
    <w:rsid w:val="004228B3"/>
    <w:rsid w:val="00422F13"/>
    <w:rsid w:val="00422F58"/>
    <w:rsid w:val="00424A46"/>
    <w:rsid w:val="00424D12"/>
    <w:rsid w:val="00425FF8"/>
    <w:rsid w:val="004262FD"/>
    <w:rsid w:val="00426ADC"/>
    <w:rsid w:val="004300C7"/>
    <w:rsid w:val="00430314"/>
    <w:rsid w:val="004316E5"/>
    <w:rsid w:val="00431F02"/>
    <w:rsid w:val="00432E95"/>
    <w:rsid w:val="00433E06"/>
    <w:rsid w:val="00433EF1"/>
    <w:rsid w:val="00434887"/>
    <w:rsid w:val="00434A9A"/>
    <w:rsid w:val="00435B15"/>
    <w:rsid w:val="00436450"/>
    <w:rsid w:val="00437248"/>
    <w:rsid w:val="00442DAB"/>
    <w:rsid w:val="00443402"/>
    <w:rsid w:val="00447DE2"/>
    <w:rsid w:val="00450980"/>
    <w:rsid w:val="00451CEE"/>
    <w:rsid w:val="004529D0"/>
    <w:rsid w:val="00453F3D"/>
    <w:rsid w:val="00454AD4"/>
    <w:rsid w:val="00456256"/>
    <w:rsid w:val="0045688F"/>
    <w:rsid w:val="00457147"/>
    <w:rsid w:val="0045780E"/>
    <w:rsid w:val="00457992"/>
    <w:rsid w:val="0046061E"/>
    <w:rsid w:val="00460B3D"/>
    <w:rsid w:val="004616AB"/>
    <w:rsid w:val="004620EC"/>
    <w:rsid w:val="00463A93"/>
    <w:rsid w:val="00463FD9"/>
    <w:rsid w:val="00464361"/>
    <w:rsid w:val="0046492E"/>
    <w:rsid w:val="004664B9"/>
    <w:rsid w:val="00466F14"/>
    <w:rsid w:val="004671AA"/>
    <w:rsid w:val="00467B37"/>
    <w:rsid w:val="00467E7D"/>
    <w:rsid w:val="004704B5"/>
    <w:rsid w:val="00470D42"/>
    <w:rsid w:val="00471A18"/>
    <w:rsid w:val="00471A8C"/>
    <w:rsid w:val="00471E41"/>
    <w:rsid w:val="0047458A"/>
    <w:rsid w:val="00474BDC"/>
    <w:rsid w:val="00475F0A"/>
    <w:rsid w:val="004766E7"/>
    <w:rsid w:val="00476703"/>
    <w:rsid w:val="00476975"/>
    <w:rsid w:val="00476A73"/>
    <w:rsid w:val="00476B35"/>
    <w:rsid w:val="004773A1"/>
    <w:rsid w:val="00477742"/>
    <w:rsid w:val="00477C88"/>
    <w:rsid w:val="0048083E"/>
    <w:rsid w:val="00480864"/>
    <w:rsid w:val="00481893"/>
    <w:rsid w:val="00482674"/>
    <w:rsid w:val="00482923"/>
    <w:rsid w:val="00483072"/>
    <w:rsid w:val="00483654"/>
    <w:rsid w:val="004837A6"/>
    <w:rsid w:val="0048394A"/>
    <w:rsid w:val="004842DB"/>
    <w:rsid w:val="0048446C"/>
    <w:rsid w:val="0048453D"/>
    <w:rsid w:val="00484549"/>
    <w:rsid w:val="00484B9C"/>
    <w:rsid w:val="00484C65"/>
    <w:rsid w:val="00484CB7"/>
    <w:rsid w:val="0048638C"/>
    <w:rsid w:val="004866FC"/>
    <w:rsid w:val="004871FD"/>
    <w:rsid w:val="004876E2"/>
    <w:rsid w:val="00490535"/>
    <w:rsid w:val="00490786"/>
    <w:rsid w:val="00491470"/>
    <w:rsid w:val="00491A7D"/>
    <w:rsid w:val="00492791"/>
    <w:rsid w:val="0049338F"/>
    <w:rsid w:val="00493794"/>
    <w:rsid w:val="00494180"/>
    <w:rsid w:val="00495BC0"/>
    <w:rsid w:val="00496217"/>
    <w:rsid w:val="004971EC"/>
    <w:rsid w:val="004979CE"/>
    <w:rsid w:val="00497D06"/>
    <w:rsid w:val="00497D66"/>
    <w:rsid w:val="00497ED1"/>
    <w:rsid w:val="004A3D66"/>
    <w:rsid w:val="004A446F"/>
    <w:rsid w:val="004A5509"/>
    <w:rsid w:val="004A56F5"/>
    <w:rsid w:val="004A5E24"/>
    <w:rsid w:val="004A77FD"/>
    <w:rsid w:val="004A7D60"/>
    <w:rsid w:val="004B0215"/>
    <w:rsid w:val="004B0BA9"/>
    <w:rsid w:val="004B13CC"/>
    <w:rsid w:val="004B197B"/>
    <w:rsid w:val="004B1E9E"/>
    <w:rsid w:val="004B347F"/>
    <w:rsid w:val="004B3E76"/>
    <w:rsid w:val="004B3FED"/>
    <w:rsid w:val="004B5B9E"/>
    <w:rsid w:val="004B6046"/>
    <w:rsid w:val="004B7329"/>
    <w:rsid w:val="004C048E"/>
    <w:rsid w:val="004C06EA"/>
    <w:rsid w:val="004C1CAB"/>
    <w:rsid w:val="004C2BA9"/>
    <w:rsid w:val="004C38FC"/>
    <w:rsid w:val="004C3CA6"/>
    <w:rsid w:val="004C4901"/>
    <w:rsid w:val="004C4A35"/>
    <w:rsid w:val="004C4AC2"/>
    <w:rsid w:val="004C537F"/>
    <w:rsid w:val="004C5DE1"/>
    <w:rsid w:val="004C76AB"/>
    <w:rsid w:val="004D1265"/>
    <w:rsid w:val="004D1860"/>
    <w:rsid w:val="004D1F76"/>
    <w:rsid w:val="004D23D1"/>
    <w:rsid w:val="004D2B9B"/>
    <w:rsid w:val="004D3145"/>
    <w:rsid w:val="004D5E6A"/>
    <w:rsid w:val="004D61D9"/>
    <w:rsid w:val="004D79A8"/>
    <w:rsid w:val="004D7B60"/>
    <w:rsid w:val="004E069C"/>
    <w:rsid w:val="004E17F5"/>
    <w:rsid w:val="004E2524"/>
    <w:rsid w:val="004E4D72"/>
    <w:rsid w:val="004E52BC"/>
    <w:rsid w:val="004E5816"/>
    <w:rsid w:val="004E586D"/>
    <w:rsid w:val="004E64C5"/>
    <w:rsid w:val="004E6E3D"/>
    <w:rsid w:val="004E6F98"/>
    <w:rsid w:val="004E6FC9"/>
    <w:rsid w:val="004E7433"/>
    <w:rsid w:val="004F17F4"/>
    <w:rsid w:val="004F1AAE"/>
    <w:rsid w:val="004F3380"/>
    <w:rsid w:val="004F36E9"/>
    <w:rsid w:val="004F49A8"/>
    <w:rsid w:val="004F4D7F"/>
    <w:rsid w:val="004F5272"/>
    <w:rsid w:val="004F636A"/>
    <w:rsid w:val="0050052D"/>
    <w:rsid w:val="005042B3"/>
    <w:rsid w:val="00504958"/>
    <w:rsid w:val="00504C74"/>
    <w:rsid w:val="005051DB"/>
    <w:rsid w:val="00506FA1"/>
    <w:rsid w:val="00507829"/>
    <w:rsid w:val="00507D62"/>
    <w:rsid w:val="00510D77"/>
    <w:rsid w:val="00511776"/>
    <w:rsid w:val="00511AB6"/>
    <w:rsid w:val="00511BB9"/>
    <w:rsid w:val="00512678"/>
    <w:rsid w:val="00512DEF"/>
    <w:rsid w:val="005135D9"/>
    <w:rsid w:val="00514696"/>
    <w:rsid w:val="0051547F"/>
    <w:rsid w:val="00515AFF"/>
    <w:rsid w:val="00515C7E"/>
    <w:rsid w:val="00516048"/>
    <w:rsid w:val="00516531"/>
    <w:rsid w:val="00516857"/>
    <w:rsid w:val="005212AA"/>
    <w:rsid w:val="00521447"/>
    <w:rsid w:val="00521FAC"/>
    <w:rsid w:val="005231F7"/>
    <w:rsid w:val="005236BB"/>
    <w:rsid w:val="005253FF"/>
    <w:rsid w:val="00525773"/>
    <w:rsid w:val="005259A4"/>
    <w:rsid w:val="005275C2"/>
    <w:rsid w:val="005307B6"/>
    <w:rsid w:val="00531484"/>
    <w:rsid w:val="00531D92"/>
    <w:rsid w:val="00532888"/>
    <w:rsid w:val="00532C4B"/>
    <w:rsid w:val="00532F94"/>
    <w:rsid w:val="00533980"/>
    <w:rsid w:val="00534175"/>
    <w:rsid w:val="0053480B"/>
    <w:rsid w:val="00534AD7"/>
    <w:rsid w:val="00536244"/>
    <w:rsid w:val="00536586"/>
    <w:rsid w:val="00537FBC"/>
    <w:rsid w:val="00540DC9"/>
    <w:rsid w:val="00541A82"/>
    <w:rsid w:val="00542026"/>
    <w:rsid w:val="005423A3"/>
    <w:rsid w:val="0054256C"/>
    <w:rsid w:val="0054309B"/>
    <w:rsid w:val="005430EC"/>
    <w:rsid w:val="00543F06"/>
    <w:rsid w:val="005443C1"/>
    <w:rsid w:val="00546409"/>
    <w:rsid w:val="005464A7"/>
    <w:rsid w:val="00547899"/>
    <w:rsid w:val="005503AF"/>
    <w:rsid w:val="00550B9F"/>
    <w:rsid w:val="00551DEB"/>
    <w:rsid w:val="00552015"/>
    <w:rsid w:val="00552637"/>
    <w:rsid w:val="00552C00"/>
    <w:rsid w:val="00552EB6"/>
    <w:rsid w:val="00552FDA"/>
    <w:rsid w:val="00553A39"/>
    <w:rsid w:val="00553FA3"/>
    <w:rsid w:val="00554620"/>
    <w:rsid w:val="005551A9"/>
    <w:rsid w:val="00556094"/>
    <w:rsid w:val="00557117"/>
    <w:rsid w:val="005578B0"/>
    <w:rsid w:val="0056040A"/>
    <w:rsid w:val="00561239"/>
    <w:rsid w:val="00561524"/>
    <w:rsid w:val="005618B1"/>
    <w:rsid w:val="00561F0D"/>
    <w:rsid w:val="00562A88"/>
    <w:rsid w:val="00565E52"/>
    <w:rsid w:val="0056660D"/>
    <w:rsid w:val="005668C3"/>
    <w:rsid w:val="00567260"/>
    <w:rsid w:val="00570A71"/>
    <w:rsid w:val="0057244A"/>
    <w:rsid w:val="00572E4E"/>
    <w:rsid w:val="00575540"/>
    <w:rsid w:val="00576CE0"/>
    <w:rsid w:val="005773CF"/>
    <w:rsid w:val="0057750F"/>
    <w:rsid w:val="00580809"/>
    <w:rsid w:val="005820E3"/>
    <w:rsid w:val="0058288E"/>
    <w:rsid w:val="00582FD7"/>
    <w:rsid w:val="00583346"/>
    <w:rsid w:val="005833D3"/>
    <w:rsid w:val="00583822"/>
    <w:rsid w:val="005840B4"/>
    <w:rsid w:val="00584A61"/>
    <w:rsid w:val="00584D91"/>
    <w:rsid w:val="005857A5"/>
    <w:rsid w:val="00586AA8"/>
    <w:rsid w:val="00586F7E"/>
    <w:rsid w:val="005871E6"/>
    <w:rsid w:val="00587477"/>
    <w:rsid w:val="0058780D"/>
    <w:rsid w:val="00587F8B"/>
    <w:rsid w:val="00590198"/>
    <w:rsid w:val="00590796"/>
    <w:rsid w:val="00591159"/>
    <w:rsid w:val="0059142C"/>
    <w:rsid w:val="005915B3"/>
    <w:rsid w:val="005917CB"/>
    <w:rsid w:val="00591C9D"/>
    <w:rsid w:val="00592730"/>
    <w:rsid w:val="00592F55"/>
    <w:rsid w:val="005935D6"/>
    <w:rsid w:val="00593778"/>
    <w:rsid w:val="00594324"/>
    <w:rsid w:val="00594355"/>
    <w:rsid w:val="0059551F"/>
    <w:rsid w:val="00595638"/>
    <w:rsid w:val="00596089"/>
    <w:rsid w:val="00596C24"/>
    <w:rsid w:val="00596CB0"/>
    <w:rsid w:val="005A0714"/>
    <w:rsid w:val="005A0776"/>
    <w:rsid w:val="005A0A53"/>
    <w:rsid w:val="005A117E"/>
    <w:rsid w:val="005A1355"/>
    <w:rsid w:val="005A136B"/>
    <w:rsid w:val="005A22AD"/>
    <w:rsid w:val="005A4448"/>
    <w:rsid w:val="005A5302"/>
    <w:rsid w:val="005A5C67"/>
    <w:rsid w:val="005A5F3F"/>
    <w:rsid w:val="005A642D"/>
    <w:rsid w:val="005A6CF4"/>
    <w:rsid w:val="005A6EF1"/>
    <w:rsid w:val="005A7A02"/>
    <w:rsid w:val="005A7C95"/>
    <w:rsid w:val="005B03F2"/>
    <w:rsid w:val="005B11D7"/>
    <w:rsid w:val="005B1862"/>
    <w:rsid w:val="005B1EA2"/>
    <w:rsid w:val="005B1F51"/>
    <w:rsid w:val="005B23F9"/>
    <w:rsid w:val="005B25C5"/>
    <w:rsid w:val="005B3A16"/>
    <w:rsid w:val="005B3E8A"/>
    <w:rsid w:val="005B462E"/>
    <w:rsid w:val="005B4C40"/>
    <w:rsid w:val="005B6056"/>
    <w:rsid w:val="005B7250"/>
    <w:rsid w:val="005B768A"/>
    <w:rsid w:val="005B79BB"/>
    <w:rsid w:val="005C01CA"/>
    <w:rsid w:val="005C0504"/>
    <w:rsid w:val="005C0653"/>
    <w:rsid w:val="005C0D4F"/>
    <w:rsid w:val="005C2963"/>
    <w:rsid w:val="005C344B"/>
    <w:rsid w:val="005C3AB9"/>
    <w:rsid w:val="005C3B75"/>
    <w:rsid w:val="005C45AA"/>
    <w:rsid w:val="005C5695"/>
    <w:rsid w:val="005C5DDC"/>
    <w:rsid w:val="005C6CDE"/>
    <w:rsid w:val="005C7D4A"/>
    <w:rsid w:val="005C7EB5"/>
    <w:rsid w:val="005D0065"/>
    <w:rsid w:val="005D00CF"/>
    <w:rsid w:val="005D020F"/>
    <w:rsid w:val="005D0253"/>
    <w:rsid w:val="005D08E7"/>
    <w:rsid w:val="005D0DE0"/>
    <w:rsid w:val="005D2B65"/>
    <w:rsid w:val="005D2EB2"/>
    <w:rsid w:val="005D379E"/>
    <w:rsid w:val="005D3A3D"/>
    <w:rsid w:val="005D4505"/>
    <w:rsid w:val="005D4615"/>
    <w:rsid w:val="005D4A16"/>
    <w:rsid w:val="005D4B50"/>
    <w:rsid w:val="005D5776"/>
    <w:rsid w:val="005D5BD6"/>
    <w:rsid w:val="005D75F3"/>
    <w:rsid w:val="005D7F77"/>
    <w:rsid w:val="005E0966"/>
    <w:rsid w:val="005E33C5"/>
    <w:rsid w:val="005E4E70"/>
    <w:rsid w:val="005E7542"/>
    <w:rsid w:val="005E792D"/>
    <w:rsid w:val="005E7E70"/>
    <w:rsid w:val="005F0489"/>
    <w:rsid w:val="005F060B"/>
    <w:rsid w:val="005F0FE1"/>
    <w:rsid w:val="005F1018"/>
    <w:rsid w:val="005F1B2C"/>
    <w:rsid w:val="005F1D34"/>
    <w:rsid w:val="005F211F"/>
    <w:rsid w:val="005F24E6"/>
    <w:rsid w:val="005F3283"/>
    <w:rsid w:val="005F3500"/>
    <w:rsid w:val="005F3F1F"/>
    <w:rsid w:val="005F409F"/>
    <w:rsid w:val="005F4280"/>
    <w:rsid w:val="005F5135"/>
    <w:rsid w:val="005F5CE7"/>
    <w:rsid w:val="005F5E70"/>
    <w:rsid w:val="005F6BF7"/>
    <w:rsid w:val="005F6C2A"/>
    <w:rsid w:val="005F6FF7"/>
    <w:rsid w:val="005F7F13"/>
    <w:rsid w:val="00600587"/>
    <w:rsid w:val="006005FE"/>
    <w:rsid w:val="00600D69"/>
    <w:rsid w:val="006010A4"/>
    <w:rsid w:val="00601567"/>
    <w:rsid w:val="00601DF6"/>
    <w:rsid w:val="00601E9D"/>
    <w:rsid w:val="00602B81"/>
    <w:rsid w:val="00602D2D"/>
    <w:rsid w:val="00602E32"/>
    <w:rsid w:val="00602FF9"/>
    <w:rsid w:val="00603051"/>
    <w:rsid w:val="006038E2"/>
    <w:rsid w:val="0060395A"/>
    <w:rsid w:val="00603DF3"/>
    <w:rsid w:val="00604291"/>
    <w:rsid w:val="00604989"/>
    <w:rsid w:val="00604C8B"/>
    <w:rsid w:val="00604F23"/>
    <w:rsid w:val="00605751"/>
    <w:rsid w:val="0060593C"/>
    <w:rsid w:val="00605AA7"/>
    <w:rsid w:val="006067F6"/>
    <w:rsid w:val="00607153"/>
    <w:rsid w:val="00607911"/>
    <w:rsid w:val="00607FA9"/>
    <w:rsid w:val="006102B5"/>
    <w:rsid w:val="006122C1"/>
    <w:rsid w:val="00612583"/>
    <w:rsid w:val="00612964"/>
    <w:rsid w:val="00612CDF"/>
    <w:rsid w:val="00612DD4"/>
    <w:rsid w:val="006135CA"/>
    <w:rsid w:val="00613FAF"/>
    <w:rsid w:val="006151C4"/>
    <w:rsid w:val="0061536D"/>
    <w:rsid w:val="0061584A"/>
    <w:rsid w:val="0061608B"/>
    <w:rsid w:val="006166B9"/>
    <w:rsid w:val="006170CD"/>
    <w:rsid w:val="006171C3"/>
    <w:rsid w:val="00617246"/>
    <w:rsid w:val="006203E2"/>
    <w:rsid w:val="00620D12"/>
    <w:rsid w:val="00620D89"/>
    <w:rsid w:val="00620ED0"/>
    <w:rsid w:val="006211DC"/>
    <w:rsid w:val="006215F2"/>
    <w:rsid w:val="00621EF3"/>
    <w:rsid w:val="00622434"/>
    <w:rsid w:val="00622531"/>
    <w:rsid w:val="00623022"/>
    <w:rsid w:val="006232D6"/>
    <w:rsid w:val="00623F86"/>
    <w:rsid w:val="00624C8C"/>
    <w:rsid w:val="006250DE"/>
    <w:rsid w:val="006259A9"/>
    <w:rsid w:val="00625C46"/>
    <w:rsid w:val="00625CFF"/>
    <w:rsid w:val="00625E2C"/>
    <w:rsid w:val="00625E2E"/>
    <w:rsid w:val="0062694A"/>
    <w:rsid w:val="00626950"/>
    <w:rsid w:val="00626BBF"/>
    <w:rsid w:val="006278F0"/>
    <w:rsid w:val="00627948"/>
    <w:rsid w:val="00627E98"/>
    <w:rsid w:val="00627FE5"/>
    <w:rsid w:val="0063000C"/>
    <w:rsid w:val="00631D1F"/>
    <w:rsid w:val="00633EDD"/>
    <w:rsid w:val="006354F4"/>
    <w:rsid w:val="006369B3"/>
    <w:rsid w:val="00637338"/>
    <w:rsid w:val="00637575"/>
    <w:rsid w:val="00640844"/>
    <w:rsid w:val="00641390"/>
    <w:rsid w:val="0064241B"/>
    <w:rsid w:val="0064245F"/>
    <w:rsid w:val="0064385A"/>
    <w:rsid w:val="00643D1A"/>
    <w:rsid w:val="006442B9"/>
    <w:rsid w:val="00644478"/>
    <w:rsid w:val="0064458A"/>
    <w:rsid w:val="00644D76"/>
    <w:rsid w:val="006456D7"/>
    <w:rsid w:val="006461E3"/>
    <w:rsid w:val="0064633D"/>
    <w:rsid w:val="006471CA"/>
    <w:rsid w:val="006518D3"/>
    <w:rsid w:val="00651942"/>
    <w:rsid w:val="00654BA9"/>
    <w:rsid w:val="00654E96"/>
    <w:rsid w:val="00654FEE"/>
    <w:rsid w:val="006552B8"/>
    <w:rsid w:val="00656678"/>
    <w:rsid w:val="00656AA8"/>
    <w:rsid w:val="006574D4"/>
    <w:rsid w:val="006603FA"/>
    <w:rsid w:val="00660623"/>
    <w:rsid w:val="006614A0"/>
    <w:rsid w:val="00662D04"/>
    <w:rsid w:val="00664145"/>
    <w:rsid w:val="006641FF"/>
    <w:rsid w:val="0066482A"/>
    <w:rsid w:val="00664E3D"/>
    <w:rsid w:val="006667B8"/>
    <w:rsid w:val="00666BB7"/>
    <w:rsid w:val="00666FEF"/>
    <w:rsid w:val="00667600"/>
    <w:rsid w:val="00667909"/>
    <w:rsid w:val="00667952"/>
    <w:rsid w:val="006712FB"/>
    <w:rsid w:val="00671ADD"/>
    <w:rsid w:val="00672EDF"/>
    <w:rsid w:val="00675CFB"/>
    <w:rsid w:val="006778AB"/>
    <w:rsid w:val="00681465"/>
    <w:rsid w:val="00681B3B"/>
    <w:rsid w:val="00681BBE"/>
    <w:rsid w:val="00681EBE"/>
    <w:rsid w:val="00682250"/>
    <w:rsid w:val="006828D0"/>
    <w:rsid w:val="00682A99"/>
    <w:rsid w:val="00683348"/>
    <w:rsid w:val="0068343F"/>
    <w:rsid w:val="00683A86"/>
    <w:rsid w:val="0068605A"/>
    <w:rsid w:val="00686816"/>
    <w:rsid w:val="006879CE"/>
    <w:rsid w:val="00687B8E"/>
    <w:rsid w:val="00690285"/>
    <w:rsid w:val="0069070D"/>
    <w:rsid w:val="00694CBE"/>
    <w:rsid w:val="00695777"/>
    <w:rsid w:val="00695BDD"/>
    <w:rsid w:val="0069723B"/>
    <w:rsid w:val="006975DC"/>
    <w:rsid w:val="006A1172"/>
    <w:rsid w:val="006A2526"/>
    <w:rsid w:val="006A2632"/>
    <w:rsid w:val="006A36A4"/>
    <w:rsid w:val="006A5C84"/>
    <w:rsid w:val="006A6E2D"/>
    <w:rsid w:val="006B0492"/>
    <w:rsid w:val="006B0544"/>
    <w:rsid w:val="006B08D0"/>
    <w:rsid w:val="006B19BA"/>
    <w:rsid w:val="006B1DA9"/>
    <w:rsid w:val="006B1FF5"/>
    <w:rsid w:val="006B3413"/>
    <w:rsid w:val="006B39D8"/>
    <w:rsid w:val="006B410C"/>
    <w:rsid w:val="006B4509"/>
    <w:rsid w:val="006B5C1A"/>
    <w:rsid w:val="006B5C89"/>
    <w:rsid w:val="006B6CC2"/>
    <w:rsid w:val="006C07DC"/>
    <w:rsid w:val="006C118B"/>
    <w:rsid w:val="006C2297"/>
    <w:rsid w:val="006C25C9"/>
    <w:rsid w:val="006C38A2"/>
    <w:rsid w:val="006C3D7F"/>
    <w:rsid w:val="006C4CAC"/>
    <w:rsid w:val="006C5D52"/>
    <w:rsid w:val="006C5E8B"/>
    <w:rsid w:val="006C671C"/>
    <w:rsid w:val="006C6DA4"/>
    <w:rsid w:val="006C71E1"/>
    <w:rsid w:val="006C778A"/>
    <w:rsid w:val="006D0036"/>
    <w:rsid w:val="006D09D8"/>
    <w:rsid w:val="006D1524"/>
    <w:rsid w:val="006D18E4"/>
    <w:rsid w:val="006D1E88"/>
    <w:rsid w:val="006D215F"/>
    <w:rsid w:val="006D27D3"/>
    <w:rsid w:val="006D2C1A"/>
    <w:rsid w:val="006D2DA5"/>
    <w:rsid w:val="006D3564"/>
    <w:rsid w:val="006D35E5"/>
    <w:rsid w:val="006D3A68"/>
    <w:rsid w:val="006D3ADD"/>
    <w:rsid w:val="006D4798"/>
    <w:rsid w:val="006D4C08"/>
    <w:rsid w:val="006D51F4"/>
    <w:rsid w:val="006D52E7"/>
    <w:rsid w:val="006D6EAB"/>
    <w:rsid w:val="006D7128"/>
    <w:rsid w:val="006D71A8"/>
    <w:rsid w:val="006D74B7"/>
    <w:rsid w:val="006D7E4B"/>
    <w:rsid w:val="006E038A"/>
    <w:rsid w:val="006E1544"/>
    <w:rsid w:val="006E23E0"/>
    <w:rsid w:val="006E2652"/>
    <w:rsid w:val="006E31DC"/>
    <w:rsid w:val="006E3551"/>
    <w:rsid w:val="006E387B"/>
    <w:rsid w:val="006E4497"/>
    <w:rsid w:val="006E4D57"/>
    <w:rsid w:val="006E4E6D"/>
    <w:rsid w:val="006E5E28"/>
    <w:rsid w:val="006E646F"/>
    <w:rsid w:val="006E6E13"/>
    <w:rsid w:val="006E79AD"/>
    <w:rsid w:val="006F03CB"/>
    <w:rsid w:val="006F06BE"/>
    <w:rsid w:val="006F138C"/>
    <w:rsid w:val="006F17AC"/>
    <w:rsid w:val="006F1D7C"/>
    <w:rsid w:val="006F2742"/>
    <w:rsid w:val="006F3034"/>
    <w:rsid w:val="006F426B"/>
    <w:rsid w:val="006F4D27"/>
    <w:rsid w:val="006F703B"/>
    <w:rsid w:val="006F7AA2"/>
    <w:rsid w:val="006F7E04"/>
    <w:rsid w:val="006F7FA2"/>
    <w:rsid w:val="007008B0"/>
    <w:rsid w:val="007014F1"/>
    <w:rsid w:val="007039CF"/>
    <w:rsid w:val="00703EF0"/>
    <w:rsid w:val="00703F78"/>
    <w:rsid w:val="00704080"/>
    <w:rsid w:val="00705DFE"/>
    <w:rsid w:val="007062EC"/>
    <w:rsid w:val="00706DAC"/>
    <w:rsid w:val="00707474"/>
    <w:rsid w:val="007076E3"/>
    <w:rsid w:val="007079EE"/>
    <w:rsid w:val="007079FA"/>
    <w:rsid w:val="0071141D"/>
    <w:rsid w:val="0071285D"/>
    <w:rsid w:val="00713D7A"/>
    <w:rsid w:val="00714717"/>
    <w:rsid w:val="00714794"/>
    <w:rsid w:val="00715B82"/>
    <w:rsid w:val="00716815"/>
    <w:rsid w:val="00717172"/>
    <w:rsid w:val="00717723"/>
    <w:rsid w:val="00717B93"/>
    <w:rsid w:val="0072026E"/>
    <w:rsid w:val="0072068E"/>
    <w:rsid w:val="007210DA"/>
    <w:rsid w:val="0072150D"/>
    <w:rsid w:val="00722029"/>
    <w:rsid w:val="00722C17"/>
    <w:rsid w:val="00724112"/>
    <w:rsid w:val="00724674"/>
    <w:rsid w:val="00724CB7"/>
    <w:rsid w:val="007250D2"/>
    <w:rsid w:val="007252F6"/>
    <w:rsid w:val="00725352"/>
    <w:rsid w:val="00725612"/>
    <w:rsid w:val="007256D6"/>
    <w:rsid w:val="00725ED9"/>
    <w:rsid w:val="00726058"/>
    <w:rsid w:val="00726249"/>
    <w:rsid w:val="00726616"/>
    <w:rsid w:val="00726F34"/>
    <w:rsid w:val="00727B83"/>
    <w:rsid w:val="00727D25"/>
    <w:rsid w:val="00730335"/>
    <w:rsid w:val="00730484"/>
    <w:rsid w:val="00730690"/>
    <w:rsid w:val="00730703"/>
    <w:rsid w:val="00731851"/>
    <w:rsid w:val="00732081"/>
    <w:rsid w:val="00736287"/>
    <w:rsid w:val="00736B70"/>
    <w:rsid w:val="00740609"/>
    <w:rsid w:val="007409A0"/>
    <w:rsid w:val="00740C99"/>
    <w:rsid w:val="0074232D"/>
    <w:rsid w:val="00742544"/>
    <w:rsid w:val="00743C04"/>
    <w:rsid w:val="00743EDC"/>
    <w:rsid w:val="00745862"/>
    <w:rsid w:val="007470BA"/>
    <w:rsid w:val="00747CEA"/>
    <w:rsid w:val="007505C8"/>
    <w:rsid w:val="0075063C"/>
    <w:rsid w:val="00751FBC"/>
    <w:rsid w:val="007520EC"/>
    <w:rsid w:val="0075297D"/>
    <w:rsid w:val="00753A0C"/>
    <w:rsid w:val="0075483F"/>
    <w:rsid w:val="00754AC2"/>
    <w:rsid w:val="00755E17"/>
    <w:rsid w:val="00756480"/>
    <w:rsid w:val="007573FF"/>
    <w:rsid w:val="00757B18"/>
    <w:rsid w:val="00757F64"/>
    <w:rsid w:val="007608C5"/>
    <w:rsid w:val="007612DB"/>
    <w:rsid w:val="00761FD2"/>
    <w:rsid w:val="007634A7"/>
    <w:rsid w:val="007643F4"/>
    <w:rsid w:val="00764B46"/>
    <w:rsid w:val="00764C39"/>
    <w:rsid w:val="00764DDD"/>
    <w:rsid w:val="007651D3"/>
    <w:rsid w:val="00765A1F"/>
    <w:rsid w:val="00766046"/>
    <w:rsid w:val="007663AE"/>
    <w:rsid w:val="00767606"/>
    <w:rsid w:val="007676AD"/>
    <w:rsid w:val="00767E18"/>
    <w:rsid w:val="007709BE"/>
    <w:rsid w:val="00770C20"/>
    <w:rsid w:val="00770CCC"/>
    <w:rsid w:val="00770FC3"/>
    <w:rsid w:val="0077206F"/>
    <w:rsid w:val="007732C1"/>
    <w:rsid w:val="0077408E"/>
    <w:rsid w:val="00774892"/>
    <w:rsid w:val="00776D09"/>
    <w:rsid w:val="007776E7"/>
    <w:rsid w:val="00777A26"/>
    <w:rsid w:val="0078067D"/>
    <w:rsid w:val="00781A95"/>
    <w:rsid w:val="00782558"/>
    <w:rsid w:val="00782F12"/>
    <w:rsid w:val="00783243"/>
    <w:rsid w:val="0078345D"/>
    <w:rsid w:val="00783A79"/>
    <w:rsid w:val="00784273"/>
    <w:rsid w:val="00784950"/>
    <w:rsid w:val="00785484"/>
    <w:rsid w:val="00785A08"/>
    <w:rsid w:val="00785A3E"/>
    <w:rsid w:val="00786029"/>
    <w:rsid w:val="0078646A"/>
    <w:rsid w:val="007868A9"/>
    <w:rsid w:val="00787892"/>
    <w:rsid w:val="007902B6"/>
    <w:rsid w:val="00791CAF"/>
    <w:rsid w:val="00791D9D"/>
    <w:rsid w:val="00791E1A"/>
    <w:rsid w:val="007923D0"/>
    <w:rsid w:val="00792DDE"/>
    <w:rsid w:val="00793959"/>
    <w:rsid w:val="00794567"/>
    <w:rsid w:val="00794A20"/>
    <w:rsid w:val="007950F8"/>
    <w:rsid w:val="00795D86"/>
    <w:rsid w:val="00797362"/>
    <w:rsid w:val="007A14EB"/>
    <w:rsid w:val="007A20CA"/>
    <w:rsid w:val="007A24E4"/>
    <w:rsid w:val="007A2A3F"/>
    <w:rsid w:val="007A2BC4"/>
    <w:rsid w:val="007A2ED4"/>
    <w:rsid w:val="007A3A77"/>
    <w:rsid w:val="007A515D"/>
    <w:rsid w:val="007A617B"/>
    <w:rsid w:val="007A6234"/>
    <w:rsid w:val="007A6765"/>
    <w:rsid w:val="007A6EB1"/>
    <w:rsid w:val="007A74BC"/>
    <w:rsid w:val="007B06AE"/>
    <w:rsid w:val="007B0A77"/>
    <w:rsid w:val="007B4A17"/>
    <w:rsid w:val="007B5A80"/>
    <w:rsid w:val="007B5E8A"/>
    <w:rsid w:val="007B5F8C"/>
    <w:rsid w:val="007B6C39"/>
    <w:rsid w:val="007B7D46"/>
    <w:rsid w:val="007C037A"/>
    <w:rsid w:val="007C2194"/>
    <w:rsid w:val="007C3E28"/>
    <w:rsid w:val="007C528E"/>
    <w:rsid w:val="007C5A7D"/>
    <w:rsid w:val="007C6567"/>
    <w:rsid w:val="007C68D5"/>
    <w:rsid w:val="007C6A0C"/>
    <w:rsid w:val="007D03BF"/>
    <w:rsid w:val="007D076A"/>
    <w:rsid w:val="007D1A80"/>
    <w:rsid w:val="007D1D3A"/>
    <w:rsid w:val="007D24A4"/>
    <w:rsid w:val="007D24F8"/>
    <w:rsid w:val="007D2617"/>
    <w:rsid w:val="007D4071"/>
    <w:rsid w:val="007D45AF"/>
    <w:rsid w:val="007D4FFF"/>
    <w:rsid w:val="007D59C4"/>
    <w:rsid w:val="007D6F24"/>
    <w:rsid w:val="007D7486"/>
    <w:rsid w:val="007D7EB1"/>
    <w:rsid w:val="007E03D6"/>
    <w:rsid w:val="007E080B"/>
    <w:rsid w:val="007E0A81"/>
    <w:rsid w:val="007E27BF"/>
    <w:rsid w:val="007E2B68"/>
    <w:rsid w:val="007E3F87"/>
    <w:rsid w:val="007E3FA7"/>
    <w:rsid w:val="007E4464"/>
    <w:rsid w:val="007E44F3"/>
    <w:rsid w:val="007E4665"/>
    <w:rsid w:val="007E582A"/>
    <w:rsid w:val="007E615E"/>
    <w:rsid w:val="007F0890"/>
    <w:rsid w:val="007F0CA7"/>
    <w:rsid w:val="007F20E1"/>
    <w:rsid w:val="007F2CF9"/>
    <w:rsid w:val="007F3B42"/>
    <w:rsid w:val="007F4101"/>
    <w:rsid w:val="007F4868"/>
    <w:rsid w:val="007F518F"/>
    <w:rsid w:val="007F691C"/>
    <w:rsid w:val="00800A08"/>
    <w:rsid w:val="008015B8"/>
    <w:rsid w:val="00802281"/>
    <w:rsid w:val="008022AC"/>
    <w:rsid w:val="0080248B"/>
    <w:rsid w:val="0080359E"/>
    <w:rsid w:val="0080498F"/>
    <w:rsid w:val="00804BD7"/>
    <w:rsid w:val="00804EC3"/>
    <w:rsid w:val="008063BB"/>
    <w:rsid w:val="00807AED"/>
    <w:rsid w:val="00807D91"/>
    <w:rsid w:val="00811B6C"/>
    <w:rsid w:val="00811B8D"/>
    <w:rsid w:val="00811C77"/>
    <w:rsid w:val="00811C8F"/>
    <w:rsid w:val="0081224F"/>
    <w:rsid w:val="0081279B"/>
    <w:rsid w:val="0081318D"/>
    <w:rsid w:val="00813E38"/>
    <w:rsid w:val="00814C03"/>
    <w:rsid w:val="00815365"/>
    <w:rsid w:val="00815C7D"/>
    <w:rsid w:val="0081604B"/>
    <w:rsid w:val="00816BB6"/>
    <w:rsid w:val="00816D7C"/>
    <w:rsid w:val="00817D52"/>
    <w:rsid w:val="008200B2"/>
    <w:rsid w:val="00820A68"/>
    <w:rsid w:val="00820BF5"/>
    <w:rsid w:val="00822838"/>
    <w:rsid w:val="00822E8C"/>
    <w:rsid w:val="00823E8A"/>
    <w:rsid w:val="008250BE"/>
    <w:rsid w:val="00825127"/>
    <w:rsid w:val="00825E95"/>
    <w:rsid w:val="00826359"/>
    <w:rsid w:val="008265C1"/>
    <w:rsid w:val="0082687B"/>
    <w:rsid w:val="008270F4"/>
    <w:rsid w:val="00827142"/>
    <w:rsid w:val="0083121F"/>
    <w:rsid w:val="00831860"/>
    <w:rsid w:val="00832473"/>
    <w:rsid w:val="00832BD5"/>
    <w:rsid w:val="00832C26"/>
    <w:rsid w:val="00833E44"/>
    <w:rsid w:val="00834542"/>
    <w:rsid w:val="00834F33"/>
    <w:rsid w:val="00835387"/>
    <w:rsid w:val="00835C2A"/>
    <w:rsid w:val="00836293"/>
    <w:rsid w:val="008363EF"/>
    <w:rsid w:val="008367EB"/>
    <w:rsid w:val="00836DF8"/>
    <w:rsid w:val="0083776A"/>
    <w:rsid w:val="0084092C"/>
    <w:rsid w:val="0084094E"/>
    <w:rsid w:val="00841811"/>
    <w:rsid w:val="00841995"/>
    <w:rsid w:val="0084239C"/>
    <w:rsid w:val="008425DC"/>
    <w:rsid w:val="008425E2"/>
    <w:rsid w:val="00842645"/>
    <w:rsid w:val="0084287C"/>
    <w:rsid w:val="00842BE0"/>
    <w:rsid w:val="00845D50"/>
    <w:rsid w:val="008460EA"/>
    <w:rsid w:val="00847833"/>
    <w:rsid w:val="00847EA6"/>
    <w:rsid w:val="008502B7"/>
    <w:rsid w:val="00850D67"/>
    <w:rsid w:val="00850E59"/>
    <w:rsid w:val="008512BE"/>
    <w:rsid w:val="008516A2"/>
    <w:rsid w:val="00851C91"/>
    <w:rsid w:val="00852C3C"/>
    <w:rsid w:val="00852FD4"/>
    <w:rsid w:val="0085368C"/>
    <w:rsid w:val="00853EC2"/>
    <w:rsid w:val="00855116"/>
    <w:rsid w:val="00855858"/>
    <w:rsid w:val="008560FE"/>
    <w:rsid w:val="0085634D"/>
    <w:rsid w:val="0085644F"/>
    <w:rsid w:val="00856A82"/>
    <w:rsid w:val="008575EA"/>
    <w:rsid w:val="008579BC"/>
    <w:rsid w:val="0086170F"/>
    <w:rsid w:val="0086242B"/>
    <w:rsid w:val="00863C1E"/>
    <w:rsid w:val="008645D7"/>
    <w:rsid w:val="00864BE3"/>
    <w:rsid w:val="00865F1D"/>
    <w:rsid w:val="008663FE"/>
    <w:rsid w:val="008665FA"/>
    <w:rsid w:val="00867049"/>
    <w:rsid w:val="00867661"/>
    <w:rsid w:val="00867CB3"/>
    <w:rsid w:val="00867CE4"/>
    <w:rsid w:val="0087014A"/>
    <w:rsid w:val="008709E1"/>
    <w:rsid w:val="00872847"/>
    <w:rsid w:val="00873302"/>
    <w:rsid w:val="008736D7"/>
    <w:rsid w:val="008737C4"/>
    <w:rsid w:val="00874617"/>
    <w:rsid w:val="00874AD3"/>
    <w:rsid w:val="008756B6"/>
    <w:rsid w:val="00876BF1"/>
    <w:rsid w:val="0088027C"/>
    <w:rsid w:val="00880752"/>
    <w:rsid w:val="00880B70"/>
    <w:rsid w:val="00882A05"/>
    <w:rsid w:val="00883607"/>
    <w:rsid w:val="00883CD5"/>
    <w:rsid w:val="00884519"/>
    <w:rsid w:val="00884BF1"/>
    <w:rsid w:val="0088525E"/>
    <w:rsid w:val="0088559E"/>
    <w:rsid w:val="00885AAF"/>
    <w:rsid w:val="00887367"/>
    <w:rsid w:val="00890ACF"/>
    <w:rsid w:val="00890B18"/>
    <w:rsid w:val="00890BDD"/>
    <w:rsid w:val="00891912"/>
    <w:rsid w:val="0089198B"/>
    <w:rsid w:val="0089214A"/>
    <w:rsid w:val="00893A17"/>
    <w:rsid w:val="00893BD9"/>
    <w:rsid w:val="00893EA0"/>
    <w:rsid w:val="00894A9A"/>
    <w:rsid w:val="0089782C"/>
    <w:rsid w:val="008A0B09"/>
    <w:rsid w:val="008A196B"/>
    <w:rsid w:val="008A1D9E"/>
    <w:rsid w:val="008A1E61"/>
    <w:rsid w:val="008A3578"/>
    <w:rsid w:val="008A4AE0"/>
    <w:rsid w:val="008A4D49"/>
    <w:rsid w:val="008A54C3"/>
    <w:rsid w:val="008A56C2"/>
    <w:rsid w:val="008A5FDD"/>
    <w:rsid w:val="008A6368"/>
    <w:rsid w:val="008A6564"/>
    <w:rsid w:val="008A6795"/>
    <w:rsid w:val="008A7562"/>
    <w:rsid w:val="008A761A"/>
    <w:rsid w:val="008B05F8"/>
    <w:rsid w:val="008B0817"/>
    <w:rsid w:val="008B0C80"/>
    <w:rsid w:val="008B1390"/>
    <w:rsid w:val="008B1497"/>
    <w:rsid w:val="008B2669"/>
    <w:rsid w:val="008B3E74"/>
    <w:rsid w:val="008B4861"/>
    <w:rsid w:val="008B49DE"/>
    <w:rsid w:val="008B4E7D"/>
    <w:rsid w:val="008B5A37"/>
    <w:rsid w:val="008B5B21"/>
    <w:rsid w:val="008B7E6F"/>
    <w:rsid w:val="008C11DE"/>
    <w:rsid w:val="008C12EA"/>
    <w:rsid w:val="008C21C3"/>
    <w:rsid w:val="008C21F7"/>
    <w:rsid w:val="008C2E11"/>
    <w:rsid w:val="008C3D59"/>
    <w:rsid w:val="008C41E8"/>
    <w:rsid w:val="008C4530"/>
    <w:rsid w:val="008C4EB2"/>
    <w:rsid w:val="008C4F6D"/>
    <w:rsid w:val="008C5355"/>
    <w:rsid w:val="008C7789"/>
    <w:rsid w:val="008D169A"/>
    <w:rsid w:val="008D2177"/>
    <w:rsid w:val="008D24DC"/>
    <w:rsid w:val="008D2603"/>
    <w:rsid w:val="008D3610"/>
    <w:rsid w:val="008D53AD"/>
    <w:rsid w:val="008D56D1"/>
    <w:rsid w:val="008D6863"/>
    <w:rsid w:val="008D6C9F"/>
    <w:rsid w:val="008D7172"/>
    <w:rsid w:val="008D7B4D"/>
    <w:rsid w:val="008E193F"/>
    <w:rsid w:val="008E39F1"/>
    <w:rsid w:val="008E3B6A"/>
    <w:rsid w:val="008E430D"/>
    <w:rsid w:val="008E4C2B"/>
    <w:rsid w:val="008E5578"/>
    <w:rsid w:val="008E5BC2"/>
    <w:rsid w:val="008E6887"/>
    <w:rsid w:val="008E6BD5"/>
    <w:rsid w:val="008E75F5"/>
    <w:rsid w:val="008E7968"/>
    <w:rsid w:val="008E7B13"/>
    <w:rsid w:val="008F00BD"/>
    <w:rsid w:val="008F0533"/>
    <w:rsid w:val="008F0C10"/>
    <w:rsid w:val="008F1359"/>
    <w:rsid w:val="008F21B6"/>
    <w:rsid w:val="008F2C1F"/>
    <w:rsid w:val="008F2D36"/>
    <w:rsid w:val="008F4107"/>
    <w:rsid w:val="008F4497"/>
    <w:rsid w:val="008F4842"/>
    <w:rsid w:val="008F4851"/>
    <w:rsid w:val="008F4EA2"/>
    <w:rsid w:val="008F5394"/>
    <w:rsid w:val="008F58A6"/>
    <w:rsid w:val="008F65D4"/>
    <w:rsid w:val="008F75FE"/>
    <w:rsid w:val="0090042D"/>
    <w:rsid w:val="00900CC5"/>
    <w:rsid w:val="00900F05"/>
    <w:rsid w:val="00901185"/>
    <w:rsid w:val="0090166B"/>
    <w:rsid w:val="00901D6A"/>
    <w:rsid w:val="00901E08"/>
    <w:rsid w:val="009024E7"/>
    <w:rsid w:val="00902783"/>
    <w:rsid w:val="00903618"/>
    <w:rsid w:val="00903CBD"/>
    <w:rsid w:val="00903EF2"/>
    <w:rsid w:val="00904F26"/>
    <w:rsid w:val="009051AB"/>
    <w:rsid w:val="009069D4"/>
    <w:rsid w:val="00907821"/>
    <w:rsid w:val="00907E3A"/>
    <w:rsid w:val="00910686"/>
    <w:rsid w:val="00911311"/>
    <w:rsid w:val="00911583"/>
    <w:rsid w:val="00911C9C"/>
    <w:rsid w:val="00912EBF"/>
    <w:rsid w:val="009132CC"/>
    <w:rsid w:val="00913C4A"/>
    <w:rsid w:val="009140C6"/>
    <w:rsid w:val="009143EB"/>
    <w:rsid w:val="00914736"/>
    <w:rsid w:val="00914ED9"/>
    <w:rsid w:val="009150DF"/>
    <w:rsid w:val="00915FFB"/>
    <w:rsid w:val="009164E2"/>
    <w:rsid w:val="00916867"/>
    <w:rsid w:val="00920D63"/>
    <w:rsid w:val="0092132F"/>
    <w:rsid w:val="0092305B"/>
    <w:rsid w:val="0092350A"/>
    <w:rsid w:val="00924043"/>
    <w:rsid w:val="009242AB"/>
    <w:rsid w:val="0092440A"/>
    <w:rsid w:val="00924570"/>
    <w:rsid w:val="0092507D"/>
    <w:rsid w:val="009253A1"/>
    <w:rsid w:val="00926FB9"/>
    <w:rsid w:val="0092765F"/>
    <w:rsid w:val="009305D2"/>
    <w:rsid w:val="00930789"/>
    <w:rsid w:val="0093181F"/>
    <w:rsid w:val="009318F9"/>
    <w:rsid w:val="00932071"/>
    <w:rsid w:val="00933146"/>
    <w:rsid w:val="0093390B"/>
    <w:rsid w:val="009347DD"/>
    <w:rsid w:val="00934E7D"/>
    <w:rsid w:val="00934F3F"/>
    <w:rsid w:val="00935A92"/>
    <w:rsid w:val="00935D90"/>
    <w:rsid w:val="00936CFE"/>
    <w:rsid w:val="00937A7C"/>
    <w:rsid w:val="00942496"/>
    <w:rsid w:val="00943297"/>
    <w:rsid w:val="0094363A"/>
    <w:rsid w:val="00943DFB"/>
    <w:rsid w:val="0094400F"/>
    <w:rsid w:val="00944528"/>
    <w:rsid w:val="00944EEF"/>
    <w:rsid w:val="00945845"/>
    <w:rsid w:val="00945B1E"/>
    <w:rsid w:val="00945C9B"/>
    <w:rsid w:val="009466F1"/>
    <w:rsid w:val="0094749C"/>
    <w:rsid w:val="0095161E"/>
    <w:rsid w:val="009517AA"/>
    <w:rsid w:val="00951DEB"/>
    <w:rsid w:val="00952263"/>
    <w:rsid w:val="0095385F"/>
    <w:rsid w:val="00954433"/>
    <w:rsid w:val="009555F1"/>
    <w:rsid w:val="00955CA4"/>
    <w:rsid w:val="00955FFE"/>
    <w:rsid w:val="00957FEA"/>
    <w:rsid w:val="009609B2"/>
    <w:rsid w:val="00961564"/>
    <w:rsid w:val="00961E10"/>
    <w:rsid w:val="00961EA1"/>
    <w:rsid w:val="0096212E"/>
    <w:rsid w:val="00962A56"/>
    <w:rsid w:val="00963515"/>
    <w:rsid w:val="0096463D"/>
    <w:rsid w:val="009655B2"/>
    <w:rsid w:val="00965659"/>
    <w:rsid w:val="009665D9"/>
    <w:rsid w:val="009670AD"/>
    <w:rsid w:val="00967CD9"/>
    <w:rsid w:val="009705CB"/>
    <w:rsid w:val="009727B6"/>
    <w:rsid w:val="00972BF8"/>
    <w:rsid w:val="0097415C"/>
    <w:rsid w:val="00974D9C"/>
    <w:rsid w:val="00975E1C"/>
    <w:rsid w:val="0097620F"/>
    <w:rsid w:val="00976902"/>
    <w:rsid w:val="00976BA5"/>
    <w:rsid w:val="00976BCB"/>
    <w:rsid w:val="00976DCE"/>
    <w:rsid w:val="009802E3"/>
    <w:rsid w:val="0098036E"/>
    <w:rsid w:val="00981C17"/>
    <w:rsid w:val="0098313D"/>
    <w:rsid w:val="0098364B"/>
    <w:rsid w:val="00983727"/>
    <w:rsid w:val="009839D0"/>
    <w:rsid w:val="00984715"/>
    <w:rsid w:val="00984D68"/>
    <w:rsid w:val="009861CE"/>
    <w:rsid w:val="00986695"/>
    <w:rsid w:val="00987874"/>
    <w:rsid w:val="009879E4"/>
    <w:rsid w:val="00987A96"/>
    <w:rsid w:val="00990084"/>
    <w:rsid w:val="00991244"/>
    <w:rsid w:val="009914E5"/>
    <w:rsid w:val="00991910"/>
    <w:rsid w:val="00992BE5"/>
    <w:rsid w:val="00993091"/>
    <w:rsid w:val="009948BE"/>
    <w:rsid w:val="00994A3E"/>
    <w:rsid w:val="0099655A"/>
    <w:rsid w:val="00996693"/>
    <w:rsid w:val="009968F0"/>
    <w:rsid w:val="00997C27"/>
    <w:rsid w:val="009A0043"/>
    <w:rsid w:val="009A1BA3"/>
    <w:rsid w:val="009A1D13"/>
    <w:rsid w:val="009A1F42"/>
    <w:rsid w:val="009A2C4D"/>
    <w:rsid w:val="009A5B4E"/>
    <w:rsid w:val="009A647C"/>
    <w:rsid w:val="009A6642"/>
    <w:rsid w:val="009A66F1"/>
    <w:rsid w:val="009A69B6"/>
    <w:rsid w:val="009A7018"/>
    <w:rsid w:val="009A70A7"/>
    <w:rsid w:val="009A746E"/>
    <w:rsid w:val="009A7718"/>
    <w:rsid w:val="009B11D4"/>
    <w:rsid w:val="009B184C"/>
    <w:rsid w:val="009B1CC3"/>
    <w:rsid w:val="009B1FBC"/>
    <w:rsid w:val="009B23C5"/>
    <w:rsid w:val="009B27F2"/>
    <w:rsid w:val="009B2A15"/>
    <w:rsid w:val="009B45DC"/>
    <w:rsid w:val="009B49C3"/>
    <w:rsid w:val="009B4D77"/>
    <w:rsid w:val="009B4E22"/>
    <w:rsid w:val="009B50C9"/>
    <w:rsid w:val="009B5371"/>
    <w:rsid w:val="009B5E18"/>
    <w:rsid w:val="009B6096"/>
    <w:rsid w:val="009B75CB"/>
    <w:rsid w:val="009B7AF6"/>
    <w:rsid w:val="009C07FF"/>
    <w:rsid w:val="009C0A8E"/>
    <w:rsid w:val="009C1F5C"/>
    <w:rsid w:val="009C404B"/>
    <w:rsid w:val="009C4822"/>
    <w:rsid w:val="009C52B3"/>
    <w:rsid w:val="009C592C"/>
    <w:rsid w:val="009C6DB0"/>
    <w:rsid w:val="009D04D5"/>
    <w:rsid w:val="009D0949"/>
    <w:rsid w:val="009D0BB1"/>
    <w:rsid w:val="009D10F7"/>
    <w:rsid w:val="009D2033"/>
    <w:rsid w:val="009D290C"/>
    <w:rsid w:val="009D3158"/>
    <w:rsid w:val="009D3629"/>
    <w:rsid w:val="009D392A"/>
    <w:rsid w:val="009D3A7A"/>
    <w:rsid w:val="009D5B0A"/>
    <w:rsid w:val="009D5D03"/>
    <w:rsid w:val="009D6B53"/>
    <w:rsid w:val="009E0333"/>
    <w:rsid w:val="009E0568"/>
    <w:rsid w:val="009E0667"/>
    <w:rsid w:val="009E0F39"/>
    <w:rsid w:val="009E17D5"/>
    <w:rsid w:val="009E217F"/>
    <w:rsid w:val="009E2F50"/>
    <w:rsid w:val="009E3300"/>
    <w:rsid w:val="009E4F07"/>
    <w:rsid w:val="009E5446"/>
    <w:rsid w:val="009E55AE"/>
    <w:rsid w:val="009E5FEC"/>
    <w:rsid w:val="009E634E"/>
    <w:rsid w:val="009E64AC"/>
    <w:rsid w:val="009E650B"/>
    <w:rsid w:val="009E65BC"/>
    <w:rsid w:val="009E6A50"/>
    <w:rsid w:val="009E6E41"/>
    <w:rsid w:val="009E6FAB"/>
    <w:rsid w:val="009F019F"/>
    <w:rsid w:val="009F2609"/>
    <w:rsid w:val="009F2D3F"/>
    <w:rsid w:val="009F3714"/>
    <w:rsid w:val="009F4A57"/>
    <w:rsid w:val="009F54CE"/>
    <w:rsid w:val="009F59B0"/>
    <w:rsid w:val="009F6BD7"/>
    <w:rsid w:val="009F709C"/>
    <w:rsid w:val="009F76F2"/>
    <w:rsid w:val="009F79F3"/>
    <w:rsid w:val="009F7F39"/>
    <w:rsid w:val="009F7FC1"/>
    <w:rsid w:val="00A00070"/>
    <w:rsid w:val="00A00BBF"/>
    <w:rsid w:val="00A020E5"/>
    <w:rsid w:val="00A03645"/>
    <w:rsid w:val="00A04EBF"/>
    <w:rsid w:val="00A0595C"/>
    <w:rsid w:val="00A07FE9"/>
    <w:rsid w:val="00A100F4"/>
    <w:rsid w:val="00A1116C"/>
    <w:rsid w:val="00A11728"/>
    <w:rsid w:val="00A11D5D"/>
    <w:rsid w:val="00A11FBD"/>
    <w:rsid w:val="00A12092"/>
    <w:rsid w:val="00A1404F"/>
    <w:rsid w:val="00A14FEC"/>
    <w:rsid w:val="00A15E37"/>
    <w:rsid w:val="00A16A37"/>
    <w:rsid w:val="00A16A74"/>
    <w:rsid w:val="00A20430"/>
    <w:rsid w:val="00A204C9"/>
    <w:rsid w:val="00A20601"/>
    <w:rsid w:val="00A2083F"/>
    <w:rsid w:val="00A21D63"/>
    <w:rsid w:val="00A22178"/>
    <w:rsid w:val="00A22E5E"/>
    <w:rsid w:val="00A237A1"/>
    <w:rsid w:val="00A24A09"/>
    <w:rsid w:val="00A25CB9"/>
    <w:rsid w:val="00A25E39"/>
    <w:rsid w:val="00A27DEE"/>
    <w:rsid w:val="00A3108C"/>
    <w:rsid w:val="00A31363"/>
    <w:rsid w:val="00A32888"/>
    <w:rsid w:val="00A32F78"/>
    <w:rsid w:val="00A33128"/>
    <w:rsid w:val="00A346C9"/>
    <w:rsid w:val="00A35ACD"/>
    <w:rsid w:val="00A36DBD"/>
    <w:rsid w:val="00A374AC"/>
    <w:rsid w:val="00A40211"/>
    <w:rsid w:val="00A40C2F"/>
    <w:rsid w:val="00A42DD2"/>
    <w:rsid w:val="00A44D3E"/>
    <w:rsid w:val="00A44FC4"/>
    <w:rsid w:val="00A47892"/>
    <w:rsid w:val="00A47903"/>
    <w:rsid w:val="00A5019B"/>
    <w:rsid w:val="00A50A57"/>
    <w:rsid w:val="00A519B2"/>
    <w:rsid w:val="00A52FC7"/>
    <w:rsid w:val="00A53040"/>
    <w:rsid w:val="00A53590"/>
    <w:rsid w:val="00A5363A"/>
    <w:rsid w:val="00A54D49"/>
    <w:rsid w:val="00A56A4F"/>
    <w:rsid w:val="00A607D7"/>
    <w:rsid w:val="00A609B0"/>
    <w:rsid w:val="00A613E8"/>
    <w:rsid w:val="00A62702"/>
    <w:rsid w:val="00A62AB8"/>
    <w:rsid w:val="00A632B8"/>
    <w:rsid w:val="00A63A26"/>
    <w:rsid w:val="00A648D0"/>
    <w:rsid w:val="00A64AAD"/>
    <w:rsid w:val="00A64CDA"/>
    <w:rsid w:val="00A660A8"/>
    <w:rsid w:val="00A664A7"/>
    <w:rsid w:val="00A701B0"/>
    <w:rsid w:val="00A70A1D"/>
    <w:rsid w:val="00A718AF"/>
    <w:rsid w:val="00A72562"/>
    <w:rsid w:val="00A7301A"/>
    <w:rsid w:val="00A74825"/>
    <w:rsid w:val="00A74F66"/>
    <w:rsid w:val="00A750AC"/>
    <w:rsid w:val="00A76127"/>
    <w:rsid w:val="00A767C2"/>
    <w:rsid w:val="00A77DAB"/>
    <w:rsid w:val="00A77E17"/>
    <w:rsid w:val="00A8011C"/>
    <w:rsid w:val="00A80D11"/>
    <w:rsid w:val="00A81958"/>
    <w:rsid w:val="00A8302D"/>
    <w:rsid w:val="00A83065"/>
    <w:rsid w:val="00A845DF"/>
    <w:rsid w:val="00A85762"/>
    <w:rsid w:val="00A86340"/>
    <w:rsid w:val="00A87BE3"/>
    <w:rsid w:val="00A911D5"/>
    <w:rsid w:val="00A9167B"/>
    <w:rsid w:val="00A91767"/>
    <w:rsid w:val="00A91995"/>
    <w:rsid w:val="00A9406D"/>
    <w:rsid w:val="00A943BB"/>
    <w:rsid w:val="00A94A0F"/>
    <w:rsid w:val="00A94ACF"/>
    <w:rsid w:val="00A957FC"/>
    <w:rsid w:val="00A95D56"/>
    <w:rsid w:val="00A96847"/>
    <w:rsid w:val="00A97073"/>
    <w:rsid w:val="00A97DB6"/>
    <w:rsid w:val="00AA2405"/>
    <w:rsid w:val="00AA2AD1"/>
    <w:rsid w:val="00AA2B63"/>
    <w:rsid w:val="00AA2E11"/>
    <w:rsid w:val="00AA309D"/>
    <w:rsid w:val="00AA47D6"/>
    <w:rsid w:val="00AA5C05"/>
    <w:rsid w:val="00AA68F7"/>
    <w:rsid w:val="00AB0488"/>
    <w:rsid w:val="00AB0785"/>
    <w:rsid w:val="00AB0C51"/>
    <w:rsid w:val="00AB169F"/>
    <w:rsid w:val="00AB346F"/>
    <w:rsid w:val="00AB5172"/>
    <w:rsid w:val="00AB5572"/>
    <w:rsid w:val="00AB669B"/>
    <w:rsid w:val="00AB6A12"/>
    <w:rsid w:val="00AB7693"/>
    <w:rsid w:val="00AB77A4"/>
    <w:rsid w:val="00AB79CC"/>
    <w:rsid w:val="00AB7B0B"/>
    <w:rsid w:val="00AC00A7"/>
    <w:rsid w:val="00AC0334"/>
    <w:rsid w:val="00AC0480"/>
    <w:rsid w:val="00AC094F"/>
    <w:rsid w:val="00AC0F2A"/>
    <w:rsid w:val="00AC2C98"/>
    <w:rsid w:val="00AC4D86"/>
    <w:rsid w:val="00AC56EA"/>
    <w:rsid w:val="00AD04D2"/>
    <w:rsid w:val="00AD1255"/>
    <w:rsid w:val="00AD1B98"/>
    <w:rsid w:val="00AD1CBB"/>
    <w:rsid w:val="00AD21B5"/>
    <w:rsid w:val="00AD2BA4"/>
    <w:rsid w:val="00AD3473"/>
    <w:rsid w:val="00AD37B5"/>
    <w:rsid w:val="00AD3F98"/>
    <w:rsid w:val="00AD4876"/>
    <w:rsid w:val="00AD51DB"/>
    <w:rsid w:val="00AD5FDA"/>
    <w:rsid w:val="00AD69F5"/>
    <w:rsid w:val="00AD7EB9"/>
    <w:rsid w:val="00AE23A6"/>
    <w:rsid w:val="00AE2D8C"/>
    <w:rsid w:val="00AE4FA3"/>
    <w:rsid w:val="00AE7B1D"/>
    <w:rsid w:val="00AF04C1"/>
    <w:rsid w:val="00AF12C1"/>
    <w:rsid w:val="00AF1CAC"/>
    <w:rsid w:val="00AF1D27"/>
    <w:rsid w:val="00AF2DB3"/>
    <w:rsid w:val="00AF3130"/>
    <w:rsid w:val="00AF3CD0"/>
    <w:rsid w:val="00AF4568"/>
    <w:rsid w:val="00AF45E4"/>
    <w:rsid w:val="00AF4AC3"/>
    <w:rsid w:val="00AF4AD6"/>
    <w:rsid w:val="00AF57D0"/>
    <w:rsid w:val="00AF6C7E"/>
    <w:rsid w:val="00AF7044"/>
    <w:rsid w:val="00AF781E"/>
    <w:rsid w:val="00AF7AD7"/>
    <w:rsid w:val="00B023C0"/>
    <w:rsid w:val="00B023FC"/>
    <w:rsid w:val="00B02A6F"/>
    <w:rsid w:val="00B02CA3"/>
    <w:rsid w:val="00B033BB"/>
    <w:rsid w:val="00B034E1"/>
    <w:rsid w:val="00B03CAA"/>
    <w:rsid w:val="00B044DB"/>
    <w:rsid w:val="00B04809"/>
    <w:rsid w:val="00B04F53"/>
    <w:rsid w:val="00B069B8"/>
    <w:rsid w:val="00B06C1A"/>
    <w:rsid w:val="00B10D4D"/>
    <w:rsid w:val="00B1183C"/>
    <w:rsid w:val="00B11A25"/>
    <w:rsid w:val="00B11A7D"/>
    <w:rsid w:val="00B126BE"/>
    <w:rsid w:val="00B13452"/>
    <w:rsid w:val="00B14988"/>
    <w:rsid w:val="00B158AC"/>
    <w:rsid w:val="00B15E8F"/>
    <w:rsid w:val="00B16388"/>
    <w:rsid w:val="00B16B2A"/>
    <w:rsid w:val="00B16E81"/>
    <w:rsid w:val="00B17953"/>
    <w:rsid w:val="00B205F1"/>
    <w:rsid w:val="00B20A17"/>
    <w:rsid w:val="00B20A19"/>
    <w:rsid w:val="00B20B6A"/>
    <w:rsid w:val="00B22362"/>
    <w:rsid w:val="00B22E95"/>
    <w:rsid w:val="00B2411D"/>
    <w:rsid w:val="00B24EDF"/>
    <w:rsid w:val="00B26BC7"/>
    <w:rsid w:val="00B26CC4"/>
    <w:rsid w:val="00B32DA8"/>
    <w:rsid w:val="00B33E17"/>
    <w:rsid w:val="00B348E2"/>
    <w:rsid w:val="00B3598F"/>
    <w:rsid w:val="00B35A31"/>
    <w:rsid w:val="00B35A61"/>
    <w:rsid w:val="00B368D7"/>
    <w:rsid w:val="00B37D49"/>
    <w:rsid w:val="00B40573"/>
    <w:rsid w:val="00B406B8"/>
    <w:rsid w:val="00B40BAA"/>
    <w:rsid w:val="00B41455"/>
    <w:rsid w:val="00B41950"/>
    <w:rsid w:val="00B41D10"/>
    <w:rsid w:val="00B41DBE"/>
    <w:rsid w:val="00B42901"/>
    <w:rsid w:val="00B4348B"/>
    <w:rsid w:val="00B4433D"/>
    <w:rsid w:val="00B449D4"/>
    <w:rsid w:val="00B46116"/>
    <w:rsid w:val="00B47C0D"/>
    <w:rsid w:val="00B47D71"/>
    <w:rsid w:val="00B51158"/>
    <w:rsid w:val="00B5133F"/>
    <w:rsid w:val="00B524C1"/>
    <w:rsid w:val="00B52A6A"/>
    <w:rsid w:val="00B52CC7"/>
    <w:rsid w:val="00B53AA0"/>
    <w:rsid w:val="00B53BAB"/>
    <w:rsid w:val="00B54354"/>
    <w:rsid w:val="00B563FF"/>
    <w:rsid w:val="00B5670B"/>
    <w:rsid w:val="00B5703E"/>
    <w:rsid w:val="00B5712D"/>
    <w:rsid w:val="00B601D6"/>
    <w:rsid w:val="00B6028A"/>
    <w:rsid w:val="00B60747"/>
    <w:rsid w:val="00B6083A"/>
    <w:rsid w:val="00B60CA2"/>
    <w:rsid w:val="00B60EC7"/>
    <w:rsid w:val="00B6125E"/>
    <w:rsid w:val="00B61FB4"/>
    <w:rsid w:val="00B62009"/>
    <w:rsid w:val="00B62175"/>
    <w:rsid w:val="00B621CA"/>
    <w:rsid w:val="00B62C17"/>
    <w:rsid w:val="00B62C73"/>
    <w:rsid w:val="00B652DD"/>
    <w:rsid w:val="00B6542C"/>
    <w:rsid w:val="00B6649E"/>
    <w:rsid w:val="00B66F1C"/>
    <w:rsid w:val="00B67318"/>
    <w:rsid w:val="00B67838"/>
    <w:rsid w:val="00B67BF5"/>
    <w:rsid w:val="00B705EE"/>
    <w:rsid w:val="00B711EF"/>
    <w:rsid w:val="00B7186C"/>
    <w:rsid w:val="00B72305"/>
    <w:rsid w:val="00B726CB"/>
    <w:rsid w:val="00B73BF9"/>
    <w:rsid w:val="00B73E0F"/>
    <w:rsid w:val="00B76A22"/>
    <w:rsid w:val="00B77B37"/>
    <w:rsid w:val="00B80095"/>
    <w:rsid w:val="00B80C42"/>
    <w:rsid w:val="00B81713"/>
    <w:rsid w:val="00B81F5B"/>
    <w:rsid w:val="00B8293A"/>
    <w:rsid w:val="00B82C7F"/>
    <w:rsid w:val="00B82D63"/>
    <w:rsid w:val="00B83783"/>
    <w:rsid w:val="00B8495B"/>
    <w:rsid w:val="00B85696"/>
    <w:rsid w:val="00B8571E"/>
    <w:rsid w:val="00B861E7"/>
    <w:rsid w:val="00B8662C"/>
    <w:rsid w:val="00B878B6"/>
    <w:rsid w:val="00B87D74"/>
    <w:rsid w:val="00B90D7E"/>
    <w:rsid w:val="00B92613"/>
    <w:rsid w:val="00B92D5A"/>
    <w:rsid w:val="00B947F9"/>
    <w:rsid w:val="00B95505"/>
    <w:rsid w:val="00B95721"/>
    <w:rsid w:val="00B95E63"/>
    <w:rsid w:val="00B95FE2"/>
    <w:rsid w:val="00B96244"/>
    <w:rsid w:val="00B96BE4"/>
    <w:rsid w:val="00B97168"/>
    <w:rsid w:val="00B9741F"/>
    <w:rsid w:val="00B9777B"/>
    <w:rsid w:val="00BA0970"/>
    <w:rsid w:val="00BA13B0"/>
    <w:rsid w:val="00BA1DBC"/>
    <w:rsid w:val="00BA1E00"/>
    <w:rsid w:val="00BA234E"/>
    <w:rsid w:val="00BA2A93"/>
    <w:rsid w:val="00BA2B13"/>
    <w:rsid w:val="00BA2C48"/>
    <w:rsid w:val="00BA2F4F"/>
    <w:rsid w:val="00BA2FAF"/>
    <w:rsid w:val="00BA37E1"/>
    <w:rsid w:val="00BA4772"/>
    <w:rsid w:val="00BA4CD9"/>
    <w:rsid w:val="00BA64C4"/>
    <w:rsid w:val="00BA663C"/>
    <w:rsid w:val="00BA6B8F"/>
    <w:rsid w:val="00BB064E"/>
    <w:rsid w:val="00BB099C"/>
    <w:rsid w:val="00BB24F1"/>
    <w:rsid w:val="00BB2794"/>
    <w:rsid w:val="00BB37B3"/>
    <w:rsid w:val="00BB3B2E"/>
    <w:rsid w:val="00BB4063"/>
    <w:rsid w:val="00BB4452"/>
    <w:rsid w:val="00BB4C97"/>
    <w:rsid w:val="00BB681A"/>
    <w:rsid w:val="00BB6EF3"/>
    <w:rsid w:val="00BB727B"/>
    <w:rsid w:val="00BB796A"/>
    <w:rsid w:val="00BB799D"/>
    <w:rsid w:val="00BB7A3B"/>
    <w:rsid w:val="00BC0315"/>
    <w:rsid w:val="00BC0FA2"/>
    <w:rsid w:val="00BC20DE"/>
    <w:rsid w:val="00BC278E"/>
    <w:rsid w:val="00BC2CE8"/>
    <w:rsid w:val="00BC2E22"/>
    <w:rsid w:val="00BC3504"/>
    <w:rsid w:val="00BC36AD"/>
    <w:rsid w:val="00BC37B6"/>
    <w:rsid w:val="00BC39A2"/>
    <w:rsid w:val="00BC4CC9"/>
    <w:rsid w:val="00BC5612"/>
    <w:rsid w:val="00BC5822"/>
    <w:rsid w:val="00BC589A"/>
    <w:rsid w:val="00BC5F00"/>
    <w:rsid w:val="00BC6103"/>
    <w:rsid w:val="00BC61F8"/>
    <w:rsid w:val="00BC6D85"/>
    <w:rsid w:val="00BC708A"/>
    <w:rsid w:val="00BC7306"/>
    <w:rsid w:val="00BD0513"/>
    <w:rsid w:val="00BD0899"/>
    <w:rsid w:val="00BD0AE1"/>
    <w:rsid w:val="00BD222C"/>
    <w:rsid w:val="00BD2EE3"/>
    <w:rsid w:val="00BD3D72"/>
    <w:rsid w:val="00BD3FCF"/>
    <w:rsid w:val="00BD4F5A"/>
    <w:rsid w:val="00BD6247"/>
    <w:rsid w:val="00BD6C49"/>
    <w:rsid w:val="00BD6F15"/>
    <w:rsid w:val="00BD7236"/>
    <w:rsid w:val="00BD793F"/>
    <w:rsid w:val="00BD7C4D"/>
    <w:rsid w:val="00BE01E1"/>
    <w:rsid w:val="00BE054C"/>
    <w:rsid w:val="00BE05FA"/>
    <w:rsid w:val="00BE1D2F"/>
    <w:rsid w:val="00BE1D7B"/>
    <w:rsid w:val="00BE1E19"/>
    <w:rsid w:val="00BE2405"/>
    <w:rsid w:val="00BE2622"/>
    <w:rsid w:val="00BE3652"/>
    <w:rsid w:val="00BE4314"/>
    <w:rsid w:val="00BE4464"/>
    <w:rsid w:val="00BE459C"/>
    <w:rsid w:val="00BE5CAF"/>
    <w:rsid w:val="00BE6E41"/>
    <w:rsid w:val="00BE6E62"/>
    <w:rsid w:val="00BE7007"/>
    <w:rsid w:val="00BF0D88"/>
    <w:rsid w:val="00BF1376"/>
    <w:rsid w:val="00BF2D2F"/>
    <w:rsid w:val="00BF2FED"/>
    <w:rsid w:val="00BF3B36"/>
    <w:rsid w:val="00BF3E5B"/>
    <w:rsid w:val="00BF4204"/>
    <w:rsid w:val="00BF48EB"/>
    <w:rsid w:val="00BF49E0"/>
    <w:rsid w:val="00BF5028"/>
    <w:rsid w:val="00BF5936"/>
    <w:rsid w:val="00BF6FD1"/>
    <w:rsid w:val="00BF71B1"/>
    <w:rsid w:val="00BF72D7"/>
    <w:rsid w:val="00BF73AE"/>
    <w:rsid w:val="00BF7B21"/>
    <w:rsid w:val="00C0008F"/>
    <w:rsid w:val="00C01354"/>
    <w:rsid w:val="00C0241E"/>
    <w:rsid w:val="00C03CA3"/>
    <w:rsid w:val="00C05665"/>
    <w:rsid w:val="00C06E53"/>
    <w:rsid w:val="00C079E7"/>
    <w:rsid w:val="00C1037E"/>
    <w:rsid w:val="00C10669"/>
    <w:rsid w:val="00C14F38"/>
    <w:rsid w:val="00C161D5"/>
    <w:rsid w:val="00C17676"/>
    <w:rsid w:val="00C209F6"/>
    <w:rsid w:val="00C22770"/>
    <w:rsid w:val="00C23A52"/>
    <w:rsid w:val="00C23E7B"/>
    <w:rsid w:val="00C24263"/>
    <w:rsid w:val="00C24992"/>
    <w:rsid w:val="00C249DB"/>
    <w:rsid w:val="00C24C6C"/>
    <w:rsid w:val="00C2512E"/>
    <w:rsid w:val="00C256E6"/>
    <w:rsid w:val="00C25B36"/>
    <w:rsid w:val="00C26647"/>
    <w:rsid w:val="00C27C72"/>
    <w:rsid w:val="00C303A9"/>
    <w:rsid w:val="00C31B28"/>
    <w:rsid w:val="00C334CF"/>
    <w:rsid w:val="00C33838"/>
    <w:rsid w:val="00C33C5D"/>
    <w:rsid w:val="00C33C97"/>
    <w:rsid w:val="00C34B25"/>
    <w:rsid w:val="00C359E3"/>
    <w:rsid w:val="00C3653B"/>
    <w:rsid w:val="00C376FA"/>
    <w:rsid w:val="00C377D5"/>
    <w:rsid w:val="00C37D5F"/>
    <w:rsid w:val="00C40EC9"/>
    <w:rsid w:val="00C41CCD"/>
    <w:rsid w:val="00C429BB"/>
    <w:rsid w:val="00C43536"/>
    <w:rsid w:val="00C44275"/>
    <w:rsid w:val="00C445F0"/>
    <w:rsid w:val="00C44F7B"/>
    <w:rsid w:val="00C4644D"/>
    <w:rsid w:val="00C466E1"/>
    <w:rsid w:val="00C469C2"/>
    <w:rsid w:val="00C5070A"/>
    <w:rsid w:val="00C5168B"/>
    <w:rsid w:val="00C52948"/>
    <w:rsid w:val="00C532FE"/>
    <w:rsid w:val="00C53BAE"/>
    <w:rsid w:val="00C546E6"/>
    <w:rsid w:val="00C54A1D"/>
    <w:rsid w:val="00C5605F"/>
    <w:rsid w:val="00C560F9"/>
    <w:rsid w:val="00C56969"/>
    <w:rsid w:val="00C56D50"/>
    <w:rsid w:val="00C56D88"/>
    <w:rsid w:val="00C572BC"/>
    <w:rsid w:val="00C57649"/>
    <w:rsid w:val="00C577F0"/>
    <w:rsid w:val="00C60955"/>
    <w:rsid w:val="00C60C5E"/>
    <w:rsid w:val="00C61825"/>
    <w:rsid w:val="00C61CF4"/>
    <w:rsid w:val="00C61ED3"/>
    <w:rsid w:val="00C64195"/>
    <w:rsid w:val="00C645F3"/>
    <w:rsid w:val="00C64E4D"/>
    <w:rsid w:val="00C65774"/>
    <w:rsid w:val="00C65B72"/>
    <w:rsid w:val="00C70170"/>
    <w:rsid w:val="00C70E25"/>
    <w:rsid w:val="00C72AB0"/>
    <w:rsid w:val="00C72FF5"/>
    <w:rsid w:val="00C741CB"/>
    <w:rsid w:val="00C743C0"/>
    <w:rsid w:val="00C75594"/>
    <w:rsid w:val="00C75749"/>
    <w:rsid w:val="00C75A13"/>
    <w:rsid w:val="00C764EA"/>
    <w:rsid w:val="00C767A1"/>
    <w:rsid w:val="00C76B75"/>
    <w:rsid w:val="00C76E31"/>
    <w:rsid w:val="00C770B2"/>
    <w:rsid w:val="00C774F1"/>
    <w:rsid w:val="00C77938"/>
    <w:rsid w:val="00C800E6"/>
    <w:rsid w:val="00C804B1"/>
    <w:rsid w:val="00C80B8C"/>
    <w:rsid w:val="00C8155C"/>
    <w:rsid w:val="00C82216"/>
    <w:rsid w:val="00C82997"/>
    <w:rsid w:val="00C84DBC"/>
    <w:rsid w:val="00C8565D"/>
    <w:rsid w:val="00C86140"/>
    <w:rsid w:val="00C871E0"/>
    <w:rsid w:val="00C906C1"/>
    <w:rsid w:val="00C90991"/>
    <w:rsid w:val="00C92180"/>
    <w:rsid w:val="00C93347"/>
    <w:rsid w:val="00C93700"/>
    <w:rsid w:val="00C939A6"/>
    <w:rsid w:val="00C94A47"/>
    <w:rsid w:val="00C95141"/>
    <w:rsid w:val="00C954D2"/>
    <w:rsid w:val="00C973CA"/>
    <w:rsid w:val="00C977D9"/>
    <w:rsid w:val="00C979D8"/>
    <w:rsid w:val="00C97D10"/>
    <w:rsid w:val="00CA032C"/>
    <w:rsid w:val="00CA071E"/>
    <w:rsid w:val="00CA1C67"/>
    <w:rsid w:val="00CA1DFF"/>
    <w:rsid w:val="00CA1EE7"/>
    <w:rsid w:val="00CA4057"/>
    <w:rsid w:val="00CA50E9"/>
    <w:rsid w:val="00CA5160"/>
    <w:rsid w:val="00CA5C1D"/>
    <w:rsid w:val="00CA69B0"/>
    <w:rsid w:val="00CA742A"/>
    <w:rsid w:val="00CA7B4A"/>
    <w:rsid w:val="00CB06B3"/>
    <w:rsid w:val="00CB0AAC"/>
    <w:rsid w:val="00CB1067"/>
    <w:rsid w:val="00CB1889"/>
    <w:rsid w:val="00CB207C"/>
    <w:rsid w:val="00CB37B3"/>
    <w:rsid w:val="00CB39CA"/>
    <w:rsid w:val="00CB4298"/>
    <w:rsid w:val="00CB49CB"/>
    <w:rsid w:val="00CB52B0"/>
    <w:rsid w:val="00CB56DE"/>
    <w:rsid w:val="00CB5C29"/>
    <w:rsid w:val="00CB64B9"/>
    <w:rsid w:val="00CB7030"/>
    <w:rsid w:val="00CB7684"/>
    <w:rsid w:val="00CB7F3A"/>
    <w:rsid w:val="00CC2093"/>
    <w:rsid w:val="00CC26DC"/>
    <w:rsid w:val="00CC2995"/>
    <w:rsid w:val="00CC33A7"/>
    <w:rsid w:val="00CC3A6C"/>
    <w:rsid w:val="00CC4003"/>
    <w:rsid w:val="00CC4030"/>
    <w:rsid w:val="00CC5038"/>
    <w:rsid w:val="00CC59AA"/>
    <w:rsid w:val="00CC5C75"/>
    <w:rsid w:val="00CC708F"/>
    <w:rsid w:val="00CC71B8"/>
    <w:rsid w:val="00CC7DA8"/>
    <w:rsid w:val="00CD0719"/>
    <w:rsid w:val="00CD0B96"/>
    <w:rsid w:val="00CD11EC"/>
    <w:rsid w:val="00CD1D3B"/>
    <w:rsid w:val="00CD20FE"/>
    <w:rsid w:val="00CD221E"/>
    <w:rsid w:val="00CD25B6"/>
    <w:rsid w:val="00CD2754"/>
    <w:rsid w:val="00CD3C31"/>
    <w:rsid w:val="00CD4190"/>
    <w:rsid w:val="00CD454B"/>
    <w:rsid w:val="00CD58CE"/>
    <w:rsid w:val="00CD6146"/>
    <w:rsid w:val="00CD762B"/>
    <w:rsid w:val="00CD770F"/>
    <w:rsid w:val="00CE0D35"/>
    <w:rsid w:val="00CE2158"/>
    <w:rsid w:val="00CE2DAB"/>
    <w:rsid w:val="00CE3C18"/>
    <w:rsid w:val="00CE3D09"/>
    <w:rsid w:val="00CE44D0"/>
    <w:rsid w:val="00CE516E"/>
    <w:rsid w:val="00CE5664"/>
    <w:rsid w:val="00CE60C8"/>
    <w:rsid w:val="00CE6744"/>
    <w:rsid w:val="00CE70F1"/>
    <w:rsid w:val="00CE73B7"/>
    <w:rsid w:val="00CE7565"/>
    <w:rsid w:val="00CF2AD8"/>
    <w:rsid w:val="00CF3F67"/>
    <w:rsid w:val="00CF4F6D"/>
    <w:rsid w:val="00CF5640"/>
    <w:rsid w:val="00CF65A7"/>
    <w:rsid w:val="00CF6BDD"/>
    <w:rsid w:val="00CF7BB5"/>
    <w:rsid w:val="00CF7BED"/>
    <w:rsid w:val="00CF7F35"/>
    <w:rsid w:val="00D00424"/>
    <w:rsid w:val="00D00FED"/>
    <w:rsid w:val="00D01335"/>
    <w:rsid w:val="00D01E86"/>
    <w:rsid w:val="00D020E2"/>
    <w:rsid w:val="00D02F6A"/>
    <w:rsid w:val="00D04CB5"/>
    <w:rsid w:val="00D0505D"/>
    <w:rsid w:val="00D0544D"/>
    <w:rsid w:val="00D06FC8"/>
    <w:rsid w:val="00D103B8"/>
    <w:rsid w:val="00D1129E"/>
    <w:rsid w:val="00D118CE"/>
    <w:rsid w:val="00D125D9"/>
    <w:rsid w:val="00D13F2D"/>
    <w:rsid w:val="00D14263"/>
    <w:rsid w:val="00D1455F"/>
    <w:rsid w:val="00D14DC5"/>
    <w:rsid w:val="00D16CB2"/>
    <w:rsid w:val="00D17721"/>
    <w:rsid w:val="00D20603"/>
    <w:rsid w:val="00D2172C"/>
    <w:rsid w:val="00D218FF"/>
    <w:rsid w:val="00D21B3B"/>
    <w:rsid w:val="00D21FA2"/>
    <w:rsid w:val="00D22ADC"/>
    <w:rsid w:val="00D23223"/>
    <w:rsid w:val="00D241AA"/>
    <w:rsid w:val="00D24442"/>
    <w:rsid w:val="00D2485C"/>
    <w:rsid w:val="00D2516F"/>
    <w:rsid w:val="00D2518D"/>
    <w:rsid w:val="00D2537B"/>
    <w:rsid w:val="00D25C43"/>
    <w:rsid w:val="00D31037"/>
    <w:rsid w:val="00D312C6"/>
    <w:rsid w:val="00D3264B"/>
    <w:rsid w:val="00D32822"/>
    <w:rsid w:val="00D35717"/>
    <w:rsid w:val="00D35E2F"/>
    <w:rsid w:val="00D36F2A"/>
    <w:rsid w:val="00D37AB0"/>
    <w:rsid w:val="00D37F22"/>
    <w:rsid w:val="00D40542"/>
    <w:rsid w:val="00D406CC"/>
    <w:rsid w:val="00D4113F"/>
    <w:rsid w:val="00D412EE"/>
    <w:rsid w:val="00D41A1D"/>
    <w:rsid w:val="00D41C0D"/>
    <w:rsid w:val="00D4294C"/>
    <w:rsid w:val="00D42A47"/>
    <w:rsid w:val="00D435D4"/>
    <w:rsid w:val="00D453F4"/>
    <w:rsid w:val="00D463A8"/>
    <w:rsid w:val="00D524A5"/>
    <w:rsid w:val="00D52BB4"/>
    <w:rsid w:val="00D53C68"/>
    <w:rsid w:val="00D54280"/>
    <w:rsid w:val="00D5431A"/>
    <w:rsid w:val="00D545C1"/>
    <w:rsid w:val="00D54A63"/>
    <w:rsid w:val="00D56043"/>
    <w:rsid w:val="00D57C59"/>
    <w:rsid w:val="00D61C69"/>
    <w:rsid w:val="00D62EBE"/>
    <w:rsid w:val="00D63200"/>
    <w:rsid w:val="00D6426F"/>
    <w:rsid w:val="00D642B1"/>
    <w:rsid w:val="00D643A2"/>
    <w:rsid w:val="00D644A7"/>
    <w:rsid w:val="00D64A42"/>
    <w:rsid w:val="00D64B01"/>
    <w:rsid w:val="00D64F69"/>
    <w:rsid w:val="00D674DB"/>
    <w:rsid w:val="00D70A44"/>
    <w:rsid w:val="00D70AB3"/>
    <w:rsid w:val="00D7126E"/>
    <w:rsid w:val="00D7212C"/>
    <w:rsid w:val="00D723A8"/>
    <w:rsid w:val="00D7454D"/>
    <w:rsid w:val="00D74E3C"/>
    <w:rsid w:val="00D75C86"/>
    <w:rsid w:val="00D774F9"/>
    <w:rsid w:val="00D80EB4"/>
    <w:rsid w:val="00D81265"/>
    <w:rsid w:val="00D817EC"/>
    <w:rsid w:val="00D819ED"/>
    <w:rsid w:val="00D82521"/>
    <w:rsid w:val="00D831A2"/>
    <w:rsid w:val="00D83284"/>
    <w:rsid w:val="00D8666B"/>
    <w:rsid w:val="00D87070"/>
    <w:rsid w:val="00D872F2"/>
    <w:rsid w:val="00D87ABD"/>
    <w:rsid w:val="00D87E8D"/>
    <w:rsid w:val="00D87EC5"/>
    <w:rsid w:val="00D9070A"/>
    <w:rsid w:val="00D91459"/>
    <w:rsid w:val="00D916F2"/>
    <w:rsid w:val="00D93420"/>
    <w:rsid w:val="00D94405"/>
    <w:rsid w:val="00D944EC"/>
    <w:rsid w:val="00D9548F"/>
    <w:rsid w:val="00D9676D"/>
    <w:rsid w:val="00D96D50"/>
    <w:rsid w:val="00DA041E"/>
    <w:rsid w:val="00DA085D"/>
    <w:rsid w:val="00DA0B34"/>
    <w:rsid w:val="00DA300B"/>
    <w:rsid w:val="00DA3881"/>
    <w:rsid w:val="00DA40C6"/>
    <w:rsid w:val="00DA421C"/>
    <w:rsid w:val="00DA45E4"/>
    <w:rsid w:val="00DA5537"/>
    <w:rsid w:val="00DA59F3"/>
    <w:rsid w:val="00DA6A50"/>
    <w:rsid w:val="00DA6DDC"/>
    <w:rsid w:val="00DA797D"/>
    <w:rsid w:val="00DB0186"/>
    <w:rsid w:val="00DB0C3A"/>
    <w:rsid w:val="00DB354F"/>
    <w:rsid w:val="00DB3F2D"/>
    <w:rsid w:val="00DB4653"/>
    <w:rsid w:val="00DB4ED6"/>
    <w:rsid w:val="00DB4FA4"/>
    <w:rsid w:val="00DB5519"/>
    <w:rsid w:val="00DB67E6"/>
    <w:rsid w:val="00DB6E90"/>
    <w:rsid w:val="00DB70EA"/>
    <w:rsid w:val="00DB78F4"/>
    <w:rsid w:val="00DC145B"/>
    <w:rsid w:val="00DC167A"/>
    <w:rsid w:val="00DC1D80"/>
    <w:rsid w:val="00DC2954"/>
    <w:rsid w:val="00DC34BF"/>
    <w:rsid w:val="00DC7654"/>
    <w:rsid w:val="00DD05D1"/>
    <w:rsid w:val="00DD0A41"/>
    <w:rsid w:val="00DD0E46"/>
    <w:rsid w:val="00DD2BB1"/>
    <w:rsid w:val="00DD398F"/>
    <w:rsid w:val="00DD5053"/>
    <w:rsid w:val="00DD53DA"/>
    <w:rsid w:val="00DD5910"/>
    <w:rsid w:val="00DD67B6"/>
    <w:rsid w:val="00DE0D7A"/>
    <w:rsid w:val="00DE1EB8"/>
    <w:rsid w:val="00DE2099"/>
    <w:rsid w:val="00DE414D"/>
    <w:rsid w:val="00DE4472"/>
    <w:rsid w:val="00DE4CAD"/>
    <w:rsid w:val="00DE540A"/>
    <w:rsid w:val="00DE5D35"/>
    <w:rsid w:val="00DE7AC5"/>
    <w:rsid w:val="00DF16B6"/>
    <w:rsid w:val="00DF2028"/>
    <w:rsid w:val="00DF238F"/>
    <w:rsid w:val="00DF2FD9"/>
    <w:rsid w:val="00DF36B9"/>
    <w:rsid w:val="00DF3DB4"/>
    <w:rsid w:val="00DF3E3D"/>
    <w:rsid w:val="00DF4CE1"/>
    <w:rsid w:val="00DF4E56"/>
    <w:rsid w:val="00DF4FCF"/>
    <w:rsid w:val="00DF52D1"/>
    <w:rsid w:val="00DF663D"/>
    <w:rsid w:val="00DF7849"/>
    <w:rsid w:val="00E006D5"/>
    <w:rsid w:val="00E01B47"/>
    <w:rsid w:val="00E02398"/>
    <w:rsid w:val="00E0340B"/>
    <w:rsid w:val="00E050FC"/>
    <w:rsid w:val="00E05255"/>
    <w:rsid w:val="00E069DF"/>
    <w:rsid w:val="00E075B7"/>
    <w:rsid w:val="00E10029"/>
    <w:rsid w:val="00E1057A"/>
    <w:rsid w:val="00E10AC5"/>
    <w:rsid w:val="00E10F1F"/>
    <w:rsid w:val="00E11573"/>
    <w:rsid w:val="00E124B8"/>
    <w:rsid w:val="00E12DF6"/>
    <w:rsid w:val="00E13EA3"/>
    <w:rsid w:val="00E14A86"/>
    <w:rsid w:val="00E15631"/>
    <w:rsid w:val="00E1652A"/>
    <w:rsid w:val="00E16A1B"/>
    <w:rsid w:val="00E171A4"/>
    <w:rsid w:val="00E171C5"/>
    <w:rsid w:val="00E209A4"/>
    <w:rsid w:val="00E21C0F"/>
    <w:rsid w:val="00E2226C"/>
    <w:rsid w:val="00E22684"/>
    <w:rsid w:val="00E228D1"/>
    <w:rsid w:val="00E22CFF"/>
    <w:rsid w:val="00E234A9"/>
    <w:rsid w:val="00E2418B"/>
    <w:rsid w:val="00E259C1"/>
    <w:rsid w:val="00E2706D"/>
    <w:rsid w:val="00E27BD3"/>
    <w:rsid w:val="00E310ED"/>
    <w:rsid w:val="00E311A5"/>
    <w:rsid w:val="00E31561"/>
    <w:rsid w:val="00E32476"/>
    <w:rsid w:val="00E32E11"/>
    <w:rsid w:val="00E3412C"/>
    <w:rsid w:val="00E34686"/>
    <w:rsid w:val="00E35723"/>
    <w:rsid w:val="00E359E5"/>
    <w:rsid w:val="00E3610B"/>
    <w:rsid w:val="00E37FAE"/>
    <w:rsid w:val="00E4000B"/>
    <w:rsid w:val="00E4157B"/>
    <w:rsid w:val="00E424F6"/>
    <w:rsid w:val="00E431C3"/>
    <w:rsid w:val="00E44209"/>
    <w:rsid w:val="00E442CF"/>
    <w:rsid w:val="00E445FA"/>
    <w:rsid w:val="00E44D26"/>
    <w:rsid w:val="00E45480"/>
    <w:rsid w:val="00E45619"/>
    <w:rsid w:val="00E464C7"/>
    <w:rsid w:val="00E4659C"/>
    <w:rsid w:val="00E46818"/>
    <w:rsid w:val="00E478C2"/>
    <w:rsid w:val="00E47B80"/>
    <w:rsid w:val="00E501B2"/>
    <w:rsid w:val="00E52002"/>
    <w:rsid w:val="00E524C5"/>
    <w:rsid w:val="00E5307E"/>
    <w:rsid w:val="00E53FD8"/>
    <w:rsid w:val="00E55780"/>
    <w:rsid w:val="00E55992"/>
    <w:rsid w:val="00E574B5"/>
    <w:rsid w:val="00E57BD4"/>
    <w:rsid w:val="00E60D57"/>
    <w:rsid w:val="00E6143A"/>
    <w:rsid w:val="00E61440"/>
    <w:rsid w:val="00E61EE4"/>
    <w:rsid w:val="00E62491"/>
    <w:rsid w:val="00E64508"/>
    <w:rsid w:val="00E64A8B"/>
    <w:rsid w:val="00E64FB2"/>
    <w:rsid w:val="00E65DE4"/>
    <w:rsid w:val="00E6656A"/>
    <w:rsid w:val="00E66831"/>
    <w:rsid w:val="00E70D2C"/>
    <w:rsid w:val="00E711A6"/>
    <w:rsid w:val="00E719E4"/>
    <w:rsid w:val="00E71BC6"/>
    <w:rsid w:val="00E721D0"/>
    <w:rsid w:val="00E72EAC"/>
    <w:rsid w:val="00E732B9"/>
    <w:rsid w:val="00E74B75"/>
    <w:rsid w:val="00E74DF2"/>
    <w:rsid w:val="00E74E36"/>
    <w:rsid w:val="00E757BB"/>
    <w:rsid w:val="00E75DB5"/>
    <w:rsid w:val="00E762E4"/>
    <w:rsid w:val="00E76992"/>
    <w:rsid w:val="00E7699B"/>
    <w:rsid w:val="00E76C79"/>
    <w:rsid w:val="00E770D9"/>
    <w:rsid w:val="00E773BC"/>
    <w:rsid w:val="00E7756D"/>
    <w:rsid w:val="00E778F4"/>
    <w:rsid w:val="00E815A8"/>
    <w:rsid w:val="00E81B3C"/>
    <w:rsid w:val="00E82611"/>
    <w:rsid w:val="00E83663"/>
    <w:rsid w:val="00E84D8B"/>
    <w:rsid w:val="00E85D51"/>
    <w:rsid w:val="00E8668B"/>
    <w:rsid w:val="00E876EA"/>
    <w:rsid w:val="00E9006E"/>
    <w:rsid w:val="00E90AA4"/>
    <w:rsid w:val="00E912CC"/>
    <w:rsid w:val="00E93FD7"/>
    <w:rsid w:val="00E95625"/>
    <w:rsid w:val="00E95C89"/>
    <w:rsid w:val="00E96073"/>
    <w:rsid w:val="00E9632F"/>
    <w:rsid w:val="00E9738B"/>
    <w:rsid w:val="00EA106D"/>
    <w:rsid w:val="00EA1EDE"/>
    <w:rsid w:val="00EA248D"/>
    <w:rsid w:val="00EA300F"/>
    <w:rsid w:val="00EA390A"/>
    <w:rsid w:val="00EA458B"/>
    <w:rsid w:val="00EA4740"/>
    <w:rsid w:val="00EA5663"/>
    <w:rsid w:val="00EA5F64"/>
    <w:rsid w:val="00EA7458"/>
    <w:rsid w:val="00EB0FA0"/>
    <w:rsid w:val="00EB1564"/>
    <w:rsid w:val="00EB3A0A"/>
    <w:rsid w:val="00EB5256"/>
    <w:rsid w:val="00EB5B1F"/>
    <w:rsid w:val="00EB64A0"/>
    <w:rsid w:val="00EB6840"/>
    <w:rsid w:val="00EB7DB2"/>
    <w:rsid w:val="00EC0E5C"/>
    <w:rsid w:val="00EC1A84"/>
    <w:rsid w:val="00EC1EFE"/>
    <w:rsid w:val="00EC253D"/>
    <w:rsid w:val="00EC271D"/>
    <w:rsid w:val="00EC2949"/>
    <w:rsid w:val="00EC347F"/>
    <w:rsid w:val="00EC37B4"/>
    <w:rsid w:val="00EC3B33"/>
    <w:rsid w:val="00EC4411"/>
    <w:rsid w:val="00EC47B6"/>
    <w:rsid w:val="00EC494A"/>
    <w:rsid w:val="00EC4AC9"/>
    <w:rsid w:val="00EC4B62"/>
    <w:rsid w:val="00EC50F9"/>
    <w:rsid w:val="00EC51FC"/>
    <w:rsid w:val="00EC5438"/>
    <w:rsid w:val="00EC605B"/>
    <w:rsid w:val="00EC61AE"/>
    <w:rsid w:val="00EC633A"/>
    <w:rsid w:val="00EC6CE1"/>
    <w:rsid w:val="00ED009F"/>
    <w:rsid w:val="00ED03D1"/>
    <w:rsid w:val="00ED0DA7"/>
    <w:rsid w:val="00ED131B"/>
    <w:rsid w:val="00ED2A25"/>
    <w:rsid w:val="00ED42ED"/>
    <w:rsid w:val="00ED46A0"/>
    <w:rsid w:val="00ED496C"/>
    <w:rsid w:val="00ED585A"/>
    <w:rsid w:val="00ED64C1"/>
    <w:rsid w:val="00ED6D86"/>
    <w:rsid w:val="00ED752F"/>
    <w:rsid w:val="00EE1C7F"/>
    <w:rsid w:val="00EE23C5"/>
    <w:rsid w:val="00EE37B6"/>
    <w:rsid w:val="00EE493A"/>
    <w:rsid w:val="00EE623D"/>
    <w:rsid w:val="00EE71E2"/>
    <w:rsid w:val="00EE75CC"/>
    <w:rsid w:val="00EF0011"/>
    <w:rsid w:val="00EF1E36"/>
    <w:rsid w:val="00EF255A"/>
    <w:rsid w:val="00EF30F6"/>
    <w:rsid w:val="00EF36B0"/>
    <w:rsid w:val="00EF3956"/>
    <w:rsid w:val="00EF5249"/>
    <w:rsid w:val="00EF53A4"/>
    <w:rsid w:val="00EF645B"/>
    <w:rsid w:val="00EF65EA"/>
    <w:rsid w:val="00EF69B2"/>
    <w:rsid w:val="00EF7632"/>
    <w:rsid w:val="00EF7BDB"/>
    <w:rsid w:val="00EF7F6E"/>
    <w:rsid w:val="00F0034D"/>
    <w:rsid w:val="00F02144"/>
    <w:rsid w:val="00F03424"/>
    <w:rsid w:val="00F03A78"/>
    <w:rsid w:val="00F03C4A"/>
    <w:rsid w:val="00F046D4"/>
    <w:rsid w:val="00F0494E"/>
    <w:rsid w:val="00F06238"/>
    <w:rsid w:val="00F074EF"/>
    <w:rsid w:val="00F07685"/>
    <w:rsid w:val="00F1043E"/>
    <w:rsid w:val="00F107D7"/>
    <w:rsid w:val="00F108C9"/>
    <w:rsid w:val="00F11002"/>
    <w:rsid w:val="00F129F4"/>
    <w:rsid w:val="00F12AC4"/>
    <w:rsid w:val="00F12C99"/>
    <w:rsid w:val="00F12E3A"/>
    <w:rsid w:val="00F13D30"/>
    <w:rsid w:val="00F13F19"/>
    <w:rsid w:val="00F13F75"/>
    <w:rsid w:val="00F14888"/>
    <w:rsid w:val="00F15A3D"/>
    <w:rsid w:val="00F16427"/>
    <w:rsid w:val="00F16D02"/>
    <w:rsid w:val="00F16D95"/>
    <w:rsid w:val="00F17161"/>
    <w:rsid w:val="00F17E0B"/>
    <w:rsid w:val="00F2026F"/>
    <w:rsid w:val="00F20983"/>
    <w:rsid w:val="00F21211"/>
    <w:rsid w:val="00F245FC"/>
    <w:rsid w:val="00F24A1B"/>
    <w:rsid w:val="00F25239"/>
    <w:rsid w:val="00F25445"/>
    <w:rsid w:val="00F25A6A"/>
    <w:rsid w:val="00F25B97"/>
    <w:rsid w:val="00F27062"/>
    <w:rsid w:val="00F27547"/>
    <w:rsid w:val="00F309B5"/>
    <w:rsid w:val="00F30CDC"/>
    <w:rsid w:val="00F31A1E"/>
    <w:rsid w:val="00F31F6B"/>
    <w:rsid w:val="00F32802"/>
    <w:rsid w:val="00F32C4D"/>
    <w:rsid w:val="00F330FD"/>
    <w:rsid w:val="00F3349F"/>
    <w:rsid w:val="00F339BE"/>
    <w:rsid w:val="00F35F51"/>
    <w:rsid w:val="00F367CC"/>
    <w:rsid w:val="00F36B11"/>
    <w:rsid w:val="00F3752B"/>
    <w:rsid w:val="00F37AD0"/>
    <w:rsid w:val="00F37FB0"/>
    <w:rsid w:val="00F41684"/>
    <w:rsid w:val="00F41D2E"/>
    <w:rsid w:val="00F43A63"/>
    <w:rsid w:val="00F44537"/>
    <w:rsid w:val="00F44C28"/>
    <w:rsid w:val="00F45A71"/>
    <w:rsid w:val="00F46977"/>
    <w:rsid w:val="00F470AB"/>
    <w:rsid w:val="00F476C2"/>
    <w:rsid w:val="00F52F14"/>
    <w:rsid w:val="00F565FE"/>
    <w:rsid w:val="00F57AE5"/>
    <w:rsid w:val="00F601BD"/>
    <w:rsid w:val="00F6074E"/>
    <w:rsid w:val="00F6115D"/>
    <w:rsid w:val="00F634FB"/>
    <w:rsid w:val="00F63EBE"/>
    <w:rsid w:val="00F63FBC"/>
    <w:rsid w:val="00F64C33"/>
    <w:rsid w:val="00F65173"/>
    <w:rsid w:val="00F66A77"/>
    <w:rsid w:val="00F678E8"/>
    <w:rsid w:val="00F67F51"/>
    <w:rsid w:val="00F70A45"/>
    <w:rsid w:val="00F711A0"/>
    <w:rsid w:val="00F71DC7"/>
    <w:rsid w:val="00F739B2"/>
    <w:rsid w:val="00F743ED"/>
    <w:rsid w:val="00F76A13"/>
    <w:rsid w:val="00F80EE9"/>
    <w:rsid w:val="00F81EE4"/>
    <w:rsid w:val="00F8473F"/>
    <w:rsid w:val="00F85243"/>
    <w:rsid w:val="00F85A6D"/>
    <w:rsid w:val="00F86A8E"/>
    <w:rsid w:val="00F872C8"/>
    <w:rsid w:val="00F87E30"/>
    <w:rsid w:val="00F9124B"/>
    <w:rsid w:val="00F928D6"/>
    <w:rsid w:val="00F92935"/>
    <w:rsid w:val="00F932A6"/>
    <w:rsid w:val="00F94493"/>
    <w:rsid w:val="00F94652"/>
    <w:rsid w:val="00F96035"/>
    <w:rsid w:val="00F97E53"/>
    <w:rsid w:val="00F97ED9"/>
    <w:rsid w:val="00F97F1A"/>
    <w:rsid w:val="00FA0A8F"/>
    <w:rsid w:val="00FA0FCF"/>
    <w:rsid w:val="00FA1256"/>
    <w:rsid w:val="00FA18B1"/>
    <w:rsid w:val="00FA2770"/>
    <w:rsid w:val="00FA2B17"/>
    <w:rsid w:val="00FA2EB6"/>
    <w:rsid w:val="00FA375A"/>
    <w:rsid w:val="00FA4045"/>
    <w:rsid w:val="00FA47AD"/>
    <w:rsid w:val="00FA6EA8"/>
    <w:rsid w:val="00FA7300"/>
    <w:rsid w:val="00FA7E18"/>
    <w:rsid w:val="00FA7F6D"/>
    <w:rsid w:val="00FA7FED"/>
    <w:rsid w:val="00FB03FF"/>
    <w:rsid w:val="00FB0898"/>
    <w:rsid w:val="00FB0999"/>
    <w:rsid w:val="00FB1240"/>
    <w:rsid w:val="00FB135C"/>
    <w:rsid w:val="00FB1E00"/>
    <w:rsid w:val="00FB2482"/>
    <w:rsid w:val="00FB280C"/>
    <w:rsid w:val="00FB2F49"/>
    <w:rsid w:val="00FB3297"/>
    <w:rsid w:val="00FB3E19"/>
    <w:rsid w:val="00FB5C19"/>
    <w:rsid w:val="00FB5FBE"/>
    <w:rsid w:val="00FB6377"/>
    <w:rsid w:val="00FC005A"/>
    <w:rsid w:val="00FC07E3"/>
    <w:rsid w:val="00FC19EA"/>
    <w:rsid w:val="00FC1E71"/>
    <w:rsid w:val="00FC2492"/>
    <w:rsid w:val="00FC2523"/>
    <w:rsid w:val="00FC271C"/>
    <w:rsid w:val="00FC2870"/>
    <w:rsid w:val="00FC2CBB"/>
    <w:rsid w:val="00FC36F1"/>
    <w:rsid w:val="00FC43EE"/>
    <w:rsid w:val="00FC450D"/>
    <w:rsid w:val="00FC4E96"/>
    <w:rsid w:val="00FC4F48"/>
    <w:rsid w:val="00FC5A1B"/>
    <w:rsid w:val="00FC5AA4"/>
    <w:rsid w:val="00FD1D69"/>
    <w:rsid w:val="00FD3087"/>
    <w:rsid w:val="00FD49C1"/>
    <w:rsid w:val="00FD4CDD"/>
    <w:rsid w:val="00FD53B7"/>
    <w:rsid w:val="00FD53DA"/>
    <w:rsid w:val="00FD57CA"/>
    <w:rsid w:val="00FD5DDC"/>
    <w:rsid w:val="00FD6047"/>
    <w:rsid w:val="00FD6EAE"/>
    <w:rsid w:val="00FD7F43"/>
    <w:rsid w:val="00FE0BDF"/>
    <w:rsid w:val="00FE0E1E"/>
    <w:rsid w:val="00FE1709"/>
    <w:rsid w:val="00FE1D3F"/>
    <w:rsid w:val="00FE26F1"/>
    <w:rsid w:val="00FE2A9A"/>
    <w:rsid w:val="00FE33AB"/>
    <w:rsid w:val="00FE3C79"/>
    <w:rsid w:val="00FE406B"/>
    <w:rsid w:val="00FE413C"/>
    <w:rsid w:val="00FE433A"/>
    <w:rsid w:val="00FE5659"/>
    <w:rsid w:val="00FE5AB3"/>
    <w:rsid w:val="00FE5D15"/>
    <w:rsid w:val="00FE5F47"/>
    <w:rsid w:val="00FE6538"/>
    <w:rsid w:val="00FE7843"/>
    <w:rsid w:val="00FF01A8"/>
    <w:rsid w:val="00FF2656"/>
    <w:rsid w:val="00FF3640"/>
    <w:rsid w:val="00FF39CE"/>
    <w:rsid w:val="00FF3D5B"/>
    <w:rsid w:val="00FF40A3"/>
    <w:rsid w:val="00FF41F4"/>
    <w:rsid w:val="00FF635E"/>
    <w:rsid w:val="00FF6B22"/>
    <w:rsid w:val="00FF6E6E"/>
    <w:rsid w:val="00FF7C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13D7B4"/>
  <w15:docId w15:val="{F8BAA814-EDF0-49CA-B027-5AB499C6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a-DK" w:eastAsia="da-DK" w:bidi="ar-SA"/>
      </w:rPr>
    </w:rPrDefault>
    <w:pPrDefault>
      <w:pPr>
        <w:spacing w:before="200"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10669"/>
    <w:rPr>
      <w:rFonts w:ascii="Futura Bk BT" w:hAnsi="Futura Bk BT"/>
    </w:rPr>
  </w:style>
  <w:style w:type="paragraph" w:styleId="Heading1">
    <w:name w:val="heading 1"/>
    <w:basedOn w:val="Normal"/>
    <w:next w:val="Normal"/>
    <w:link w:val="Heading1Char"/>
    <w:uiPriority w:val="9"/>
    <w:qFormat/>
    <w:rsid w:val="004B3E76"/>
    <w:pPr>
      <w:pageBreakBefore/>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E96073"/>
    <w:pPr>
      <w:pBdr>
        <w:top w:val="single" w:sz="24" w:space="0" w:color="C2D69B" w:themeColor="accent3" w:themeTint="99"/>
        <w:left w:val="single" w:sz="24" w:space="0" w:color="C2D69B" w:themeColor="accent3" w:themeTint="99"/>
        <w:bottom w:val="single" w:sz="24" w:space="0" w:color="C2D69B" w:themeColor="accent3" w:themeTint="99"/>
        <w:right w:val="single" w:sz="24" w:space="0" w:color="C2D69B" w:themeColor="accent3" w:themeTint="99"/>
      </w:pBdr>
      <w:shd w:val="clear" w:color="auto" w:fill="C2D69B" w:themeFill="accent3" w:themeFillTint="99"/>
      <w:spacing w:after="0"/>
      <w:outlineLvl w:val="1"/>
    </w:pPr>
    <w:rPr>
      <w:caps/>
      <w:spacing w:val="15"/>
      <w:sz w:val="22"/>
      <w:szCs w:val="22"/>
    </w:rPr>
  </w:style>
  <w:style w:type="paragraph" w:styleId="Heading3">
    <w:name w:val="heading 3"/>
    <w:basedOn w:val="Normal"/>
    <w:next w:val="Normal"/>
    <w:link w:val="Heading3Char"/>
    <w:uiPriority w:val="9"/>
    <w:unhideWhenUsed/>
    <w:qFormat/>
    <w:rsid w:val="00BB2794"/>
    <w:pPr>
      <w:shd w:val="clear" w:color="auto" w:fill="D6E3BC" w:themeFill="accent3" w:themeFillTint="66"/>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385A4A"/>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nhideWhenUsed/>
    <w:qFormat/>
    <w:rsid w:val="00385A4A"/>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385A4A"/>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semiHidden/>
    <w:unhideWhenUsed/>
    <w:qFormat/>
    <w:rsid w:val="00385A4A"/>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385A4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5A4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96073"/>
    <w:rPr>
      <w:rFonts w:ascii="Futura Bk BT" w:hAnsi="Futura Bk BT"/>
      <w:caps/>
      <w:spacing w:val="15"/>
      <w:sz w:val="22"/>
      <w:szCs w:val="22"/>
      <w:shd w:val="clear" w:color="auto" w:fill="C2D69B" w:themeFill="accent3" w:themeFillTint="99"/>
    </w:rPr>
  </w:style>
  <w:style w:type="character" w:customStyle="1" w:styleId="Heading1Char">
    <w:name w:val="Heading 1 Char"/>
    <w:link w:val="Heading1"/>
    <w:uiPriority w:val="9"/>
    <w:rsid w:val="004B3E76"/>
    <w:rPr>
      <w:rFonts w:ascii="Futura Bk BT" w:hAnsi="Futura Bk BT"/>
      <w:b/>
      <w:bCs/>
      <w:caps/>
      <w:color w:val="FFFFFF"/>
      <w:spacing w:val="15"/>
      <w:sz w:val="22"/>
      <w:szCs w:val="22"/>
      <w:shd w:val="clear" w:color="auto" w:fill="76923C" w:themeFill="accent3" w:themeFillShade="BF"/>
    </w:rPr>
  </w:style>
  <w:style w:type="paragraph" w:customStyle="1" w:styleId="TypografiOverskrift311pkt">
    <w:name w:val="Typografi Overskrift 3 + 11 pkt"/>
    <w:basedOn w:val="Heading3"/>
    <w:next w:val="Normal"/>
    <w:rsid w:val="005A0A53"/>
    <w:rPr>
      <w:bCs/>
    </w:rPr>
  </w:style>
  <w:style w:type="paragraph" w:styleId="TOC1">
    <w:name w:val="toc 1"/>
    <w:basedOn w:val="Normal"/>
    <w:next w:val="Normal"/>
    <w:uiPriority w:val="39"/>
    <w:rsid w:val="00722C17"/>
    <w:pPr>
      <w:tabs>
        <w:tab w:val="right" w:leader="dot" w:pos="9129"/>
      </w:tabs>
      <w:spacing w:before="60" w:after="60"/>
    </w:pPr>
  </w:style>
  <w:style w:type="paragraph" w:styleId="TOC2">
    <w:name w:val="toc 2"/>
    <w:basedOn w:val="Normal"/>
    <w:next w:val="Normal"/>
    <w:uiPriority w:val="39"/>
    <w:rsid w:val="00705DFE"/>
    <w:pPr>
      <w:tabs>
        <w:tab w:val="right" w:leader="dot" w:pos="9129"/>
      </w:tabs>
      <w:spacing w:before="40" w:after="40"/>
      <w:ind w:left="170"/>
    </w:pPr>
  </w:style>
  <w:style w:type="paragraph" w:styleId="TOC3">
    <w:name w:val="toc 3"/>
    <w:basedOn w:val="Normal"/>
    <w:next w:val="Normal"/>
    <w:uiPriority w:val="39"/>
    <w:rsid w:val="00705DFE"/>
    <w:pPr>
      <w:tabs>
        <w:tab w:val="right" w:leader="dot" w:pos="9129"/>
      </w:tabs>
      <w:spacing w:before="40" w:after="40"/>
      <w:ind w:left="340"/>
    </w:pPr>
  </w:style>
  <w:style w:type="paragraph" w:customStyle="1" w:styleId="Overskrift3">
    <w:name w:val="Overskrift  3"/>
    <w:basedOn w:val="Heading3"/>
    <w:next w:val="Normal"/>
    <w:rsid w:val="0064633D"/>
    <w:rPr>
      <w:bCs/>
    </w:rPr>
  </w:style>
  <w:style w:type="paragraph" w:customStyle="1" w:styleId="TypografiIndholdsfortegnelse1Efter0pkt">
    <w:name w:val="Typografi Indholdsfortegnelse 1 + Efter:  0 pkt."/>
    <w:basedOn w:val="TOC1"/>
    <w:rsid w:val="00FC4E96"/>
    <w:pPr>
      <w:spacing w:after="0"/>
    </w:pPr>
  </w:style>
  <w:style w:type="paragraph" w:customStyle="1" w:styleId="TypografiMargin14pktFedVenstre0cm">
    <w:name w:val="Typografi Margin + 14 pkt Fed Venstre:  0 cm"/>
    <w:basedOn w:val="Normal"/>
    <w:rsid w:val="00FC4E96"/>
    <w:pPr>
      <w:tabs>
        <w:tab w:val="left" w:pos="1871"/>
        <w:tab w:val="left" w:pos="2268"/>
      </w:tabs>
      <w:overflowPunct w:val="0"/>
      <w:autoSpaceDE w:val="0"/>
      <w:autoSpaceDN w:val="0"/>
      <w:adjustRightInd w:val="0"/>
      <w:ind w:firstLine="5"/>
      <w:textAlignment w:val="baseline"/>
    </w:pPr>
    <w:rPr>
      <w:b/>
      <w:bCs/>
      <w:sz w:val="28"/>
      <w:u w:val="single"/>
      <w:lang w:val="de-DE"/>
    </w:rPr>
  </w:style>
  <w:style w:type="paragraph" w:customStyle="1" w:styleId="Margin">
    <w:name w:val="Margin"/>
    <w:basedOn w:val="Normal"/>
    <w:next w:val="Normal"/>
    <w:rsid w:val="006C2297"/>
    <w:pPr>
      <w:tabs>
        <w:tab w:val="left" w:pos="1871"/>
        <w:tab w:val="left" w:pos="2268"/>
      </w:tabs>
      <w:overflowPunct w:val="0"/>
      <w:autoSpaceDE w:val="0"/>
      <w:autoSpaceDN w:val="0"/>
      <w:adjustRightInd w:val="0"/>
      <w:ind w:firstLine="6"/>
      <w:textAlignment w:val="baseline"/>
    </w:pPr>
    <w:rPr>
      <w:rFonts w:eastAsia="MS Mincho"/>
      <w:sz w:val="22"/>
      <w:u w:val="single"/>
      <w:lang w:val="de-DE"/>
    </w:rPr>
  </w:style>
  <w:style w:type="paragraph" w:customStyle="1" w:styleId="Typografi6">
    <w:name w:val="Typografi6"/>
    <w:basedOn w:val="NormalIndent"/>
    <w:rsid w:val="00BD3D72"/>
    <w:pPr>
      <w:ind w:left="2160"/>
    </w:pPr>
  </w:style>
  <w:style w:type="paragraph" w:styleId="NormalIndent">
    <w:name w:val="Normal Indent"/>
    <w:basedOn w:val="Normal"/>
    <w:rsid w:val="00BD3D72"/>
    <w:pPr>
      <w:ind w:left="1304"/>
    </w:pPr>
  </w:style>
  <w:style w:type="character" w:styleId="Hyperlink">
    <w:name w:val="Hyperlink"/>
    <w:uiPriority w:val="99"/>
    <w:rsid w:val="00BD3D72"/>
    <w:rPr>
      <w:color w:val="0000FF"/>
      <w:u w:val="single"/>
    </w:rPr>
  </w:style>
  <w:style w:type="paragraph" w:styleId="TOC4">
    <w:name w:val="toc 4"/>
    <w:basedOn w:val="Normal"/>
    <w:next w:val="Normal"/>
    <w:rsid w:val="00BA4772"/>
    <w:pPr>
      <w:tabs>
        <w:tab w:val="right" w:leader="dot" w:pos="9129"/>
      </w:tabs>
      <w:spacing w:after="40"/>
      <w:ind w:left="720"/>
    </w:pPr>
  </w:style>
  <w:style w:type="paragraph" w:styleId="BalloonText">
    <w:name w:val="Balloon Text"/>
    <w:basedOn w:val="Normal"/>
    <w:semiHidden/>
    <w:rsid w:val="00FE406B"/>
    <w:rPr>
      <w:rFonts w:ascii="Tahoma" w:hAnsi="Tahoma" w:cs="Tahoma"/>
      <w:sz w:val="16"/>
      <w:szCs w:val="16"/>
    </w:rPr>
  </w:style>
  <w:style w:type="paragraph" w:styleId="Header">
    <w:name w:val="header"/>
    <w:basedOn w:val="Normal"/>
    <w:link w:val="HeaderChar"/>
    <w:rsid w:val="002E23A2"/>
    <w:pPr>
      <w:tabs>
        <w:tab w:val="center" w:pos="4819"/>
        <w:tab w:val="right" w:pos="9638"/>
      </w:tabs>
    </w:pPr>
  </w:style>
  <w:style w:type="paragraph" w:styleId="Footer">
    <w:name w:val="footer"/>
    <w:basedOn w:val="Normal"/>
    <w:rsid w:val="002E23A2"/>
    <w:pPr>
      <w:tabs>
        <w:tab w:val="center" w:pos="4819"/>
        <w:tab w:val="right" w:pos="9638"/>
      </w:tabs>
    </w:pPr>
  </w:style>
  <w:style w:type="table" w:styleId="TableGrid">
    <w:name w:val="Table Grid"/>
    <w:basedOn w:val="TableNormal"/>
    <w:uiPriority w:val="59"/>
    <w:rsid w:val="005F3F1F"/>
    <w:pPr>
      <w:tabs>
        <w:tab w:val="left" w:pos="284"/>
      </w:tabs>
      <w:overflowPunct w:val="0"/>
      <w:autoSpaceDE w:val="0"/>
      <w:autoSpaceDN w:val="0"/>
      <w:adjustRightInd w:val="0"/>
      <w:ind w:left="1871"/>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72BF8"/>
  </w:style>
  <w:style w:type="character" w:customStyle="1" w:styleId="NilsLangager">
    <w:name w:val="Nils Langager"/>
    <w:semiHidden/>
    <w:rsid w:val="00B06C1A"/>
    <w:rPr>
      <w:rFonts w:ascii="Verdana" w:hAnsi="Verdana"/>
      <w:b w:val="0"/>
      <w:bCs w:val="0"/>
      <w:i w:val="0"/>
      <w:iCs w:val="0"/>
      <w:strike w:val="0"/>
      <w:color w:val="auto"/>
      <w:sz w:val="20"/>
      <w:szCs w:val="20"/>
      <w:u w:val="none"/>
    </w:rPr>
  </w:style>
  <w:style w:type="character" w:styleId="FollowedHyperlink">
    <w:name w:val="FollowedHyperlink"/>
    <w:rsid w:val="00B06C1A"/>
    <w:rPr>
      <w:color w:val="800080"/>
      <w:u w:val="single"/>
    </w:rPr>
  </w:style>
  <w:style w:type="paragraph" w:customStyle="1" w:styleId="xl37">
    <w:name w:val="xl37"/>
    <w:basedOn w:val="Normal"/>
    <w:rsid w:val="00E315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
    <w:name w:val="xl24"/>
    <w:basedOn w:val="Normal"/>
    <w:rsid w:val="009F54CE"/>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customStyle="1" w:styleId="xl25">
    <w:name w:val="xl25"/>
    <w:basedOn w:val="Normal"/>
    <w:rsid w:val="009F54CE"/>
    <w:pPr>
      <w:pBdr>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6">
    <w:name w:val="xl26"/>
    <w:basedOn w:val="Normal"/>
    <w:rsid w:val="009F54CE"/>
    <w:pPr>
      <w:pBdr>
        <w:left w:val="single" w:sz="8" w:space="0" w:color="auto"/>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7">
    <w:name w:val="xl27"/>
    <w:basedOn w:val="Normal"/>
    <w:rsid w:val="009F54CE"/>
    <w:pPr>
      <w:pBdr>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8">
    <w:name w:val="xl28"/>
    <w:basedOn w:val="Normal"/>
    <w:rsid w:val="009F54CE"/>
    <w:pPr>
      <w:pBdr>
        <w:left w:val="single" w:sz="8" w:space="0" w:color="auto"/>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9">
    <w:name w:val="xl29"/>
    <w:basedOn w:val="Normal"/>
    <w:rsid w:val="009F54CE"/>
    <w:pPr>
      <w:pBdr>
        <w:bottom w:val="single" w:sz="12" w:space="0" w:color="auto"/>
        <w:right w:val="single" w:sz="12" w:space="0" w:color="auto"/>
      </w:pBdr>
      <w:spacing w:before="100" w:beforeAutospacing="1" w:after="100" w:afterAutospacing="1"/>
      <w:jc w:val="center"/>
      <w:textAlignment w:val="center"/>
    </w:pPr>
    <w:rPr>
      <w:rFonts w:ascii="Arial" w:hAnsi="Arial" w:cs="Arial"/>
      <w:b/>
      <w:bCs/>
    </w:rPr>
  </w:style>
  <w:style w:type="paragraph" w:customStyle="1" w:styleId="xl30">
    <w:name w:val="xl30"/>
    <w:basedOn w:val="Normal"/>
    <w:rsid w:val="009F54CE"/>
    <w:pPr>
      <w:pBdr>
        <w:top w:val="single" w:sz="12" w:space="0" w:color="auto"/>
        <w:left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1">
    <w:name w:val="xl31"/>
    <w:basedOn w:val="Normal"/>
    <w:rsid w:val="009F54CE"/>
    <w:pPr>
      <w:pBdr>
        <w:top w:val="single" w:sz="12"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2">
    <w:name w:val="xl32"/>
    <w:basedOn w:val="Normal"/>
    <w:rsid w:val="009F54CE"/>
    <w:pPr>
      <w:pBdr>
        <w:top w:val="single" w:sz="12" w:space="0" w:color="auto"/>
        <w:left w:val="single" w:sz="4"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3">
    <w:name w:val="xl33"/>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4">
    <w:name w:val="xl34"/>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i/>
      <w:iCs/>
      <w:sz w:val="24"/>
      <w:szCs w:val="24"/>
    </w:rPr>
  </w:style>
  <w:style w:type="paragraph" w:customStyle="1" w:styleId="xl35">
    <w:name w:val="xl35"/>
    <w:basedOn w:val="Normal"/>
    <w:rsid w:val="009F54CE"/>
    <w:pPr>
      <w:pBdr>
        <w:top w:val="single" w:sz="12"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6">
    <w:name w:val="xl36"/>
    <w:basedOn w:val="Normal"/>
    <w:rsid w:val="009F54CE"/>
    <w:pPr>
      <w:pBdr>
        <w:top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38">
    <w:name w:val="xl38"/>
    <w:basedOn w:val="Normal"/>
    <w:rsid w:val="009F54CE"/>
    <w:pPr>
      <w:pBdr>
        <w:top w:val="single" w:sz="8" w:space="0" w:color="auto"/>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39">
    <w:name w:val="xl39"/>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0">
    <w:name w:val="xl40"/>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1">
    <w:name w:val="xl41"/>
    <w:basedOn w:val="Normal"/>
    <w:rsid w:val="009F54CE"/>
    <w:pPr>
      <w:pBdr>
        <w:top w:val="single" w:sz="8"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2">
    <w:name w:val="xl42"/>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43">
    <w:name w:val="xl43"/>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4">
    <w:name w:val="xl44"/>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5">
    <w:name w:val="xl45"/>
    <w:basedOn w:val="Normal"/>
    <w:rsid w:val="009F54CE"/>
    <w:pPr>
      <w:pBdr>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6">
    <w:name w:val="xl46"/>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7">
    <w:name w:val="xl47"/>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i/>
      <w:iCs/>
      <w:sz w:val="24"/>
      <w:szCs w:val="24"/>
    </w:rPr>
  </w:style>
  <w:style w:type="paragraph" w:customStyle="1" w:styleId="xl48">
    <w:name w:val="xl4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49">
    <w:name w:val="xl49"/>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0">
    <w:name w:val="xl50"/>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1">
    <w:name w:val="xl51"/>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2">
    <w:name w:val="xl52"/>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54">
    <w:name w:val="xl5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55">
    <w:name w:val="xl5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56">
    <w:name w:val="xl56"/>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57">
    <w:name w:val="xl57"/>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8">
    <w:name w:val="xl5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9">
    <w:name w:val="xl59"/>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0">
    <w:name w:val="xl60"/>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1">
    <w:name w:val="xl61"/>
    <w:basedOn w:val="Normal"/>
    <w:rsid w:val="009F54CE"/>
    <w:pPr>
      <w:spacing w:before="100" w:beforeAutospacing="1" w:after="100" w:afterAutospacing="1"/>
    </w:pPr>
    <w:rPr>
      <w:sz w:val="24"/>
      <w:szCs w:val="24"/>
    </w:rPr>
  </w:style>
  <w:style w:type="paragraph" w:customStyle="1" w:styleId="xl62">
    <w:name w:val="xl62"/>
    <w:basedOn w:val="Normal"/>
    <w:rsid w:val="009F54CE"/>
    <w:pPr>
      <w:spacing w:before="100" w:beforeAutospacing="1" w:after="100" w:afterAutospacing="1"/>
    </w:pPr>
    <w:rPr>
      <w:sz w:val="24"/>
      <w:szCs w:val="24"/>
    </w:rPr>
  </w:style>
  <w:style w:type="paragraph" w:customStyle="1" w:styleId="xl63">
    <w:name w:val="xl63"/>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64">
    <w:name w:val="xl6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4"/>
      <w:szCs w:val="24"/>
    </w:rPr>
  </w:style>
  <w:style w:type="paragraph" w:customStyle="1" w:styleId="xl65">
    <w:name w:val="xl6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i/>
      <w:iCs/>
      <w:sz w:val="24"/>
      <w:szCs w:val="24"/>
    </w:rPr>
  </w:style>
  <w:style w:type="paragraph" w:customStyle="1" w:styleId="xl22">
    <w:name w:val="xl22"/>
    <w:basedOn w:val="Normal"/>
    <w:rsid w:val="006D3564"/>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23">
    <w:name w:val="xl23"/>
    <w:basedOn w:val="Normal"/>
    <w:rsid w:val="006D3564"/>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styleId="ListBullet">
    <w:name w:val="List Bullet"/>
    <w:basedOn w:val="Normal"/>
    <w:rsid w:val="00722C17"/>
    <w:pPr>
      <w:numPr>
        <w:numId w:val="1"/>
      </w:numPr>
    </w:pPr>
  </w:style>
  <w:style w:type="character" w:styleId="Strong">
    <w:name w:val="Strong"/>
    <w:uiPriority w:val="22"/>
    <w:qFormat/>
    <w:rsid w:val="00385A4A"/>
    <w:rPr>
      <w:b/>
      <w:bCs/>
    </w:rPr>
  </w:style>
  <w:style w:type="paragraph" w:styleId="DocumentMap">
    <w:name w:val="Document Map"/>
    <w:basedOn w:val="Normal"/>
    <w:semiHidden/>
    <w:rsid w:val="001E46A2"/>
    <w:pPr>
      <w:shd w:val="clear" w:color="auto" w:fill="000080"/>
    </w:pPr>
    <w:rPr>
      <w:rFonts w:ascii="Tahoma" w:hAnsi="Tahoma" w:cs="Tahoma"/>
    </w:rPr>
  </w:style>
  <w:style w:type="paragraph" w:customStyle="1" w:styleId="xl66">
    <w:name w:val="xl66"/>
    <w:basedOn w:val="Normal"/>
    <w:rsid w:val="002241A7"/>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b/>
      <w:bCs/>
      <w:sz w:val="16"/>
      <w:szCs w:val="16"/>
    </w:rPr>
  </w:style>
  <w:style w:type="paragraph" w:customStyle="1" w:styleId="xl67">
    <w:name w:val="xl67"/>
    <w:basedOn w:val="Normal"/>
    <w:rsid w:val="002241A7"/>
    <w:pPr>
      <w:pBdr>
        <w:left w:val="single" w:sz="8"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8">
    <w:name w:val="xl68"/>
    <w:basedOn w:val="Normal"/>
    <w:rsid w:val="002241A7"/>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9">
    <w:name w:val="xl69"/>
    <w:basedOn w:val="Normal"/>
    <w:rsid w:val="002241A7"/>
    <w:pPr>
      <w:pBdr>
        <w:left w:val="single" w:sz="4" w:space="0" w:color="auto"/>
        <w:bottom w:val="single" w:sz="4" w:space="0" w:color="auto"/>
        <w:right w:val="single" w:sz="8" w:space="0" w:color="auto"/>
      </w:pBdr>
      <w:spacing w:before="100" w:beforeAutospacing="1" w:after="100" w:afterAutospacing="1"/>
    </w:pPr>
    <w:rPr>
      <w:rFonts w:ascii="Arial" w:hAnsi="Arial" w:cs="Arial"/>
      <w:b/>
      <w:bCs/>
      <w:sz w:val="24"/>
      <w:szCs w:val="24"/>
    </w:rPr>
  </w:style>
  <w:style w:type="paragraph" w:customStyle="1" w:styleId="xl70">
    <w:name w:val="xl70"/>
    <w:basedOn w:val="Normal"/>
    <w:rsid w:val="002241A7"/>
    <w:pPr>
      <w:spacing w:before="100" w:beforeAutospacing="1" w:after="100" w:afterAutospacing="1"/>
      <w:jc w:val="center"/>
    </w:pPr>
    <w:rPr>
      <w:rFonts w:ascii="Arial" w:hAnsi="Arial" w:cs="Arial"/>
      <w:sz w:val="28"/>
      <w:szCs w:val="28"/>
    </w:rPr>
  </w:style>
  <w:style w:type="paragraph" w:customStyle="1" w:styleId="xl71">
    <w:name w:val="xl71"/>
    <w:basedOn w:val="Normal"/>
    <w:rsid w:val="002241A7"/>
    <w:pPr>
      <w:pBdr>
        <w:top w:val="single" w:sz="8" w:space="0" w:color="auto"/>
        <w:left w:val="single" w:sz="8" w:space="0" w:color="auto"/>
      </w:pBdr>
      <w:spacing w:before="100" w:beforeAutospacing="1" w:after="100" w:afterAutospacing="1"/>
      <w:jc w:val="center"/>
    </w:pPr>
    <w:rPr>
      <w:rFonts w:ascii="Arial" w:hAnsi="Arial" w:cs="Arial"/>
      <w:b/>
      <w:bCs/>
      <w:sz w:val="28"/>
      <w:szCs w:val="28"/>
    </w:rPr>
  </w:style>
  <w:style w:type="paragraph" w:customStyle="1" w:styleId="xl72">
    <w:name w:val="xl72"/>
    <w:basedOn w:val="Normal"/>
    <w:rsid w:val="002241A7"/>
    <w:pPr>
      <w:pBdr>
        <w:top w:val="single" w:sz="8" w:space="0" w:color="auto"/>
      </w:pBdr>
      <w:spacing w:before="100" w:beforeAutospacing="1" w:after="100" w:afterAutospacing="1"/>
      <w:jc w:val="center"/>
    </w:pPr>
    <w:rPr>
      <w:rFonts w:ascii="Arial" w:hAnsi="Arial" w:cs="Arial"/>
      <w:b/>
      <w:bCs/>
      <w:sz w:val="28"/>
      <w:szCs w:val="28"/>
    </w:rPr>
  </w:style>
  <w:style w:type="paragraph" w:customStyle="1" w:styleId="xl73">
    <w:name w:val="xl73"/>
    <w:basedOn w:val="Normal"/>
    <w:rsid w:val="002241A7"/>
    <w:pPr>
      <w:pBdr>
        <w:top w:val="single" w:sz="8" w:space="0" w:color="auto"/>
        <w:right w:val="single" w:sz="8" w:space="0" w:color="auto"/>
      </w:pBdr>
      <w:spacing w:before="100" w:beforeAutospacing="1" w:after="100" w:afterAutospacing="1"/>
      <w:jc w:val="center"/>
    </w:pPr>
    <w:rPr>
      <w:rFonts w:ascii="Arial" w:hAnsi="Arial" w:cs="Arial"/>
      <w:b/>
      <w:bCs/>
      <w:sz w:val="28"/>
      <w:szCs w:val="28"/>
    </w:rPr>
  </w:style>
  <w:style w:type="paragraph" w:customStyle="1" w:styleId="xl74">
    <w:name w:val="xl74"/>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75">
    <w:name w:val="xl75"/>
    <w:basedOn w:val="Normal"/>
    <w:rsid w:val="002241A7"/>
    <w:pPr>
      <w:pBdr>
        <w:left w:val="single" w:sz="8" w:space="0" w:color="auto"/>
      </w:pBdr>
      <w:spacing w:before="100" w:beforeAutospacing="1" w:after="100" w:afterAutospacing="1"/>
    </w:pPr>
    <w:rPr>
      <w:rFonts w:ascii="Arial" w:hAnsi="Arial" w:cs="Arial"/>
      <w:b/>
      <w:bCs/>
      <w:sz w:val="28"/>
      <w:szCs w:val="28"/>
    </w:rPr>
  </w:style>
  <w:style w:type="paragraph" w:customStyle="1" w:styleId="xl76">
    <w:name w:val="xl76"/>
    <w:basedOn w:val="Normal"/>
    <w:rsid w:val="002241A7"/>
    <w:pPr>
      <w:pBdr>
        <w:right w:val="single" w:sz="8" w:space="0" w:color="auto"/>
      </w:pBdr>
      <w:spacing w:before="100" w:beforeAutospacing="1" w:after="100" w:afterAutospacing="1"/>
    </w:pPr>
    <w:rPr>
      <w:rFonts w:ascii="Arial" w:hAnsi="Arial" w:cs="Arial"/>
      <w:b/>
      <w:bCs/>
      <w:sz w:val="28"/>
      <w:szCs w:val="28"/>
    </w:rPr>
  </w:style>
  <w:style w:type="paragraph" w:customStyle="1" w:styleId="xl77">
    <w:name w:val="xl77"/>
    <w:basedOn w:val="Normal"/>
    <w:rsid w:val="002241A7"/>
    <w:pPr>
      <w:pBdr>
        <w:left w:val="single" w:sz="8" w:space="0" w:color="auto"/>
      </w:pBdr>
      <w:spacing w:before="100" w:beforeAutospacing="1" w:after="100" w:afterAutospacing="1"/>
      <w:jc w:val="center"/>
    </w:pPr>
    <w:rPr>
      <w:rFonts w:ascii="Arial" w:hAnsi="Arial" w:cs="Arial"/>
      <w:sz w:val="28"/>
      <w:szCs w:val="28"/>
    </w:rPr>
  </w:style>
  <w:style w:type="paragraph" w:customStyle="1" w:styleId="xl78">
    <w:name w:val="xl78"/>
    <w:basedOn w:val="Normal"/>
    <w:rsid w:val="002241A7"/>
    <w:pPr>
      <w:pBdr>
        <w:right w:val="single" w:sz="8" w:space="0" w:color="auto"/>
      </w:pBdr>
      <w:spacing w:before="100" w:beforeAutospacing="1" w:after="100" w:afterAutospacing="1"/>
      <w:jc w:val="center"/>
    </w:pPr>
    <w:rPr>
      <w:rFonts w:ascii="Arial" w:hAnsi="Arial" w:cs="Arial"/>
      <w:sz w:val="28"/>
      <w:szCs w:val="28"/>
    </w:rPr>
  </w:style>
  <w:style w:type="paragraph" w:customStyle="1" w:styleId="xl79">
    <w:name w:val="xl79"/>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80">
    <w:name w:val="xl80"/>
    <w:basedOn w:val="Normal"/>
    <w:rsid w:val="002241A7"/>
    <w:pPr>
      <w:pBdr>
        <w:left w:val="single" w:sz="8" w:space="0" w:color="auto"/>
        <w:bottom w:val="single" w:sz="8" w:space="0" w:color="auto"/>
      </w:pBdr>
      <w:spacing w:before="100" w:beforeAutospacing="1" w:after="100" w:afterAutospacing="1"/>
    </w:pPr>
    <w:rPr>
      <w:rFonts w:ascii="Arial" w:hAnsi="Arial" w:cs="Arial"/>
      <w:b/>
      <w:bCs/>
      <w:sz w:val="24"/>
      <w:szCs w:val="24"/>
    </w:rPr>
  </w:style>
  <w:style w:type="paragraph" w:customStyle="1" w:styleId="xl81">
    <w:name w:val="xl81"/>
    <w:basedOn w:val="Normal"/>
    <w:rsid w:val="002241A7"/>
    <w:pPr>
      <w:pBdr>
        <w:bottom w:val="single" w:sz="8" w:space="0" w:color="auto"/>
      </w:pBdr>
      <w:spacing w:before="100" w:beforeAutospacing="1" w:after="100" w:afterAutospacing="1"/>
    </w:pPr>
    <w:rPr>
      <w:rFonts w:ascii="Arial" w:hAnsi="Arial" w:cs="Arial"/>
      <w:b/>
      <w:bCs/>
      <w:sz w:val="24"/>
      <w:szCs w:val="24"/>
    </w:rPr>
  </w:style>
  <w:style w:type="paragraph" w:customStyle="1" w:styleId="xl82">
    <w:name w:val="xl82"/>
    <w:basedOn w:val="Normal"/>
    <w:rsid w:val="002241A7"/>
    <w:pPr>
      <w:pBdr>
        <w:bottom w:val="single" w:sz="8" w:space="0" w:color="auto"/>
        <w:right w:val="single" w:sz="8" w:space="0" w:color="auto"/>
      </w:pBdr>
      <w:spacing w:before="100" w:beforeAutospacing="1" w:after="100" w:afterAutospacing="1"/>
    </w:pPr>
    <w:rPr>
      <w:rFonts w:ascii="Arial" w:hAnsi="Arial" w:cs="Arial"/>
      <w:b/>
      <w:bCs/>
      <w:sz w:val="24"/>
      <w:szCs w:val="24"/>
    </w:rPr>
  </w:style>
  <w:style w:type="paragraph" w:styleId="NoSpacing">
    <w:name w:val="No Spacing"/>
    <w:basedOn w:val="Normal"/>
    <w:link w:val="NoSpacingChar"/>
    <w:uiPriority w:val="1"/>
    <w:qFormat/>
    <w:rsid w:val="00385A4A"/>
    <w:pPr>
      <w:spacing w:before="0" w:after="0" w:line="240" w:lineRule="auto"/>
    </w:pPr>
  </w:style>
  <w:style w:type="paragraph" w:styleId="BodyText">
    <w:name w:val="Body Text"/>
    <w:basedOn w:val="Normal"/>
    <w:link w:val="BodyTextChar"/>
    <w:qFormat/>
    <w:rsid w:val="00D31037"/>
    <w:pPr>
      <w:spacing w:after="120"/>
    </w:pPr>
  </w:style>
  <w:style w:type="character" w:customStyle="1" w:styleId="BodyTextChar">
    <w:name w:val="Body Text Char"/>
    <w:link w:val="BodyText"/>
    <w:rsid w:val="00D31037"/>
    <w:rPr>
      <w:rFonts w:ascii="Verdana" w:hAnsi="Verdana"/>
      <w:sz w:val="22"/>
      <w:szCs w:val="22"/>
    </w:rPr>
  </w:style>
  <w:style w:type="character" w:styleId="IntenseEmphasis">
    <w:name w:val="Intense Emphasis"/>
    <w:uiPriority w:val="21"/>
    <w:qFormat/>
    <w:rsid w:val="00385A4A"/>
    <w:rPr>
      <w:b/>
      <w:bCs/>
      <w:caps/>
      <w:color w:val="243F60"/>
      <w:spacing w:val="10"/>
    </w:rPr>
  </w:style>
  <w:style w:type="character" w:styleId="SubtleEmphasis">
    <w:name w:val="Subtle Emphasis"/>
    <w:uiPriority w:val="19"/>
    <w:qFormat/>
    <w:rsid w:val="00385A4A"/>
    <w:rPr>
      <w:i/>
      <w:iCs/>
      <w:color w:val="243F60"/>
    </w:rPr>
  </w:style>
  <w:style w:type="character" w:styleId="Emphasis">
    <w:name w:val="Emphasis"/>
    <w:qFormat/>
    <w:rsid w:val="00385A4A"/>
    <w:rPr>
      <w:caps/>
      <w:color w:val="243F60"/>
      <w:spacing w:val="5"/>
    </w:rPr>
  </w:style>
  <w:style w:type="character" w:styleId="CommentReference">
    <w:name w:val="annotation reference"/>
    <w:rsid w:val="007256D6"/>
    <w:rPr>
      <w:sz w:val="16"/>
      <w:szCs w:val="16"/>
    </w:rPr>
  </w:style>
  <w:style w:type="paragraph" w:styleId="CommentText">
    <w:name w:val="annotation text"/>
    <w:basedOn w:val="Normal"/>
    <w:link w:val="CommentTextChar"/>
    <w:rsid w:val="007256D6"/>
  </w:style>
  <w:style w:type="character" w:customStyle="1" w:styleId="CommentTextChar">
    <w:name w:val="Comment Text Char"/>
    <w:link w:val="CommentText"/>
    <w:rsid w:val="007256D6"/>
    <w:rPr>
      <w:rFonts w:ascii="Verdana" w:hAnsi="Verdana"/>
    </w:rPr>
  </w:style>
  <w:style w:type="paragraph" w:styleId="CommentSubject">
    <w:name w:val="annotation subject"/>
    <w:basedOn w:val="CommentText"/>
    <w:next w:val="CommentText"/>
    <w:link w:val="CommentSubjectChar"/>
    <w:rsid w:val="007256D6"/>
    <w:rPr>
      <w:b/>
      <w:bCs/>
    </w:rPr>
  </w:style>
  <w:style w:type="character" w:customStyle="1" w:styleId="CommentSubjectChar">
    <w:name w:val="Comment Subject Char"/>
    <w:link w:val="CommentSubject"/>
    <w:rsid w:val="007256D6"/>
    <w:rPr>
      <w:rFonts w:ascii="Verdana" w:hAnsi="Verdana"/>
      <w:b/>
      <w:bCs/>
    </w:rPr>
  </w:style>
  <w:style w:type="paragraph" w:customStyle="1" w:styleId="SkemaNormal">
    <w:name w:val="SkemaNormal"/>
    <w:basedOn w:val="Normal"/>
    <w:rsid w:val="00435B15"/>
    <w:pPr>
      <w:spacing w:before="60" w:after="60"/>
    </w:pPr>
    <w:rPr>
      <w:rFonts w:eastAsia="Calibri"/>
      <w:sz w:val="16"/>
      <w:szCs w:val="16"/>
    </w:rPr>
  </w:style>
  <w:style w:type="paragraph" w:styleId="ListParagraph">
    <w:name w:val="List Paragraph"/>
    <w:basedOn w:val="Normal"/>
    <w:uiPriority w:val="34"/>
    <w:qFormat/>
    <w:rsid w:val="00385A4A"/>
    <w:pPr>
      <w:ind w:left="720"/>
      <w:contextualSpacing/>
    </w:pPr>
  </w:style>
  <w:style w:type="character" w:customStyle="1" w:styleId="Heading3Char">
    <w:name w:val="Heading 3 Char"/>
    <w:link w:val="Heading3"/>
    <w:uiPriority w:val="9"/>
    <w:rsid w:val="00BB2794"/>
    <w:rPr>
      <w:rFonts w:ascii="Futura Bk BT" w:hAnsi="Futura Bk BT"/>
      <w:caps/>
      <w:color w:val="243F60"/>
      <w:spacing w:val="15"/>
      <w:sz w:val="22"/>
      <w:szCs w:val="22"/>
      <w:shd w:val="clear" w:color="auto" w:fill="D6E3BC" w:themeFill="accent3" w:themeFillTint="66"/>
    </w:rPr>
  </w:style>
  <w:style w:type="character" w:customStyle="1" w:styleId="Heading4Char">
    <w:name w:val="Heading 4 Char"/>
    <w:link w:val="Heading4"/>
    <w:uiPriority w:val="9"/>
    <w:rsid w:val="00385A4A"/>
    <w:rPr>
      <w:caps/>
      <w:color w:val="365F91"/>
      <w:spacing w:val="10"/>
    </w:rPr>
  </w:style>
  <w:style w:type="character" w:customStyle="1" w:styleId="Heading5Char">
    <w:name w:val="Heading 5 Char"/>
    <w:link w:val="Heading5"/>
    <w:rsid w:val="00385A4A"/>
    <w:rPr>
      <w:caps/>
      <w:color w:val="365F91"/>
      <w:spacing w:val="10"/>
    </w:rPr>
  </w:style>
  <w:style w:type="character" w:customStyle="1" w:styleId="Heading6Char">
    <w:name w:val="Heading 6 Char"/>
    <w:link w:val="Heading6"/>
    <w:uiPriority w:val="9"/>
    <w:semiHidden/>
    <w:rsid w:val="00385A4A"/>
    <w:rPr>
      <w:caps/>
      <w:color w:val="365F91"/>
      <w:spacing w:val="10"/>
    </w:rPr>
  </w:style>
  <w:style w:type="character" w:customStyle="1" w:styleId="Heading7Char">
    <w:name w:val="Heading 7 Char"/>
    <w:link w:val="Heading7"/>
    <w:semiHidden/>
    <w:rsid w:val="00385A4A"/>
    <w:rPr>
      <w:caps/>
      <w:color w:val="365F91"/>
      <w:spacing w:val="10"/>
    </w:rPr>
  </w:style>
  <w:style w:type="character" w:customStyle="1" w:styleId="Heading8Char">
    <w:name w:val="Heading 8 Char"/>
    <w:link w:val="Heading8"/>
    <w:uiPriority w:val="9"/>
    <w:semiHidden/>
    <w:rsid w:val="00385A4A"/>
    <w:rPr>
      <w:caps/>
      <w:spacing w:val="10"/>
      <w:sz w:val="18"/>
      <w:szCs w:val="18"/>
    </w:rPr>
  </w:style>
  <w:style w:type="character" w:customStyle="1" w:styleId="Heading9Char">
    <w:name w:val="Heading 9 Char"/>
    <w:link w:val="Heading9"/>
    <w:uiPriority w:val="9"/>
    <w:semiHidden/>
    <w:rsid w:val="00385A4A"/>
    <w:rPr>
      <w:i/>
      <w:caps/>
      <w:spacing w:val="10"/>
      <w:sz w:val="18"/>
      <w:szCs w:val="18"/>
    </w:rPr>
  </w:style>
  <w:style w:type="paragraph" w:styleId="Caption">
    <w:name w:val="caption"/>
    <w:basedOn w:val="Normal"/>
    <w:next w:val="Normal"/>
    <w:uiPriority w:val="35"/>
    <w:unhideWhenUsed/>
    <w:qFormat/>
    <w:rsid w:val="00385A4A"/>
    <w:rPr>
      <w:b/>
      <w:bCs/>
      <w:color w:val="365F91"/>
      <w:sz w:val="16"/>
      <w:szCs w:val="16"/>
    </w:rPr>
  </w:style>
  <w:style w:type="paragraph" w:styleId="Title">
    <w:name w:val="Title"/>
    <w:basedOn w:val="Normal"/>
    <w:next w:val="Normal"/>
    <w:link w:val="TitleChar"/>
    <w:uiPriority w:val="10"/>
    <w:qFormat/>
    <w:rsid w:val="00385A4A"/>
    <w:pPr>
      <w:spacing w:before="720"/>
    </w:pPr>
    <w:rPr>
      <w:caps/>
      <w:color w:val="4F81BD"/>
      <w:spacing w:val="10"/>
      <w:kern w:val="28"/>
      <w:sz w:val="52"/>
      <w:szCs w:val="52"/>
    </w:rPr>
  </w:style>
  <w:style w:type="character" w:customStyle="1" w:styleId="TitleChar">
    <w:name w:val="Title Char"/>
    <w:link w:val="Title"/>
    <w:uiPriority w:val="10"/>
    <w:rsid w:val="00385A4A"/>
    <w:rPr>
      <w:caps/>
      <w:color w:val="4F81BD"/>
      <w:spacing w:val="10"/>
      <w:kern w:val="28"/>
      <w:sz w:val="52"/>
      <w:szCs w:val="52"/>
    </w:rPr>
  </w:style>
  <w:style w:type="paragraph" w:styleId="Subtitle">
    <w:name w:val="Subtitle"/>
    <w:basedOn w:val="Normal"/>
    <w:next w:val="Normal"/>
    <w:link w:val="SubtitleChar"/>
    <w:uiPriority w:val="11"/>
    <w:qFormat/>
    <w:rsid w:val="00385A4A"/>
    <w:pPr>
      <w:spacing w:after="1000" w:line="240" w:lineRule="auto"/>
    </w:pPr>
    <w:rPr>
      <w:caps/>
      <w:color w:val="595959"/>
      <w:spacing w:val="10"/>
      <w:sz w:val="24"/>
      <w:szCs w:val="24"/>
    </w:rPr>
  </w:style>
  <w:style w:type="character" w:customStyle="1" w:styleId="SubtitleChar">
    <w:name w:val="Subtitle Char"/>
    <w:link w:val="Subtitle"/>
    <w:uiPriority w:val="11"/>
    <w:rsid w:val="00385A4A"/>
    <w:rPr>
      <w:caps/>
      <w:color w:val="595959"/>
      <w:spacing w:val="10"/>
      <w:sz w:val="24"/>
      <w:szCs w:val="24"/>
    </w:rPr>
  </w:style>
  <w:style w:type="character" w:customStyle="1" w:styleId="NoSpacingChar">
    <w:name w:val="No Spacing Char"/>
    <w:link w:val="NoSpacing"/>
    <w:uiPriority w:val="1"/>
    <w:rsid w:val="00385A4A"/>
    <w:rPr>
      <w:sz w:val="20"/>
      <w:szCs w:val="20"/>
    </w:rPr>
  </w:style>
  <w:style w:type="paragraph" w:styleId="Quote">
    <w:name w:val="Quote"/>
    <w:basedOn w:val="Normal"/>
    <w:next w:val="Normal"/>
    <w:link w:val="QuoteChar"/>
    <w:uiPriority w:val="29"/>
    <w:qFormat/>
    <w:rsid w:val="00385A4A"/>
    <w:rPr>
      <w:i/>
      <w:iCs/>
    </w:rPr>
  </w:style>
  <w:style w:type="character" w:customStyle="1" w:styleId="QuoteChar">
    <w:name w:val="Quote Char"/>
    <w:link w:val="Quote"/>
    <w:uiPriority w:val="29"/>
    <w:rsid w:val="00385A4A"/>
    <w:rPr>
      <w:i/>
      <w:iCs/>
      <w:sz w:val="20"/>
      <w:szCs w:val="20"/>
    </w:rPr>
  </w:style>
  <w:style w:type="paragraph" w:styleId="IntenseQuote">
    <w:name w:val="Intense Quote"/>
    <w:basedOn w:val="Normal"/>
    <w:next w:val="Normal"/>
    <w:link w:val="IntenseQuoteChar"/>
    <w:uiPriority w:val="30"/>
    <w:qFormat/>
    <w:rsid w:val="00385A4A"/>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385A4A"/>
    <w:rPr>
      <w:i/>
      <w:iCs/>
      <w:color w:val="4F81BD"/>
      <w:sz w:val="20"/>
      <w:szCs w:val="20"/>
    </w:rPr>
  </w:style>
  <w:style w:type="character" w:styleId="SubtleReference">
    <w:name w:val="Subtle Reference"/>
    <w:uiPriority w:val="31"/>
    <w:qFormat/>
    <w:rsid w:val="00385A4A"/>
    <w:rPr>
      <w:b/>
      <w:bCs/>
      <w:color w:val="4F81BD"/>
    </w:rPr>
  </w:style>
  <w:style w:type="character" w:styleId="IntenseReference">
    <w:name w:val="Intense Reference"/>
    <w:uiPriority w:val="32"/>
    <w:qFormat/>
    <w:rsid w:val="00385A4A"/>
    <w:rPr>
      <w:b/>
      <w:bCs/>
      <w:i/>
      <w:iCs/>
      <w:caps/>
      <w:color w:val="4F81BD"/>
    </w:rPr>
  </w:style>
  <w:style w:type="character" w:styleId="BookTitle">
    <w:name w:val="Book Title"/>
    <w:uiPriority w:val="33"/>
    <w:qFormat/>
    <w:rsid w:val="00385A4A"/>
    <w:rPr>
      <w:b/>
      <w:bCs/>
      <w:i/>
      <w:iCs/>
      <w:spacing w:val="9"/>
    </w:rPr>
  </w:style>
  <w:style w:type="paragraph" w:styleId="TOCHeading">
    <w:name w:val="TOC Heading"/>
    <w:basedOn w:val="Heading1"/>
    <w:next w:val="Normal"/>
    <w:uiPriority w:val="39"/>
    <w:semiHidden/>
    <w:unhideWhenUsed/>
    <w:qFormat/>
    <w:rsid w:val="00385A4A"/>
    <w:pPr>
      <w:outlineLvl w:val="9"/>
    </w:pPr>
    <w:rPr>
      <w:lang w:bidi="en-US"/>
    </w:rPr>
  </w:style>
  <w:style w:type="paragraph" w:customStyle="1" w:styleId="Default">
    <w:name w:val="Default"/>
    <w:rsid w:val="007E080B"/>
    <w:pPr>
      <w:autoSpaceDE w:val="0"/>
      <w:autoSpaceDN w:val="0"/>
      <w:adjustRightInd w:val="0"/>
    </w:pPr>
    <w:rPr>
      <w:rFonts w:ascii="Verdana" w:hAnsi="Verdana" w:cs="Verdana"/>
      <w:color w:val="000000"/>
      <w:sz w:val="24"/>
      <w:szCs w:val="24"/>
    </w:rPr>
  </w:style>
  <w:style w:type="table" w:styleId="ColorfulShading-Accent6">
    <w:name w:val="Colorful Shading Accent 6"/>
    <w:basedOn w:val="TableNormal"/>
    <w:uiPriority w:val="71"/>
    <w:rsid w:val="00835C2A"/>
    <w:rPr>
      <w:rFonts w:ascii="Verdana" w:hAnsi="Verdan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FootnoteText">
    <w:name w:val="footnote text"/>
    <w:basedOn w:val="BodyText"/>
    <w:link w:val="FootnoteTextChar"/>
    <w:rsid w:val="00835C2A"/>
    <w:pPr>
      <w:spacing w:before="120" w:after="0" w:line="240" w:lineRule="auto"/>
      <w:ind w:left="397" w:hanging="397"/>
    </w:pPr>
    <w:rPr>
      <w:rFonts w:ascii="Verdana" w:hAnsi="Verdana"/>
      <w:kern w:val="20"/>
      <w:sz w:val="14"/>
      <w:szCs w:val="24"/>
      <w:lang w:eastAsia="en-US"/>
    </w:rPr>
  </w:style>
  <w:style w:type="character" w:customStyle="1" w:styleId="FootnoteTextChar">
    <w:name w:val="Footnote Text Char"/>
    <w:basedOn w:val="DefaultParagraphFont"/>
    <w:link w:val="FootnoteText"/>
    <w:rsid w:val="00835C2A"/>
    <w:rPr>
      <w:rFonts w:ascii="Verdana" w:hAnsi="Verdana"/>
      <w:kern w:val="20"/>
      <w:sz w:val="14"/>
      <w:szCs w:val="24"/>
      <w:lang w:eastAsia="en-US"/>
    </w:rPr>
  </w:style>
  <w:style w:type="character" w:styleId="HTMLTypewriter">
    <w:name w:val="HTML Typewriter"/>
    <w:basedOn w:val="DefaultParagraphFont"/>
    <w:rsid w:val="00835C2A"/>
    <w:rPr>
      <w:rFonts w:cs="Times New Roman"/>
      <w:sz w:val="24"/>
      <w:szCs w:val="24"/>
    </w:rPr>
  </w:style>
  <w:style w:type="character" w:customStyle="1" w:styleId="HeaderChar">
    <w:name w:val="Header Char"/>
    <w:basedOn w:val="DefaultParagraphFont"/>
    <w:link w:val="Header"/>
    <w:rsid w:val="00835C2A"/>
  </w:style>
  <w:style w:type="table" w:customStyle="1" w:styleId="Farvetskygge1">
    <w:name w:val="Farvet skygge1"/>
    <w:basedOn w:val="TableNormal"/>
    <w:uiPriority w:val="71"/>
    <w:semiHidden/>
    <w:rsid w:val="00835C2A"/>
    <w:rPr>
      <w:rFonts w:ascii="Verdana" w:hAnsi="Verdan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styleId="TOC6">
    <w:name w:val="toc 6"/>
    <w:basedOn w:val="TOC5"/>
    <w:next w:val="BodyText"/>
    <w:rsid w:val="00835C2A"/>
    <w:pPr>
      <w:tabs>
        <w:tab w:val="right" w:leader="dot" w:pos="9639"/>
      </w:tabs>
      <w:spacing w:before="0" w:after="0" w:line="240" w:lineRule="auto"/>
      <w:ind w:left="1134" w:right="567"/>
    </w:pPr>
    <w:rPr>
      <w:rFonts w:ascii="Verdana" w:hAnsi="Verdana"/>
      <w:kern w:val="20"/>
      <w:szCs w:val="24"/>
      <w:lang w:eastAsia="en-US"/>
    </w:rPr>
  </w:style>
  <w:style w:type="paragraph" w:styleId="TOC5">
    <w:name w:val="toc 5"/>
    <w:basedOn w:val="Normal"/>
    <w:next w:val="Normal"/>
    <w:autoRedefine/>
    <w:rsid w:val="00835C2A"/>
    <w:pPr>
      <w:spacing w:after="100"/>
      <w:ind w:left="800"/>
    </w:pPr>
  </w:style>
  <w:style w:type="character" w:styleId="HTMLSample">
    <w:name w:val="HTML Sample"/>
    <w:basedOn w:val="DefaultParagraphFont"/>
    <w:rsid w:val="00835C2A"/>
    <w:rPr>
      <w:rFonts w:cs="Times New Roman"/>
    </w:rPr>
  </w:style>
  <w:style w:type="paragraph" w:styleId="TOC7">
    <w:name w:val="toc 7"/>
    <w:basedOn w:val="Normal"/>
    <w:next w:val="Normal"/>
    <w:rsid w:val="00835C2A"/>
    <w:pPr>
      <w:tabs>
        <w:tab w:val="right" w:pos="8505"/>
      </w:tabs>
    </w:pPr>
  </w:style>
  <w:style w:type="paragraph" w:styleId="PlainText">
    <w:name w:val="Plain Text"/>
    <w:basedOn w:val="Normal"/>
    <w:link w:val="PlainTextChar"/>
    <w:uiPriority w:val="99"/>
    <w:rsid w:val="0089198B"/>
    <w:pPr>
      <w:autoSpaceDE w:val="0"/>
      <w:autoSpaceDN w:val="0"/>
      <w:adjustRightInd w:val="0"/>
      <w:spacing w:before="0" w:after="0" w:line="240" w:lineRule="auto"/>
    </w:pPr>
    <w:rPr>
      <w:rFonts w:ascii="Arial" w:hAnsi="Arial" w:cs="Arial"/>
      <w:sz w:val="16"/>
      <w:szCs w:val="16"/>
    </w:rPr>
  </w:style>
  <w:style w:type="character" w:customStyle="1" w:styleId="PlainTextChar">
    <w:name w:val="Plain Text Char"/>
    <w:basedOn w:val="DefaultParagraphFont"/>
    <w:link w:val="PlainText"/>
    <w:uiPriority w:val="99"/>
    <w:rsid w:val="0089198B"/>
    <w:rPr>
      <w:rFonts w:ascii="Arial" w:hAnsi="Arial" w:cs="Arial"/>
      <w:sz w:val="16"/>
      <w:szCs w:val="16"/>
    </w:rPr>
  </w:style>
  <w:style w:type="table" w:styleId="TableSimple1">
    <w:name w:val="Table Simple 1"/>
    <w:basedOn w:val="TableNormal"/>
    <w:rsid w:val="00FB280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Revision">
    <w:name w:val="Revision"/>
    <w:hidden/>
    <w:uiPriority w:val="99"/>
    <w:semiHidden/>
    <w:rsid w:val="00BD0513"/>
    <w:pPr>
      <w:spacing w:before="0" w:after="0" w:line="240" w:lineRule="auto"/>
    </w:pPr>
    <w:rPr>
      <w:rFonts w:ascii="Futura Bk BT" w:hAnsi="Futura Bk BT"/>
    </w:rPr>
  </w:style>
  <w:style w:type="table" w:styleId="MediumGrid3-Accent3">
    <w:name w:val="Medium Grid 3 Accent 3"/>
    <w:basedOn w:val="TableNormal"/>
    <w:uiPriority w:val="69"/>
    <w:rsid w:val="00094E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ghtList-Accent3">
    <w:name w:val="Light List Accent 3"/>
    <w:basedOn w:val="TableNormal"/>
    <w:uiPriority w:val="61"/>
    <w:rsid w:val="006E1544"/>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Compact">
    <w:name w:val="Compact"/>
    <w:basedOn w:val="Normal"/>
    <w:qFormat/>
    <w:rsid w:val="00FF2656"/>
    <w:pPr>
      <w:spacing w:before="36" w:after="36" w:line="240" w:lineRule="auto"/>
    </w:pPr>
    <w:rPr>
      <w:rFonts w:asciiTheme="minorHAnsi" w:eastAsiaTheme="minorHAnsi" w:hAnsiTheme="minorHAnsi" w:cstheme="minorBidi"/>
      <w:sz w:val="24"/>
      <w:szCs w:val="24"/>
      <w:lang w:val="en-US" w:eastAsia="en-US"/>
    </w:rPr>
  </w:style>
  <w:style w:type="character" w:customStyle="1" w:styleId="VerbatimChar">
    <w:name w:val="Verbatim Char"/>
    <w:basedOn w:val="DefaultParagraphFont"/>
    <w:link w:val="SourceCode"/>
    <w:rsid w:val="00FF2656"/>
    <w:rPr>
      <w:rFonts w:ascii="Consolas" w:hAnsi="Consolas"/>
      <w:sz w:val="22"/>
    </w:rPr>
  </w:style>
  <w:style w:type="paragraph" w:customStyle="1" w:styleId="SourceCode">
    <w:name w:val="Source Code"/>
    <w:basedOn w:val="Normal"/>
    <w:link w:val="VerbatimChar"/>
    <w:rsid w:val="00FF2656"/>
    <w:pPr>
      <w:wordWrap w:val="0"/>
      <w:spacing w:before="180" w:after="180" w:line="240" w:lineRule="auto"/>
    </w:pPr>
    <w:rPr>
      <w:rFonts w:ascii="Consolas" w:hAnsi="Consolas"/>
      <w:sz w:val="22"/>
    </w:rPr>
  </w:style>
  <w:style w:type="character" w:customStyle="1" w:styleId="KeywordTok">
    <w:name w:val="KeywordTok"/>
    <w:basedOn w:val="VerbatimChar"/>
    <w:rsid w:val="00FF2656"/>
    <w:rPr>
      <w:rFonts w:ascii="Consolas" w:hAnsi="Consolas"/>
      <w:b/>
      <w:color w:val="007020"/>
      <w:sz w:val="22"/>
    </w:rPr>
  </w:style>
  <w:style w:type="character" w:customStyle="1" w:styleId="StringTok">
    <w:name w:val="StringTok"/>
    <w:basedOn w:val="VerbatimChar"/>
    <w:rsid w:val="00FF2656"/>
    <w:rPr>
      <w:rFonts w:ascii="Consolas" w:hAnsi="Consolas"/>
      <w:color w:val="4070A0"/>
      <w:sz w:val="22"/>
    </w:rPr>
  </w:style>
  <w:style w:type="character" w:customStyle="1" w:styleId="OtherTok">
    <w:name w:val="OtherTok"/>
    <w:basedOn w:val="VerbatimChar"/>
    <w:rsid w:val="00FF2656"/>
    <w:rPr>
      <w:rFonts w:ascii="Consolas" w:hAnsi="Consolas"/>
      <w:color w:val="007020"/>
      <w:sz w:val="22"/>
    </w:rPr>
  </w:style>
  <w:style w:type="character" w:customStyle="1" w:styleId="NormalTok">
    <w:name w:val="NormalTok"/>
    <w:basedOn w:val="VerbatimChar"/>
    <w:rsid w:val="00FF2656"/>
    <w:rPr>
      <w:rFonts w:ascii="Consolas" w:hAnsi="Consolas"/>
      <w:sz w:val="22"/>
    </w:rPr>
  </w:style>
  <w:style w:type="table" w:styleId="LightShading-Accent3">
    <w:name w:val="Light Shading Accent 3"/>
    <w:basedOn w:val="TableNormal"/>
    <w:uiPriority w:val="60"/>
    <w:rsid w:val="006B3413"/>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Number">
    <w:name w:val="List Number"/>
    <w:basedOn w:val="Normal"/>
    <w:rsid w:val="00791D9D"/>
    <w:pPr>
      <w:numPr>
        <w:numId w:val="9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2169">
      <w:bodyDiv w:val="1"/>
      <w:marLeft w:val="0"/>
      <w:marRight w:val="0"/>
      <w:marTop w:val="0"/>
      <w:marBottom w:val="0"/>
      <w:divBdr>
        <w:top w:val="none" w:sz="0" w:space="0" w:color="auto"/>
        <w:left w:val="none" w:sz="0" w:space="0" w:color="auto"/>
        <w:bottom w:val="none" w:sz="0" w:space="0" w:color="auto"/>
        <w:right w:val="none" w:sz="0" w:space="0" w:color="auto"/>
      </w:divBdr>
    </w:div>
    <w:div w:id="27924624">
      <w:bodyDiv w:val="1"/>
      <w:marLeft w:val="0"/>
      <w:marRight w:val="0"/>
      <w:marTop w:val="0"/>
      <w:marBottom w:val="0"/>
      <w:divBdr>
        <w:top w:val="none" w:sz="0" w:space="0" w:color="auto"/>
        <w:left w:val="none" w:sz="0" w:space="0" w:color="auto"/>
        <w:bottom w:val="none" w:sz="0" w:space="0" w:color="auto"/>
        <w:right w:val="none" w:sz="0" w:space="0" w:color="auto"/>
      </w:divBdr>
    </w:div>
    <w:div w:id="48456299">
      <w:bodyDiv w:val="1"/>
      <w:marLeft w:val="0"/>
      <w:marRight w:val="0"/>
      <w:marTop w:val="0"/>
      <w:marBottom w:val="0"/>
      <w:divBdr>
        <w:top w:val="none" w:sz="0" w:space="0" w:color="auto"/>
        <w:left w:val="none" w:sz="0" w:space="0" w:color="auto"/>
        <w:bottom w:val="none" w:sz="0" w:space="0" w:color="auto"/>
        <w:right w:val="none" w:sz="0" w:space="0" w:color="auto"/>
      </w:divBdr>
    </w:div>
    <w:div w:id="52779554">
      <w:bodyDiv w:val="1"/>
      <w:marLeft w:val="0"/>
      <w:marRight w:val="0"/>
      <w:marTop w:val="0"/>
      <w:marBottom w:val="0"/>
      <w:divBdr>
        <w:top w:val="none" w:sz="0" w:space="0" w:color="auto"/>
        <w:left w:val="none" w:sz="0" w:space="0" w:color="auto"/>
        <w:bottom w:val="none" w:sz="0" w:space="0" w:color="auto"/>
        <w:right w:val="none" w:sz="0" w:space="0" w:color="auto"/>
      </w:divBdr>
    </w:div>
    <w:div w:id="142088993">
      <w:bodyDiv w:val="1"/>
      <w:marLeft w:val="0"/>
      <w:marRight w:val="0"/>
      <w:marTop w:val="0"/>
      <w:marBottom w:val="0"/>
      <w:divBdr>
        <w:top w:val="none" w:sz="0" w:space="0" w:color="auto"/>
        <w:left w:val="none" w:sz="0" w:space="0" w:color="auto"/>
        <w:bottom w:val="none" w:sz="0" w:space="0" w:color="auto"/>
        <w:right w:val="none" w:sz="0" w:space="0" w:color="auto"/>
      </w:divBdr>
    </w:div>
    <w:div w:id="179586706">
      <w:bodyDiv w:val="1"/>
      <w:marLeft w:val="0"/>
      <w:marRight w:val="0"/>
      <w:marTop w:val="0"/>
      <w:marBottom w:val="0"/>
      <w:divBdr>
        <w:top w:val="none" w:sz="0" w:space="0" w:color="auto"/>
        <w:left w:val="none" w:sz="0" w:space="0" w:color="auto"/>
        <w:bottom w:val="none" w:sz="0" w:space="0" w:color="auto"/>
        <w:right w:val="none" w:sz="0" w:space="0" w:color="auto"/>
      </w:divBdr>
    </w:div>
    <w:div w:id="194123270">
      <w:bodyDiv w:val="1"/>
      <w:marLeft w:val="0"/>
      <w:marRight w:val="0"/>
      <w:marTop w:val="0"/>
      <w:marBottom w:val="0"/>
      <w:divBdr>
        <w:top w:val="none" w:sz="0" w:space="0" w:color="auto"/>
        <w:left w:val="none" w:sz="0" w:space="0" w:color="auto"/>
        <w:bottom w:val="none" w:sz="0" w:space="0" w:color="auto"/>
        <w:right w:val="none" w:sz="0" w:space="0" w:color="auto"/>
      </w:divBdr>
    </w:div>
    <w:div w:id="232088283">
      <w:bodyDiv w:val="1"/>
      <w:marLeft w:val="0"/>
      <w:marRight w:val="0"/>
      <w:marTop w:val="0"/>
      <w:marBottom w:val="0"/>
      <w:divBdr>
        <w:top w:val="none" w:sz="0" w:space="0" w:color="auto"/>
        <w:left w:val="none" w:sz="0" w:space="0" w:color="auto"/>
        <w:bottom w:val="none" w:sz="0" w:space="0" w:color="auto"/>
        <w:right w:val="none" w:sz="0" w:space="0" w:color="auto"/>
      </w:divBdr>
    </w:div>
    <w:div w:id="234047338">
      <w:bodyDiv w:val="1"/>
      <w:marLeft w:val="0"/>
      <w:marRight w:val="0"/>
      <w:marTop w:val="0"/>
      <w:marBottom w:val="0"/>
      <w:divBdr>
        <w:top w:val="none" w:sz="0" w:space="0" w:color="auto"/>
        <w:left w:val="none" w:sz="0" w:space="0" w:color="auto"/>
        <w:bottom w:val="none" w:sz="0" w:space="0" w:color="auto"/>
        <w:right w:val="none" w:sz="0" w:space="0" w:color="auto"/>
      </w:divBdr>
    </w:div>
    <w:div w:id="264388356">
      <w:bodyDiv w:val="1"/>
      <w:marLeft w:val="0"/>
      <w:marRight w:val="0"/>
      <w:marTop w:val="0"/>
      <w:marBottom w:val="0"/>
      <w:divBdr>
        <w:top w:val="none" w:sz="0" w:space="0" w:color="auto"/>
        <w:left w:val="none" w:sz="0" w:space="0" w:color="auto"/>
        <w:bottom w:val="none" w:sz="0" w:space="0" w:color="auto"/>
        <w:right w:val="none" w:sz="0" w:space="0" w:color="auto"/>
      </w:divBdr>
    </w:div>
    <w:div w:id="280459758">
      <w:bodyDiv w:val="1"/>
      <w:marLeft w:val="0"/>
      <w:marRight w:val="0"/>
      <w:marTop w:val="0"/>
      <w:marBottom w:val="0"/>
      <w:divBdr>
        <w:top w:val="none" w:sz="0" w:space="0" w:color="auto"/>
        <w:left w:val="none" w:sz="0" w:space="0" w:color="auto"/>
        <w:bottom w:val="none" w:sz="0" w:space="0" w:color="auto"/>
        <w:right w:val="none" w:sz="0" w:space="0" w:color="auto"/>
      </w:divBdr>
      <w:divsChild>
        <w:div w:id="449281947">
          <w:marLeft w:val="0"/>
          <w:marRight w:val="0"/>
          <w:marTop w:val="0"/>
          <w:marBottom w:val="0"/>
          <w:divBdr>
            <w:top w:val="none" w:sz="0" w:space="0" w:color="auto"/>
            <w:left w:val="none" w:sz="0" w:space="0" w:color="auto"/>
            <w:bottom w:val="none" w:sz="0" w:space="0" w:color="auto"/>
            <w:right w:val="none" w:sz="0" w:space="0" w:color="auto"/>
          </w:divBdr>
          <w:divsChild>
            <w:div w:id="1601253243">
              <w:marLeft w:val="0"/>
              <w:marRight w:val="0"/>
              <w:marTop w:val="0"/>
              <w:marBottom w:val="0"/>
              <w:divBdr>
                <w:top w:val="none" w:sz="0" w:space="0" w:color="auto"/>
                <w:left w:val="none" w:sz="0" w:space="0" w:color="auto"/>
                <w:bottom w:val="none" w:sz="0" w:space="0" w:color="auto"/>
                <w:right w:val="none" w:sz="0" w:space="0" w:color="auto"/>
              </w:divBdr>
              <w:divsChild>
                <w:div w:id="997344883">
                  <w:marLeft w:val="0"/>
                  <w:marRight w:val="0"/>
                  <w:marTop w:val="0"/>
                  <w:marBottom w:val="0"/>
                  <w:divBdr>
                    <w:top w:val="none" w:sz="0" w:space="0" w:color="auto"/>
                    <w:left w:val="none" w:sz="0" w:space="0" w:color="auto"/>
                    <w:bottom w:val="none" w:sz="0" w:space="0" w:color="auto"/>
                    <w:right w:val="none" w:sz="0" w:space="0" w:color="auto"/>
                  </w:divBdr>
                  <w:divsChild>
                    <w:div w:id="971248188">
                      <w:marLeft w:val="0"/>
                      <w:marRight w:val="0"/>
                      <w:marTop w:val="0"/>
                      <w:marBottom w:val="0"/>
                      <w:divBdr>
                        <w:top w:val="none" w:sz="0" w:space="0" w:color="auto"/>
                        <w:left w:val="none" w:sz="0" w:space="0" w:color="auto"/>
                        <w:bottom w:val="none" w:sz="0" w:space="0" w:color="auto"/>
                        <w:right w:val="none" w:sz="0" w:space="0" w:color="auto"/>
                      </w:divBdr>
                      <w:divsChild>
                        <w:div w:id="274097307">
                          <w:marLeft w:val="0"/>
                          <w:marRight w:val="0"/>
                          <w:marTop w:val="0"/>
                          <w:marBottom w:val="0"/>
                          <w:divBdr>
                            <w:top w:val="none" w:sz="0" w:space="0" w:color="auto"/>
                            <w:left w:val="none" w:sz="0" w:space="0" w:color="auto"/>
                            <w:bottom w:val="none" w:sz="0" w:space="0" w:color="auto"/>
                            <w:right w:val="none" w:sz="0" w:space="0" w:color="auto"/>
                          </w:divBdr>
                        </w:div>
                      </w:divsChild>
                    </w:div>
                    <w:div w:id="1532374927">
                      <w:marLeft w:val="0"/>
                      <w:marRight w:val="0"/>
                      <w:marTop w:val="0"/>
                      <w:marBottom w:val="0"/>
                      <w:divBdr>
                        <w:top w:val="none" w:sz="0" w:space="0" w:color="auto"/>
                        <w:left w:val="none" w:sz="0" w:space="0" w:color="auto"/>
                        <w:bottom w:val="none" w:sz="0" w:space="0" w:color="auto"/>
                        <w:right w:val="none" w:sz="0" w:space="0" w:color="auto"/>
                      </w:divBdr>
                      <w:divsChild>
                        <w:div w:id="7878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646168">
      <w:bodyDiv w:val="1"/>
      <w:marLeft w:val="0"/>
      <w:marRight w:val="0"/>
      <w:marTop w:val="0"/>
      <w:marBottom w:val="0"/>
      <w:divBdr>
        <w:top w:val="none" w:sz="0" w:space="0" w:color="auto"/>
        <w:left w:val="none" w:sz="0" w:space="0" w:color="auto"/>
        <w:bottom w:val="none" w:sz="0" w:space="0" w:color="auto"/>
        <w:right w:val="none" w:sz="0" w:space="0" w:color="auto"/>
      </w:divBdr>
      <w:divsChild>
        <w:div w:id="452679269">
          <w:marLeft w:val="864"/>
          <w:marRight w:val="0"/>
          <w:marTop w:val="38"/>
          <w:marBottom w:val="38"/>
          <w:divBdr>
            <w:top w:val="none" w:sz="0" w:space="0" w:color="auto"/>
            <w:left w:val="none" w:sz="0" w:space="0" w:color="auto"/>
            <w:bottom w:val="none" w:sz="0" w:space="0" w:color="auto"/>
            <w:right w:val="none" w:sz="0" w:space="0" w:color="auto"/>
          </w:divBdr>
        </w:div>
      </w:divsChild>
    </w:div>
    <w:div w:id="297534013">
      <w:bodyDiv w:val="1"/>
      <w:marLeft w:val="0"/>
      <w:marRight w:val="0"/>
      <w:marTop w:val="0"/>
      <w:marBottom w:val="0"/>
      <w:divBdr>
        <w:top w:val="none" w:sz="0" w:space="0" w:color="auto"/>
        <w:left w:val="none" w:sz="0" w:space="0" w:color="auto"/>
        <w:bottom w:val="none" w:sz="0" w:space="0" w:color="auto"/>
        <w:right w:val="none" w:sz="0" w:space="0" w:color="auto"/>
      </w:divBdr>
    </w:div>
    <w:div w:id="304051354">
      <w:bodyDiv w:val="1"/>
      <w:marLeft w:val="0"/>
      <w:marRight w:val="0"/>
      <w:marTop w:val="0"/>
      <w:marBottom w:val="0"/>
      <w:divBdr>
        <w:top w:val="none" w:sz="0" w:space="0" w:color="auto"/>
        <w:left w:val="none" w:sz="0" w:space="0" w:color="auto"/>
        <w:bottom w:val="none" w:sz="0" w:space="0" w:color="auto"/>
        <w:right w:val="none" w:sz="0" w:space="0" w:color="auto"/>
      </w:divBdr>
    </w:div>
    <w:div w:id="306518120">
      <w:bodyDiv w:val="1"/>
      <w:marLeft w:val="0"/>
      <w:marRight w:val="0"/>
      <w:marTop w:val="0"/>
      <w:marBottom w:val="0"/>
      <w:divBdr>
        <w:top w:val="none" w:sz="0" w:space="0" w:color="auto"/>
        <w:left w:val="none" w:sz="0" w:space="0" w:color="auto"/>
        <w:bottom w:val="none" w:sz="0" w:space="0" w:color="auto"/>
        <w:right w:val="none" w:sz="0" w:space="0" w:color="auto"/>
      </w:divBdr>
    </w:div>
    <w:div w:id="309943028">
      <w:bodyDiv w:val="1"/>
      <w:marLeft w:val="0"/>
      <w:marRight w:val="0"/>
      <w:marTop w:val="0"/>
      <w:marBottom w:val="0"/>
      <w:divBdr>
        <w:top w:val="none" w:sz="0" w:space="0" w:color="auto"/>
        <w:left w:val="none" w:sz="0" w:space="0" w:color="auto"/>
        <w:bottom w:val="none" w:sz="0" w:space="0" w:color="auto"/>
        <w:right w:val="none" w:sz="0" w:space="0" w:color="auto"/>
      </w:divBdr>
    </w:div>
    <w:div w:id="319191682">
      <w:bodyDiv w:val="1"/>
      <w:marLeft w:val="0"/>
      <w:marRight w:val="0"/>
      <w:marTop w:val="0"/>
      <w:marBottom w:val="0"/>
      <w:divBdr>
        <w:top w:val="none" w:sz="0" w:space="0" w:color="auto"/>
        <w:left w:val="none" w:sz="0" w:space="0" w:color="auto"/>
        <w:bottom w:val="none" w:sz="0" w:space="0" w:color="auto"/>
        <w:right w:val="none" w:sz="0" w:space="0" w:color="auto"/>
      </w:divBdr>
    </w:div>
    <w:div w:id="358167807">
      <w:bodyDiv w:val="1"/>
      <w:marLeft w:val="0"/>
      <w:marRight w:val="0"/>
      <w:marTop w:val="0"/>
      <w:marBottom w:val="0"/>
      <w:divBdr>
        <w:top w:val="none" w:sz="0" w:space="0" w:color="auto"/>
        <w:left w:val="none" w:sz="0" w:space="0" w:color="auto"/>
        <w:bottom w:val="none" w:sz="0" w:space="0" w:color="auto"/>
        <w:right w:val="none" w:sz="0" w:space="0" w:color="auto"/>
      </w:divBdr>
    </w:div>
    <w:div w:id="380861328">
      <w:bodyDiv w:val="1"/>
      <w:marLeft w:val="0"/>
      <w:marRight w:val="0"/>
      <w:marTop w:val="0"/>
      <w:marBottom w:val="0"/>
      <w:divBdr>
        <w:top w:val="none" w:sz="0" w:space="0" w:color="auto"/>
        <w:left w:val="none" w:sz="0" w:space="0" w:color="auto"/>
        <w:bottom w:val="none" w:sz="0" w:space="0" w:color="auto"/>
        <w:right w:val="none" w:sz="0" w:space="0" w:color="auto"/>
      </w:divBdr>
    </w:div>
    <w:div w:id="393889911">
      <w:bodyDiv w:val="1"/>
      <w:marLeft w:val="0"/>
      <w:marRight w:val="0"/>
      <w:marTop w:val="0"/>
      <w:marBottom w:val="0"/>
      <w:divBdr>
        <w:top w:val="none" w:sz="0" w:space="0" w:color="auto"/>
        <w:left w:val="none" w:sz="0" w:space="0" w:color="auto"/>
        <w:bottom w:val="none" w:sz="0" w:space="0" w:color="auto"/>
        <w:right w:val="none" w:sz="0" w:space="0" w:color="auto"/>
      </w:divBdr>
    </w:div>
    <w:div w:id="419328271">
      <w:bodyDiv w:val="1"/>
      <w:marLeft w:val="0"/>
      <w:marRight w:val="0"/>
      <w:marTop w:val="0"/>
      <w:marBottom w:val="0"/>
      <w:divBdr>
        <w:top w:val="none" w:sz="0" w:space="0" w:color="auto"/>
        <w:left w:val="none" w:sz="0" w:space="0" w:color="auto"/>
        <w:bottom w:val="none" w:sz="0" w:space="0" w:color="auto"/>
        <w:right w:val="none" w:sz="0" w:space="0" w:color="auto"/>
      </w:divBdr>
    </w:div>
    <w:div w:id="430047593">
      <w:bodyDiv w:val="1"/>
      <w:marLeft w:val="0"/>
      <w:marRight w:val="0"/>
      <w:marTop w:val="0"/>
      <w:marBottom w:val="0"/>
      <w:divBdr>
        <w:top w:val="none" w:sz="0" w:space="0" w:color="auto"/>
        <w:left w:val="none" w:sz="0" w:space="0" w:color="auto"/>
        <w:bottom w:val="none" w:sz="0" w:space="0" w:color="auto"/>
        <w:right w:val="none" w:sz="0" w:space="0" w:color="auto"/>
      </w:divBdr>
    </w:div>
    <w:div w:id="437411309">
      <w:bodyDiv w:val="1"/>
      <w:marLeft w:val="0"/>
      <w:marRight w:val="0"/>
      <w:marTop w:val="0"/>
      <w:marBottom w:val="0"/>
      <w:divBdr>
        <w:top w:val="none" w:sz="0" w:space="0" w:color="auto"/>
        <w:left w:val="none" w:sz="0" w:space="0" w:color="auto"/>
        <w:bottom w:val="none" w:sz="0" w:space="0" w:color="auto"/>
        <w:right w:val="none" w:sz="0" w:space="0" w:color="auto"/>
      </w:divBdr>
    </w:div>
    <w:div w:id="461383648">
      <w:bodyDiv w:val="1"/>
      <w:marLeft w:val="0"/>
      <w:marRight w:val="0"/>
      <w:marTop w:val="0"/>
      <w:marBottom w:val="0"/>
      <w:divBdr>
        <w:top w:val="none" w:sz="0" w:space="0" w:color="auto"/>
        <w:left w:val="none" w:sz="0" w:space="0" w:color="auto"/>
        <w:bottom w:val="none" w:sz="0" w:space="0" w:color="auto"/>
        <w:right w:val="none" w:sz="0" w:space="0" w:color="auto"/>
      </w:divBdr>
    </w:div>
    <w:div w:id="480196513">
      <w:bodyDiv w:val="1"/>
      <w:marLeft w:val="0"/>
      <w:marRight w:val="0"/>
      <w:marTop w:val="0"/>
      <w:marBottom w:val="0"/>
      <w:divBdr>
        <w:top w:val="none" w:sz="0" w:space="0" w:color="auto"/>
        <w:left w:val="none" w:sz="0" w:space="0" w:color="auto"/>
        <w:bottom w:val="none" w:sz="0" w:space="0" w:color="auto"/>
        <w:right w:val="none" w:sz="0" w:space="0" w:color="auto"/>
      </w:divBdr>
      <w:divsChild>
        <w:div w:id="469637526">
          <w:marLeft w:val="0"/>
          <w:marRight w:val="0"/>
          <w:marTop w:val="0"/>
          <w:marBottom w:val="0"/>
          <w:divBdr>
            <w:top w:val="none" w:sz="0" w:space="0" w:color="auto"/>
            <w:left w:val="none" w:sz="0" w:space="0" w:color="auto"/>
            <w:bottom w:val="none" w:sz="0" w:space="0" w:color="auto"/>
            <w:right w:val="none" w:sz="0" w:space="0" w:color="auto"/>
          </w:divBdr>
        </w:div>
        <w:div w:id="653148791">
          <w:marLeft w:val="0"/>
          <w:marRight w:val="0"/>
          <w:marTop w:val="0"/>
          <w:marBottom w:val="0"/>
          <w:divBdr>
            <w:top w:val="none" w:sz="0" w:space="0" w:color="auto"/>
            <w:left w:val="none" w:sz="0" w:space="0" w:color="auto"/>
            <w:bottom w:val="none" w:sz="0" w:space="0" w:color="auto"/>
            <w:right w:val="none" w:sz="0" w:space="0" w:color="auto"/>
          </w:divBdr>
        </w:div>
        <w:div w:id="738212309">
          <w:marLeft w:val="0"/>
          <w:marRight w:val="0"/>
          <w:marTop w:val="0"/>
          <w:marBottom w:val="0"/>
          <w:divBdr>
            <w:top w:val="none" w:sz="0" w:space="0" w:color="auto"/>
            <w:left w:val="none" w:sz="0" w:space="0" w:color="auto"/>
            <w:bottom w:val="none" w:sz="0" w:space="0" w:color="auto"/>
            <w:right w:val="none" w:sz="0" w:space="0" w:color="auto"/>
          </w:divBdr>
        </w:div>
        <w:div w:id="1239514175">
          <w:marLeft w:val="0"/>
          <w:marRight w:val="0"/>
          <w:marTop w:val="0"/>
          <w:marBottom w:val="0"/>
          <w:divBdr>
            <w:top w:val="none" w:sz="0" w:space="0" w:color="auto"/>
            <w:left w:val="none" w:sz="0" w:space="0" w:color="auto"/>
            <w:bottom w:val="none" w:sz="0" w:space="0" w:color="auto"/>
            <w:right w:val="none" w:sz="0" w:space="0" w:color="auto"/>
          </w:divBdr>
        </w:div>
        <w:div w:id="1280457321">
          <w:marLeft w:val="0"/>
          <w:marRight w:val="0"/>
          <w:marTop w:val="0"/>
          <w:marBottom w:val="0"/>
          <w:divBdr>
            <w:top w:val="none" w:sz="0" w:space="0" w:color="auto"/>
            <w:left w:val="none" w:sz="0" w:space="0" w:color="auto"/>
            <w:bottom w:val="none" w:sz="0" w:space="0" w:color="auto"/>
            <w:right w:val="none" w:sz="0" w:space="0" w:color="auto"/>
          </w:divBdr>
        </w:div>
        <w:div w:id="1375695584">
          <w:marLeft w:val="0"/>
          <w:marRight w:val="0"/>
          <w:marTop w:val="0"/>
          <w:marBottom w:val="0"/>
          <w:divBdr>
            <w:top w:val="none" w:sz="0" w:space="0" w:color="auto"/>
            <w:left w:val="none" w:sz="0" w:space="0" w:color="auto"/>
            <w:bottom w:val="none" w:sz="0" w:space="0" w:color="auto"/>
            <w:right w:val="none" w:sz="0" w:space="0" w:color="auto"/>
          </w:divBdr>
        </w:div>
        <w:div w:id="1565141824">
          <w:marLeft w:val="0"/>
          <w:marRight w:val="0"/>
          <w:marTop w:val="0"/>
          <w:marBottom w:val="0"/>
          <w:divBdr>
            <w:top w:val="none" w:sz="0" w:space="0" w:color="auto"/>
            <w:left w:val="none" w:sz="0" w:space="0" w:color="auto"/>
            <w:bottom w:val="none" w:sz="0" w:space="0" w:color="auto"/>
            <w:right w:val="none" w:sz="0" w:space="0" w:color="auto"/>
          </w:divBdr>
        </w:div>
        <w:div w:id="1626037115">
          <w:marLeft w:val="0"/>
          <w:marRight w:val="0"/>
          <w:marTop w:val="0"/>
          <w:marBottom w:val="0"/>
          <w:divBdr>
            <w:top w:val="none" w:sz="0" w:space="0" w:color="auto"/>
            <w:left w:val="none" w:sz="0" w:space="0" w:color="auto"/>
            <w:bottom w:val="none" w:sz="0" w:space="0" w:color="auto"/>
            <w:right w:val="none" w:sz="0" w:space="0" w:color="auto"/>
          </w:divBdr>
        </w:div>
        <w:div w:id="1630821532">
          <w:marLeft w:val="0"/>
          <w:marRight w:val="0"/>
          <w:marTop w:val="0"/>
          <w:marBottom w:val="0"/>
          <w:divBdr>
            <w:top w:val="none" w:sz="0" w:space="0" w:color="auto"/>
            <w:left w:val="none" w:sz="0" w:space="0" w:color="auto"/>
            <w:bottom w:val="none" w:sz="0" w:space="0" w:color="auto"/>
            <w:right w:val="none" w:sz="0" w:space="0" w:color="auto"/>
          </w:divBdr>
        </w:div>
        <w:div w:id="1920168246">
          <w:marLeft w:val="0"/>
          <w:marRight w:val="0"/>
          <w:marTop w:val="0"/>
          <w:marBottom w:val="0"/>
          <w:divBdr>
            <w:top w:val="none" w:sz="0" w:space="0" w:color="auto"/>
            <w:left w:val="none" w:sz="0" w:space="0" w:color="auto"/>
            <w:bottom w:val="none" w:sz="0" w:space="0" w:color="auto"/>
            <w:right w:val="none" w:sz="0" w:space="0" w:color="auto"/>
          </w:divBdr>
        </w:div>
      </w:divsChild>
    </w:div>
    <w:div w:id="506286237">
      <w:bodyDiv w:val="1"/>
      <w:marLeft w:val="0"/>
      <w:marRight w:val="0"/>
      <w:marTop w:val="0"/>
      <w:marBottom w:val="0"/>
      <w:divBdr>
        <w:top w:val="none" w:sz="0" w:space="0" w:color="auto"/>
        <w:left w:val="none" w:sz="0" w:space="0" w:color="auto"/>
        <w:bottom w:val="none" w:sz="0" w:space="0" w:color="auto"/>
        <w:right w:val="none" w:sz="0" w:space="0" w:color="auto"/>
      </w:divBdr>
    </w:div>
    <w:div w:id="523829515">
      <w:bodyDiv w:val="1"/>
      <w:marLeft w:val="0"/>
      <w:marRight w:val="0"/>
      <w:marTop w:val="0"/>
      <w:marBottom w:val="0"/>
      <w:divBdr>
        <w:top w:val="none" w:sz="0" w:space="0" w:color="auto"/>
        <w:left w:val="none" w:sz="0" w:space="0" w:color="auto"/>
        <w:bottom w:val="none" w:sz="0" w:space="0" w:color="auto"/>
        <w:right w:val="none" w:sz="0" w:space="0" w:color="auto"/>
      </w:divBdr>
    </w:div>
    <w:div w:id="605425802">
      <w:bodyDiv w:val="1"/>
      <w:marLeft w:val="0"/>
      <w:marRight w:val="0"/>
      <w:marTop w:val="0"/>
      <w:marBottom w:val="0"/>
      <w:divBdr>
        <w:top w:val="none" w:sz="0" w:space="0" w:color="auto"/>
        <w:left w:val="none" w:sz="0" w:space="0" w:color="auto"/>
        <w:bottom w:val="none" w:sz="0" w:space="0" w:color="auto"/>
        <w:right w:val="none" w:sz="0" w:space="0" w:color="auto"/>
      </w:divBdr>
      <w:divsChild>
        <w:div w:id="62335296">
          <w:marLeft w:val="0"/>
          <w:marRight w:val="0"/>
          <w:marTop w:val="0"/>
          <w:marBottom w:val="0"/>
          <w:divBdr>
            <w:top w:val="none" w:sz="0" w:space="0" w:color="auto"/>
            <w:left w:val="none" w:sz="0" w:space="0" w:color="auto"/>
            <w:bottom w:val="none" w:sz="0" w:space="0" w:color="auto"/>
            <w:right w:val="none" w:sz="0" w:space="0" w:color="auto"/>
          </w:divBdr>
        </w:div>
        <w:div w:id="121119258">
          <w:marLeft w:val="0"/>
          <w:marRight w:val="0"/>
          <w:marTop w:val="0"/>
          <w:marBottom w:val="0"/>
          <w:divBdr>
            <w:top w:val="none" w:sz="0" w:space="0" w:color="auto"/>
            <w:left w:val="none" w:sz="0" w:space="0" w:color="auto"/>
            <w:bottom w:val="none" w:sz="0" w:space="0" w:color="auto"/>
            <w:right w:val="none" w:sz="0" w:space="0" w:color="auto"/>
          </w:divBdr>
        </w:div>
        <w:div w:id="145316980">
          <w:marLeft w:val="0"/>
          <w:marRight w:val="0"/>
          <w:marTop w:val="0"/>
          <w:marBottom w:val="0"/>
          <w:divBdr>
            <w:top w:val="none" w:sz="0" w:space="0" w:color="auto"/>
            <w:left w:val="none" w:sz="0" w:space="0" w:color="auto"/>
            <w:bottom w:val="none" w:sz="0" w:space="0" w:color="auto"/>
            <w:right w:val="none" w:sz="0" w:space="0" w:color="auto"/>
          </w:divBdr>
          <w:divsChild>
            <w:div w:id="1024674401">
              <w:marLeft w:val="0"/>
              <w:marRight w:val="0"/>
              <w:marTop w:val="0"/>
              <w:marBottom w:val="0"/>
              <w:divBdr>
                <w:top w:val="none" w:sz="0" w:space="0" w:color="auto"/>
                <w:left w:val="none" w:sz="0" w:space="0" w:color="auto"/>
                <w:bottom w:val="none" w:sz="0" w:space="0" w:color="auto"/>
                <w:right w:val="none" w:sz="0" w:space="0" w:color="auto"/>
              </w:divBdr>
            </w:div>
          </w:divsChild>
        </w:div>
        <w:div w:id="182134705">
          <w:marLeft w:val="0"/>
          <w:marRight w:val="0"/>
          <w:marTop w:val="0"/>
          <w:marBottom w:val="0"/>
          <w:divBdr>
            <w:top w:val="none" w:sz="0" w:space="0" w:color="auto"/>
            <w:left w:val="none" w:sz="0" w:space="0" w:color="auto"/>
            <w:bottom w:val="none" w:sz="0" w:space="0" w:color="auto"/>
            <w:right w:val="none" w:sz="0" w:space="0" w:color="auto"/>
          </w:divBdr>
        </w:div>
        <w:div w:id="291641636">
          <w:marLeft w:val="0"/>
          <w:marRight w:val="0"/>
          <w:marTop w:val="0"/>
          <w:marBottom w:val="0"/>
          <w:divBdr>
            <w:top w:val="none" w:sz="0" w:space="0" w:color="auto"/>
            <w:left w:val="none" w:sz="0" w:space="0" w:color="auto"/>
            <w:bottom w:val="none" w:sz="0" w:space="0" w:color="auto"/>
            <w:right w:val="none" w:sz="0" w:space="0" w:color="auto"/>
          </w:divBdr>
        </w:div>
        <w:div w:id="294795702">
          <w:marLeft w:val="0"/>
          <w:marRight w:val="0"/>
          <w:marTop w:val="0"/>
          <w:marBottom w:val="0"/>
          <w:divBdr>
            <w:top w:val="none" w:sz="0" w:space="0" w:color="auto"/>
            <w:left w:val="none" w:sz="0" w:space="0" w:color="auto"/>
            <w:bottom w:val="none" w:sz="0" w:space="0" w:color="auto"/>
            <w:right w:val="none" w:sz="0" w:space="0" w:color="auto"/>
          </w:divBdr>
        </w:div>
        <w:div w:id="299194314">
          <w:marLeft w:val="0"/>
          <w:marRight w:val="0"/>
          <w:marTop w:val="0"/>
          <w:marBottom w:val="0"/>
          <w:divBdr>
            <w:top w:val="none" w:sz="0" w:space="0" w:color="auto"/>
            <w:left w:val="none" w:sz="0" w:space="0" w:color="auto"/>
            <w:bottom w:val="none" w:sz="0" w:space="0" w:color="auto"/>
            <w:right w:val="none" w:sz="0" w:space="0" w:color="auto"/>
          </w:divBdr>
        </w:div>
        <w:div w:id="306202908">
          <w:marLeft w:val="0"/>
          <w:marRight w:val="0"/>
          <w:marTop w:val="0"/>
          <w:marBottom w:val="0"/>
          <w:divBdr>
            <w:top w:val="none" w:sz="0" w:space="0" w:color="auto"/>
            <w:left w:val="none" w:sz="0" w:space="0" w:color="auto"/>
            <w:bottom w:val="none" w:sz="0" w:space="0" w:color="auto"/>
            <w:right w:val="none" w:sz="0" w:space="0" w:color="auto"/>
          </w:divBdr>
        </w:div>
        <w:div w:id="320891053">
          <w:marLeft w:val="0"/>
          <w:marRight w:val="0"/>
          <w:marTop w:val="0"/>
          <w:marBottom w:val="0"/>
          <w:divBdr>
            <w:top w:val="none" w:sz="0" w:space="0" w:color="auto"/>
            <w:left w:val="none" w:sz="0" w:space="0" w:color="auto"/>
            <w:bottom w:val="none" w:sz="0" w:space="0" w:color="auto"/>
            <w:right w:val="none" w:sz="0" w:space="0" w:color="auto"/>
          </w:divBdr>
        </w:div>
        <w:div w:id="351032136">
          <w:marLeft w:val="0"/>
          <w:marRight w:val="0"/>
          <w:marTop w:val="0"/>
          <w:marBottom w:val="0"/>
          <w:divBdr>
            <w:top w:val="none" w:sz="0" w:space="0" w:color="auto"/>
            <w:left w:val="none" w:sz="0" w:space="0" w:color="auto"/>
            <w:bottom w:val="none" w:sz="0" w:space="0" w:color="auto"/>
            <w:right w:val="none" w:sz="0" w:space="0" w:color="auto"/>
          </w:divBdr>
        </w:div>
        <w:div w:id="416100353">
          <w:marLeft w:val="0"/>
          <w:marRight w:val="0"/>
          <w:marTop w:val="0"/>
          <w:marBottom w:val="0"/>
          <w:divBdr>
            <w:top w:val="none" w:sz="0" w:space="0" w:color="auto"/>
            <w:left w:val="none" w:sz="0" w:space="0" w:color="auto"/>
            <w:bottom w:val="none" w:sz="0" w:space="0" w:color="auto"/>
            <w:right w:val="none" w:sz="0" w:space="0" w:color="auto"/>
          </w:divBdr>
          <w:divsChild>
            <w:div w:id="43872131">
              <w:marLeft w:val="0"/>
              <w:marRight w:val="0"/>
              <w:marTop w:val="0"/>
              <w:marBottom w:val="0"/>
              <w:divBdr>
                <w:top w:val="none" w:sz="0" w:space="0" w:color="auto"/>
                <w:left w:val="none" w:sz="0" w:space="0" w:color="auto"/>
                <w:bottom w:val="none" w:sz="0" w:space="0" w:color="auto"/>
                <w:right w:val="none" w:sz="0" w:space="0" w:color="auto"/>
              </w:divBdr>
              <w:divsChild>
                <w:div w:id="200939862">
                  <w:marLeft w:val="0"/>
                  <w:marRight w:val="0"/>
                  <w:marTop w:val="0"/>
                  <w:marBottom w:val="0"/>
                  <w:divBdr>
                    <w:top w:val="none" w:sz="0" w:space="0" w:color="auto"/>
                    <w:left w:val="none" w:sz="0" w:space="0" w:color="auto"/>
                    <w:bottom w:val="none" w:sz="0" w:space="0" w:color="auto"/>
                    <w:right w:val="none" w:sz="0" w:space="0" w:color="auto"/>
                  </w:divBdr>
                </w:div>
              </w:divsChild>
            </w:div>
            <w:div w:id="436488063">
              <w:marLeft w:val="0"/>
              <w:marRight w:val="0"/>
              <w:marTop w:val="0"/>
              <w:marBottom w:val="0"/>
              <w:divBdr>
                <w:top w:val="none" w:sz="0" w:space="0" w:color="auto"/>
                <w:left w:val="none" w:sz="0" w:space="0" w:color="auto"/>
                <w:bottom w:val="none" w:sz="0" w:space="0" w:color="auto"/>
                <w:right w:val="none" w:sz="0" w:space="0" w:color="auto"/>
              </w:divBdr>
            </w:div>
            <w:div w:id="1727485261">
              <w:marLeft w:val="0"/>
              <w:marRight w:val="0"/>
              <w:marTop w:val="0"/>
              <w:marBottom w:val="0"/>
              <w:divBdr>
                <w:top w:val="none" w:sz="0" w:space="0" w:color="auto"/>
                <w:left w:val="none" w:sz="0" w:space="0" w:color="auto"/>
                <w:bottom w:val="none" w:sz="0" w:space="0" w:color="auto"/>
                <w:right w:val="none" w:sz="0" w:space="0" w:color="auto"/>
              </w:divBdr>
            </w:div>
          </w:divsChild>
        </w:div>
        <w:div w:id="439909475">
          <w:marLeft w:val="0"/>
          <w:marRight w:val="0"/>
          <w:marTop w:val="0"/>
          <w:marBottom w:val="0"/>
          <w:divBdr>
            <w:top w:val="none" w:sz="0" w:space="0" w:color="auto"/>
            <w:left w:val="none" w:sz="0" w:space="0" w:color="auto"/>
            <w:bottom w:val="none" w:sz="0" w:space="0" w:color="auto"/>
            <w:right w:val="none" w:sz="0" w:space="0" w:color="auto"/>
          </w:divBdr>
        </w:div>
        <w:div w:id="463425898">
          <w:marLeft w:val="0"/>
          <w:marRight w:val="0"/>
          <w:marTop w:val="0"/>
          <w:marBottom w:val="0"/>
          <w:divBdr>
            <w:top w:val="none" w:sz="0" w:space="0" w:color="auto"/>
            <w:left w:val="none" w:sz="0" w:space="0" w:color="auto"/>
            <w:bottom w:val="none" w:sz="0" w:space="0" w:color="auto"/>
            <w:right w:val="none" w:sz="0" w:space="0" w:color="auto"/>
          </w:divBdr>
        </w:div>
        <w:div w:id="500924356">
          <w:marLeft w:val="0"/>
          <w:marRight w:val="0"/>
          <w:marTop w:val="0"/>
          <w:marBottom w:val="0"/>
          <w:divBdr>
            <w:top w:val="none" w:sz="0" w:space="0" w:color="auto"/>
            <w:left w:val="none" w:sz="0" w:space="0" w:color="auto"/>
            <w:bottom w:val="none" w:sz="0" w:space="0" w:color="auto"/>
            <w:right w:val="none" w:sz="0" w:space="0" w:color="auto"/>
          </w:divBdr>
        </w:div>
        <w:div w:id="518475340">
          <w:marLeft w:val="0"/>
          <w:marRight w:val="0"/>
          <w:marTop w:val="0"/>
          <w:marBottom w:val="0"/>
          <w:divBdr>
            <w:top w:val="none" w:sz="0" w:space="0" w:color="auto"/>
            <w:left w:val="none" w:sz="0" w:space="0" w:color="auto"/>
            <w:bottom w:val="none" w:sz="0" w:space="0" w:color="auto"/>
            <w:right w:val="none" w:sz="0" w:space="0" w:color="auto"/>
          </w:divBdr>
        </w:div>
        <w:div w:id="543709995">
          <w:marLeft w:val="0"/>
          <w:marRight w:val="0"/>
          <w:marTop w:val="0"/>
          <w:marBottom w:val="0"/>
          <w:divBdr>
            <w:top w:val="none" w:sz="0" w:space="0" w:color="auto"/>
            <w:left w:val="none" w:sz="0" w:space="0" w:color="auto"/>
            <w:bottom w:val="none" w:sz="0" w:space="0" w:color="auto"/>
            <w:right w:val="none" w:sz="0" w:space="0" w:color="auto"/>
          </w:divBdr>
        </w:div>
        <w:div w:id="576131744">
          <w:marLeft w:val="0"/>
          <w:marRight w:val="0"/>
          <w:marTop w:val="0"/>
          <w:marBottom w:val="0"/>
          <w:divBdr>
            <w:top w:val="none" w:sz="0" w:space="0" w:color="auto"/>
            <w:left w:val="none" w:sz="0" w:space="0" w:color="auto"/>
            <w:bottom w:val="none" w:sz="0" w:space="0" w:color="auto"/>
            <w:right w:val="none" w:sz="0" w:space="0" w:color="auto"/>
          </w:divBdr>
        </w:div>
        <w:div w:id="605423106">
          <w:marLeft w:val="0"/>
          <w:marRight w:val="0"/>
          <w:marTop w:val="0"/>
          <w:marBottom w:val="0"/>
          <w:divBdr>
            <w:top w:val="none" w:sz="0" w:space="0" w:color="auto"/>
            <w:left w:val="none" w:sz="0" w:space="0" w:color="auto"/>
            <w:bottom w:val="none" w:sz="0" w:space="0" w:color="auto"/>
            <w:right w:val="none" w:sz="0" w:space="0" w:color="auto"/>
          </w:divBdr>
        </w:div>
        <w:div w:id="634800294">
          <w:marLeft w:val="0"/>
          <w:marRight w:val="0"/>
          <w:marTop w:val="0"/>
          <w:marBottom w:val="0"/>
          <w:divBdr>
            <w:top w:val="none" w:sz="0" w:space="0" w:color="auto"/>
            <w:left w:val="none" w:sz="0" w:space="0" w:color="auto"/>
            <w:bottom w:val="none" w:sz="0" w:space="0" w:color="auto"/>
            <w:right w:val="none" w:sz="0" w:space="0" w:color="auto"/>
          </w:divBdr>
          <w:divsChild>
            <w:div w:id="1581672076">
              <w:marLeft w:val="0"/>
              <w:marRight w:val="0"/>
              <w:marTop w:val="0"/>
              <w:marBottom w:val="0"/>
              <w:divBdr>
                <w:top w:val="none" w:sz="0" w:space="0" w:color="auto"/>
                <w:left w:val="none" w:sz="0" w:space="0" w:color="auto"/>
                <w:bottom w:val="none" w:sz="0" w:space="0" w:color="auto"/>
                <w:right w:val="none" w:sz="0" w:space="0" w:color="auto"/>
              </w:divBdr>
            </w:div>
            <w:div w:id="2043357012">
              <w:marLeft w:val="0"/>
              <w:marRight w:val="0"/>
              <w:marTop w:val="0"/>
              <w:marBottom w:val="0"/>
              <w:divBdr>
                <w:top w:val="none" w:sz="0" w:space="0" w:color="auto"/>
                <w:left w:val="none" w:sz="0" w:space="0" w:color="auto"/>
                <w:bottom w:val="none" w:sz="0" w:space="0" w:color="auto"/>
                <w:right w:val="none" w:sz="0" w:space="0" w:color="auto"/>
              </w:divBdr>
            </w:div>
          </w:divsChild>
        </w:div>
        <w:div w:id="637882141">
          <w:marLeft w:val="0"/>
          <w:marRight w:val="0"/>
          <w:marTop w:val="0"/>
          <w:marBottom w:val="0"/>
          <w:divBdr>
            <w:top w:val="none" w:sz="0" w:space="0" w:color="auto"/>
            <w:left w:val="none" w:sz="0" w:space="0" w:color="auto"/>
            <w:bottom w:val="none" w:sz="0" w:space="0" w:color="auto"/>
            <w:right w:val="none" w:sz="0" w:space="0" w:color="auto"/>
          </w:divBdr>
        </w:div>
        <w:div w:id="643892206">
          <w:marLeft w:val="0"/>
          <w:marRight w:val="0"/>
          <w:marTop w:val="0"/>
          <w:marBottom w:val="0"/>
          <w:divBdr>
            <w:top w:val="none" w:sz="0" w:space="0" w:color="auto"/>
            <w:left w:val="none" w:sz="0" w:space="0" w:color="auto"/>
            <w:bottom w:val="none" w:sz="0" w:space="0" w:color="auto"/>
            <w:right w:val="none" w:sz="0" w:space="0" w:color="auto"/>
          </w:divBdr>
        </w:div>
        <w:div w:id="678047321">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719088768">
          <w:marLeft w:val="0"/>
          <w:marRight w:val="0"/>
          <w:marTop w:val="0"/>
          <w:marBottom w:val="0"/>
          <w:divBdr>
            <w:top w:val="none" w:sz="0" w:space="0" w:color="auto"/>
            <w:left w:val="none" w:sz="0" w:space="0" w:color="auto"/>
            <w:bottom w:val="none" w:sz="0" w:space="0" w:color="auto"/>
            <w:right w:val="none" w:sz="0" w:space="0" w:color="auto"/>
          </w:divBdr>
        </w:div>
        <w:div w:id="734015889">
          <w:marLeft w:val="0"/>
          <w:marRight w:val="0"/>
          <w:marTop w:val="0"/>
          <w:marBottom w:val="0"/>
          <w:divBdr>
            <w:top w:val="none" w:sz="0" w:space="0" w:color="auto"/>
            <w:left w:val="none" w:sz="0" w:space="0" w:color="auto"/>
            <w:bottom w:val="none" w:sz="0" w:space="0" w:color="auto"/>
            <w:right w:val="none" w:sz="0" w:space="0" w:color="auto"/>
          </w:divBdr>
        </w:div>
        <w:div w:id="820194541">
          <w:marLeft w:val="0"/>
          <w:marRight w:val="0"/>
          <w:marTop w:val="0"/>
          <w:marBottom w:val="0"/>
          <w:divBdr>
            <w:top w:val="none" w:sz="0" w:space="0" w:color="auto"/>
            <w:left w:val="none" w:sz="0" w:space="0" w:color="auto"/>
            <w:bottom w:val="none" w:sz="0" w:space="0" w:color="auto"/>
            <w:right w:val="none" w:sz="0" w:space="0" w:color="auto"/>
          </w:divBdr>
        </w:div>
        <w:div w:id="849871867">
          <w:marLeft w:val="0"/>
          <w:marRight w:val="0"/>
          <w:marTop w:val="0"/>
          <w:marBottom w:val="0"/>
          <w:divBdr>
            <w:top w:val="none" w:sz="0" w:space="0" w:color="auto"/>
            <w:left w:val="none" w:sz="0" w:space="0" w:color="auto"/>
            <w:bottom w:val="none" w:sz="0" w:space="0" w:color="auto"/>
            <w:right w:val="none" w:sz="0" w:space="0" w:color="auto"/>
          </w:divBdr>
        </w:div>
        <w:div w:id="938558817">
          <w:marLeft w:val="0"/>
          <w:marRight w:val="0"/>
          <w:marTop w:val="0"/>
          <w:marBottom w:val="0"/>
          <w:divBdr>
            <w:top w:val="none" w:sz="0" w:space="0" w:color="auto"/>
            <w:left w:val="none" w:sz="0" w:space="0" w:color="auto"/>
            <w:bottom w:val="none" w:sz="0" w:space="0" w:color="auto"/>
            <w:right w:val="none" w:sz="0" w:space="0" w:color="auto"/>
          </w:divBdr>
        </w:div>
        <w:div w:id="985663206">
          <w:marLeft w:val="0"/>
          <w:marRight w:val="0"/>
          <w:marTop w:val="0"/>
          <w:marBottom w:val="0"/>
          <w:divBdr>
            <w:top w:val="none" w:sz="0" w:space="0" w:color="auto"/>
            <w:left w:val="none" w:sz="0" w:space="0" w:color="auto"/>
            <w:bottom w:val="none" w:sz="0" w:space="0" w:color="auto"/>
            <w:right w:val="none" w:sz="0" w:space="0" w:color="auto"/>
          </w:divBdr>
        </w:div>
        <w:div w:id="1021082730">
          <w:marLeft w:val="0"/>
          <w:marRight w:val="0"/>
          <w:marTop w:val="0"/>
          <w:marBottom w:val="0"/>
          <w:divBdr>
            <w:top w:val="none" w:sz="0" w:space="0" w:color="auto"/>
            <w:left w:val="none" w:sz="0" w:space="0" w:color="auto"/>
            <w:bottom w:val="none" w:sz="0" w:space="0" w:color="auto"/>
            <w:right w:val="none" w:sz="0" w:space="0" w:color="auto"/>
          </w:divBdr>
        </w:div>
        <w:div w:id="1053694633">
          <w:marLeft w:val="0"/>
          <w:marRight w:val="0"/>
          <w:marTop w:val="0"/>
          <w:marBottom w:val="0"/>
          <w:divBdr>
            <w:top w:val="none" w:sz="0" w:space="0" w:color="auto"/>
            <w:left w:val="none" w:sz="0" w:space="0" w:color="auto"/>
            <w:bottom w:val="none" w:sz="0" w:space="0" w:color="auto"/>
            <w:right w:val="none" w:sz="0" w:space="0" w:color="auto"/>
          </w:divBdr>
        </w:div>
        <w:div w:id="1144858571">
          <w:marLeft w:val="0"/>
          <w:marRight w:val="0"/>
          <w:marTop w:val="0"/>
          <w:marBottom w:val="0"/>
          <w:divBdr>
            <w:top w:val="none" w:sz="0" w:space="0" w:color="auto"/>
            <w:left w:val="none" w:sz="0" w:space="0" w:color="auto"/>
            <w:bottom w:val="none" w:sz="0" w:space="0" w:color="auto"/>
            <w:right w:val="none" w:sz="0" w:space="0" w:color="auto"/>
          </w:divBdr>
        </w:div>
        <w:div w:id="1146437237">
          <w:marLeft w:val="0"/>
          <w:marRight w:val="0"/>
          <w:marTop w:val="0"/>
          <w:marBottom w:val="0"/>
          <w:divBdr>
            <w:top w:val="none" w:sz="0" w:space="0" w:color="auto"/>
            <w:left w:val="none" w:sz="0" w:space="0" w:color="auto"/>
            <w:bottom w:val="none" w:sz="0" w:space="0" w:color="auto"/>
            <w:right w:val="none" w:sz="0" w:space="0" w:color="auto"/>
          </w:divBdr>
        </w:div>
        <w:div w:id="1224174657">
          <w:marLeft w:val="0"/>
          <w:marRight w:val="0"/>
          <w:marTop w:val="0"/>
          <w:marBottom w:val="0"/>
          <w:divBdr>
            <w:top w:val="none" w:sz="0" w:space="0" w:color="auto"/>
            <w:left w:val="none" w:sz="0" w:space="0" w:color="auto"/>
            <w:bottom w:val="none" w:sz="0" w:space="0" w:color="auto"/>
            <w:right w:val="none" w:sz="0" w:space="0" w:color="auto"/>
          </w:divBdr>
        </w:div>
        <w:div w:id="1356737240">
          <w:marLeft w:val="0"/>
          <w:marRight w:val="0"/>
          <w:marTop w:val="0"/>
          <w:marBottom w:val="0"/>
          <w:divBdr>
            <w:top w:val="none" w:sz="0" w:space="0" w:color="auto"/>
            <w:left w:val="none" w:sz="0" w:space="0" w:color="auto"/>
            <w:bottom w:val="none" w:sz="0" w:space="0" w:color="auto"/>
            <w:right w:val="none" w:sz="0" w:space="0" w:color="auto"/>
          </w:divBdr>
        </w:div>
        <w:div w:id="1467549030">
          <w:marLeft w:val="0"/>
          <w:marRight w:val="0"/>
          <w:marTop w:val="0"/>
          <w:marBottom w:val="0"/>
          <w:divBdr>
            <w:top w:val="none" w:sz="0" w:space="0" w:color="auto"/>
            <w:left w:val="none" w:sz="0" w:space="0" w:color="auto"/>
            <w:bottom w:val="none" w:sz="0" w:space="0" w:color="auto"/>
            <w:right w:val="none" w:sz="0" w:space="0" w:color="auto"/>
          </w:divBdr>
        </w:div>
        <w:div w:id="1505707758">
          <w:marLeft w:val="0"/>
          <w:marRight w:val="0"/>
          <w:marTop w:val="0"/>
          <w:marBottom w:val="0"/>
          <w:divBdr>
            <w:top w:val="none" w:sz="0" w:space="0" w:color="auto"/>
            <w:left w:val="none" w:sz="0" w:space="0" w:color="auto"/>
            <w:bottom w:val="none" w:sz="0" w:space="0" w:color="auto"/>
            <w:right w:val="none" w:sz="0" w:space="0" w:color="auto"/>
          </w:divBdr>
        </w:div>
        <w:div w:id="1596867555">
          <w:marLeft w:val="0"/>
          <w:marRight w:val="0"/>
          <w:marTop w:val="0"/>
          <w:marBottom w:val="0"/>
          <w:divBdr>
            <w:top w:val="none" w:sz="0" w:space="0" w:color="auto"/>
            <w:left w:val="none" w:sz="0" w:space="0" w:color="auto"/>
            <w:bottom w:val="none" w:sz="0" w:space="0" w:color="auto"/>
            <w:right w:val="none" w:sz="0" w:space="0" w:color="auto"/>
          </w:divBdr>
        </w:div>
        <w:div w:id="1700205213">
          <w:marLeft w:val="0"/>
          <w:marRight w:val="0"/>
          <w:marTop w:val="0"/>
          <w:marBottom w:val="0"/>
          <w:divBdr>
            <w:top w:val="none" w:sz="0" w:space="0" w:color="auto"/>
            <w:left w:val="none" w:sz="0" w:space="0" w:color="auto"/>
            <w:bottom w:val="none" w:sz="0" w:space="0" w:color="auto"/>
            <w:right w:val="none" w:sz="0" w:space="0" w:color="auto"/>
          </w:divBdr>
        </w:div>
        <w:div w:id="1716615409">
          <w:marLeft w:val="0"/>
          <w:marRight w:val="0"/>
          <w:marTop w:val="0"/>
          <w:marBottom w:val="0"/>
          <w:divBdr>
            <w:top w:val="none" w:sz="0" w:space="0" w:color="auto"/>
            <w:left w:val="none" w:sz="0" w:space="0" w:color="auto"/>
            <w:bottom w:val="none" w:sz="0" w:space="0" w:color="auto"/>
            <w:right w:val="none" w:sz="0" w:space="0" w:color="auto"/>
          </w:divBdr>
        </w:div>
        <w:div w:id="1828354064">
          <w:marLeft w:val="0"/>
          <w:marRight w:val="0"/>
          <w:marTop w:val="0"/>
          <w:marBottom w:val="0"/>
          <w:divBdr>
            <w:top w:val="none" w:sz="0" w:space="0" w:color="auto"/>
            <w:left w:val="none" w:sz="0" w:space="0" w:color="auto"/>
            <w:bottom w:val="none" w:sz="0" w:space="0" w:color="auto"/>
            <w:right w:val="none" w:sz="0" w:space="0" w:color="auto"/>
          </w:divBdr>
        </w:div>
        <w:div w:id="1882132930">
          <w:marLeft w:val="0"/>
          <w:marRight w:val="0"/>
          <w:marTop w:val="0"/>
          <w:marBottom w:val="0"/>
          <w:divBdr>
            <w:top w:val="none" w:sz="0" w:space="0" w:color="auto"/>
            <w:left w:val="none" w:sz="0" w:space="0" w:color="auto"/>
            <w:bottom w:val="none" w:sz="0" w:space="0" w:color="auto"/>
            <w:right w:val="none" w:sz="0" w:space="0" w:color="auto"/>
          </w:divBdr>
        </w:div>
        <w:div w:id="2012830183">
          <w:marLeft w:val="0"/>
          <w:marRight w:val="0"/>
          <w:marTop w:val="0"/>
          <w:marBottom w:val="0"/>
          <w:divBdr>
            <w:top w:val="none" w:sz="0" w:space="0" w:color="auto"/>
            <w:left w:val="none" w:sz="0" w:space="0" w:color="auto"/>
            <w:bottom w:val="none" w:sz="0" w:space="0" w:color="auto"/>
            <w:right w:val="none" w:sz="0" w:space="0" w:color="auto"/>
          </w:divBdr>
        </w:div>
        <w:div w:id="2111268471">
          <w:marLeft w:val="0"/>
          <w:marRight w:val="0"/>
          <w:marTop w:val="0"/>
          <w:marBottom w:val="0"/>
          <w:divBdr>
            <w:top w:val="none" w:sz="0" w:space="0" w:color="auto"/>
            <w:left w:val="none" w:sz="0" w:space="0" w:color="auto"/>
            <w:bottom w:val="none" w:sz="0" w:space="0" w:color="auto"/>
            <w:right w:val="none" w:sz="0" w:space="0" w:color="auto"/>
          </w:divBdr>
        </w:div>
      </w:divsChild>
    </w:div>
    <w:div w:id="613755482">
      <w:bodyDiv w:val="1"/>
      <w:marLeft w:val="0"/>
      <w:marRight w:val="0"/>
      <w:marTop w:val="0"/>
      <w:marBottom w:val="0"/>
      <w:divBdr>
        <w:top w:val="none" w:sz="0" w:space="0" w:color="auto"/>
        <w:left w:val="none" w:sz="0" w:space="0" w:color="auto"/>
        <w:bottom w:val="none" w:sz="0" w:space="0" w:color="auto"/>
        <w:right w:val="none" w:sz="0" w:space="0" w:color="auto"/>
      </w:divBdr>
    </w:div>
    <w:div w:id="685669924">
      <w:bodyDiv w:val="1"/>
      <w:marLeft w:val="0"/>
      <w:marRight w:val="0"/>
      <w:marTop w:val="0"/>
      <w:marBottom w:val="0"/>
      <w:divBdr>
        <w:top w:val="none" w:sz="0" w:space="0" w:color="auto"/>
        <w:left w:val="none" w:sz="0" w:space="0" w:color="auto"/>
        <w:bottom w:val="none" w:sz="0" w:space="0" w:color="auto"/>
        <w:right w:val="none" w:sz="0" w:space="0" w:color="auto"/>
      </w:divBdr>
    </w:div>
    <w:div w:id="704063271">
      <w:bodyDiv w:val="1"/>
      <w:marLeft w:val="0"/>
      <w:marRight w:val="0"/>
      <w:marTop w:val="0"/>
      <w:marBottom w:val="0"/>
      <w:divBdr>
        <w:top w:val="none" w:sz="0" w:space="0" w:color="auto"/>
        <w:left w:val="none" w:sz="0" w:space="0" w:color="auto"/>
        <w:bottom w:val="none" w:sz="0" w:space="0" w:color="auto"/>
        <w:right w:val="none" w:sz="0" w:space="0" w:color="auto"/>
      </w:divBdr>
    </w:div>
    <w:div w:id="722947022">
      <w:bodyDiv w:val="1"/>
      <w:marLeft w:val="0"/>
      <w:marRight w:val="0"/>
      <w:marTop w:val="0"/>
      <w:marBottom w:val="0"/>
      <w:divBdr>
        <w:top w:val="none" w:sz="0" w:space="0" w:color="auto"/>
        <w:left w:val="none" w:sz="0" w:space="0" w:color="auto"/>
        <w:bottom w:val="none" w:sz="0" w:space="0" w:color="auto"/>
        <w:right w:val="none" w:sz="0" w:space="0" w:color="auto"/>
      </w:divBdr>
    </w:div>
    <w:div w:id="731468628">
      <w:bodyDiv w:val="1"/>
      <w:marLeft w:val="0"/>
      <w:marRight w:val="0"/>
      <w:marTop w:val="0"/>
      <w:marBottom w:val="0"/>
      <w:divBdr>
        <w:top w:val="none" w:sz="0" w:space="0" w:color="auto"/>
        <w:left w:val="none" w:sz="0" w:space="0" w:color="auto"/>
        <w:bottom w:val="none" w:sz="0" w:space="0" w:color="auto"/>
        <w:right w:val="none" w:sz="0" w:space="0" w:color="auto"/>
      </w:divBdr>
    </w:div>
    <w:div w:id="748230564">
      <w:bodyDiv w:val="1"/>
      <w:marLeft w:val="0"/>
      <w:marRight w:val="0"/>
      <w:marTop w:val="0"/>
      <w:marBottom w:val="0"/>
      <w:divBdr>
        <w:top w:val="none" w:sz="0" w:space="0" w:color="auto"/>
        <w:left w:val="none" w:sz="0" w:space="0" w:color="auto"/>
        <w:bottom w:val="none" w:sz="0" w:space="0" w:color="auto"/>
        <w:right w:val="none" w:sz="0" w:space="0" w:color="auto"/>
      </w:divBdr>
      <w:divsChild>
        <w:div w:id="95053882">
          <w:marLeft w:val="0"/>
          <w:marRight w:val="0"/>
          <w:marTop w:val="0"/>
          <w:marBottom w:val="0"/>
          <w:divBdr>
            <w:top w:val="none" w:sz="0" w:space="0" w:color="auto"/>
            <w:left w:val="none" w:sz="0" w:space="0" w:color="auto"/>
            <w:bottom w:val="none" w:sz="0" w:space="0" w:color="auto"/>
            <w:right w:val="none" w:sz="0" w:space="0" w:color="auto"/>
          </w:divBdr>
        </w:div>
      </w:divsChild>
    </w:div>
    <w:div w:id="814563553">
      <w:bodyDiv w:val="1"/>
      <w:marLeft w:val="0"/>
      <w:marRight w:val="0"/>
      <w:marTop w:val="0"/>
      <w:marBottom w:val="0"/>
      <w:divBdr>
        <w:top w:val="none" w:sz="0" w:space="0" w:color="auto"/>
        <w:left w:val="none" w:sz="0" w:space="0" w:color="auto"/>
        <w:bottom w:val="none" w:sz="0" w:space="0" w:color="auto"/>
        <w:right w:val="none" w:sz="0" w:space="0" w:color="auto"/>
      </w:divBdr>
    </w:div>
    <w:div w:id="829754604">
      <w:bodyDiv w:val="1"/>
      <w:marLeft w:val="0"/>
      <w:marRight w:val="0"/>
      <w:marTop w:val="0"/>
      <w:marBottom w:val="0"/>
      <w:divBdr>
        <w:top w:val="none" w:sz="0" w:space="0" w:color="auto"/>
        <w:left w:val="none" w:sz="0" w:space="0" w:color="auto"/>
        <w:bottom w:val="none" w:sz="0" w:space="0" w:color="auto"/>
        <w:right w:val="none" w:sz="0" w:space="0" w:color="auto"/>
      </w:divBdr>
    </w:div>
    <w:div w:id="851602621">
      <w:bodyDiv w:val="1"/>
      <w:marLeft w:val="0"/>
      <w:marRight w:val="0"/>
      <w:marTop w:val="0"/>
      <w:marBottom w:val="0"/>
      <w:divBdr>
        <w:top w:val="none" w:sz="0" w:space="0" w:color="auto"/>
        <w:left w:val="none" w:sz="0" w:space="0" w:color="auto"/>
        <w:bottom w:val="none" w:sz="0" w:space="0" w:color="auto"/>
        <w:right w:val="none" w:sz="0" w:space="0" w:color="auto"/>
      </w:divBdr>
    </w:div>
    <w:div w:id="887061838">
      <w:bodyDiv w:val="1"/>
      <w:marLeft w:val="0"/>
      <w:marRight w:val="0"/>
      <w:marTop w:val="0"/>
      <w:marBottom w:val="0"/>
      <w:divBdr>
        <w:top w:val="none" w:sz="0" w:space="0" w:color="auto"/>
        <w:left w:val="none" w:sz="0" w:space="0" w:color="auto"/>
        <w:bottom w:val="none" w:sz="0" w:space="0" w:color="auto"/>
        <w:right w:val="none" w:sz="0" w:space="0" w:color="auto"/>
      </w:divBdr>
    </w:div>
    <w:div w:id="916481062">
      <w:bodyDiv w:val="1"/>
      <w:marLeft w:val="0"/>
      <w:marRight w:val="0"/>
      <w:marTop w:val="0"/>
      <w:marBottom w:val="0"/>
      <w:divBdr>
        <w:top w:val="none" w:sz="0" w:space="0" w:color="auto"/>
        <w:left w:val="none" w:sz="0" w:space="0" w:color="auto"/>
        <w:bottom w:val="none" w:sz="0" w:space="0" w:color="auto"/>
        <w:right w:val="none" w:sz="0" w:space="0" w:color="auto"/>
      </w:divBdr>
    </w:div>
    <w:div w:id="920025938">
      <w:bodyDiv w:val="1"/>
      <w:marLeft w:val="0"/>
      <w:marRight w:val="0"/>
      <w:marTop w:val="0"/>
      <w:marBottom w:val="0"/>
      <w:divBdr>
        <w:top w:val="none" w:sz="0" w:space="0" w:color="auto"/>
        <w:left w:val="none" w:sz="0" w:space="0" w:color="auto"/>
        <w:bottom w:val="none" w:sz="0" w:space="0" w:color="auto"/>
        <w:right w:val="none" w:sz="0" w:space="0" w:color="auto"/>
      </w:divBdr>
    </w:div>
    <w:div w:id="971715359">
      <w:bodyDiv w:val="1"/>
      <w:marLeft w:val="0"/>
      <w:marRight w:val="0"/>
      <w:marTop w:val="0"/>
      <w:marBottom w:val="0"/>
      <w:divBdr>
        <w:top w:val="none" w:sz="0" w:space="0" w:color="auto"/>
        <w:left w:val="none" w:sz="0" w:space="0" w:color="auto"/>
        <w:bottom w:val="none" w:sz="0" w:space="0" w:color="auto"/>
        <w:right w:val="none" w:sz="0" w:space="0" w:color="auto"/>
      </w:divBdr>
      <w:divsChild>
        <w:div w:id="1657417839">
          <w:marLeft w:val="864"/>
          <w:marRight w:val="0"/>
          <w:marTop w:val="38"/>
          <w:marBottom w:val="38"/>
          <w:divBdr>
            <w:top w:val="none" w:sz="0" w:space="0" w:color="auto"/>
            <w:left w:val="none" w:sz="0" w:space="0" w:color="auto"/>
            <w:bottom w:val="none" w:sz="0" w:space="0" w:color="auto"/>
            <w:right w:val="none" w:sz="0" w:space="0" w:color="auto"/>
          </w:divBdr>
        </w:div>
      </w:divsChild>
    </w:div>
    <w:div w:id="974287870">
      <w:bodyDiv w:val="1"/>
      <w:marLeft w:val="0"/>
      <w:marRight w:val="0"/>
      <w:marTop w:val="0"/>
      <w:marBottom w:val="0"/>
      <w:divBdr>
        <w:top w:val="none" w:sz="0" w:space="0" w:color="auto"/>
        <w:left w:val="none" w:sz="0" w:space="0" w:color="auto"/>
        <w:bottom w:val="none" w:sz="0" w:space="0" w:color="auto"/>
        <w:right w:val="none" w:sz="0" w:space="0" w:color="auto"/>
      </w:divBdr>
    </w:div>
    <w:div w:id="997147542">
      <w:bodyDiv w:val="1"/>
      <w:marLeft w:val="0"/>
      <w:marRight w:val="0"/>
      <w:marTop w:val="0"/>
      <w:marBottom w:val="0"/>
      <w:divBdr>
        <w:top w:val="none" w:sz="0" w:space="0" w:color="auto"/>
        <w:left w:val="none" w:sz="0" w:space="0" w:color="auto"/>
        <w:bottom w:val="none" w:sz="0" w:space="0" w:color="auto"/>
        <w:right w:val="none" w:sz="0" w:space="0" w:color="auto"/>
      </w:divBdr>
    </w:div>
    <w:div w:id="1076630798">
      <w:bodyDiv w:val="1"/>
      <w:marLeft w:val="0"/>
      <w:marRight w:val="0"/>
      <w:marTop w:val="0"/>
      <w:marBottom w:val="0"/>
      <w:divBdr>
        <w:top w:val="none" w:sz="0" w:space="0" w:color="auto"/>
        <w:left w:val="none" w:sz="0" w:space="0" w:color="auto"/>
        <w:bottom w:val="none" w:sz="0" w:space="0" w:color="auto"/>
        <w:right w:val="none" w:sz="0" w:space="0" w:color="auto"/>
      </w:divBdr>
    </w:div>
    <w:div w:id="1082218120">
      <w:bodyDiv w:val="1"/>
      <w:marLeft w:val="0"/>
      <w:marRight w:val="0"/>
      <w:marTop w:val="0"/>
      <w:marBottom w:val="0"/>
      <w:divBdr>
        <w:top w:val="none" w:sz="0" w:space="0" w:color="auto"/>
        <w:left w:val="none" w:sz="0" w:space="0" w:color="auto"/>
        <w:bottom w:val="none" w:sz="0" w:space="0" w:color="auto"/>
        <w:right w:val="none" w:sz="0" w:space="0" w:color="auto"/>
      </w:divBdr>
    </w:div>
    <w:div w:id="1108160602">
      <w:bodyDiv w:val="1"/>
      <w:marLeft w:val="0"/>
      <w:marRight w:val="0"/>
      <w:marTop w:val="0"/>
      <w:marBottom w:val="0"/>
      <w:divBdr>
        <w:top w:val="none" w:sz="0" w:space="0" w:color="auto"/>
        <w:left w:val="none" w:sz="0" w:space="0" w:color="auto"/>
        <w:bottom w:val="none" w:sz="0" w:space="0" w:color="auto"/>
        <w:right w:val="none" w:sz="0" w:space="0" w:color="auto"/>
      </w:divBdr>
    </w:div>
    <w:div w:id="1128091261">
      <w:bodyDiv w:val="1"/>
      <w:marLeft w:val="0"/>
      <w:marRight w:val="0"/>
      <w:marTop w:val="0"/>
      <w:marBottom w:val="0"/>
      <w:divBdr>
        <w:top w:val="none" w:sz="0" w:space="0" w:color="auto"/>
        <w:left w:val="none" w:sz="0" w:space="0" w:color="auto"/>
        <w:bottom w:val="none" w:sz="0" w:space="0" w:color="auto"/>
        <w:right w:val="none" w:sz="0" w:space="0" w:color="auto"/>
      </w:divBdr>
    </w:div>
    <w:div w:id="1151364901">
      <w:bodyDiv w:val="1"/>
      <w:marLeft w:val="0"/>
      <w:marRight w:val="0"/>
      <w:marTop w:val="0"/>
      <w:marBottom w:val="0"/>
      <w:divBdr>
        <w:top w:val="none" w:sz="0" w:space="0" w:color="auto"/>
        <w:left w:val="none" w:sz="0" w:space="0" w:color="auto"/>
        <w:bottom w:val="none" w:sz="0" w:space="0" w:color="auto"/>
        <w:right w:val="none" w:sz="0" w:space="0" w:color="auto"/>
      </w:divBdr>
    </w:div>
    <w:div w:id="1173375374">
      <w:bodyDiv w:val="1"/>
      <w:marLeft w:val="0"/>
      <w:marRight w:val="0"/>
      <w:marTop w:val="0"/>
      <w:marBottom w:val="0"/>
      <w:divBdr>
        <w:top w:val="none" w:sz="0" w:space="0" w:color="auto"/>
        <w:left w:val="none" w:sz="0" w:space="0" w:color="auto"/>
        <w:bottom w:val="none" w:sz="0" w:space="0" w:color="auto"/>
        <w:right w:val="none" w:sz="0" w:space="0" w:color="auto"/>
      </w:divBdr>
      <w:divsChild>
        <w:div w:id="45496337">
          <w:marLeft w:val="0"/>
          <w:marRight w:val="0"/>
          <w:marTop w:val="0"/>
          <w:marBottom w:val="0"/>
          <w:divBdr>
            <w:top w:val="none" w:sz="0" w:space="0" w:color="auto"/>
            <w:left w:val="none" w:sz="0" w:space="0" w:color="auto"/>
            <w:bottom w:val="none" w:sz="0" w:space="0" w:color="auto"/>
            <w:right w:val="none" w:sz="0" w:space="0" w:color="auto"/>
          </w:divBdr>
        </w:div>
        <w:div w:id="51198163">
          <w:marLeft w:val="0"/>
          <w:marRight w:val="0"/>
          <w:marTop w:val="0"/>
          <w:marBottom w:val="0"/>
          <w:divBdr>
            <w:top w:val="none" w:sz="0" w:space="0" w:color="auto"/>
            <w:left w:val="none" w:sz="0" w:space="0" w:color="auto"/>
            <w:bottom w:val="none" w:sz="0" w:space="0" w:color="auto"/>
            <w:right w:val="none" w:sz="0" w:space="0" w:color="auto"/>
          </w:divBdr>
        </w:div>
        <w:div w:id="242878534">
          <w:marLeft w:val="0"/>
          <w:marRight w:val="0"/>
          <w:marTop w:val="0"/>
          <w:marBottom w:val="0"/>
          <w:divBdr>
            <w:top w:val="none" w:sz="0" w:space="0" w:color="auto"/>
            <w:left w:val="none" w:sz="0" w:space="0" w:color="auto"/>
            <w:bottom w:val="none" w:sz="0" w:space="0" w:color="auto"/>
            <w:right w:val="none" w:sz="0" w:space="0" w:color="auto"/>
          </w:divBdr>
        </w:div>
        <w:div w:id="275336756">
          <w:marLeft w:val="0"/>
          <w:marRight w:val="0"/>
          <w:marTop w:val="0"/>
          <w:marBottom w:val="0"/>
          <w:divBdr>
            <w:top w:val="none" w:sz="0" w:space="0" w:color="auto"/>
            <w:left w:val="none" w:sz="0" w:space="0" w:color="auto"/>
            <w:bottom w:val="none" w:sz="0" w:space="0" w:color="auto"/>
            <w:right w:val="none" w:sz="0" w:space="0" w:color="auto"/>
          </w:divBdr>
        </w:div>
        <w:div w:id="379086765">
          <w:marLeft w:val="0"/>
          <w:marRight w:val="0"/>
          <w:marTop w:val="0"/>
          <w:marBottom w:val="0"/>
          <w:divBdr>
            <w:top w:val="none" w:sz="0" w:space="0" w:color="auto"/>
            <w:left w:val="none" w:sz="0" w:space="0" w:color="auto"/>
            <w:bottom w:val="none" w:sz="0" w:space="0" w:color="auto"/>
            <w:right w:val="none" w:sz="0" w:space="0" w:color="auto"/>
          </w:divBdr>
        </w:div>
        <w:div w:id="417404214">
          <w:marLeft w:val="0"/>
          <w:marRight w:val="0"/>
          <w:marTop w:val="0"/>
          <w:marBottom w:val="0"/>
          <w:divBdr>
            <w:top w:val="none" w:sz="0" w:space="0" w:color="auto"/>
            <w:left w:val="none" w:sz="0" w:space="0" w:color="auto"/>
            <w:bottom w:val="none" w:sz="0" w:space="0" w:color="auto"/>
            <w:right w:val="none" w:sz="0" w:space="0" w:color="auto"/>
          </w:divBdr>
        </w:div>
        <w:div w:id="577790536">
          <w:marLeft w:val="0"/>
          <w:marRight w:val="0"/>
          <w:marTop w:val="0"/>
          <w:marBottom w:val="0"/>
          <w:divBdr>
            <w:top w:val="none" w:sz="0" w:space="0" w:color="auto"/>
            <w:left w:val="none" w:sz="0" w:space="0" w:color="auto"/>
            <w:bottom w:val="none" w:sz="0" w:space="0" w:color="auto"/>
            <w:right w:val="none" w:sz="0" w:space="0" w:color="auto"/>
          </w:divBdr>
        </w:div>
        <w:div w:id="831261375">
          <w:marLeft w:val="0"/>
          <w:marRight w:val="0"/>
          <w:marTop w:val="0"/>
          <w:marBottom w:val="0"/>
          <w:divBdr>
            <w:top w:val="none" w:sz="0" w:space="0" w:color="auto"/>
            <w:left w:val="none" w:sz="0" w:space="0" w:color="auto"/>
            <w:bottom w:val="none" w:sz="0" w:space="0" w:color="auto"/>
            <w:right w:val="none" w:sz="0" w:space="0" w:color="auto"/>
          </w:divBdr>
        </w:div>
        <w:div w:id="876430485">
          <w:marLeft w:val="0"/>
          <w:marRight w:val="0"/>
          <w:marTop w:val="0"/>
          <w:marBottom w:val="0"/>
          <w:divBdr>
            <w:top w:val="none" w:sz="0" w:space="0" w:color="auto"/>
            <w:left w:val="none" w:sz="0" w:space="0" w:color="auto"/>
            <w:bottom w:val="none" w:sz="0" w:space="0" w:color="auto"/>
            <w:right w:val="none" w:sz="0" w:space="0" w:color="auto"/>
          </w:divBdr>
        </w:div>
        <w:div w:id="1219317415">
          <w:marLeft w:val="0"/>
          <w:marRight w:val="0"/>
          <w:marTop w:val="0"/>
          <w:marBottom w:val="0"/>
          <w:divBdr>
            <w:top w:val="none" w:sz="0" w:space="0" w:color="auto"/>
            <w:left w:val="none" w:sz="0" w:space="0" w:color="auto"/>
            <w:bottom w:val="none" w:sz="0" w:space="0" w:color="auto"/>
            <w:right w:val="none" w:sz="0" w:space="0" w:color="auto"/>
          </w:divBdr>
        </w:div>
        <w:div w:id="1237545181">
          <w:marLeft w:val="0"/>
          <w:marRight w:val="0"/>
          <w:marTop w:val="0"/>
          <w:marBottom w:val="0"/>
          <w:divBdr>
            <w:top w:val="none" w:sz="0" w:space="0" w:color="auto"/>
            <w:left w:val="none" w:sz="0" w:space="0" w:color="auto"/>
            <w:bottom w:val="none" w:sz="0" w:space="0" w:color="auto"/>
            <w:right w:val="none" w:sz="0" w:space="0" w:color="auto"/>
          </w:divBdr>
        </w:div>
        <w:div w:id="1361708248">
          <w:marLeft w:val="0"/>
          <w:marRight w:val="0"/>
          <w:marTop w:val="0"/>
          <w:marBottom w:val="0"/>
          <w:divBdr>
            <w:top w:val="none" w:sz="0" w:space="0" w:color="auto"/>
            <w:left w:val="none" w:sz="0" w:space="0" w:color="auto"/>
            <w:bottom w:val="none" w:sz="0" w:space="0" w:color="auto"/>
            <w:right w:val="none" w:sz="0" w:space="0" w:color="auto"/>
          </w:divBdr>
        </w:div>
        <w:div w:id="1421559284">
          <w:marLeft w:val="0"/>
          <w:marRight w:val="0"/>
          <w:marTop w:val="0"/>
          <w:marBottom w:val="0"/>
          <w:divBdr>
            <w:top w:val="none" w:sz="0" w:space="0" w:color="auto"/>
            <w:left w:val="none" w:sz="0" w:space="0" w:color="auto"/>
            <w:bottom w:val="none" w:sz="0" w:space="0" w:color="auto"/>
            <w:right w:val="none" w:sz="0" w:space="0" w:color="auto"/>
          </w:divBdr>
        </w:div>
        <w:div w:id="1670669781">
          <w:marLeft w:val="0"/>
          <w:marRight w:val="0"/>
          <w:marTop w:val="0"/>
          <w:marBottom w:val="0"/>
          <w:divBdr>
            <w:top w:val="none" w:sz="0" w:space="0" w:color="auto"/>
            <w:left w:val="none" w:sz="0" w:space="0" w:color="auto"/>
            <w:bottom w:val="none" w:sz="0" w:space="0" w:color="auto"/>
            <w:right w:val="none" w:sz="0" w:space="0" w:color="auto"/>
          </w:divBdr>
        </w:div>
        <w:div w:id="1792626477">
          <w:marLeft w:val="0"/>
          <w:marRight w:val="0"/>
          <w:marTop w:val="0"/>
          <w:marBottom w:val="0"/>
          <w:divBdr>
            <w:top w:val="none" w:sz="0" w:space="0" w:color="auto"/>
            <w:left w:val="none" w:sz="0" w:space="0" w:color="auto"/>
            <w:bottom w:val="none" w:sz="0" w:space="0" w:color="auto"/>
            <w:right w:val="none" w:sz="0" w:space="0" w:color="auto"/>
          </w:divBdr>
        </w:div>
        <w:div w:id="2091416782">
          <w:marLeft w:val="0"/>
          <w:marRight w:val="0"/>
          <w:marTop w:val="0"/>
          <w:marBottom w:val="0"/>
          <w:divBdr>
            <w:top w:val="none" w:sz="0" w:space="0" w:color="auto"/>
            <w:left w:val="none" w:sz="0" w:space="0" w:color="auto"/>
            <w:bottom w:val="none" w:sz="0" w:space="0" w:color="auto"/>
            <w:right w:val="none" w:sz="0" w:space="0" w:color="auto"/>
          </w:divBdr>
        </w:div>
      </w:divsChild>
    </w:div>
    <w:div w:id="1180968973">
      <w:bodyDiv w:val="1"/>
      <w:marLeft w:val="0"/>
      <w:marRight w:val="0"/>
      <w:marTop w:val="0"/>
      <w:marBottom w:val="0"/>
      <w:divBdr>
        <w:top w:val="none" w:sz="0" w:space="0" w:color="auto"/>
        <w:left w:val="none" w:sz="0" w:space="0" w:color="auto"/>
        <w:bottom w:val="none" w:sz="0" w:space="0" w:color="auto"/>
        <w:right w:val="none" w:sz="0" w:space="0" w:color="auto"/>
      </w:divBdr>
    </w:div>
    <w:div w:id="1197540930">
      <w:bodyDiv w:val="1"/>
      <w:marLeft w:val="0"/>
      <w:marRight w:val="0"/>
      <w:marTop w:val="0"/>
      <w:marBottom w:val="0"/>
      <w:divBdr>
        <w:top w:val="none" w:sz="0" w:space="0" w:color="auto"/>
        <w:left w:val="none" w:sz="0" w:space="0" w:color="auto"/>
        <w:bottom w:val="none" w:sz="0" w:space="0" w:color="auto"/>
        <w:right w:val="none" w:sz="0" w:space="0" w:color="auto"/>
      </w:divBdr>
    </w:div>
    <w:div w:id="1235358370">
      <w:bodyDiv w:val="1"/>
      <w:marLeft w:val="0"/>
      <w:marRight w:val="0"/>
      <w:marTop w:val="0"/>
      <w:marBottom w:val="0"/>
      <w:divBdr>
        <w:top w:val="none" w:sz="0" w:space="0" w:color="auto"/>
        <w:left w:val="none" w:sz="0" w:space="0" w:color="auto"/>
        <w:bottom w:val="none" w:sz="0" w:space="0" w:color="auto"/>
        <w:right w:val="none" w:sz="0" w:space="0" w:color="auto"/>
      </w:divBdr>
    </w:div>
    <w:div w:id="1250122446">
      <w:bodyDiv w:val="1"/>
      <w:marLeft w:val="0"/>
      <w:marRight w:val="0"/>
      <w:marTop w:val="0"/>
      <w:marBottom w:val="0"/>
      <w:divBdr>
        <w:top w:val="none" w:sz="0" w:space="0" w:color="auto"/>
        <w:left w:val="none" w:sz="0" w:space="0" w:color="auto"/>
        <w:bottom w:val="none" w:sz="0" w:space="0" w:color="auto"/>
        <w:right w:val="none" w:sz="0" w:space="0" w:color="auto"/>
      </w:divBdr>
    </w:div>
    <w:div w:id="1278949475">
      <w:bodyDiv w:val="1"/>
      <w:marLeft w:val="0"/>
      <w:marRight w:val="0"/>
      <w:marTop w:val="0"/>
      <w:marBottom w:val="0"/>
      <w:divBdr>
        <w:top w:val="none" w:sz="0" w:space="0" w:color="auto"/>
        <w:left w:val="none" w:sz="0" w:space="0" w:color="auto"/>
        <w:bottom w:val="none" w:sz="0" w:space="0" w:color="auto"/>
        <w:right w:val="none" w:sz="0" w:space="0" w:color="auto"/>
      </w:divBdr>
    </w:div>
    <w:div w:id="1290477343">
      <w:bodyDiv w:val="1"/>
      <w:marLeft w:val="0"/>
      <w:marRight w:val="0"/>
      <w:marTop w:val="0"/>
      <w:marBottom w:val="0"/>
      <w:divBdr>
        <w:top w:val="none" w:sz="0" w:space="0" w:color="auto"/>
        <w:left w:val="none" w:sz="0" w:space="0" w:color="auto"/>
        <w:bottom w:val="none" w:sz="0" w:space="0" w:color="auto"/>
        <w:right w:val="none" w:sz="0" w:space="0" w:color="auto"/>
      </w:divBdr>
    </w:div>
    <w:div w:id="1313097601">
      <w:bodyDiv w:val="1"/>
      <w:marLeft w:val="0"/>
      <w:marRight w:val="0"/>
      <w:marTop w:val="0"/>
      <w:marBottom w:val="0"/>
      <w:divBdr>
        <w:top w:val="none" w:sz="0" w:space="0" w:color="auto"/>
        <w:left w:val="none" w:sz="0" w:space="0" w:color="auto"/>
        <w:bottom w:val="none" w:sz="0" w:space="0" w:color="auto"/>
        <w:right w:val="none" w:sz="0" w:space="0" w:color="auto"/>
      </w:divBdr>
    </w:div>
    <w:div w:id="1337999043">
      <w:bodyDiv w:val="1"/>
      <w:marLeft w:val="0"/>
      <w:marRight w:val="0"/>
      <w:marTop w:val="0"/>
      <w:marBottom w:val="0"/>
      <w:divBdr>
        <w:top w:val="none" w:sz="0" w:space="0" w:color="auto"/>
        <w:left w:val="none" w:sz="0" w:space="0" w:color="auto"/>
        <w:bottom w:val="none" w:sz="0" w:space="0" w:color="auto"/>
        <w:right w:val="none" w:sz="0" w:space="0" w:color="auto"/>
      </w:divBdr>
    </w:div>
    <w:div w:id="1365592990">
      <w:bodyDiv w:val="1"/>
      <w:marLeft w:val="0"/>
      <w:marRight w:val="0"/>
      <w:marTop w:val="0"/>
      <w:marBottom w:val="0"/>
      <w:divBdr>
        <w:top w:val="none" w:sz="0" w:space="0" w:color="auto"/>
        <w:left w:val="none" w:sz="0" w:space="0" w:color="auto"/>
        <w:bottom w:val="none" w:sz="0" w:space="0" w:color="auto"/>
        <w:right w:val="none" w:sz="0" w:space="0" w:color="auto"/>
      </w:divBdr>
    </w:div>
    <w:div w:id="1413627744">
      <w:bodyDiv w:val="1"/>
      <w:marLeft w:val="0"/>
      <w:marRight w:val="0"/>
      <w:marTop w:val="0"/>
      <w:marBottom w:val="0"/>
      <w:divBdr>
        <w:top w:val="none" w:sz="0" w:space="0" w:color="auto"/>
        <w:left w:val="none" w:sz="0" w:space="0" w:color="auto"/>
        <w:bottom w:val="none" w:sz="0" w:space="0" w:color="auto"/>
        <w:right w:val="none" w:sz="0" w:space="0" w:color="auto"/>
      </w:divBdr>
    </w:div>
    <w:div w:id="1417828403">
      <w:bodyDiv w:val="1"/>
      <w:marLeft w:val="0"/>
      <w:marRight w:val="0"/>
      <w:marTop w:val="0"/>
      <w:marBottom w:val="0"/>
      <w:divBdr>
        <w:top w:val="none" w:sz="0" w:space="0" w:color="auto"/>
        <w:left w:val="none" w:sz="0" w:space="0" w:color="auto"/>
        <w:bottom w:val="none" w:sz="0" w:space="0" w:color="auto"/>
        <w:right w:val="none" w:sz="0" w:space="0" w:color="auto"/>
      </w:divBdr>
    </w:div>
    <w:div w:id="1448164508">
      <w:bodyDiv w:val="1"/>
      <w:marLeft w:val="0"/>
      <w:marRight w:val="0"/>
      <w:marTop w:val="0"/>
      <w:marBottom w:val="0"/>
      <w:divBdr>
        <w:top w:val="none" w:sz="0" w:space="0" w:color="auto"/>
        <w:left w:val="none" w:sz="0" w:space="0" w:color="auto"/>
        <w:bottom w:val="none" w:sz="0" w:space="0" w:color="auto"/>
        <w:right w:val="none" w:sz="0" w:space="0" w:color="auto"/>
      </w:divBdr>
    </w:div>
    <w:div w:id="1519734150">
      <w:bodyDiv w:val="1"/>
      <w:marLeft w:val="0"/>
      <w:marRight w:val="0"/>
      <w:marTop w:val="0"/>
      <w:marBottom w:val="0"/>
      <w:divBdr>
        <w:top w:val="none" w:sz="0" w:space="0" w:color="auto"/>
        <w:left w:val="none" w:sz="0" w:space="0" w:color="auto"/>
        <w:bottom w:val="none" w:sz="0" w:space="0" w:color="auto"/>
        <w:right w:val="none" w:sz="0" w:space="0" w:color="auto"/>
      </w:divBdr>
      <w:divsChild>
        <w:div w:id="158277512">
          <w:marLeft w:val="0"/>
          <w:marRight w:val="0"/>
          <w:marTop w:val="0"/>
          <w:marBottom w:val="0"/>
          <w:divBdr>
            <w:top w:val="none" w:sz="0" w:space="0" w:color="auto"/>
            <w:left w:val="none" w:sz="0" w:space="0" w:color="auto"/>
            <w:bottom w:val="none" w:sz="0" w:space="0" w:color="auto"/>
            <w:right w:val="none" w:sz="0" w:space="0" w:color="auto"/>
          </w:divBdr>
        </w:div>
        <w:div w:id="851840247">
          <w:marLeft w:val="0"/>
          <w:marRight w:val="0"/>
          <w:marTop w:val="0"/>
          <w:marBottom w:val="0"/>
          <w:divBdr>
            <w:top w:val="none" w:sz="0" w:space="0" w:color="auto"/>
            <w:left w:val="none" w:sz="0" w:space="0" w:color="auto"/>
            <w:bottom w:val="none" w:sz="0" w:space="0" w:color="auto"/>
            <w:right w:val="none" w:sz="0" w:space="0" w:color="auto"/>
          </w:divBdr>
        </w:div>
        <w:div w:id="1050615847">
          <w:marLeft w:val="0"/>
          <w:marRight w:val="0"/>
          <w:marTop w:val="0"/>
          <w:marBottom w:val="0"/>
          <w:divBdr>
            <w:top w:val="none" w:sz="0" w:space="0" w:color="auto"/>
            <w:left w:val="none" w:sz="0" w:space="0" w:color="auto"/>
            <w:bottom w:val="none" w:sz="0" w:space="0" w:color="auto"/>
            <w:right w:val="none" w:sz="0" w:space="0" w:color="auto"/>
          </w:divBdr>
        </w:div>
      </w:divsChild>
    </w:div>
    <w:div w:id="1541015200">
      <w:bodyDiv w:val="1"/>
      <w:marLeft w:val="0"/>
      <w:marRight w:val="0"/>
      <w:marTop w:val="0"/>
      <w:marBottom w:val="0"/>
      <w:divBdr>
        <w:top w:val="none" w:sz="0" w:space="0" w:color="auto"/>
        <w:left w:val="none" w:sz="0" w:space="0" w:color="auto"/>
        <w:bottom w:val="none" w:sz="0" w:space="0" w:color="auto"/>
        <w:right w:val="none" w:sz="0" w:space="0" w:color="auto"/>
      </w:divBdr>
    </w:div>
    <w:div w:id="1549535191">
      <w:bodyDiv w:val="1"/>
      <w:marLeft w:val="0"/>
      <w:marRight w:val="0"/>
      <w:marTop w:val="0"/>
      <w:marBottom w:val="0"/>
      <w:divBdr>
        <w:top w:val="none" w:sz="0" w:space="0" w:color="auto"/>
        <w:left w:val="none" w:sz="0" w:space="0" w:color="auto"/>
        <w:bottom w:val="none" w:sz="0" w:space="0" w:color="auto"/>
        <w:right w:val="none" w:sz="0" w:space="0" w:color="auto"/>
      </w:divBdr>
    </w:div>
    <w:div w:id="1593390332">
      <w:bodyDiv w:val="1"/>
      <w:marLeft w:val="0"/>
      <w:marRight w:val="0"/>
      <w:marTop w:val="0"/>
      <w:marBottom w:val="0"/>
      <w:divBdr>
        <w:top w:val="none" w:sz="0" w:space="0" w:color="auto"/>
        <w:left w:val="none" w:sz="0" w:space="0" w:color="auto"/>
        <w:bottom w:val="none" w:sz="0" w:space="0" w:color="auto"/>
        <w:right w:val="none" w:sz="0" w:space="0" w:color="auto"/>
      </w:divBdr>
    </w:div>
    <w:div w:id="1598904788">
      <w:bodyDiv w:val="1"/>
      <w:marLeft w:val="0"/>
      <w:marRight w:val="0"/>
      <w:marTop w:val="0"/>
      <w:marBottom w:val="0"/>
      <w:divBdr>
        <w:top w:val="none" w:sz="0" w:space="0" w:color="auto"/>
        <w:left w:val="none" w:sz="0" w:space="0" w:color="auto"/>
        <w:bottom w:val="none" w:sz="0" w:space="0" w:color="auto"/>
        <w:right w:val="none" w:sz="0" w:space="0" w:color="auto"/>
      </w:divBdr>
    </w:div>
    <w:div w:id="1632250517">
      <w:bodyDiv w:val="1"/>
      <w:marLeft w:val="0"/>
      <w:marRight w:val="0"/>
      <w:marTop w:val="0"/>
      <w:marBottom w:val="0"/>
      <w:divBdr>
        <w:top w:val="none" w:sz="0" w:space="0" w:color="auto"/>
        <w:left w:val="none" w:sz="0" w:space="0" w:color="auto"/>
        <w:bottom w:val="none" w:sz="0" w:space="0" w:color="auto"/>
        <w:right w:val="none" w:sz="0" w:space="0" w:color="auto"/>
      </w:divBdr>
      <w:divsChild>
        <w:div w:id="203258183">
          <w:marLeft w:val="0"/>
          <w:marRight w:val="0"/>
          <w:marTop w:val="0"/>
          <w:marBottom w:val="0"/>
          <w:divBdr>
            <w:top w:val="none" w:sz="0" w:space="0" w:color="auto"/>
            <w:left w:val="none" w:sz="0" w:space="0" w:color="auto"/>
            <w:bottom w:val="none" w:sz="0" w:space="0" w:color="auto"/>
            <w:right w:val="none" w:sz="0" w:space="0" w:color="auto"/>
          </w:divBdr>
        </w:div>
        <w:div w:id="780883906">
          <w:marLeft w:val="0"/>
          <w:marRight w:val="0"/>
          <w:marTop w:val="0"/>
          <w:marBottom w:val="0"/>
          <w:divBdr>
            <w:top w:val="none" w:sz="0" w:space="0" w:color="auto"/>
            <w:left w:val="none" w:sz="0" w:space="0" w:color="auto"/>
            <w:bottom w:val="none" w:sz="0" w:space="0" w:color="auto"/>
            <w:right w:val="none" w:sz="0" w:space="0" w:color="auto"/>
          </w:divBdr>
        </w:div>
        <w:div w:id="1109009078">
          <w:marLeft w:val="0"/>
          <w:marRight w:val="0"/>
          <w:marTop w:val="0"/>
          <w:marBottom w:val="0"/>
          <w:divBdr>
            <w:top w:val="none" w:sz="0" w:space="0" w:color="auto"/>
            <w:left w:val="none" w:sz="0" w:space="0" w:color="auto"/>
            <w:bottom w:val="none" w:sz="0" w:space="0" w:color="auto"/>
            <w:right w:val="none" w:sz="0" w:space="0" w:color="auto"/>
          </w:divBdr>
        </w:div>
      </w:divsChild>
    </w:div>
    <w:div w:id="1640064728">
      <w:bodyDiv w:val="1"/>
      <w:marLeft w:val="0"/>
      <w:marRight w:val="0"/>
      <w:marTop w:val="0"/>
      <w:marBottom w:val="0"/>
      <w:divBdr>
        <w:top w:val="none" w:sz="0" w:space="0" w:color="auto"/>
        <w:left w:val="none" w:sz="0" w:space="0" w:color="auto"/>
        <w:bottom w:val="none" w:sz="0" w:space="0" w:color="auto"/>
        <w:right w:val="none" w:sz="0" w:space="0" w:color="auto"/>
      </w:divBdr>
    </w:div>
    <w:div w:id="1682203233">
      <w:bodyDiv w:val="1"/>
      <w:marLeft w:val="0"/>
      <w:marRight w:val="0"/>
      <w:marTop w:val="0"/>
      <w:marBottom w:val="0"/>
      <w:divBdr>
        <w:top w:val="none" w:sz="0" w:space="0" w:color="auto"/>
        <w:left w:val="none" w:sz="0" w:space="0" w:color="auto"/>
        <w:bottom w:val="none" w:sz="0" w:space="0" w:color="auto"/>
        <w:right w:val="none" w:sz="0" w:space="0" w:color="auto"/>
      </w:divBdr>
    </w:div>
    <w:div w:id="1713841033">
      <w:bodyDiv w:val="1"/>
      <w:marLeft w:val="0"/>
      <w:marRight w:val="0"/>
      <w:marTop w:val="0"/>
      <w:marBottom w:val="0"/>
      <w:divBdr>
        <w:top w:val="none" w:sz="0" w:space="0" w:color="auto"/>
        <w:left w:val="none" w:sz="0" w:space="0" w:color="auto"/>
        <w:bottom w:val="none" w:sz="0" w:space="0" w:color="auto"/>
        <w:right w:val="none" w:sz="0" w:space="0" w:color="auto"/>
      </w:divBdr>
      <w:divsChild>
        <w:div w:id="374430545">
          <w:marLeft w:val="864"/>
          <w:marRight w:val="0"/>
          <w:marTop w:val="38"/>
          <w:marBottom w:val="38"/>
          <w:divBdr>
            <w:top w:val="none" w:sz="0" w:space="0" w:color="auto"/>
            <w:left w:val="none" w:sz="0" w:space="0" w:color="auto"/>
            <w:bottom w:val="none" w:sz="0" w:space="0" w:color="auto"/>
            <w:right w:val="none" w:sz="0" w:space="0" w:color="auto"/>
          </w:divBdr>
        </w:div>
      </w:divsChild>
    </w:div>
    <w:div w:id="1724674018">
      <w:bodyDiv w:val="1"/>
      <w:marLeft w:val="0"/>
      <w:marRight w:val="0"/>
      <w:marTop w:val="0"/>
      <w:marBottom w:val="0"/>
      <w:divBdr>
        <w:top w:val="none" w:sz="0" w:space="0" w:color="auto"/>
        <w:left w:val="none" w:sz="0" w:space="0" w:color="auto"/>
        <w:bottom w:val="none" w:sz="0" w:space="0" w:color="auto"/>
        <w:right w:val="none" w:sz="0" w:space="0" w:color="auto"/>
      </w:divBdr>
    </w:div>
    <w:div w:id="1739940589">
      <w:bodyDiv w:val="1"/>
      <w:marLeft w:val="0"/>
      <w:marRight w:val="0"/>
      <w:marTop w:val="0"/>
      <w:marBottom w:val="0"/>
      <w:divBdr>
        <w:top w:val="none" w:sz="0" w:space="0" w:color="auto"/>
        <w:left w:val="none" w:sz="0" w:space="0" w:color="auto"/>
        <w:bottom w:val="none" w:sz="0" w:space="0" w:color="auto"/>
        <w:right w:val="none" w:sz="0" w:space="0" w:color="auto"/>
      </w:divBdr>
    </w:div>
    <w:div w:id="1767654052">
      <w:bodyDiv w:val="1"/>
      <w:marLeft w:val="0"/>
      <w:marRight w:val="0"/>
      <w:marTop w:val="0"/>
      <w:marBottom w:val="0"/>
      <w:divBdr>
        <w:top w:val="none" w:sz="0" w:space="0" w:color="auto"/>
        <w:left w:val="none" w:sz="0" w:space="0" w:color="auto"/>
        <w:bottom w:val="none" w:sz="0" w:space="0" w:color="auto"/>
        <w:right w:val="none" w:sz="0" w:space="0" w:color="auto"/>
      </w:divBdr>
    </w:div>
    <w:div w:id="1800563518">
      <w:bodyDiv w:val="1"/>
      <w:marLeft w:val="0"/>
      <w:marRight w:val="0"/>
      <w:marTop w:val="0"/>
      <w:marBottom w:val="0"/>
      <w:divBdr>
        <w:top w:val="none" w:sz="0" w:space="0" w:color="auto"/>
        <w:left w:val="none" w:sz="0" w:space="0" w:color="auto"/>
        <w:bottom w:val="none" w:sz="0" w:space="0" w:color="auto"/>
        <w:right w:val="none" w:sz="0" w:space="0" w:color="auto"/>
      </w:divBdr>
      <w:divsChild>
        <w:div w:id="52891406">
          <w:marLeft w:val="0"/>
          <w:marRight w:val="0"/>
          <w:marTop w:val="0"/>
          <w:marBottom w:val="0"/>
          <w:divBdr>
            <w:top w:val="none" w:sz="0" w:space="0" w:color="auto"/>
            <w:left w:val="none" w:sz="0" w:space="0" w:color="auto"/>
            <w:bottom w:val="none" w:sz="0" w:space="0" w:color="auto"/>
            <w:right w:val="none" w:sz="0" w:space="0" w:color="auto"/>
          </w:divBdr>
        </w:div>
        <w:div w:id="76556854">
          <w:marLeft w:val="0"/>
          <w:marRight w:val="0"/>
          <w:marTop w:val="0"/>
          <w:marBottom w:val="0"/>
          <w:divBdr>
            <w:top w:val="none" w:sz="0" w:space="0" w:color="auto"/>
            <w:left w:val="none" w:sz="0" w:space="0" w:color="auto"/>
            <w:bottom w:val="none" w:sz="0" w:space="0" w:color="auto"/>
            <w:right w:val="none" w:sz="0" w:space="0" w:color="auto"/>
          </w:divBdr>
        </w:div>
        <w:div w:id="90974658">
          <w:marLeft w:val="0"/>
          <w:marRight w:val="0"/>
          <w:marTop w:val="0"/>
          <w:marBottom w:val="0"/>
          <w:divBdr>
            <w:top w:val="none" w:sz="0" w:space="0" w:color="auto"/>
            <w:left w:val="none" w:sz="0" w:space="0" w:color="auto"/>
            <w:bottom w:val="none" w:sz="0" w:space="0" w:color="auto"/>
            <w:right w:val="none" w:sz="0" w:space="0" w:color="auto"/>
          </w:divBdr>
        </w:div>
        <w:div w:id="153569102">
          <w:marLeft w:val="0"/>
          <w:marRight w:val="0"/>
          <w:marTop w:val="0"/>
          <w:marBottom w:val="0"/>
          <w:divBdr>
            <w:top w:val="none" w:sz="0" w:space="0" w:color="auto"/>
            <w:left w:val="none" w:sz="0" w:space="0" w:color="auto"/>
            <w:bottom w:val="none" w:sz="0" w:space="0" w:color="auto"/>
            <w:right w:val="none" w:sz="0" w:space="0" w:color="auto"/>
          </w:divBdr>
          <w:divsChild>
            <w:div w:id="102192444">
              <w:marLeft w:val="0"/>
              <w:marRight w:val="0"/>
              <w:marTop w:val="0"/>
              <w:marBottom w:val="0"/>
              <w:divBdr>
                <w:top w:val="none" w:sz="0" w:space="0" w:color="auto"/>
                <w:left w:val="none" w:sz="0" w:space="0" w:color="auto"/>
                <w:bottom w:val="none" w:sz="0" w:space="0" w:color="auto"/>
                <w:right w:val="none" w:sz="0" w:space="0" w:color="auto"/>
              </w:divBdr>
            </w:div>
            <w:div w:id="729766101">
              <w:marLeft w:val="0"/>
              <w:marRight w:val="0"/>
              <w:marTop w:val="0"/>
              <w:marBottom w:val="0"/>
              <w:divBdr>
                <w:top w:val="none" w:sz="0" w:space="0" w:color="auto"/>
                <w:left w:val="none" w:sz="0" w:space="0" w:color="auto"/>
                <w:bottom w:val="none" w:sz="0" w:space="0" w:color="auto"/>
                <w:right w:val="none" w:sz="0" w:space="0" w:color="auto"/>
              </w:divBdr>
            </w:div>
          </w:divsChild>
        </w:div>
        <w:div w:id="187372261">
          <w:marLeft w:val="0"/>
          <w:marRight w:val="0"/>
          <w:marTop w:val="0"/>
          <w:marBottom w:val="0"/>
          <w:divBdr>
            <w:top w:val="none" w:sz="0" w:space="0" w:color="auto"/>
            <w:left w:val="none" w:sz="0" w:space="0" w:color="auto"/>
            <w:bottom w:val="none" w:sz="0" w:space="0" w:color="auto"/>
            <w:right w:val="none" w:sz="0" w:space="0" w:color="auto"/>
          </w:divBdr>
          <w:divsChild>
            <w:div w:id="368989557">
              <w:marLeft w:val="0"/>
              <w:marRight w:val="0"/>
              <w:marTop w:val="0"/>
              <w:marBottom w:val="0"/>
              <w:divBdr>
                <w:top w:val="none" w:sz="0" w:space="0" w:color="auto"/>
                <w:left w:val="none" w:sz="0" w:space="0" w:color="auto"/>
                <w:bottom w:val="none" w:sz="0" w:space="0" w:color="auto"/>
                <w:right w:val="none" w:sz="0" w:space="0" w:color="auto"/>
              </w:divBdr>
              <w:divsChild>
                <w:div w:id="31538296">
                  <w:marLeft w:val="0"/>
                  <w:marRight w:val="0"/>
                  <w:marTop w:val="0"/>
                  <w:marBottom w:val="0"/>
                  <w:divBdr>
                    <w:top w:val="none" w:sz="0" w:space="0" w:color="auto"/>
                    <w:left w:val="none" w:sz="0" w:space="0" w:color="auto"/>
                    <w:bottom w:val="none" w:sz="0" w:space="0" w:color="auto"/>
                    <w:right w:val="none" w:sz="0" w:space="0" w:color="auto"/>
                  </w:divBdr>
                </w:div>
                <w:div w:id="328943377">
                  <w:marLeft w:val="0"/>
                  <w:marRight w:val="0"/>
                  <w:marTop w:val="0"/>
                  <w:marBottom w:val="0"/>
                  <w:divBdr>
                    <w:top w:val="none" w:sz="0" w:space="0" w:color="auto"/>
                    <w:left w:val="none" w:sz="0" w:space="0" w:color="auto"/>
                    <w:bottom w:val="none" w:sz="0" w:space="0" w:color="auto"/>
                    <w:right w:val="none" w:sz="0" w:space="0" w:color="auto"/>
                  </w:divBdr>
                </w:div>
                <w:div w:id="1319768913">
                  <w:marLeft w:val="0"/>
                  <w:marRight w:val="0"/>
                  <w:marTop w:val="0"/>
                  <w:marBottom w:val="0"/>
                  <w:divBdr>
                    <w:top w:val="none" w:sz="0" w:space="0" w:color="auto"/>
                    <w:left w:val="none" w:sz="0" w:space="0" w:color="auto"/>
                    <w:bottom w:val="none" w:sz="0" w:space="0" w:color="auto"/>
                    <w:right w:val="none" w:sz="0" w:space="0" w:color="auto"/>
                  </w:divBdr>
                </w:div>
              </w:divsChild>
            </w:div>
            <w:div w:id="2030059501">
              <w:marLeft w:val="0"/>
              <w:marRight w:val="0"/>
              <w:marTop w:val="0"/>
              <w:marBottom w:val="0"/>
              <w:divBdr>
                <w:top w:val="none" w:sz="0" w:space="0" w:color="auto"/>
                <w:left w:val="none" w:sz="0" w:space="0" w:color="auto"/>
                <w:bottom w:val="none" w:sz="0" w:space="0" w:color="auto"/>
                <w:right w:val="none" w:sz="0" w:space="0" w:color="auto"/>
              </w:divBdr>
            </w:div>
          </w:divsChild>
        </w:div>
        <w:div w:id="268583890">
          <w:marLeft w:val="0"/>
          <w:marRight w:val="0"/>
          <w:marTop w:val="0"/>
          <w:marBottom w:val="0"/>
          <w:divBdr>
            <w:top w:val="none" w:sz="0" w:space="0" w:color="auto"/>
            <w:left w:val="none" w:sz="0" w:space="0" w:color="auto"/>
            <w:bottom w:val="none" w:sz="0" w:space="0" w:color="auto"/>
            <w:right w:val="none" w:sz="0" w:space="0" w:color="auto"/>
          </w:divBdr>
        </w:div>
        <w:div w:id="271060355">
          <w:marLeft w:val="0"/>
          <w:marRight w:val="0"/>
          <w:marTop w:val="0"/>
          <w:marBottom w:val="0"/>
          <w:divBdr>
            <w:top w:val="none" w:sz="0" w:space="0" w:color="auto"/>
            <w:left w:val="none" w:sz="0" w:space="0" w:color="auto"/>
            <w:bottom w:val="none" w:sz="0" w:space="0" w:color="auto"/>
            <w:right w:val="none" w:sz="0" w:space="0" w:color="auto"/>
          </w:divBdr>
        </w:div>
        <w:div w:id="285161274">
          <w:marLeft w:val="0"/>
          <w:marRight w:val="0"/>
          <w:marTop w:val="0"/>
          <w:marBottom w:val="0"/>
          <w:divBdr>
            <w:top w:val="none" w:sz="0" w:space="0" w:color="auto"/>
            <w:left w:val="none" w:sz="0" w:space="0" w:color="auto"/>
            <w:bottom w:val="none" w:sz="0" w:space="0" w:color="auto"/>
            <w:right w:val="none" w:sz="0" w:space="0" w:color="auto"/>
          </w:divBdr>
        </w:div>
        <w:div w:id="299464238">
          <w:marLeft w:val="0"/>
          <w:marRight w:val="0"/>
          <w:marTop w:val="0"/>
          <w:marBottom w:val="0"/>
          <w:divBdr>
            <w:top w:val="none" w:sz="0" w:space="0" w:color="auto"/>
            <w:left w:val="none" w:sz="0" w:space="0" w:color="auto"/>
            <w:bottom w:val="none" w:sz="0" w:space="0" w:color="auto"/>
            <w:right w:val="none" w:sz="0" w:space="0" w:color="auto"/>
          </w:divBdr>
        </w:div>
        <w:div w:id="345061395">
          <w:marLeft w:val="0"/>
          <w:marRight w:val="0"/>
          <w:marTop w:val="0"/>
          <w:marBottom w:val="0"/>
          <w:divBdr>
            <w:top w:val="none" w:sz="0" w:space="0" w:color="auto"/>
            <w:left w:val="none" w:sz="0" w:space="0" w:color="auto"/>
            <w:bottom w:val="none" w:sz="0" w:space="0" w:color="auto"/>
            <w:right w:val="none" w:sz="0" w:space="0" w:color="auto"/>
          </w:divBdr>
        </w:div>
        <w:div w:id="437678112">
          <w:marLeft w:val="0"/>
          <w:marRight w:val="0"/>
          <w:marTop w:val="0"/>
          <w:marBottom w:val="0"/>
          <w:divBdr>
            <w:top w:val="none" w:sz="0" w:space="0" w:color="auto"/>
            <w:left w:val="none" w:sz="0" w:space="0" w:color="auto"/>
            <w:bottom w:val="none" w:sz="0" w:space="0" w:color="auto"/>
            <w:right w:val="none" w:sz="0" w:space="0" w:color="auto"/>
          </w:divBdr>
        </w:div>
        <w:div w:id="490218492">
          <w:marLeft w:val="0"/>
          <w:marRight w:val="0"/>
          <w:marTop w:val="0"/>
          <w:marBottom w:val="0"/>
          <w:divBdr>
            <w:top w:val="none" w:sz="0" w:space="0" w:color="auto"/>
            <w:left w:val="none" w:sz="0" w:space="0" w:color="auto"/>
            <w:bottom w:val="none" w:sz="0" w:space="0" w:color="auto"/>
            <w:right w:val="none" w:sz="0" w:space="0" w:color="auto"/>
          </w:divBdr>
        </w:div>
        <w:div w:id="508369144">
          <w:marLeft w:val="0"/>
          <w:marRight w:val="0"/>
          <w:marTop w:val="0"/>
          <w:marBottom w:val="0"/>
          <w:divBdr>
            <w:top w:val="none" w:sz="0" w:space="0" w:color="auto"/>
            <w:left w:val="none" w:sz="0" w:space="0" w:color="auto"/>
            <w:bottom w:val="none" w:sz="0" w:space="0" w:color="auto"/>
            <w:right w:val="none" w:sz="0" w:space="0" w:color="auto"/>
          </w:divBdr>
        </w:div>
        <w:div w:id="518087634">
          <w:marLeft w:val="0"/>
          <w:marRight w:val="0"/>
          <w:marTop w:val="0"/>
          <w:marBottom w:val="0"/>
          <w:divBdr>
            <w:top w:val="none" w:sz="0" w:space="0" w:color="auto"/>
            <w:left w:val="none" w:sz="0" w:space="0" w:color="auto"/>
            <w:bottom w:val="none" w:sz="0" w:space="0" w:color="auto"/>
            <w:right w:val="none" w:sz="0" w:space="0" w:color="auto"/>
          </w:divBdr>
        </w:div>
        <w:div w:id="547840386">
          <w:marLeft w:val="0"/>
          <w:marRight w:val="0"/>
          <w:marTop w:val="0"/>
          <w:marBottom w:val="0"/>
          <w:divBdr>
            <w:top w:val="none" w:sz="0" w:space="0" w:color="auto"/>
            <w:left w:val="none" w:sz="0" w:space="0" w:color="auto"/>
            <w:bottom w:val="none" w:sz="0" w:space="0" w:color="auto"/>
            <w:right w:val="none" w:sz="0" w:space="0" w:color="auto"/>
          </w:divBdr>
          <w:divsChild>
            <w:div w:id="624777333">
              <w:marLeft w:val="0"/>
              <w:marRight w:val="0"/>
              <w:marTop w:val="0"/>
              <w:marBottom w:val="0"/>
              <w:divBdr>
                <w:top w:val="none" w:sz="0" w:space="0" w:color="auto"/>
                <w:left w:val="none" w:sz="0" w:space="0" w:color="auto"/>
                <w:bottom w:val="none" w:sz="0" w:space="0" w:color="auto"/>
                <w:right w:val="none" w:sz="0" w:space="0" w:color="auto"/>
              </w:divBdr>
            </w:div>
          </w:divsChild>
        </w:div>
        <w:div w:id="569460175">
          <w:marLeft w:val="0"/>
          <w:marRight w:val="0"/>
          <w:marTop w:val="0"/>
          <w:marBottom w:val="0"/>
          <w:divBdr>
            <w:top w:val="none" w:sz="0" w:space="0" w:color="auto"/>
            <w:left w:val="none" w:sz="0" w:space="0" w:color="auto"/>
            <w:bottom w:val="none" w:sz="0" w:space="0" w:color="auto"/>
            <w:right w:val="none" w:sz="0" w:space="0" w:color="auto"/>
          </w:divBdr>
        </w:div>
        <w:div w:id="585462791">
          <w:marLeft w:val="0"/>
          <w:marRight w:val="0"/>
          <w:marTop w:val="0"/>
          <w:marBottom w:val="0"/>
          <w:divBdr>
            <w:top w:val="none" w:sz="0" w:space="0" w:color="auto"/>
            <w:left w:val="none" w:sz="0" w:space="0" w:color="auto"/>
            <w:bottom w:val="none" w:sz="0" w:space="0" w:color="auto"/>
            <w:right w:val="none" w:sz="0" w:space="0" w:color="auto"/>
          </w:divBdr>
        </w:div>
        <w:div w:id="618073743">
          <w:marLeft w:val="0"/>
          <w:marRight w:val="0"/>
          <w:marTop w:val="0"/>
          <w:marBottom w:val="0"/>
          <w:divBdr>
            <w:top w:val="none" w:sz="0" w:space="0" w:color="auto"/>
            <w:left w:val="none" w:sz="0" w:space="0" w:color="auto"/>
            <w:bottom w:val="none" w:sz="0" w:space="0" w:color="auto"/>
            <w:right w:val="none" w:sz="0" w:space="0" w:color="auto"/>
          </w:divBdr>
        </w:div>
        <w:div w:id="676880435">
          <w:marLeft w:val="0"/>
          <w:marRight w:val="0"/>
          <w:marTop w:val="0"/>
          <w:marBottom w:val="0"/>
          <w:divBdr>
            <w:top w:val="none" w:sz="0" w:space="0" w:color="auto"/>
            <w:left w:val="none" w:sz="0" w:space="0" w:color="auto"/>
            <w:bottom w:val="none" w:sz="0" w:space="0" w:color="auto"/>
            <w:right w:val="none" w:sz="0" w:space="0" w:color="auto"/>
          </w:divBdr>
        </w:div>
        <w:div w:id="677543124">
          <w:marLeft w:val="0"/>
          <w:marRight w:val="0"/>
          <w:marTop w:val="0"/>
          <w:marBottom w:val="0"/>
          <w:divBdr>
            <w:top w:val="none" w:sz="0" w:space="0" w:color="auto"/>
            <w:left w:val="none" w:sz="0" w:space="0" w:color="auto"/>
            <w:bottom w:val="none" w:sz="0" w:space="0" w:color="auto"/>
            <w:right w:val="none" w:sz="0" w:space="0" w:color="auto"/>
          </w:divBdr>
        </w:div>
        <w:div w:id="906259835">
          <w:marLeft w:val="0"/>
          <w:marRight w:val="0"/>
          <w:marTop w:val="0"/>
          <w:marBottom w:val="0"/>
          <w:divBdr>
            <w:top w:val="none" w:sz="0" w:space="0" w:color="auto"/>
            <w:left w:val="none" w:sz="0" w:space="0" w:color="auto"/>
            <w:bottom w:val="none" w:sz="0" w:space="0" w:color="auto"/>
            <w:right w:val="none" w:sz="0" w:space="0" w:color="auto"/>
          </w:divBdr>
        </w:div>
        <w:div w:id="912471168">
          <w:marLeft w:val="0"/>
          <w:marRight w:val="0"/>
          <w:marTop w:val="0"/>
          <w:marBottom w:val="0"/>
          <w:divBdr>
            <w:top w:val="none" w:sz="0" w:space="0" w:color="auto"/>
            <w:left w:val="none" w:sz="0" w:space="0" w:color="auto"/>
            <w:bottom w:val="none" w:sz="0" w:space="0" w:color="auto"/>
            <w:right w:val="none" w:sz="0" w:space="0" w:color="auto"/>
          </w:divBdr>
        </w:div>
        <w:div w:id="963005589">
          <w:marLeft w:val="0"/>
          <w:marRight w:val="0"/>
          <w:marTop w:val="0"/>
          <w:marBottom w:val="0"/>
          <w:divBdr>
            <w:top w:val="none" w:sz="0" w:space="0" w:color="auto"/>
            <w:left w:val="none" w:sz="0" w:space="0" w:color="auto"/>
            <w:bottom w:val="none" w:sz="0" w:space="0" w:color="auto"/>
            <w:right w:val="none" w:sz="0" w:space="0" w:color="auto"/>
          </w:divBdr>
        </w:div>
        <w:div w:id="1072236647">
          <w:marLeft w:val="0"/>
          <w:marRight w:val="0"/>
          <w:marTop w:val="0"/>
          <w:marBottom w:val="0"/>
          <w:divBdr>
            <w:top w:val="none" w:sz="0" w:space="0" w:color="auto"/>
            <w:left w:val="none" w:sz="0" w:space="0" w:color="auto"/>
            <w:bottom w:val="none" w:sz="0" w:space="0" w:color="auto"/>
            <w:right w:val="none" w:sz="0" w:space="0" w:color="auto"/>
          </w:divBdr>
        </w:div>
        <w:div w:id="1125275728">
          <w:marLeft w:val="0"/>
          <w:marRight w:val="0"/>
          <w:marTop w:val="0"/>
          <w:marBottom w:val="0"/>
          <w:divBdr>
            <w:top w:val="none" w:sz="0" w:space="0" w:color="auto"/>
            <w:left w:val="none" w:sz="0" w:space="0" w:color="auto"/>
            <w:bottom w:val="none" w:sz="0" w:space="0" w:color="auto"/>
            <w:right w:val="none" w:sz="0" w:space="0" w:color="auto"/>
          </w:divBdr>
          <w:divsChild>
            <w:div w:id="20514525">
              <w:marLeft w:val="0"/>
              <w:marRight w:val="0"/>
              <w:marTop w:val="0"/>
              <w:marBottom w:val="0"/>
              <w:divBdr>
                <w:top w:val="none" w:sz="0" w:space="0" w:color="auto"/>
                <w:left w:val="none" w:sz="0" w:space="0" w:color="auto"/>
                <w:bottom w:val="none" w:sz="0" w:space="0" w:color="auto"/>
                <w:right w:val="none" w:sz="0" w:space="0" w:color="auto"/>
              </w:divBdr>
            </w:div>
          </w:divsChild>
        </w:div>
        <w:div w:id="1197428115">
          <w:marLeft w:val="0"/>
          <w:marRight w:val="0"/>
          <w:marTop w:val="0"/>
          <w:marBottom w:val="0"/>
          <w:divBdr>
            <w:top w:val="none" w:sz="0" w:space="0" w:color="auto"/>
            <w:left w:val="none" w:sz="0" w:space="0" w:color="auto"/>
            <w:bottom w:val="none" w:sz="0" w:space="0" w:color="auto"/>
            <w:right w:val="none" w:sz="0" w:space="0" w:color="auto"/>
          </w:divBdr>
          <w:divsChild>
            <w:div w:id="341862447">
              <w:marLeft w:val="0"/>
              <w:marRight w:val="0"/>
              <w:marTop w:val="0"/>
              <w:marBottom w:val="0"/>
              <w:divBdr>
                <w:top w:val="none" w:sz="0" w:space="0" w:color="auto"/>
                <w:left w:val="none" w:sz="0" w:space="0" w:color="auto"/>
                <w:bottom w:val="none" w:sz="0" w:space="0" w:color="auto"/>
                <w:right w:val="none" w:sz="0" w:space="0" w:color="auto"/>
              </w:divBdr>
            </w:div>
            <w:div w:id="1427186999">
              <w:marLeft w:val="0"/>
              <w:marRight w:val="0"/>
              <w:marTop w:val="0"/>
              <w:marBottom w:val="0"/>
              <w:divBdr>
                <w:top w:val="none" w:sz="0" w:space="0" w:color="auto"/>
                <w:left w:val="none" w:sz="0" w:space="0" w:color="auto"/>
                <w:bottom w:val="none" w:sz="0" w:space="0" w:color="auto"/>
                <w:right w:val="none" w:sz="0" w:space="0" w:color="auto"/>
              </w:divBdr>
            </w:div>
            <w:div w:id="1796757501">
              <w:marLeft w:val="0"/>
              <w:marRight w:val="0"/>
              <w:marTop w:val="0"/>
              <w:marBottom w:val="0"/>
              <w:divBdr>
                <w:top w:val="none" w:sz="0" w:space="0" w:color="auto"/>
                <w:left w:val="none" w:sz="0" w:space="0" w:color="auto"/>
                <w:bottom w:val="none" w:sz="0" w:space="0" w:color="auto"/>
                <w:right w:val="none" w:sz="0" w:space="0" w:color="auto"/>
              </w:divBdr>
            </w:div>
            <w:div w:id="1972205318">
              <w:marLeft w:val="0"/>
              <w:marRight w:val="0"/>
              <w:marTop w:val="0"/>
              <w:marBottom w:val="0"/>
              <w:divBdr>
                <w:top w:val="none" w:sz="0" w:space="0" w:color="auto"/>
                <w:left w:val="none" w:sz="0" w:space="0" w:color="auto"/>
                <w:bottom w:val="none" w:sz="0" w:space="0" w:color="auto"/>
                <w:right w:val="none" w:sz="0" w:space="0" w:color="auto"/>
              </w:divBdr>
            </w:div>
          </w:divsChild>
        </w:div>
        <w:div w:id="1231034676">
          <w:marLeft w:val="0"/>
          <w:marRight w:val="0"/>
          <w:marTop w:val="0"/>
          <w:marBottom w:val="0"/>
          <w:divBdr>
            <w:top w:val="none" w:sz="0" w:space="0" w:color="auto"/>
            <w:left w:val="none" w:sz="0" w:space="0" w:color="auto"/>
            <w:bottom w:val="none" w:sz="0" w:space="0" w:color="auto"/>
            <w:right w:val="none" w:sz="0" w:space="0" w:color="auto"/>
          </w:divBdr>
        </w:div>
        <w:div w:id="1247492420">
          <w:marLeft w:val="0"/>
          <w:marRight w:val="0"/>
          <w:marTop w:val="0"/>
          <w:marBottom w:val="0"/>
          <w:divBdr>
            <w:top w:val="none" w:sz="0" w:space="0" w:color="auto"/>
            <w:left w:val="none" w:sz="0" w:space="0" w:color="auto"/>
            <w:bottom w:val="none" w:sz="0" w:space="0" w:color="auto"/>
            <w:right w:val="none" w:sz="0" w:space="0" w:color="auto"/>
          </w:divBdr>
        </w:div>
        <w:div w:id="1254391579">
          <w:marLeft w:val="0"/>
          <w:marRight w:val="0"/>
          <w:marTop w:val="0"/>
          <w:marBottom w:val="0"/>
          <w:divBdr>
            <w:top w:val="none" w:sz="0" w:space="0" w:color="auto"/>
            <w:left w:val="none" w:sz="0" w:space="0" w:color="auto"/>
            <w:bottom w:val="none" w:sz="0" w:space="0" w:color="auto"/>
            <w:right w:val="none" w:sz="0" w:space="0" w:color="auto"/>
          </w:divBdr>
        </w:div>
        <w:div w:id="1563636830">
          <w:marLeft w:val="0"/>
          <w:marRight w:val="0"/>
          <w:marTop w:val="0"/>
          <w:marBottom w:val="0"/>
          <w:divBdr>
            <w:top w:val="none" w:sz="0" w:space="0" w:color="auto"/>
            <w:left w:val="none" w:sz="0" w:space="0" w:color="auto"/>
            <w:bottom w:val="none" w:sz="0" w:space="0" w:color="auto"/>
            <w:right w:val="none" w:sz="0" w:space="0" w:color="auto"/>
          </w:divBdr>
        </w:div>
        <w:div w:id="1664507696">
          <w:marLeft w:val="0"/>
          <w:marRight w:val="0"/>
          <w:marTop w:val="0"/>
          <w:marBottom w:val="0"/>
          <w:divBdr>
            <w:top w:val="none" w:sz="0" w:space="0" w:color="auto"/>
            <w:left w:val="none" w:sz="0" w:space="0" w:color="auto"/>
            <w:bottom w:val="none" w:sz="0" w:space="0" w:color="auto"/>
            <w:right w:val="none" w:sz="0" w:space="0" w:color="auto"/>
          </w:divBdr>
        </w:div>
        <w:div w:id="1690642869">
          <w:marLeft w:val="0"/>
          <w:marRight w:val="0"/>
          <w:marTop w:val="0"/>
          <w:marBottom w:val="0"/>
          <w:divBdr>
            <w:top w:val="none" w:sz="0" w:space="0" w:color="auto"/>
            <w:left w:val="none" w:sz="0" w:space="0" w:color="auto"/>
            <w:bottom w:val="none" w:sz="0" w:space="0" w:color="auto"/>
            <w:right w:val="none" w:sz="0" w:space="0" w:color="auto"/>
          </w:divBdr>
        </w:div>
        <w:div w:id="1698851428">
          <w:marLeft w:val="0"/>
          <w:marRight w:val="0"/>
          <w:marTop w:val="0"/>
          <w:marBottom w:val="0"/>
          <w:divBdr>
            <w:top w:val="none" w:sz="0" w:space="0" w:color="auto"/>
            <w:left w:val="none" w:sz="0" w:space="0" w:color="auto"/>
            <w:bottom w:val="none" w:sz="0" w:space="0" w:color="auto"/>
            <w:right w:val="none" w:sz="0" w:space="0" w:color="auto"/>
          </w:divBdr>
        </w:div>
        <w:div w:id="1731804231">
          <w:marLeft w:val="0"/>
          <w:marRight w:val="0"/>
          <w:marTop w:val="0"/>
          <w:marBottom w:val="0"/>
          <w:divBdr>
            <w:top w:val="none" w:sz="0" w:space="0" w:color="auto"/>
            <w:left w:val="none" w:sz="0" w:space="0" w:color="auto"/>
            <w:bottom w:val="none" w:sz="0" w:space="0" w:color="auto"/>
            <w:right w:val="none" w:sz="0" w:space="0" w:color="auto"/>
          </w:divBdr>
        </w:div>
        <w:div w:id="1757285161">
          <w:marLeft w:val="0"/>
          <w:marRight w:val="0"/>
          <w:marTop w:val="0"/>
          <w:marBottom w:val="0"/>
          <w:divBdr>
            <w:top w:val="none" w:sz="0" w:space="0" w:color="auto"/>
            <w:left w:val="none" w:sz="0" w:space="0" w:color="auto"/>
            <w:bottom w:val="none" w:sz="0" w:space="0" w:color="auto"/>
            <w:right w:val="none" w:sz="0" w:space="0" w:color="auto"/>
          </w:divBdr>
        </w:div>
        <w:div w:id="1788816568">
          <w:marLeft w:val="0"/>
          <w:marRight w:val="0"/>
          <w:marTop w:val="0"/>
          <w:marBottom w:val="0"/>
          <w:divBdr>
            <w:top w:val="none" w:sz="0" w:space="0" w:color="auto"/>
            <w:left w:val="none" w:sz="0" w:space="0" w:color="auto"/>
            <w:bottom w:val="none" w:sz="0" w:space="0" w:color="auto"/>
            <w:right w:val="none" w:sz="0" w:space="0" w:color="auto"/>
          </w:divBdr>
        </w:div>
        <w:div w:id="1890535861">
          <w:marLeft w:val="0"/>
          <w:marRight w:val="0"/>
          <w:marTop w:val="0"/>
          <w:marBottom w:val="0"/>
          <w:divBdr>
            <w:top w:val="none" w:sz="0" w:space="0" w:color="auto"/>
            <w:left w:val="none" w:sz="0" w:space="0" w:color="auto"/>
            <w:bottom w:val="none" w:sz="0" w:space="0" w:color="auto"/>
            <w:right w:val="none" w:sz="0" w:space="0" w:color="auto"/>
          </w:divBdr>
        </w:div>
        <w:div w:id="1941332353">
          <w:marLeft w:val="0"/>
          <w:marRight w:val="0"/>
          <w:marTop w:val="0"/>
          <w:marBottom w:val="0"/>
          <w:divBdr>
            <w:top w:val="none" w:sz="0" w:space="0" w:color="auto"/>
            <w:left w:val="none" w:sz="0" w:space="0" w:color="auto"/>
            <w:bottom w:val="none" w:sz="0" w:space="0" w:color="auto"/>
            <w:right w:val="none" w:sz="0" w:space="0" w:color="auto"/>
          </w:divBdr>
        </w:div>
        <w:div w:id="2017726494">
          <w:marLeft w:val="0"/>
          <w:marRight w:val="0"/>
          <w:marTop w:val="0"/>
          <w:marBottom w:val="0"/>
          <w:divBdr>
            <w:top w:val="none" w:sz="0" w:space="0" w:color="auto"/>
            <w:left w:val="none" w:sz="0" w:space="0" w:color="auto"/>
            <w:bottom w:val="none" w:sz="0" w:space="0" w:color="auto"/>
            <w:right w:val="none" w:sz="0" w:space="0" w:color="auto"/>
          </w:divBdr>
        </w:div>
        <w:div w:id="2089426697">
          <w:marLeft w:val="0"/>
          <w:marRight w:val="0"/>
          <w:marTop w:val="0"/>
          <w:marBottom w:val="0"/>
          <w:divBdr>
            <w:top w:val="none" w:sz="0" w:space="0" w:color="auto"/>
            <w:left w:val="none" w:sz="0" w:space="0" w:color="auto"/>
            <w:bottom w:val="none" w:sz="0" w:space="0" w:color="auto"/>
            <w:right w:val="none" w:sz="0" w:space="0" w:color="auto"/>
          </w:divBdr>
        </w:div>
      </w:divsChild>
    </w:div>
    <w:div w:id="1808082274">
      <w:bodyDiv w:val="1"/>
      <w:marLeft w:val="0"/>
      <w:marRight w:val="0"/>
      <w:marTop w:val="0"/>
      <w:marBottom w:val="0"/>
      <w:divBdr>
        <w:top w:val="none" w:sz="0" w:space="0" w:color="auto"/>
        <w:left w:val="none" w:sz="0" w:space="0" w:color="auto"/>
        <w:bottom w:val="none" w:sz="0" w:space="0" w:color="auto"/>
        <w:right w:val="none" w:sz="0" w:space="0" w:color="auto"/>
      </w:divBdr>
    </w:div>
    <w:div w:id="1824198691">
      <w:bodyDiv w:val="1"/>
      <w:marLeft w:val="0"/>
      <w:marRight w:val="0"/>
      <w:marTop w:val="0"/>
      <w:marBottom w:val="0"/>
      <w:divBdr>
        <w:top w:val="none" w:sz="0" w:space="0" w:color="auto"/>
        <w:left w:val="none" w:sz="0" w:space="0" w:color="auto"/>
        <w:bottom w:val="none" w:sz="0" w:space="0" w:color="auto"/>
        <w:right w:val="none" w:sz="0" w:space="0" w:color="auto"/>
      </w:divBdr>
    </w:div>
    <w:div w:id="1898085777">
      <w:bodyDiv w:val="1"/>
      <w:marLeft w:val="0"/>
      <w:marRight w:val="0"/>
      <w:marTop w:val="0"/>
      <w:marBottom w:val="0"/>
      <w:divBdr>
        <w:top w:val="none" w:sz="0" w:space="0" w:color="auto"/>
        <w:left w:val="none" w:sz="0" w:space="0" w:color="auto"/>
        <w:bottom w:val="none" w:sz="0" w:space="0" w:color="auto"/>
        <w:right w:val="none" w:sz="0" w:space="0" w:color="auto"/>
      </w:divBdr>
    </w:div>
    <w:div w:id="1915504555">
      <w:bodyDiv w:val="1"/>
      <w:marLeft w:val="0"/>
      <w:marRight w:val="0"/>
      <w:marTop w:val="0"/>
      <w:marBottom w:val="0"/>
      <w:divBdr>
        <w:top w:val="none" w:sz="0" w:space="0" w:color="auto"/>
        <w:left w:val="none" w:sz="0" w:space="0" w:color="auto"/>
        <w:bottom w:val="none" w:sz="0" w:space="0" w:color="auto"/>
        <w:right w:val="none" w:sz="0" w:space="0" w:color="auto"/>
      </w:divBdr>
    </w:div>
    <w:div w:id="1920943584">
      <w:bodyDiv w:val="1"/>
      <w:marLeft w:val="0"/>
      <w:marRight w:val="0"/>
      <w:marTop w:val="0"/>
      <w:marBottom w:val="0"/>
      <w:divBdr>
        <w:top w:val="none" w:sz="0" w:space="0" w:color="auto"/>
        <w:left w:val="none" w:sz="0" w:space="0" w:color="auto"/>
        <w:bottom w:val="none" w:sz="0" w:space="0" w:color="auto"/>
        <w:right w:val="none" w:sz="0" w:space="0" w:color="auto"/>
      </w:divBdr>
      <w:divsChild>
        <w:div w:id="1666587996">
          <w:marLeft w:val="0"/>
          <w:marRight w:val="0"/>
          <w:marTop w:val="0"/>
          <w:marBottom w:val="0"/>
          <w:divBdr>
            <w:top w:val="none" w:sz="0" w:space="0" w:color="auto"/>
            <w:left w:val="none" w:sz="0" w:space="0" w:color="auto"/>
            <w:bottom w:val="none" w:sz="0" w:space="0" w:color="auto"/>
            <w:right w:val="none" w:sz="0" w:space="0" w:color="auto"/>
          </w:divBdr>
        </w:div>
      </w:divsChild>
    </w:div>
    <w:div w:id="1987658800">
      <w:bodyDiv w:val="1"/>
      <w:marLeft w:val="0"/>
      <w:marRight w:val="0"/>
      <w:marTop w:val="0"/>
      <w:marBottom w:val="0"/>
      <w:divBdr>
        <w:top w:val="none" w:sz="0" w:space="0" w:color="auto"/>
        <w:left w:val="none" w:sz="0" w:space="0" w:color="auto"/>
        <w:bottom w:val="none" w:sz="0" w:space="0" w:color="auto"/>
        <w:right w:val="none" w:sz="0" w:space="0" w:color="auto"/>
      </w:divBdr>
    </w:div>
    <w:div w:id="1997222832">
      <w:bodyDiv w:val="1"/>
      <w:marLeft w:val="0"/>
      <w:marRight w:val="0"/>
      <w:marTop w:val="0"/>
      <w:marBottom w:val="0"/>
      <w:divBdr>
        <w:top w:val="none" w:sz="0" w:space="0" w:color="auto"/>
        <w:left w:val="none" w:sz="0" w:space="0" w:color="auto"/>
        <w:bottom w:val="none" w:sz="0" w:space="0" w:color="auto"/>
        <w:right w:val="none" w:sz="0" w:space="0" w:color="auto"/>
      </w:divBdr>
    </w:div>
    <w:div w:id="1999724531">
      <w:bodyDiv w:val="1"/>
      <w:marLeft w:val="0"/>
      <w:marRight w:val="0"/>
      <w:marTop w:val="0"/>
      <w:marBottom w:val="0"/>
      <w:divBdr>
        <w:top w:val="none" w:sz="0" w:space="0" w:color="auto"/>
        <w:left w:val="none" w:sz="0" w:space="0" w:color="auto"/>
        <w:bottom w:val="none" w:sz="0" w:space="0" w:color="auto"/>
        <w:right w:val="none" w:sz="0" w:space="0" w:color="auto"/>
      </w:divBdr>
      <w:divsChild>
        <w:div w:id="2116828553">
          <w:marLeft w:val="864"/>
          <w:marRight w:val="0"/>
          <w:marTop w:val="38"/>
          <w:marBottom w:val="38"/>
          <w:divBdr>
            <w:top w:val="none" w:sz="0" w:space="0" w:color="auto"/>
            <w:left w:val="none" w:sz="0" w:space="0" w:color="auto"/>
            <w:bottom w:val="none" w:sz="0" w:space="0" w:color="auto"/>
            <w:right w:val="none" w:sz="0" w:space="0" w:color="auto"/>
          </w:divBdr>
        </w:div>
        <w:div w:id="1736775509">
          <w:marLeft w:val="864"/>
          <w:marRight w:val="0"/>
          <w:marTop w:val="38"/>
          <w:marBottom w:val="38"/>
          <w:divBdr>
            <w:top w:val="none" w:sz="0" w:space="0" w:color="auto"/>
            <w:left w:val="none" w:sz="0" w:space="0" w:color="auto"/>
            <w:bottom w:val="none" w:sz="0" w:space="0" w:color="auto"/>
            <w:right w:val="none" w:sz="0" w:space="0" w:color="auto"/>
          </w:divBdr>
        </w:div>
        <w:div w:id="2124615477">
          <w:marLeft w:val="864"/>
          <w:marRight w:val="0"/>
          <w:marTop w:val="38"/>
          <w:marBottom w:val="38"/>
          <w:divBdr>
            <w:top w:val="none" w:sz="0" w:space="0" w:color="auto"/>
            <w:left w:val="none" w:sz="0" w:space="0" w:color="auto"/>
            <w:bottom w:val="none" w:sz="0" w:space="0" w:color="auto"/>
            <w:right w:val="none" w:sz="0" w:space="0" w:color="auto"/>
          </w:divBdr>
        </w:div>
      </w:divsChild>
    </w:div>
    <w:div w:id="205838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inspire-danmark.dk"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mailto:DatafordelerSwSupport@kmd.dk"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inspire-danmark.dk/media/gst/64390/INSPIRE%20metadatavejledning%20v1_0.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support.google.com/youtube/answer/3071034?hl=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geodata-info.d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mailto:DatafordelerSwSupport@kmd.dk"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6cpr\Desktop\DataLeveranceAfta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9D6846FF1BB5B34EB05DC03800D5FD26" ma:contentTypeVersion="1" ma:contentTypeDescription="GetOrganized dokument" ma:contentTypeScope="" ma:versionID="70de45cd613bc56954648514b6603863">
  <xsd:schema xmlns:xsd="http://www.w3.org/2001/XMLSchema" xmlns:xs="http://www.w3.org/2001/XMLSchema" xmlns:p="http://schemas.microsoft.com/office/2006/metadata/properties" xmlns:ns1="http://schemas.microsoft.com/sharepoint/v3" targetNamespace="http://schemas.microsoft.com/office/2006/metadata/properties" ma:root="true" ma:fieldsID="478759d141321339891374784c752150" ns1:_="">
    <xsd:import namespace="http://schemas.microsoft.com/sharepoint/v3"/>
    <xsd:element name="properties">
      <xsd:complexType>
        <xsd:sequence>
          <xsd:element name="documentManagement">
            <xsd:complexType>
              <xsd:all>
                <xsd:element ref="ns1:CaseID" minOccurs="0"/>
                <xsd:element ref="ns1:DocID" minOccurs="0"/>
                <xsd:element ref="ns1:Finalized" minOccurs="0"/>
                <xsd:element ref="ns1:Related" minOccurs="0"/>
                <xsd:element ref="ns1:LocalAttachment" minOccurs="0"/>
                <xsd:element ref="ns1:RegistrationDate" minOccurs="0"/>
                <xsd:element ref="ns1:CaseRecordNumber"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1:CustomerName" minOccurs="0"/>
                <xsd:element ref="ns1:ProjectName" minOccurs="0"/>
                <xsd:element ref="ns1:CCMVisual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seID" ma:index="8" nillable="true" ma:displayName="Sags ID" ma:default="Tildeler" ma:internalName="CaseID" ma:readOnly="true">
      <xsd:simpleType>
        <xsd:restriction base="dms:Text"/>
      </xsd:simpleType>
    </xsd:element>
    <xsd:element name="DocID" ma:index="9" nillable="true" ma:displayName="Dok ID" ma:default="Tildeler" ma:internalName="DocID" ma:readOnly="true">
      <xsd:simpleType>
        <xsd:restriction base="dms:Text"/>
      </xsd:simpleType>
    </xsd:element>
    <xsd:element name="Finalized" ma:index="10" nillable="true" ma:displayName="Endeligt" ma:default="False" ma:internalName="Finalized" ma:readOnly="true">
      <xsd:simpleType>
        <xsd:restriction base="dms:Boolean"/>
      </xsd:simpleType>
    </xsd:element>
    <xsd:element name="Related" ma:index="11" nillable="true" ma:displayName="Vedhæftet dokument" ma:default="False" ma:internalName="Related" ma:readOnly="true">
      <xsd:simpleType>
        <xsd:restriction base="dms:Boolean"/>
      </xsd:simpleType>
    </xsd:element>
    <xsd:element name="LocalAttachment" ma:index="12" nillable="true" ma:displayName="Lokalt bilag" ma:default="False" ma:internalName="LocalAttachment" ma:readOnly="true">
      <xsd:simpleType>
        <xsd:restriction base="dms:Boolean"/>
      </xsd:simpleType>
    </xsd:element>
    <xsd:element name="RegistrationDate" ma:index="13" nillable="true" ma:displayName="Registrerings dato" ma:format="DateTime" ma:internalName="RegistrationDate" ma:readOnly="true">
      <xsd:simpleType>
        <xsd:restriction base="dms:DateTime"/>
      </xsd:simpleType>
    </xsd:element>
    <xsd:element name="CaseRecordNumber" ma:index="14" nillable="true" ma:displayName="Akt ID" ma:decimals="0" ma:default="0" ma:internalName="CaseRecordNumber" ma:readOnly="true">
      <xsd:simpleType>
        <xsd:restriction base="dms:Number"/>
      </xsd:simpleType>
    </xsd:element>
    <xsd:element name="CCMTemplateName" ma:index="15" nillable="true" ma:displayName="Skabelon navn" ma:internalName="CCMTemplateName" ma:readOnly="true">
      <xsd:simpleType>
        <xsd:restriction base="dms:Text"/>
      </xsd:simpleType>
    </xsd:element>
    <xsd:element name="CCMTemplateVersion" ma:index="16" nillable="true" ma:displayName="Skabelon version" ma:internalName="CCMTemplateVersion" ma:readOnly="true">
      <xsd:simpleType>
        <xsd:restriction base="dms:Text"/>
      </xsd:simpleType>
    </xsd:element>
    <xsd:element name="CCMTemplateID" ma:index="17" nillable="true" ma:displayName="CCMTemplateID" ma:decimals="0" ma:default="0" ma:hidden="true" ma:internalName="CCMTemplateID" ma:readOnly="true">
      <xsd:simpleType>
        <xsd:restriction base="dms:Number"/>
      </xsd:simpleType>
    </xsd:element>
    <xsd:element name="CCMSystemID" ma:index="18" nillable="true" ma:displayName="CCMSystemID" ma:hidden="true" ma:internalName="CCMSystemID" ma:readOnly="true">
      <xsd:simpleType>
        <xsd:restriction base="dms:Text"/>
      </xsd:simpleType>
    </xsd:element>
    <xsd:element name="WasEncrypted" ma:index="19" nillable="true" ma:displayName="Krypteret" ma:default="False" ma:internalName="WasEncrypted" ma:readOnly="true">
      <xsd:simpleType>
        <xsd:restriction base="dms:Boolean"/>
      </xsd:simpleType>
    </xsd:element>
    <xsd:element name="WasSigned" ma:index="20" nillable="true" ma:displayName="Signeret" ma:default="False" ma:internalName="WasSigned" ma:readOnly="true">
      <xsd:simpleType>
        <xsd:restriction base="dms:Boolean"/>
      </xsd:simpleType>
    </xsd:element>
    <xsd:element name="MailHasAttachments" ma:index="21" nillable="true" ma:displayName="E-mail har vedhæftede filer" ma:default="False" ma:internalName="MailHasAttachments" ma:readOnly="true">
      <xsd:simpleType>
        <xsd:restriction base="dms:Boolean"/>
      </xsd:simpleType>
    </xsd:element>
    <xsd:element name="CCMConversation" ma:index="22" nillable="true" ma:displayName="Samtale" ma:internalName="CCMConversation" ma:readOnly="true">
      <xsd:simpleType>
        <xsd:restriction base="dms:Text"/>
      </xsd:simpleType>
    </xsd:element>
    <xsd:element name="CustomerName" ma:index="23" nillable="true" ma:displayName="Kunde" ma:internalName="CustomerName">
      <xsd:simpleType>
        <xsd:restriction base="dms:Text">
          <xsd:maxLength value="255"/>
        </xsd:restriction>
      </xsd:simpleType>
    </xsd:element>
    <xsd:element name="ProjectName" ma:index="24" nillable="true" ma:displayName="Løsning" ma:default="​Bygnings- og Boligregistret" ma:internalName="ProjectName">
      <xsd:simpleType>
        <xsd:restriction base="dms:Text">
          <xsd:maxLength value="255"/>
        </xsd:restriction>
      </xsd:simpleType>
    </xsd:element>
    <xsd:element name="CCMVisualId" ma:index="25" nillable="true" ma:displayName="Sags ID" ma:default="Tildeler" ma:internalName="CCMVisual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stomerName xmlns="http://schemas.microsoft.com/sharepoint/v3" xsi:nil="true"/>
    <ProjectName xmlns="http://schemas.microsoft.com/sharepoint/v3">​Bygnings- og Boligregistret</ProjectName>
    <LocalAttachment xmlns="http://schemas.microsoft.com/sharepoint/v3">false</LocalAttachment>
    <Related xmlns="http://schemas.microsoft.com/sharepoint/v3">false</Related>
    <Finalized xmlns="http://schemas.microsoft.com/sharepoint/v3">false</Finalized>
    <CCMSystemID xmlns="http://schemas.microsoft.com/sharepoint/v3">a83c9e44-5554-4fe4-9554-0ea6ec621664</CCMSystemID>
    <DocID xmlns="http://schemas.microsoft.com/sharepoint/v3">2153192</DocID>
    <RegistrationDate xmlns="http://schemas.microsoft.com/sharepoint/v3" xsi:nil="true"/>
    <CaseRecordNumber xmlns="http://schemas.microsoft.com/sharepoint/v3">0</CaseRecordNumber>
    <CaseID xmlns="http://schemas.microsoft.com/sharepoint/v3">KMTBBR</CaseID>
    <CCMTemplateID xmlns="http://schemas.microsoft.com/sharepoint/v3">0</CCMTemplateID>
    <CCMVisualId xmlns="http://schemas.microsoft.com/sharepoint/v3">KMTBBR</CCMVisualI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08626-6921-462D-BDC1-9A12E91B7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435201-B4A8-434A-BA0C-55B4D0EBFB46}">
  <ds:schemaRefs>
    <ds:schemaRef ds:uri="http://schemas.microsoft.com/sharepoint/v3/contenttype/forms"/>
  </ds:schemaRefs>
</ds:datastoreItem>
</file>

<file path=customXml/itemProps3.xml><?xml version="1.0" encoding="utf-8"?>
<ds:datastoreItem xmlns:ds="http://schemas.openxmlformats.org/officeDocument/2006/customXml" ds:itemID="{BB01083C-73A3-4788-B2BD-AE612F381CA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A378603-C496-4311-ABA5-DB80B3B41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DataLeveranceAftale.dotx</Template>
  <TotalTime>1492</TotalTime>
  <Pages>34</Pages>
  <Words>8757</Words>
  <Characters>53421</Characters>
  <Application>Microsoft Office Word</Application>
  <DocSecurity>0</DocSecurity>
  <Lines>445</Lines>
  <Paragraphs>124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SCA</vt:lpstr>
      <vt:lpstr>SCA</vt:lpstr>
    </vt:vector>
  </TitlesOfParts>
  <Company>KMD</Company>
  <LinksUpToDate>false</LinksUpToDate>
  <CharactersWithSpaces>62054</CharactersWithSpaces>
  <SharedDoc>false</SharedDoc>
  <HLinks>
    <vt:vector size="42" baseType="variant">
      <vt:variant>
        <vt:i4>1572869</vt:i4>
      </vt:variant>
      <vt:variant>
        <vt:i4>39</vt:i4>
      </vt:variant>
      <vt:variant>
        <vt:i4>0</vt:i4>
      </vt:variant>
      <vt:variant>
        <vt:i4>5</vt:i4>
      </vt:variant>
      <vt:variant>
        <vt:lpwstr>http://bbrpocweb01/Test/web/Shared/Login.aspx</vt:lpwstr>
      </vt:variant>
      <vt:variant>
        <vt:lpwstr/>
      </vt:variant>
      <vt:variant>
        <vt:i4>1769532</vt:i4>
      </vt:variant>
      <vt:variant>
        <vt:i4>32</vt:i4>
      </vt:variant>
      <vt:variant>
        <vt:i4>0</vt:i4>
      </vt:variant>
      <vt:variant>
        <vt:i4>5</vt:i4>
      </vt:variant>
      <vt:variant>
        <vt:lpwstr/>
      </vt:variant>
      <vt:variant>
        <vt:lpwstr>_Toc344987364</vt:lpwstr>
      </vt:variant>
      <vt:variant>
        <vt:i4>1769532</vt:i4>
      </vt:variant>
      <vt:variant>
        <vt:i4>26</vt:i4>
      </vt:variant>
      <vt:variant>
        <vt:i4>0</vt:i4>
      </vt:variant>
      <vt:variant>
        <vt:i4>5</vt:i4>
      </vt:variant>
      <vt:variant>
        <vt:lpwstr/>
      </vt:variant>
      <vt:variant>
        <vt:lpwstr>_Toc344987363</vt:lpwstr>
      </vt:variant>
      <vt:variant>
        <vt:i4>1769532</vt:i4>
      </vt:variant>
      <vt:variant>
        <vt:i4>20</vt:i4>
      </vt:variant>
      <vt:variant>
        <vt:i4>0</vt:i4>
      </vt:variant>
      <vt:variant>
        <vt:i4>5</vt:i4>
      </vt:variant>
      <vt:variant>
        <vt:lpwstr/>
      </vt:variant>
      <vt:variant>
        <vt:lpwstr>_Toc344987362</vt:lpwstr>
      </vt:variant>
      <vt:variant>
        <vt:i4>1769532</vt:i4>
      </vt:variant>
      <vt:variant>
        <vt:i4>14</vt:i4>
      </vt:variant>
      <vt:variant>
        <vt:i4>0</vt:i4>
      </vt:variant>
      <vt:variant>
        <vt:i4>5</vt:i4>
      </vt:variant>
      <vt:variant>
        <vt:lpwstr/>
      </vt:variant>
      <vt:variant>
        <vt:lpwstr>_Toc344987361</vt:lpwstr>
      </vt:variant>
      <vt:variant>
        <vt:i4>1769532</vt:i4>
      </vt:variant>
      <vt:variant>
        <vt:i4>8</vt:i4>
      </vt:variant>
      <vt:variant>
        <vt:i4>0</vt:i4>
      </vt:variant>
      <vt:variant>
        <vt:i4>5</vt:i4>
      </vt:variant>
      <vt:variant>
        <vt:lpwstr/>
      </vt:variant>
      <vt:variant>
        <vt:lpwstr>_Toc344987360</vt:lpwstr>
      </vt:variant>
      <vt:variant>
        <vt:i4>1572924</vt:i4>
      </vt:variant>
      <vt:variant>
        <vt:i4>2</vt:i4>
      </vt:variant>
      <vt:variant>
        <vt:i4>0</vt:i4>
      </vt:variant>
      <vt:variant>
        <vt:i4>5</vt:i4>
      </vt:variant>
      <vt:variant>
        <vt:lpwstr/>
      </vt:variant>
      <vt:variant>
        <vt:lpwstr>_Toc344987359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dc:title>
  <dc:creator>Provstgaard.Christian CPR</dc:creator>
  <cp:lastModifiedBy>Halfdan Reschat</cp:lastModifiedBy>
  <cp:revision>169</cp:revision>
  <cp:lastPrinted>2014-08-22T11:58:00Z</cp:lastPrinted>
  <dcterms:created xsi:type="dcterms:W3CDTF">2015-05-29T06:34:00Z</dcterms:created>
  <dcterms:modified xsi:type="dcterms:W3CDTF">2017-10-23T07:42:00Z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Nils Langager</vt:lpwstr>
  </property>
  <property fmtid="{D5CDD505-2E9C-101B-9397-08002B2CF9AE}" pid="3" name="SPSDescription">
    <vt:lpwstr/>
  </property>
  <property fmtid="{D5CDD505-2E9C-101B-9397-08002B2CF9AE}" pid="4" name="Status">
    <vt:lpwstr/>
  </property>
  <property fmtid="{D5CDD505-2E9C-101B-9397-08002B2CF9AE}" pid="5" name="ContentTypeId">
    <vt:lpwstr>0x010100AC085CFC53BC46CEA2EADE194AD9D482009D6846FF1BB5B34EB05DC03800D5FD26</vt:lpwstr>
  </property>
  <property fmtid="{D5CDD505-2E9C-101B-9397-08002B2CF9AE}" pid="6" name="CCMSystem">
    <vt:lpwstr> </vt:lpwstr>
  </property>
</Properties>
</file>