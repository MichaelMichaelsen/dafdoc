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3A8B84F" w14:textId="4CAFEB3A"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14:paraId="4813D7B6" w14:textId="4CD0578D" w:rsidR="00FB3297" w:rsidRPr="00026325" w:rsidRDefault="003E3C03" w:rsidP="00FB3297">
      <w:pPr>
        <w:rPr>
          <w:color w:val="808080" w:themeColor="background1" w:themeShade="80"/>
          <w:sz w:val="56"/>
          <w:szCs w:val="32"/>
        </w:rPr>
      </w:pPr>
      <w:r>
        <w:rPr>
          <w:color w:val="808080" w:themeColor="background1" w:themeShade="80"/>
          <w:sz w:val="56"/>
          <w:szCs w:val="32"/>
        </w:rPr>
        <w:t>IP adresser Whitelist</w:t>
      </w:r>
    </w:p>
    <w:p w14:paraId="4813D7B7" w14:textId="128CD105" w:rsidR="00FB3297" w:rsidRPr="00026325" w:rsidRDefault="00FB3297" w:rsidP="00FB3297">
      <w:pPr>
        <w:rPr>
          <w:color w:val="808080" w:themeColor="background1" w:themeShade="80"/>
          <w:sz w:val="56"/>
          <w:szCs w:val="32"/>
        </w:rPr>
      </w:pPr>
      <w:r w:rsidRPr="00026325">
        <w:rPr>
          <w:color w:val="808080" w:themeColor="background1" w:themeShade="80"/>
          <w:sz w:val="56"/>
          <w:szCs w:val="32"/>
        </w:rPr>
        <w:t xml:space="preserve">Version </w:t>
      </w:r>
      <w:r w:rsidR="00B32694">
        <w:rPr>
          <w:color w:val="808080" w:themeColor="background1" w:themeShade="80"/>
          <w:sz w:val="56"/>
          <w:szCs w:val="32"/>
        </w:rPr>
        <w:t>1.</w:t>
      </w:r>
      <w:r w:rsidR="000A370B">
        <w:rPr>
          <w:color w:val="808080" w:themeColor="background1" w:themeShade="80"/>
          <w:sz w:val="56"/>
          <w:szCs w:val="32"/>
        </w:rPr>
        <w:t>7</w:t>
      </w:r>
    </w:p>
    <w:p w14:paraId="4813D7B8" w14:textId="6331F731" w:rsidR="00FB3297" w:rsidRPr="00026325" w:rsidRDefault="00C14DD6" w:rsidP="00FB3297">
      <w:pPr>
        <w:rPr>
          <w:color w:val="808080" w:themeColor="background1" w:themeShade="80"/>
          <w:sz w:val="56"/>
          <w:szCs w:val="32"/>
        </w:rPr>
      </w:pPr>
      <w:r>
        <w:rPr>
          <w:color w:val="808080" w:themeColor="background1" w:themeShade="80"/>
          <w:sz w:val="56"/>
          <w:szCs w:val="32"/>
        </w:rPr>
        <w:t>2015 0</w:t>
      </w:r>
      <w:r w:rsidR="000A370B">
        <w:rPr>
          <w:color w:val="808080" w:themeColor="background1" w:themeShade="80"/>
          <w:sz w:val="56"/>
          <w:szCs w:val="32"/>
        </w:rPr>
        <w:t>9</w:t>
      </w:r>
      <w:r>
        <w:rPr>
          <w:color w:val="808080" w:themeColor="background1" w:themeShade="80"/>
          <w:sz w:val="56"/>
          <w:szCs w:val="32"/>
        </w:rPr>
        <w:t xml:space="preserve"> </w:t>
      </w:r>
      <w:r w:rsidR="00E93E50">
        <w:rPr>
          <w:color w:val="808080" w:themeColor="background1" w:themeShade="80"/>
          <w:sz w:val="56"/>
          <w:szCs w:val="32"/>
        </w:rPr>
        <w:t>1</w:t>
      </w:r>
      <w:r w:rsidR="000A370B">
        <w:rPr>
          <w:color w:val="808080" w:themeColor="background1" w:themeShade="80"/>
          <w:sz w:val="56"/>
          <w:szCs w:val="32"/>
        </w:rPr>
        <w:t>6</w:t>
      </w:r>
    </w:p>
    <w:p w14:paraId="4813D7B9" w14:textId="77777777" w:rsidR="00FA1256" w:rsidRPr="00026325" w:rsidRDefault="00FA1256" w:rsidP="004100B1">
      <w:pPr>
        <w:jc w:val="center"/>
        <w:rPr>
          <w:b/>
          <w:sz w:val="28"/>
          <w:szCs w:val="28"/>
        </w:rPr>
      </w:pPr>
    </w:p>
    <w:p w14:paraId="4813D7BA" w14:textId="77777777" w:rsidR="00FA1256" w:rsidRDefault="00FA1256" w:rsidP="00B20A19">
      <w:pPr>
        <w:jc w:val="center"/>
        <w:rPr>
          <w:b/>
          <w:sz w:val="28"/>
          <w:szCs w:val="28"/>
        </w:rPr>
      </w:pPr>
      <w:r>
        <w:rPr>
          <w:noProof/>
        </w:rPr>
        <w:lastRenderedPageBreak/>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882390"/>
                    </a:xfrm>
                    <a:prstGeom prst="rect">
                      <a:avLst/>
                    </a:prstGeom>
                  </pic:spPr>
                </pic:pic>
              </a:graphicData>
            </a:graphic>
          </wp:inline>
        </w:drawing>
      </w:r>
    </w:p>
    <w:p w14:paraId="20B507CB" w14:textId="5E9C68F3" w:rsidR="00227530" w:rsidRDefault="00227530" w:rsidP="00227530">
      <w:pPr>
        <w:pStyle w:val="Heading1"/>
      </w:pPr>
      <w:bookmarkStart w:id="0" w:name="_Toc412721824"/>
      <w:bookmarkStart w:id="1" w:name="_Toc430774993"/>
      <w:r>
        <w:lastRenderedPageBreak/>
        <w:t>Versions historik</w:t>
      </w:r>
      <w:bookmarkEnd w:id="0"/>
      <w:bookmarkEnd w:id="1"/>
    </w:p>
    <w:p w14:paraId="5BF8ADAB" w14:textId="4CAEDD8E" w:rsidR="00227530" w:rsidRDefault="00227530" w:rsidP="00227530"/>
    <w:tbl>
      <w:tblPr>
        <w:tblStyle w:val="TableSimple1"/>
        <w:tblW w:w="0" w:type="auto"/>
        <w:tblLook w:val="04A0" w:firstRow="1" w:lastRow="0" w:firstColumn="1" w:lastColumn="0" w:noHBand="0" w:noVBand="1"/>
      </w:tblPr>
      <w:tblGrid>
        <w:gridCol w:w="1242"/>
        <w:gridCol w:w="1701"/>
        <w:gridCol w:w="6836"/>
      </w:tblGrid>
      <w:tr w:rsidR="00227530" w:rsidRPr="00FB280C" w14:paraId="2F5DC914" w14:textId="77777777" w:rsidTr="00345D57">
        <w:trPr>
          <w:cnfStyle w:val="100000000000" w:firstRow="1" w:lastRow="0" w:firstColumn="0" w:lastColumn="0" w:oddVBand="0" w:evenVBand="0" w:oddHBand="0" w:evenHBand="0" w:firstRowFirstColumn="0" w:firstRowLastColumn="0" w:lastRowFirstColumn="0" w:lastRowLastColumn="0"/>
        </w:trPr>
        <w:tc>
          <w:tcPr>
            <w:tcW w:w="1242" w:type="dxa"/>
          </w:tcPr>
          <w:p w14:paraId="6E2B586D" w14:textId="77777777" w:rsidR="00227530" w:rsidRPr="00FB280C" w:rsidRDefault="00227530" w:rsidP="00345D57">
            <w:pPr>
              <w:rPr>
                <w:b/>
              </w:rPr>
            </w:pPr>
            <w:r>
              <w:rPr>
                <w:b/>
              </w:rPr>
              <w:t>Dato</w:t>
            </w:r>
          </w:p>
        </w:tc>
        <w:tc>
          <w:tcPr>
            <w:tcW w:w="1701" w:type="dxa"/>
          </w:tcPr>
          <w:p w14:paraId="0FEC4F9A" w14:textId="77777777" w:rsidR="00227530" w:rsidRPr="00FB280C" w:rsidRDefault="00227530" w:rsidP="00345D57">
            <w:pPr>
              <w:rPr>
                <w:b/>
              </w:rPr>
            </w:pPr>
            <w:r>
              <w:rPr>
                <w:b/>
              </w:rPr>
              <w:t>Version</w:t>
            </w:r>
          </w:p>
        </w:tc>
        <w:tc>
          <w:tcPr>
            <w:tcW w:w="6836" w:type="dxa"/>
          </w:tcPr>
          <w:p w14:paraId="77B6801D" w14:textId="77777777" w:rsidR="00227530" w:rsidRPr="00FB280C" w:rsidRDefault="00227530" w:rsidP="00345D57">
            <w:pPr>
              <w:rPr>
                <w:b/>
              </w:rPr>
            </w:pPr>
            <w:r>
              <w:rPr>
                <w:b/>
              </w:rPr>
              <w:t>Bemærkning</w:t>
            </w:r>
          </w:p>
        </w:tc>
      </w:tr>
      <w:tr w:rsidR="00227530" w14:paraId="52F677E1" w14:textId="77777777" w:rsidTr="00345D57">
        <w:tc>
          <w:tcPr>
            <w:tcW w:w="1242" w:type="dxa"/>
          </w:tcPr>
          <w:p w14:paraId="3BF7D75D" w14:textId="41F903AD" w:rsidR="00227530" w:rsidRDefault="00465BA4" w:rsidP="00345D57">
            <w:r>
              <w:t>17</w:t>
            </w:r>
            <w:r w:rsidR="00227530">
              <w:t>-0</w:t>
            </w:r>
            <w:r>
              <w:t>4</w:t>
            </w:r>
            <w:r w:rsidR="00227530">
              <w:t>-2015</w:t>
            </w:r>
          </w:p>
        </w:tc>
        <w:tc>
          <w:tcPr>
            <w:tcW w:w="1701" w:type="dxa"/>
          </w:tcPr>
          <w:p w14:paraId="2E0DCF1F" w14:textId="77777777" w:rsidR="00227530" w:rsidRDefault="00227530" w:rsidP="00345D57">
            <w:r>
              <w:t>1.0</w:t>
            </w:r>
          </w:p>
        </w:tc>
        <w:tc>
          <w:tcPr>
            <w:tcW w:w="6836" w:type="dxa"/>
          </w:tcPr>
          <w:p w14:paraId="62CFA4E9" w14:textId="77777777" w:rsidR="00227530" w:rsidRDefault="00227530" w:rsidP="00345D57">
            <w:r>
              <w:t>Første version af dokumentet</w:t>
            </w:r>
          </w:p>
        </w:tc>
      </w:tr>
      <w:tr w:rsidR="006554D6" w14:paraId="69617B22" w14:textId="77777777" w:rsidTr="005643F3">
        <w:tc>
          <w:tcPr>
            <w:tcW w:w="1242" w:type="dxa"/>
          </w:tcPr>
          <w:p w14:paraId="5AD52B8C" w14:textId="77777777" w:rsidR="006554D6" w:rsidRDefault="006554D6" w:rsidP="005643F3">
            <w:bookmarkStart w:id="2" w:name="_Toc410983850"/>
            <w:r>
              <w:t>10-08-2015</w:t>
            </w:r>
          </w:p>
        </w:tc>
        <w:tc>
          <w:tcPr>
            <w:tcW w:w="1701" w:type="dxa"/>
          </w:tcPr>
          <w:p w14:paraId="3EF47127" w14:textId="77777777" w:rsidR="006554D6" w:rsidRDefault="006554D6" w:rsidP="005643F3">
            <w:r>
              <w:t>1.6</w:t>
            </w:r>
          </w:p>
        </w:tc>
        <w:tc>
          <w:tcPr>
            <w:tcW w:w="6836" w:type="dxa"/>
          </w:tcPr>
          <w:p w14:paraId="42A5B019" w14:textId="77777777" w:rsidR="006554D6" w:rsidRDefault="006554D6" w:rsidP="005643F3">
            <w:r>
              <w:t>Tilpasning af versionering på tværs af DLS dokumenterne.</w:t>
            </w:r>
          </w:p>
        </w:tc>
      </w:tr>
      <w:tr w:rsidR="000A370B" w14:paraId="16151D1D" w14:textId="77777777" w:rsidTr="004E4EA4">
        <w:tc>
          <w:tcPr>
            <w:tcW w:w="1242" w:type="dxa"/>
          </w:tcPr>
          <w:p w14:paraId="2149B491" w14:textId="77777777" w:rsidR="000A370B" w:rsidRDefault="000A370B" w:rsidP="004E4EA4">
            <w:r>
              <w:t>16-09-2015</w:t>
            </w:r>
          </w:p>
        </w:tc>
        <w:tc>
          <w:tcPr>
            <w:tcW w:w="1701" w:type="dxa"/>
          </w:tcPr>
          <w:p w14:paraId="23A0DE11" w14:textId="77777777" w:rsidR="000A370B" w:rsidRDefault="000A370B" w:rsidP="004E4EA4">
            <w:r>
              <w:t>1.7</w:t>
            </w:r>
          </w:p>
        </w:tc>
        <w:tc>
          <w:tcPr>
            <w:tcW w:w="6836" w:type="dxa"/>
          </w:tcPr>
          <w:p w14:paraId="6D73FF46" w14:textId="77777777" w:rsidR="000A370B" w:rsidRDefault="000A370B" w:rsidP="004E4EA4">
            <w:r>
              <w:t>Tilpasning af versionering på tværs af DLS dokumenterne.</w:t>
            </w:r>
          </w:p>
        </w:tc>
      </w:tr>
    </w:tbl>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14:paraId="3AC298AA" w14:textId="77777777" w:rsidR="00227530" w:rsidRPr="009024E7" w:rsidRDefault="00227530" w:rsidP="00227530">
          <w:pPr>
            <w:pStyle w:val="TOCHeading"/>
            <w:rPr>
              <w:rStyle w:val="Heading1Char"/>
            </w:rPr>
          </w:pPr>
          <w:r w:rsidRPr="009024E7">
            <w:rPr>
              <w:rStyle w:val="Heading1Char"/>
            </w:rPr>
            <w:t>I</w:t>
          </w:r>
          <w:r>
            <w:rPr>
              <w:rStyle w:val="Heading1Char"/>
            </w:rPr>
            <w:t>ndholdsfortegnelse</w:t>
          </w:r>
        </w:p>
        <w:p w14:paraId="0CD5736A" w14:textId="77777777" w:rsidR="00786801" w:rsidRDefault="00227530">
          <w:pPr>
            <w:pStyle w:val="TOC1"/>
            <w:rPr>
              <w:ins w:id="3" w:author="Author"/>
              <w:rFonts w:asciiTheme="minorHAnsi" w:eastAsiaTheme="minorEastAsia" w:hAnsiTheme="minorHAnsi" w:cstheme="minorBidi"/>
              <w:noProof/>
              <w:sz w:val="22"/>
              <w:szCs w:val="22"/>
            </w:rPr>
          </w:pPr>
          <w:r>
            <w:fldChar w:fldCharType="begin"/>
          </w:r>
          <w:r>
            <w:instrText xml:space="preserve"> TOC \o "1-3" \h \z \u </w:instrText>
          </w:r>
          <w:r>
            <w:fldChar w:fldCharType="separate"/>
          </w:r>
          <w:ins w:id="4" w:author="Author">
            <w:r w:rsidR="00786801" w:rsidRPr="0029158C">
              <w:rPr>
                <w:rStyle w:val="Hyperlink"/>
                <w:noProof/>
              </w:rPr>
              <w:fldChar w:fldCharType="begin"/>
            </w:r>
            <w:r w:rsidR="00786801" w:rsidRPr="0029158C">
              <w:rPr>
                <w:rStyle w:val="Hyperlink"/>
                <w:noProof/>
              </w:rPr>
              <w:instrText xml:space="preserve"> </w:instrText>
            </w:r>
            <w:r w:rsidR="00786801">
              <w:rPr>
                <w:noProof/>
              </w:rPr>
              <w:instrText>HYPERLINK \l "_Toc430774993"</w:instrText>
            </w:r>
            <w:r w:rsidR="00786801" w:rsidRPr="0029158C">
              <w:rPr>
                <w:rStyle w:val="Hyperlink"/>
                <w:noProof/>
              </w:rPr>
              <w:instrText xml:space="preserve"> </w:instrText>
            </w:r>
            <w:r w:rsidR="00786801" w:rsidRPr="0029158C">
              <w:rPr>
                <w:rStyle w:val="Hyperlink"/>
                <w:noProof/>
              </w:rPr>
              <w:fldChar w:fldCharType="separate"/>
            </w:r>
            <w:r w:rsidR="00786801" w:rsidRPr="0029158C">
              <w:rPr>
                <w:rStyle w:val="Hyperlink"/>
                <w:noProof/>
              </w:rPr>
              <w:t>Versions historik</w:t>
            </w:r>
            <w:r w:rsidR="00786801">
              <w:rPr>
                <w:noProof/>
                <w:webHidden/>
              </w:rPr>
              <w:tab/>
            </w:r>
            <w:r w:rsidR="00786801">
              <w:rPr>
                <w:noProof/>
                <w:webHidden/>
              </w:rPr>
              <w:fldChar w:fldCharType="begin"/>
            </w:r>
            <w:r w:rsidR="00786801">
              <w:rPr>
                <w:noProof/>
                <w:webHidden/>
              </w:rPr>
              <w:instrText xml:space="preserve"> PAGEREF _Toc430774993 \h </w:instrText>
            </w:r>
          </w:ins>
          <w:r w:rsidR="00786801">
            <w:rPr>
              <w:noProof/>
              <w:webHidden/>
            </w:rPr>
          </w:r>
          <w:r w:rsidR="00786801">
            <w:rPr>
              <w:noProof/>
              <w:webHidden/>
            </w:rPr>
            <w:fldChar w:fldCharType="separate"/>
          </w:r>
          <w:ins w:id="5" w:author="Author">
            <w:r w:rsidR="00786801">
              <w:rPr>
                <w:noProof/>
                <w:webHidden/>
              </w:rPr>
              <w:t>2</w:t>
            </w:r>
            <w:r w:rsidR="00786801">
              <w:rPr>
                <w:noProof/>
                <w:webHidden/>
              </w:rPr>
              <w:fldChar w:fldCharType="end"/>
            </w:r>
            <w:r w:rsidR="00786801" w:rsidRPr="0029158C">
              <w:rPr>
                <w:rStyle w:val="Hyperlink"/>
                <w:noProof/>
              </w:rPr>
              <w:fldChar w:fldCharType="end"/>
            </w:r>
          </w:ins>
        </w:p>
        <w:p w14:paraId="73B964C6" w14:textId="77777777" w:rsidR="00786801" w:rsidRDefault="00786801">
          <w:pPr>
            <w:pStyle w:val="TOC1"/>
            <w:rPr>
              <w:ins w:id="6" w:author="Author"/>
              <w:rFonts w:asciiTheme="minorHAnsi" w:eastAsiaTheme="minorEastAsia" w:hAnsiTheme="minorHAnsi" w:cstheme="minorBidi"/>
              <w:noProof/>
              <w:sz w:val="22"/>
              <w:szCs w:val="22"/>
            </w:rPr>
          </w:pPr>
          <w:ins w:id="7" w:author="Author">
            <w:r w:rsidRPr="0029158C">
              <w:rPr>
                <w:rStyle w:val="Hyperlink"/>
                <w:noProof/>
              </w:rPr>
              <w:fldChar w:fldCharType="begin"/>
            </w:r>
            <w:r w:rsidRPr="0029158C">
              <w:rPr>
                <w:rStyle w:val="Hyperlink"/>
                <w:noProof/>
              </w:rPr>
              <w:instrText xml:space="preserve"> </w:instrText>
            </w:r>
            <w:r>
              <w:rPr>
                <w:noProof/>
              </w:rPr>
              <w:instrText>HYPERLINK \l "_Toc430774994"</w:instrText>
            </w:r>
            <w:r w:rsidRPr="0029158C">
              <w:rPr>
                <w:rStyle w:val="Hyperlink"/>
                <w:noProof/>
              </w:rPr>
              <w:instrText xml:space="preserve"> </w:instrText>
            </w:r>
            <w:r w:rsidRPr="0029158C">
              <w:rPr>
                <w:rStyle w:val="Hyperlink"/>
                <w:noProof/>
              </w:rPr>
              <w:fldChar w:fldCharType="separate"/>
            </w:r>
            <w:r w:rsidRPr="0029158C">
              <w:rPr>
                <w:rStyle w:val="Hyperlink"/>
                <w:noProof/>
              </w:rPr>
              <w:t>Introduktion</w:t>
            </w:r>
            <w:r>
              <w:rPr>
                <w:noProof/>
                <w:webHidden/>
              </w:rPr>
              <w:tab/>
            </w:r>
            <w:r>
              <w:rPr>
                <w:noProof/>
                <w:webHidden/>
              </w:rPr>
              <w:fldChar w:fldCharType="begin"/>
            </w:r>
            <w:r>
              <w:rPr>
                <w:noProof/>
                <w:webHidden/>
              </w:rPr>
              <w:instrText xml:space="preserve"> PAGEREF _Toc430774994 \h </w:instrText>
            </w:r>
          </w:ins>
          <w:r>
            <w:rPr>
              <w:noProof/>
              <w:webHidden/>
            </w:rPr>
          </w:r>
          <w:r>
            <w:rPr>
              <w:noProof/>
              <w:webHidden/>
            </w:rPr>
            <w:fldChar w:fldCharType="separate"/>
          </w:r>
          <w:ins w:id="8" w:author="Author">
            <w:r>
              <w:rPr>
                <w:noProof/>
                <w:webHidden/>
              </w:rPr>
              <w:t>4</w:t>
            </w:r>
            <w:r>
              <w:rPr>
                <w:noProof/>
                <w:webHidden/>
              </w:rPr>
              <w:fldChar w:fldCharType="end"/>
            </w:r>
            <w:r w:rsidRPr="0029158C">
              <w:rPr>
                <w:rStyle w:val="Hyperlink"/>
                <w:noProof/>
              </w:rPr>
              <w:fldChar w:fldCharType="end"/>
            </w:r>
          </w:ins>
        </w:p>
        <w:p w14:paraId="2A5BF3C5" w14:textId="77777777" w:rsidR="00786801" w:rsidRDefault="00786801">
          <w:pPr>
            <w:pStyle w:val="TOC3"/>
            <w:rPr>
              <w:ins w:id="9" w:author="Author"/>
              <w:rFonts w:asciiTheme="minorHAnsi" w:eastAsiaTheme="minorEastAsia" w:hAnsiTheme="minorHAnsi" w:cstheme="minorBidi"/>
              <w:noProof/>
              <w:sz w:val="22"/>
              <w:szCs w:val="22"/>
            </w:rPr>
          </w:pPr>
          <w:ins w:id="10" w:author="Author">
            <w:r w:rsidRPr="0029158C">
              <w:rPr>
                <w:rStyle w:val="Hyperlink"/>
                <w:noProof/>
              </w:rPr>
              <w:fldChar w:fldCharType="begin"/>
            </w:r>
            <w:r w:rsidRPr="0029158C">
              <w:rPr>
                <w:rStyle w:val="Hyperlink"/>
                <w:noProof/>
              </w:rPr>
              <w:instrText xml:space="preserve"> </w:instrText>
            </w:r>
            <w:r>
              <w:rPr>
                <w:noProof/>
              </w:rPr>
              <w:instrText>HYPERLINK \l "_Toc430774995"</w:instrText>
            </w:r>
            <w:r w:rsidRPr="0029158C">
              <w:rPr>
                <w:rStyle w:val="Hyperlink"/>
                <w:noProof/>
              </w:rPr>
              <w:instrText xml:space="preserve"> </w:instrText>
            </w:r>
            <w:r w:rsidRPr="0029158C">
              <w:rPr>
                <w:rStyle w:val="Hyperlink"/>
                <w:noProof/>
              </w:rPr>
              <w:fldChar w:fldCharType="separate"/>
            </w:r>
            <w:r w:rsidRPr="0029158C">
              <w:rPr>
                <w:rStyle w:val="Hyperlink"/>
                <w:noProof/>
              </w:rPr>
              <w:t>Om dette dokument</w:t>
            </w:r>
            <w:r>
              <w:rPr>
                <w:noProof/>
                <w:webHidden/>
              </w:rPr>
              <w:tab/>
            </w:r>
            <w:r>
              <w:rPr>
                <w:noProof/>
                <w:webHidden/>
              </w:rPr>
              <w:fldChar w:fldCharType="begin"/>
            </w:r>
            <w:r>
              <w:rPr>
                <w:noProof/>
                <w:webHidden/>
              </w:rPr>
              <w:instrText xml:space="preserve"> PAGEREF _Toc430774995 \h </w:instrText>
            </w:r>
          </w:ins>
          <w:r>
            <w:rPr>
              <w:noProof/>
              <w:webHidden/>
            </w:rPr>
          </w:r>
          <w:r>
            <w:rPr>
              <w:noProof/>
              <w:webHidden/>
            </w:rPr>
            <w:fldChar w:fldCharType="separate"/>
          </w:r>
          <w:ins w:id="11" w:author="Author">
            <w:r>
              <w:rPr>
                <w:noProof/>
                <w:webHidden/>
              </w:rPr>
              <w:t>4</w:t>
            </w:r>
            <w:r>
              <w:rPr>
                <w:noProof/>
                <w:webHidden/>
              </w:rPr>
              <w:fldChar w:fldCharType="end"/>
            </w:r>
            <w:r w:rsidRPr="0029158C">
              <w:rPr>
                <w:rStyle w:val="Hyperlink"/>
                <w:noProof/>
              </w:rPr>
              <w:fldChar w:fldCharType="end"/>
            </w:r>
          </w:ins>
        </w:p>
        <w:p w14:paraId="24A39F84" w14:textId="77777777" w:rsidR="00786801" w:rsidRDefault="00786801">
          <w:pPr>
            <w:pStyle w:val="TOC1"/>
            <w:rPr>
              <w:ins w:id="12" w:author="Author"/>
              <w:rFonts w:asciiTheme="minorHAnsi" w:eastAsiaTheme="minorEastAsia" w:hAnsiTheme="minorHAnsi" w:cstheme="minorBidi"/>
              <w:noProof/>
              <w:sz w:val="22"/>
              <w:szCs w:val="22"/>
            </w:rPr>
          </w:pPr>
          <w:ins w:id="13" w:author="Author">
            <w:r w:rsidRPr="0029158C">
              <w:rPr>
                <w:rStyle w:val="Hyperlink"/>
                <w:noProof/>
              </w:rPr>
              <w:fldChar w:fldCharType="begin"/>
            </w:r>
            <w:r w:rsidRPr="0029158C">
              <w:rPr>
                <w:rStyle w:val="Hyperlink"/>
                <w:noProof/>
              </w:rPr>
              <w:instrText xml:space="preserve"> </w:instrText>
            </w:r>
            <w:r>
              <w:rPr>
                <w:noProof/>
              </w:rPr>
              <w:instrText>HYPERLINK \l "_Toc430774996"</w:instrText>
            </w:r>
            <w:r w:rsidRPr="0029158C">
              <w:rPr>
                <w:rStyle w:val="Hyperlink"/>
                <w:noProof/>
              </w:rPr>
              <w:instrText xml:space="preserve"> </w:instrText>
            </w:r>
            <w:r w:rsidRPr="0029158C">
              <w:rPr>
                <w:rStyle w:val="Hyperlink"/>
                <w:noProof/>
              </w:rPr>
              <w:fldChar w:fldCharType="separate"/>
            </w:r>
            <w:r w:rsidRPr="0029158C">
              <w:rPr>
                <w:rStyle w:val="Hyperlink"/>
                <w:noProof/>
              </w:rPr>
              <w:t>Whitelists</w:t>
            </w:r>
            <w:r>
              <w:rPr>
                <w:noProof/>
                <w:webHidden/>
              </w:rPr>
              <w:tab/>
            </w:r>
            <w:r>
              <w:rPr>
                <w:noProof/>
                <w:webHidden/>
              </w:rPr>
              <w:fldChar w:fldCharType="begin"/>
            </w:r>
            <w:r>
              <w:rPr>
                <w:noProof/>
                <w:webHidden/>
              </w:rPr>
              <w:instrText xml:space="preserve"> PAGEREF _Toc430774996 \h </w:instrText>
            </w:r>
          </w:ins>
          <w:r>
            <w:rPr>
              <w:noProof/>
              <w:webHidden/>
            </w:rPr>
          </w:r>
          <w:r>
            <w:rPr>
              <w:noProof/>
              <w:webHidden/>
            </w:rPr>
            <w:fldChar w:fldCharType="separate"/>
          </w:r>
          <w:ins w:id="14" w:author="Author">
            <w:r>
              <w:rPr>
                <w:noProof/>
                <w:webHidden/>
              </w:rPr>
              <w:t>5</w:t>
            </w:r>
            <w:r>
              <w:rPr>
                <w:noProof/>
                <w:webHidden/>
              </w:rPr>
              <w:fldChar w:fldCharType="end"/>
            </w:r>
            <w:r w:rsidRPr="0029158C">
              <w:rPr>
                <w:rStyle w:val="Hyperlink"/>
                <w:noProof/>
              </w:rPr>
              <w:fldChar w:fldCharType="end"/>
            </w:r>
          </w:ins>
        </w:p>
        <w:p w14:paraId="342B415A" w14:textId="77777777" w:rsidR="00786801" w:rsidRDefault="00786801">
          <w:pPr>
            <w:pStyle w:val="TOC2"/>
            <w:rPr>
              <w:ins w:id="15" w:author="Author"/>
              <w:rFonts w:asciiTheme="minorHAnsi" w:eastAsiaTheme="minorEastAsia" w:hAnsiTheme="minorHAnsi" w:cstheme="minorBidi"/>
              <w:noProof/>
              <w:sz w:val="22"/>
              <w:szCs w:val="22"/>
            </w:rPr>
          </w:pPr>
          <w:ins w:id="16" w:author="Author">
            <w:r w:rsidRPr="0029158C">
              <w:rPr>
                <w:rStyle w:val="Hyperlink"/>
                <w:noProof/>
              </w:rPr>
              <w:fldChar w:fldCharType="begin"/>
            </w:r>
            <w:r w:rsidRPr="0029158C">
              <w:rPr>
                <w:rStyle w:val="Hyperlink"/>
                <w:noProof/>
              </w:rPr>
              <w:instrText xml:space="preserve"> </w:instrText>
            </w:r>
            <w:r>
              <w:rPr>
                <w:noProof/>
              </w:rPr>
              <w:instrText>HYPERLINK \l "_Toc430774997"</w:instrText>
            </w:r>
            <w:r w:rsidRPr="0029158C">
              <w:rPr>
                <w:rStyle w:val="Hyperlink"/>
                <w:noProof/>
              </w:rPr>
              <w:instrText xml:space="preserve"> </w:instrText>
            </w:r>
            <w:r w:rsidRPr="0029158C">
              <w:rPr>
                <w:rStyle w:val="Hyperlink"/>
                <w:noProof/>
              </w:rPr>
              <w:fldChar w:fldCharType="separate"/>
            </w:r>
            <w:r w:rsidRPr="0029158C">
              <w:rPr>
                <w:rStyle w:val="Hyperlink"/>
                <w:noProof/>
              </w:rPr>
              <w:t>FTP</w:t>
            </w:r>
            <w:r>
              <w:rPr>
                <w:noProof/>
                <w:webHidden/>
              </w:rPr>
              <w:tab/>
            </w:r>
            <w:r>
              <w:rPr>
                <w:noProof/>
                <w:webHidden/>
              </w:rPr>
              <w:fldChar w:fldCharType="begin"/>
            </w:r>
            <w:r>
              <w:rPr>
                <w:noProof/>
                <w:webHidden/>
              </w:rPr>
              <w:instrText xml:space="preserve"> PAGEREF _Toc430774997 \h </w:instrText>
            </w:r>
          </w:ins>
          <w:r>
            <w:rPr>
              <w:noProof/>
              <w:webHidden/>
            </w:rPr>
          </w:r>
          <w:r>
            <w:rPr>
              <w:noProof/>
              <w:webHidden/>
            </w:rPr>
            <w:fldChar w:fldCharType="separate"/>
          </w:r>
          <w:ins w:id="17" w:author="Author">
            <w:r>
              <w:rPr>
                <w:noProof/>
                <w:webHidden/>
              </w:rPr>
              <w:t>5</w:t>
            </w:r>
            <w:r>
              <w:rPr>
                <w:noProof/>
                <w:webHidden/>
              </w:rPr>
              <w:fldChar w:fldCharType="end"/>
            </w:r>
            <w:r w:rsidRPr="0029158C">
              <w:rPr>
                <w:rStyle w:val="Hyperlink"/>
                <w:noProof/>
              </w:rPr>
              <w:fldChar w:fldCharType="end"/>
            </w:r>
          </w:ins>
        </w:p>
        <w:p w14:paraId="7A76EE96" w14:textId="77777777" w:rsidR="00786801" w:rsidRDefault="00786801">
          <w:pPr>
            <w:pStyle w:val="TOC2"/>
            <w:rPr>
              <w:ins w:id="18" w:author="Author"/>
              <w:rFonts w:asciiTheme="minorHAnsi" w:eastAsiaTheme="minorEastAsia" w:hAnsiTheme="minorHAnsi" w:cstheme="minorBidi"/>
              <w:noProof/>
              <w:sz w:val="22"/>
              <w:szCs w:val="22"/>
            </w:rPr>
          </w:pPr>
          <w:ins w:id="19" w:author="Author">
            <w:r w:rsidRPr="0029158C">
              <w:rPr>
                <w:rStyle w:val="Hyperlink"/>
                <w:noProof/>
              </w:rPr>
              <w:fldChar w:fldCharType="begin"/>
            </w:r>
            <w:r w:rsidRPr="0029158C">
              <w:rPr>
                <w:rStyle w:val="Hyperlink"/>
                <w:noProof/>
              </w:rPr>
              <w:instrText xml:space="preserve"> </w:instrText>
            </w:r>
            <w:r>
              <w:rPr>
                <w:noProof/>
              </w:rPr>
              <w:instrText>HYPERLINK \l "_Toc430774998"</w:instrText>
            </w:r>
            <w:r w:rsidRPr="0029158C">
              <w:rPr>
                <w:rStyle w:val="Hyperlink"/>
                <w:noProof/>
              </w:rPr>
              <w:instrText xml:space="preserve"> </w:instrText>
            </w:r>
            <w:r w:rsidRPr="0029158C">
              <w:rPr>
                <w:rStyle w:val="Hyperlink"/>
                <w:noProof/>
              </w:rPr>
              <w:fldChar w:fldCharType="separate"/>
            </w:r>
            <w:r w:rsidRPr="0029158C">
              <w:rPr>
                <w:rStyle w:val="Hyperlink"/>
                <w:noProof/>
              </w:rPr>
              <w:t>Administrations portal</w:t>
            </w:r>
            <w:r>
              <w:rPr>
                <w:noProof/>
                <w:webHidden/>
              </w:rPr>
              <w:tab/>
            </w:r>
            <w:r>
              <w:rPr>
                <w:noProof/>
                <w:webHidden/>
              </w:rPr>
              <w:fldChar w:fldCharType="begin"/>
            </w:r>
            <w:r>
              <w:rPr>
                <w:noProof/>
                <w:webHidden/>
              </w:rPr>
              <w:instrText xml:space="preserve"> PAGEREF _Toc430774998 \h </w:instrText>
            </w:r>
          </w:ins>
          <w:r>
            <w:rPr>
              <w:noProof/>
              <w:webHidden/>
            </w:rPr>
          </w:r>
          <w:r>
            <w:rPr>
              <w:noProof/>
              <w:webHidden/>
            </w:rPr>
            <w:fldChar w:fldCharType="separate"/>
          </w:r>
          <w:ins w:id="20" w:author="Author">
            <w:r>
              <w:rPr>
                <w:noProof/>
                <w:webHidden/>
              </w:rPr>
              <w:t>5</w:t>
            </w:r>
            <w:r>
              <w:rPr>
                <w:noProof/>
                <w:webHidden/>
              </w:rPr>
              <w:fldChar w:fldCharType="end"/>
            </w:r>
            <w:r w:rsidRPr="0029158C">
              <w:rPr>
                <w:rStyle w:val="Hyperlink"/>
                <w:noProof/>
              </w:rPr>
              <w:fldChar w:fldCharType="end"/>
            </w:r>
          </w:ins>
        </w:p>
        <w:p w14:paraId="3FABE8FA" w14:textId="77777777" w:rsidR="00786801" w:rsidRDefault="00786801">
          <w:pPr>
            <w:pStyle w:val="TOC2"/>
            <w:rPr>
              <w:ins w:id="21" w:author="Author"/>
              <w:rFonts w:asciiTheme="minorHAnsi" w:eastAsiaTheme="minorEastAsia" w:hAnsiTheme="minorHAnsi" w:cstheme="minorBidi"/>
              <w:noProof/>
              <w:sz w:val="22"/>
              <w:szCs w:val="22"/>
            </w:rPr>
          </w:pPr>
          <w:ins w:id="22" w:author="Author">
            <w:r w:rsidRPr="0029158C">
              <w:rPr>
                <w:rStyle w:val="Hyperlink"/>
                <w:noProof/>
              </w:rPr>
              <w:fldChar w:fldCharType="begin"/>
            </w:r>
            <w:r w:rsidRPr="0029158C">
              <w:rPr>
                <w:rStyle w:val="Hyperlink"/>
                <w:noProof/>
              </w:rPr>
              <w:instrText xml:space="preserve"> </w:instrText>
            </w:r>
            <w:r>
              <w:rPr>
                <w:noProof/>
              </w:rPr>
              <w:instrText>HYPERLINK \l "_Toc430774999"</w:instrText>
            </w:r>
            <w:r w:rsidRPr="0029158C">
              <w:rPr>
                <w:rStyle w:val="Hyperlink"/>
                <w:noProof/>
              </w:rPr>
              <w:instrText xml:space="preserve"> </w:instrText>
            </w:r>
            <w:r w:rsidRPr="0029158C">
              <w:rPr>
                <w:rStyle w:val="Hyperlink"/>
                <w:noProof/>
              </w:rPr>
              <w:fldChar w:fldCharType="separate"/>
            </w:r>
            <w:r w:rsidRPr="0029158C">
              <w:rPr>
                <w:rStyle w:val="Hyperlink"/>
                <w:noProof/>
              </w:rPr>
              <w:t>Tjenester</w:t>
            </w:r>
            <w:r>
              <w:rPr>
                <w:noProof/>
                <w:webHidden/>
              </w:rPr>
              <w:tab/>
            </w:r>
            <w:r>
              <w:rPr>
                <w:noProof/>
                <w:webHidden/>
              </w:rPr>
              <w:fldChar w:fldCharType="begin"/>
            </w:r>
            <w:r>
              <w:rPr>
                <w:noProof/>
                <w:webHidden/>
              </w:rPr>
              <w:instrText xml:space="preserve"> PAGEREF _Toc430774999 \h </w:instrText>
            </w:r>
          </w:ins>
          <w:r>
            <w:rPr>
              <w:noProof/>
              <w:webHidden/>
            </w:rPr>
          </w:r>
          <w:r>
            <w:rPr>
              <w:noProof/>
              <w:webHidden/>
            </w:rPr>
            <w:fldChar w:fldCharType="separate"/>
          </w:r>
          <w:ins w:id="23" w:author="Author">
            <w:r>
              <w:rPr>
                <w:noProof/>
                <w:webHidden/>
              </w:rPr>
              <w:t>6</w:t>
            </w:r>
            <w:r>
              <w:rPr>
                <w:noProof/>
                <w:webHidden/>
              </w:rPr>
              <w:fldChar w:fldCharType="end"/>
            </w:r>
            <w:r w:rsidRPr="0029158C">
              <w:rPr>
                <w:rStyle w:val="Hyperlink"/>
                <w:noProof/>
              </w:rPr>
              <w:fldChar w:fldCharType="end"/>
            </w:r>
          </w:ins>
        </w:p>
        <w:p w14:paraId="38B3BD4D" w14:textId="77777777" w:rsidR="004547D7" w:rsidDel="00786801" w:rsidRDefault="004547D7">
          <w:pPr>
            <w:pStyle w:val="TOC1"/>
            <w:rPr>
              <w:del w:id="24" w:author="Author"/>
              <w:rFonts w:asciiTheme="minorHAnsi" w:eastAsiaTheme="minorEastAsia" w:hAnsiTheme="minorHAnsi" w:cstheme="minorBidi"/>
              <w:noProof/>
              <w:sz w:val="22"/>
              <w:szCs w:val="22"/>
              <w:lang w:val="en-US" w:eastAsia="en-US"/>
            </w:rPr>
          </w:pPr>
          <w:del w:id="25" w:author="Author">
            <w:r w:rsidRPr="00786801" w:rsidDel="00786801">
              <w:rPr>
                <w:rPrChange w:id="26" w:author="Author">
                  <w:rPr>
                    <w:rStyle w:val="Hyperlink"/>
                    <w:noProof/>
                  </w:rPr>
                </w:rPrChange>
              </w:rPr>
              <w:delText>Versions historik</w:delText>
            </w:r>
            <w:r w:rsidDel="00786801">
              <w:rPr>
                <w:noProof/>
                <w:webHidden/>
              </w:rPr>
              <w:tab/>
              <w:delText>2</w:delText>
            </w:r>
          </w:del>
        </w:p>
        <w:p w14:paraId="6271FA87" w14:textId="77777777" w:rsidR="004547D7" w:rsidDel="00786801" w:rsidRDefault="004547D7">
          <w:pPr>
            <w:pStyle w:val="TOC1"/>
            <w:rPr>
              <w:del w:id="27" w:author="Author"/>
              <w:rFonts w:asciiTheme="minorHAnsi" w:eastAsiaTheme="minorEastAsia" w:hAnsiTheme="minorHAnsi" w:cstheme="minorBidi"/>
              <w:noProof/>
              <w:sz w:val="22"/>
              <w:szCs w:val="22"/>
              <w:lang w:val="en-US" w:eastAsia="en-US"/>
            </w:rPr>
          </w:pPr>
          <w:del w:id="28" w:author="Author">
            <w:r w:rsidRPr="00786801" w:rsidDel="00786801">
              <w:rPr>
                <w:rPrChange w:id="29" w:author="Author">
                  <w:rPr>
                    <w:rStyle w:val="Hyperlink"/>
                    <w:noProof/>
                  </w:rPr>
                </w:rPrChange>
              </w:rPr>
              <w:delText>Introduktion</w:delText>
            </w:r>
            <w:r w:rsidDel="00786801">
              <w:rPr>
                <w:noProof/>
                <w:webHidden/>
              </w:rPr>
              <w:tab/>
              <w:delText>4</w:delText>
            </w:r>
          </w:del>
        </w:p>
        <w:p w14:paraId="49A4F8CA" w14:textId="77777777" w:rsidR="004547D7" w:rsidDel="00786801" w:rsidRDefault="004547D7">
          <w:pPr>
            <w:pStyle w:val="TOC3"/>
            <w:rPr>
              <w:del w:id="30" w:author="Author"/>
              <w:rFonts w:asciiTheme="minorHAnsi" w:eastAsiaTheme="minorEastAsia" w:hAnsiTheme="minorHAnsi" w:cstheme="minorBidi"/>
              <w:noProof/>
              <w:sz w:val="22"/>
              <w:szCs w:val="22"/>
              <w:lang w:val="en-US" w:eastAsia="en-US"/>
            </w:rPr>
          </w:pPr>
          <w:del w:id="31" w:author="Author">
            <w:r w:rsidRPr="00786801" w:rsidDel="00786801">
              <w:rPr>
                <w:rPrChange w:id="32" w:author="Author">
                  <w:rPr>
                    <w:rStyle w:val="Hyperlink"/>
                    <w:noProof/>
                  </w:rPr>
                </w:rPrChange>
              </w:rPr>
              <w:delText>Om dette dokument</w:delText>
            </w:r>
            <w:r w:rsidDel="00786801">
              <w:rPr>
                <w:noProof/>
                <w:webHidden/>
              </w:rPr>
              <w:tab/>
              <w:delText>4</w:delText>
            </w:r>
          </w:del>
        </w:p>
        <w:p w14:paraId="58E93EDD" w14:textId="77777777" w:rsidR="004547D7" w:rsidDel="00786801" w:rsidRDefault="004547D7">
          <w:pPr>
            <w:pStyle w:val="TOC1"/>
            <w:rPr>
              <w:del w:id="33" w:author="Author"/>
              <w:rFonts w:asciiTheme="minorHAnsi" w:eastAsiaTheme="minorEastAsia" w:hAnsiTheme="minorHAnsi" w:cstheme="minorBidi"/>
              <w:noProof/>
              <w:sz w:val="22"/>
              <w:szCs w:val="22"/>
              <w:lang w:val="en-US" w:eastAsia="en-US"/>
            </w:rPr>
          </w:pPr>
          <w:del w:id="34" w:author="Author">
            <w:r w:rsidRPr="00786801" w:rsidDel="00786801">
              <w:rPr>
                <w:rPrChange w:id="35" w:author="Author">
                  <w:rPr>
                    <w:rStyle w:val="Hyperlink"/>
                    <w:noProof/>
                  </w:rPr>
                </w:rPrChange>
              </w:rPr>
              <w:delText>Whitelists</w:delText>
            </w:r>
            <w:r w:rsidDel="00786801">
              <w:rPr>
                <w:noProof/>
                <w:webHidden/>
              </w:rPr>
              <w:tab/>
              <w:delText>5</w:delText>
            </w:r>
          </w:del>
        </w:p>
        <w:p w14:paraId="071D8A31" w14:textId="77777777" w:rsidR="004547D7" w:rsidDel="00786801" w:rsidRDefault="004547D7">
          <w:pPr>
            <w:pStyle w:val="TOC2"/>
            <w:rPr>
              <w:del w:id="36" w:author="Author"/>
              <w:rFonts w:asciiTheme="minorHAnsi" w:eastAsiaTheme="minorEastAsia" w:hAnsiTheme="minorHAnsi" w:cstheme="minorBidi"/>
              <w:noProof/>
              <w:sz w:val="22"/>
              <w:szCs w:val="22"/>
              <w:lang w:val="en-US" w:eastAsia="en-US"/>
            </w:rPr>
          </w:pPr>
          <w:del w:id="37" w:author="Author">
            <w:r w:rsidRPr="00786801" w:rsidDel="00786801">
              <w:rPr>
                <w:rPrChange w:id="38" w:author="Author">
                  <w:rPr>
                    <w:rStyle w:val="Hyperlink"/>
                    <w:noProof/>
                  </w:rPr>
                </w:rPrChange>
              </w:rPr>
              <w:delText>FTP</w:delText>
            </w:r>
            <w:r w:rsidDel="00786801">
              <w:rPr>
                <w:noProof/>
                <w:webHidden/>
              </w:rPr>
              <w:tab/>
              <w:delText>5</w:delText>
            </w:r>
          </w:del>
        </w:p>
        <w:p w14:paraId="134B2E7A" w14:textId="77777777" w:rsidR="004547D7" w:rsidDel="00786801" w:rsidRDefault="004547D7">
          <w:pPr>
            <w:pStyle w:val="TOC2"/>
            <w:rPr>
              <w:del w:id="39" w:author="Author"/>
              <w:rFonts w:asciiTheme="minorHAnsi" w:eastAsiaTheme="minorEastAsia" w:hAnsiTheme="minorHAnsi" w:cstheme="minorBidi"/>
              <w:noProof/>
              <w:sz w:val="22"/>
              <w:szCs w:val="22"/>
              <w:lang w:val="en-US" w:eastAsia="en-US"/>
            </w:rPr>
          </w:pPr>
          <w:del w:id="40" w:author="Author">
            <w:r w:rsidRPr="00786801" w:rsidDel="00786801">
              <w:rPr>
                <w:rPrChange w:id="41" w:author="Author">
                  <w:rPr>
                    <w:rStyle w:val="Hyperlink"/>
                    <w:noProof/>
                  </w:rPr>
                </w:rPrChange>
              </w:rPr>
              <w:delText>Administrations portal</w:delText>
            </w:r>
            <w:r w:rsidDel="00786801">
              <w:rPr>
                <w:noProof/>
                <w:webHidden/>
              </w:rPr>
              <w:tab/>
              <w:delText>5</w:delText>
            </w:r>
          </w:del>
        </w:p>
        <w:p w14:paraId="4642CC65" w14:textId="77777777" w:rsidR="004547D7" w:rsidDel="00786801" w:rsidRDefault="004547D7">
          <w:pPr>
            <w:pStyle w:val="TOC2"/>
            <w:rPr>
              <w:del w:id="42" w:author="Author"/>
              <w:rFonts w:asciiTheme="minorHAnsi" w:eastAsiaTheme="minorEastAsia" w:hAnsiTheme="minorHAnsi" w:cstheme="minorBidi"/>
              <w:noProof/>
              <w:sz w:val="22"/>
              <w:szCs w:val="22"/>
              <w:lang w:val="en-US" w:eastAsia="en-US"/>
            </w:rPr>
          </w:pPr>
          <w:del w:id="43" w:author="Author">
            <w:r w:rsidRPr="00786801" w:rsidDel="00786801">
              <w:rPr>
                <w:rPrChange w:id="44" w:author="Author">
                  <w:rPr>
                    <w:rStyle w:val="Hyperlink"/>
                    <w:noProof/>
                  </w:rPr>
                </w:rPrChange>
              </w:rPr>
              <w:delText>Tjenester</w:delText>
            </w:r>
            <w:r w:rsidDel="00786801">
              <w:rPr>
                <w:noProof/>
                <w:webHidden/>
              </w:rPr>
              <w:tab/>
              <w:delText>6</w:delText>
            </w:r>
          </w:del>
        </w:p>
        <w:p w14:paraId="51725CF2" w14:textId="77777777" w:rsidR="00227530" w:rsidRDefault="00227530" w:rsidP="00227530">
          <w:pPr>
            <w:rPr>
              <w:noProof/>
            </w:rPr>
          </w:pPr>
          <w:r>
            <w:rPr>
              <w:b/>
              <w:bCs/>
              <w:noProof/>
            </w:rPr>
            <w:fldChar w:fldCharType="end"/>
          </w:r>
        </w:p>
      </w:sdtContent>
    </w:sdt>
    <w:p w14:paraId="6B2BFA45" w14:textId="77777777" w:rsidR="0041668B" w:rsidRDefault="0041668B" w:rsidP="0041668B">
      <w:pPr>
        <w:pStyle w:val="Heading1"/>
      </w:pPr>
      <w:bookmarkStart w:id="45" w:name="_Toc430774994"/>
      <w:bookmarkEnd w:id="2"/>
      <w:r>
        <w:lastRenderedPageBreak/>
        <w:t>Introduktion</w:t>
      </w:r>
      <w:bookmarkEnd w:id="45"/>
    </w:p>
    <w:p w14:paraId="112D17E3" w14:textId="77777777" w:rsidR="0041668B" w:rsidRDefault="0041668B" w:rsidP="0041668B">
      <w:pPr>
        <w:pStyle w:val="Heading3"/>
      </w:pPr>
      <w:bookmarkStart w:id="46" w:name="_Toc410983851"/>
      <w:bookmarkStart w:id="47" w:name="_Toc430774995"/>
      <w:r>
        <w:t>Om dette dokument</w:t>
      </w:r>
      <w:bookmarkEnd w:id="46"/>
      <w:bookmarkEnd w:id="47"/>
      <w:r>
        <w:tab/>
      </w:r>
    </w:p>
    <w:p w14:paraId="09FA2BD2" w14:textId="0BA822E0" w:rsidR="0041668B" w:rsidRDefault="00465BA4" w:rsidP="0041668B">
      <w:r>
        <w:t>I d</w:t>
      </w:r>
      <w:r w:rsidR="0041668B">
        <w:t xml:space="preserve">ette dokument </w:t>
      </w:r>
      <w:r w:rsidR="00FC14A0">
        <w:t>indberettes</w:t>
      </w:r>
      <w:r>
        <w:t xml:space="preserve"> de IP adresser som dataleverandøren ønsker whitelistet overfor datafordeleren. Dvs. de IP adresser med hvilke dataleverandøren ønsker at tilgå datafordeleren. Det vil ikke være muligt for dataleverandøren at anvende FTP sites eller administrations portalen i datafordeleren fra andre IP adresser end dem der er whitelistet. Indberet de relevante IP adresser i nedenstående tabeller. </w:t>
      </w:r>
      <w:r w:rsidR="0041668B">
        <w:t xml:space="preserve">Der er en tabel for </w:t>
      </w:r>
      <w:r>
        <w:t xml:space="preserve">FTP tilgang, en for administrations portalen og en for tilgang til </w:t>
      </w:r>
      <w:r w:rsidR="00961B75">
        <w:t>tjenester</w:t>
      </w:r>
      <w:r>
        <w:t xml:space="preserve"> der retter sig mod dataleverandøre</w:t>
      </w:r>
      <w:r w:rsidR="004547D7">
        <w:t>r</w:t>
      </w:r>
      <w:r>
        <w:t xml:space="preserve"> såsom kvitterings </w:t>
      </w:r>
      <w:r w:rsidR="00961B75">
        <w:t>tjenesten</w:t>
      </w:r>
      <w:r>
        <w:t>.</w:t>
      </w:r>
    </w:p>
    <w:p w14:paraId="5D6FCE49" w14:textId="77777777" w:rsidR="0041668B" w:rsidRDefault="0041668B" w:rsidP="0041668B">
      <w:bookmarkStart w:id="48" w:name="Miljøer"/>
      <w:bookmarkEnd w:id="48"/>
    </w:p>
    <w:p w14:paraId="2549ACCC" w14:textId="77777777" w:rsidR="0041668B" w:rsidRDefault="0041668B" w:rsidP="0041668B"/>
    <w:p w14:paraId="1676E5A1" w14:textId="0AD9CD0B" w:rsidR="0041668B" w:rsidRDefault="00961B75" w:rsidP="0041668B">
      <w:pPr>
        <w:pStyle w:val="Heading1"/>
      </w:pPr>
      <w:bookmarkStart w:id="49" w:name="_Toc430774996"/>
      <w:r>
        <w:lastRenderedPageBreak/>
        <w:t>Whitelists</w:t>
      </w:r>
      <w:bookmarkEnd w:id="49"/>
    </w:p>
    <w:p w14:paraId="64203E5F" w14:textId="4CFDDFA5" w:rsidR="00443AFB" w:rsidRPr="0043150A" w:rsidRDefault="00443AFB" w:rsidP="00443AFB">
      <w:pPr>
        <w:rPr>
          <w:ins w:id="50" w:author="Author"/>
        </w:rPr>
      </w:pPr>
    </w:p>
    <w:p w14:paraId="4405AB56" w14:textId="77777777" w:rsidR="00443AFB" w:rsidRDefault="00443AFB" w:rsidP="00443AFB">
      <w:pPr>
        <w:pStyle w:val="Heading2"/>
        <w:rPr>
          <w:ins w:id="51" w:author="Author"/>
        </w:rPr>
      </w:pPr>
      <w:ins w:id="52" w:author="Author">
        <w:r>
          <w:t>FTP</w:t>
        </w:r>
      </w:ins>
    </w:p>
    <w:p w14:paraId="288AE081" w14:textId="77777777" w:rsidR="00443AFB" w:rsidRPr="0043150A" w:rsidRDefault="00443AFB" w:rsidP="00443AFB">
      <w:pPr>
        <w:rPr>
          <w:ins w:id="53" w:author="Author"/>
        </w:rPr>
      </w:pPr>
      <w:ins w:id="54" w:author="Author">
        <w:r>
          <w:t>I nedenstående tabel indberettes alle IP adresser dataleverandøren ønsker at bruge ved anvendelse af datafordelerens FTP site</w:t>
        </w:r>
        <w:r w:rsidRPr="00F65AE2">
          <w:t>.</w:t>
        </w:r>
      </w:ins>
    </w:p>
    <w:tbl>
      <w:tblPr>
        <w:tblStyle w:val="LightList-Accent3"/>
        <w:tblW w:w="9747" w:type="dxa"/>
        <w:tblLook w:val="04A0" w:firstRow="1" w:lastRow="0" w:firstColumn="1" w:lastColumn="0" w:noHBand="0" w:noVBand="1"/>
      </w:tblPr>
      <w:tblGrid>
        <w:gridCol w:w="2376"/>
        <w:gridCol w:w="7371"/>
      </w:tblGrid>
      <w:tr w:rsidR="00443AFB" w:rsidRPr="000620B7" w14:paraId="40B96BF9" w14:textId="77777777" w:rsidTr="00C7580B">
        <w:trPr>
          <w:cnfStyle w:val="100000000000" w:firstRow="1" w:lastRow="0" w:firstColumn="0" w:lastColumn="0" w:oddVBand="0" w:evenVBand="0" w:oddHBand="0" w:evenHBand="0" w:firstRowFirstColumn="0" w:firstRowLastColumn="0" w:lastRowFirstColumn="0" w:lastRowLastColumn="0"/>
          <w:trHeight w:hRule="exact" w:val="454"/>
          <w:ins w:id="55" w:author="Author"/>
        </w:trPr>
        <w:tc>
          <w:tcPr>
            <w:cnfStyle w:val="001000000000" w:firstRow="0" w:lastRow="0" w:firstColumn="1" w:lastColumn="0" w:oddVBand="0" w:evenVBand="0" w:oddHBand="0" w:evenHBand="0" w:firstRowFirstColumn="0" w:firstRowLastColumn="0" w:lastRowFirstColumn="0" w:lastRowLastColumn="0"/>
            <w:tcW w:w="2376" w:type="dxa"/>
          </w:tcPr>
          <w:p w14:paraId="72D37BAB" w14:textId="77777777" w:rsidR="00443AFB" w:rsidRDefault="00443AFB" w:rsidP="00C7580B">
            <w:pPr>
              <w:rPr>
                <w:ins w:id="56" w:author="Author"/>
                <w:b w:val="0"/>
              </w:rPr>
            </w:pPr>
            <w:ins w:id="57" w:author="Author">
              <w:r>
                <w:rPr>
                  <w:b w:val="0"/>
                </w:rPr>
                <w:t>IP</w:t>
              </w:r>
            </w:ins>
          </w:p>
        </w:tc>
        <w:tc>
          <w:tcPr>
            <w:tcW w:w="7371" w:type="dxa"/>
          </w:tcPr>
          <w:p w14:paraId="363C41EA" w14:textId="77777777" w:rsidR="00443AFB" w:rsidRPr="000620B7" w:rsidRDefault="00443AFB" w:rsidP="00C7580B">
            <w:pPr>
              <w:cnfStyle w:val="100000000000" w:firstRow="1" w:lastRow="0" w:firstColumn="0" w:lastColumn="0" w:oddVBand="0" w:evenVBand="0" w:oddHBand="0" w:evenHBand="0" w:firstRowFirstColumn="0" w:firstRowLastColumn="0" w:lastRowFirstColumn="0" w:lastRowLastColumn="0"/>
              <w:rPr>
                <w:ins w:id="58" w:author="Author"/>
                <w:b w:val="0"/>
              </w:rPr>
            </w:pPr>
            <w:ins w:id="59" w:author="Author">
              <w:r>
                <w:rPr>
                  <w:b w:val="0"/>
                </w:rPr>
                <w:t>Evt. kommentar</w:t>
              </w:r>
            </w:ins>
          </w:p>
        </w:tc>
      </w:tr>
      <w:tr w:rsidR="00443AFB" w14:paraId="64E4DF68" w14:textId="77777777" w:rsidTr="00C7580B">
        <w:trPr>
          <w:cnfStyle w:val="000000100000" w:firstRow="0" w:lastRow="0" w:firstColumn="0" w:lastColumn="0" w:oddVBand="0" w:evenVBand="0" w:oddHBand="1" w:evenHBand="0" w:firstRowFirstColumn="0" w:firstRowLastColumn="0" w:lastRowFirstColumn="0" w:lastRowLastColumn="0"/>
          <w:trHeight w:hRule="exact" w:val="454"/>
          <w:ins w:id="60" w:author="Author"/>
        </w:trPr>
        <w:tc>
          <w:tcPr>
            <w:cnfStyle w:val="001000000000" w:firstRow="0" w:lastRow="0" w:firstColumn="1" w:lastColumn="0" w:oddVBand="0" w:evenVBand="0" w:oddHBand="0" w:evenHBand="0" w:firstRowFirstColumn="0" w:firstRowLastColumn="0" w:lastRowFirstColumn="0" w:lastRowLastColumn="0"/>
            <w:tcW w:w="2376" w:type="dxa"/>
          </w:tcPr>
          <w:p w14:paraId="2470119D" w14:textId="77777777" w:rsidR="00443AFB" w:rsidRPr="00D714EE" w:rsidRDefault="00443AFB" w:rsidP="00C7580B">
            <w:pPr>
              <w:jc w:val="both"/>
              <w:rPr>
                <w:ins w:id="61" w:author="Author"/>
                <w:b w:val="0"/>
              </w:rPr>
            </w:pPr>
            <w:ins w:id="62" w:author="Author">
              <w:r w:rsidRPr="00C7580B">
                <w:rPr>
                  <w:color w:val="0070C0"/>
                </w:rPr>
                <w:t>62.242.39.251</w:t>
              </w:r>
            </w:ins>
          </w:p>
        </w:tc>
        <w:tc>
          <w:tcPr>
            <w:tcW w:w="7371" w:type="dxa"/>
          </w:tcPr>
          <w:p w14:paraId="7A608BEC" w14:textId="77777777" w:rsidR="00443AFB" w:rsidRPr="00110ED7" w:rsidRDefault="00443AFB" w:rsidP="00C7580B">
            <w:pPr>
              <w:jc w:val="both"/>
              <w:cnfStyle w:val="000000100000" w:firstRow="0" w:lastRow="0" w:firstColumn="0" w:lastColumn="0" w:oddVBand="0" w:evenVBand="0" w:oddHBand="1" w:evenHBand="0" w:firstRowFirstColumn="0" w:firstRowLastColumn="0" w:lastRowFirstColumn="0" w:lastRowLastColumn="0"/>
              <w:rPr>
                <w:ins w:id="63" w:author="Author"/>
                <w:sz w:val="16"/>
              </w:rPr>
            </w:pPr>
            <w:ins w:id="64" w:author="Author">
              <w:r w:rsidRPr="00C7580B">
                <w:rPr>
                  <w:color w:val="0070C0"/>
                </w:rPr>
                <w:t>Netcompany i København, Aalborg og Århus - Trådet netværk</w:t>
              </w:r>
            </w:ins>
          </w:p>
        </w:tc>
      </w:tr>
      <w:tr w:rsidR="00443AFB" w14:paraId="61E762FA" w14:textId="77777777" w:rsidTr="00C7580B">
        <w:trPr>
          <w:trHeight w:hRule="exact" w:val="454"/>
          <w:ins w:id="65" w:author="Author"/>
        </w:trPr>
        <w:tc>
          <w:tcPr>
            <w:cnfStyle w:val="001000000000" w:firstRow="0" w:lastRow="0" w:firstColumn="1" w:lastColumn="0" w:oddVBand="0" w:evenVBand="0" w:oddHBand="0" w:evenHBand="0" w:firstRowFirstColumn="0" w:firstRowLastColumn="0" w:lastRowFirstColumn="0" w:lastRowLastColumn="0"/>
            <w:tcW w:w="2376" w:type="dxa"/>
          </w:tcPr>
          <w:p w14:paraId="3B5B9098" w14:textId="77777777" w:rsidR="00443AFB" w:rsidRPr="00D714EE" w:rsidRDefault="00443AFB" w:rsidP="00C7580B">
            <w:pPr>
              <w:jc w:val="both"/>
              <w:rPr>
                <w:ins w:id="66" w:author="Author"/>
                <w:b w:val="0"/>
              </w:rPr>
            </w:pPr>
            <w:ins w:id="67" w:author="Author">
              <w:r w:rsidRPr="00696A8A">
                <w:rPr>
                  <w:color w:val="0070C0"/>
                </w:rPr>
                <w:t>5.44.143.19</w:t>
              </w:r>
            </w:ins>
          </w:p>
        </w:tc>
        <w:tc>
          <w:tcPr>
            <w:tcW w:w="7371" w:type="dxa"/>
          </w:tcPr>
          <w:p w14:paraId="42C6DBB4" w14:textId="77777777" w:rsidR="00443AFB" w:rsidRPr="006E1544" w:rsidRDefault="00443AFB" w:rsidP="00C7580B">
            <w:pPr>
              <w:jc w:val="both"/>
              <w:cnfStyle w:val="000000000000" w:firstRow="0" w:lastRow="0" w:firstColumn="0" w:lastColumn="0" w:oddVBand="0" w:evenVBand="0" w:oddHBand="0" w:evenHBand="0" w:firstRowFirstColumn="0" w:firstRowLastColumn="0" w:lastRowFirstColumn="0" w:lastRowLastColumn="0"/>
              <w:rPr>
                <w:ins w:id="68" w:author="Author"/>
                <w:sz w:val="16"/>
              </w:rPr>
            </w:pPr>
            <w:ins w:id="69" w:author="Author">
              <w:r>
                <w:rPr>
                  <w:color w:val="0070C0"/>
                </w:rPr>
                <w:t>NC Hosting proxy</w:t>
              </w:r>
            </w:ins>
          </w:p>
        </w:tc>
      </w:tr>
    </w:tbl>
    <w:p w14:paraId="04CD01D1" w14:textId="77777777" w:rsidR="00443AFB" w:rsidRPr="000D00EA" w:rsidRDefault="00443AFB" w:rsidP="00443AFB">
      <w:pPr>
        <w:rPr>
          <w:ins w:id="70" w:author="Author"/>
        </w:rPr>
      </w:pPr>
    </w:p>
    <w:p w14:paraId="47CB5F1B" w14:textId="77777777" w:rsidR="00443AFB" w:rsidRDefault="00443AFB" w:rsidP="00443AFB">
      <w:pPr>
        <w:pStyle w:val="Heading2"/>
        <w:rPr>
          <w:ins w:id="71" w:author="Author"/>
        </w:rPr>
      </w:pPr>
      <w:ins w:id="72" w:author="Author">
        <w:r>
          <w:t>Administrations portal</w:t>
        </w:r>
      </w:ins>
    </w:p>
    <w:p w14:paraId="600C60C7" w14:textId="77777777" w:rsidR="00443AFB" w:rsidRPr="0043150A" w:rsidRDefault="00443AFB" w:rsidP="00443AFB">
      <w:pPr>
        <w:rPr>
          <w:ins w:id="73" w:author="Author"/>
        </w:rPr>
      </w:pPr>
      <w:ins w:id="74" w:author="Author">
        <w:r>
          <w:t>I nedenstående tabel angives alle IP adresser som dataleverandøren ønsker at bruge ved anvendelsen af administrations portalen.</w:t>
        </w:r>
      </w:ins>
    </w:p>
    <w:tbl>
      <w:tblPr>
        <w:tblStyle w:val="LightList-Accent3"/>
        <w:tblW w:w="0" w:type="auto"/>
        <w:tblLook w:val="04A0" w:firstRow="1" w:lastRow="0" w:firstColumn="1" w:lastColumn="0" w:noHBand="0" w:noVBand="1"/>
      </w:tblPr>
      <w:tblGrid>
        <w:gridCol w:w="2376"/>
        <w:gridCol w:w="7371"/>
      </w:tblGrid>
      <w:tr w:rsidR="00443AFB" w:rsidRPr="000620B7" w14:paraId="16B2118E" w14:textId="77777777" w:rsidTr="00C7580B">
        <w:trPr>
          <w:cnfStyle w:val="100000000000" w:firstRow="1" w:lastRow="0" w:firstColumn="0" w:lastColumn="0" w:oddVBand="0" w:evenVBand="0" w:oddHBand="0" w:evenHBand="0" w:firstRowFirstColumn="0" w:firstRowLastColumn="0" w:lastRowFirstColumn="0" w:lastRowLastColumn="0"/>
          <w:trHeight w:hRule="exact" w:val="454"/>
          <w:ins w:id="75" w:author="Author"/>
        </w:trPr>
        <w:tc>
          <w:tcPr>
            <w:cnfStyle w:val="001000000000" w:firstRow="0" w:lastRow="0" w:firstColumn="1" w:lastColumn="0" w:oddVBand="0" w:evenVBand="0" w:oddHBand="0" w:evenHBand="0" w:firstRowFirstColumn="0" w:firstRowLastColumn="0" w:lastRowFirstColumn="0" w:lastRowLastColumn="0"/>
            <w:tcW w:w="2376" w:type="dxa"/>
          </w:tcPr>
          <w:p w14:paraId="55E9A78E" w14:textId="77777777" w:rsidR="00443AFB" w:rsidRDefault="00443AFB" w:rsidP="00C7580B">
            <w:pPr>
              <w:rPr>
                <w:ins w:id="76" w:author="Author"/>
                <w:b w:val="0"/>
              </w:rPr>
            </w:pPr>
            <w:ins w:id="77" w:author="Author">
              <w:r>
                <w:rPr>
                  <w:b w:val="0"/>
                </w:rPr>
                <w:t>IP</w:t>
              </w:r>
            </w:ins>
          </w:p>
        </w:tc>
        <w:tc>
          <w:tcPr>
            <w:tcW w:w="7371" w:type="dxa"/>
          </w:tcPr>
          <w:p w14:paraId="7FCDD6B0" w14:textId="77777777" w:rsidR="00443AFB" w:rsidRPr="000620B7" w:rsidRDefault="00443AFB" w:rsidP="00C7580B">
            <w:pPr>
              <w:cnfStyle w:val="100000000000" w:firstRow="1" w:lastRow="0" w:firstColumn="0" w:lastColumn="0" w:oddVBand="0" w:evenVBand="0" w:oddHBand="0" w:evenHBand="0" w:firstRowFirstColumn="0" w:firstRowLastColumn="0" w:lastRowFirstColumn="0" w:lastRowLastColumn="0"/>
              <w:rPr>
                <w:ins w:id="78" w:author="Author"/>
                <w:b w:val="0"/>
              </w:rPr>
            </w:pPr>
            <w:ins w:id="79" w:author="Author">
              <w:r>
                <w:rPr>
                  <w:b w:val="0"/>
                </w:rPr>
                <w:t>Evt. kommentar</w:t>
              </w:r>
            </w:ins>
          </w:p>
        </w:tc>
      </w:tr>
      <w:tr w:rsidR="00443AFB" w14:paraId="3B11BA21" w14:textId="77777777" w:rsidTr="00C7580B">
        <w:trPr>
          <w:cnfStyle w:val="000000100000" w:firstRow="0" w:lastRow="0" w:firstColumn="0" w:lastColumn="0" w:oddVBand="0" w:evenVBand="0" w:oddHBand="1" w:evenHBand="0" w:firstRowFirstColumn="0" w:firstRowLastColumn="0" w:lastRowFirstColumn="0" w:lastRowLastColumn="0"/>
          <w:trHeight w:hRule="exact" w:val="454"/>
          <w:ins w:id="80" w:author="Author"/>
        </w:trPr>
        <w:tc>
          <w:tcPr>
            <w:cnfStyle w:val="001000000000" w:firstRow="0" w:lastRow="0" w:firstColumn="1" w:lastColumn="0" w:oddVBand="0" w:evenVBand="0" w:oddHBand="0" w:evenHBand="0" w:firstRowFirstColumn="0" w:firstRowLastColumn="0" w:lastRowFirstColumn="0" w:lastRowLastColumn="0"/>
            <w:tcW w:w="2376" w:type="dxa"/>
          </w:tcPr>
          <w:p w14:paraId="4858328D" w14:textId="77777777" w:rsidR="00443AFB" w:rsidRPr="00C7580B" w:rsidRDefault="00443AFB" w:rsidP="00C7580B">
            <w:pPr>
              <w:jc w:val="both"/>
              <w:rPr>
                <w:ins w:id="81" w:author="Author"/>
                <w:color w:val="0070C0"/>
              </w:rPr>
            </w:pPr>
            <w:ins w:id="82" w:author="Author">
              <w:r w:rsidRPr="00C7580B">
                <w:rPr>
                  <w:color w:val="0070C0"/>
                </w:rPr>
                <w:t>152.115.58.226</w:t>
              </w:r>
            </w:ins>
          </w:p>
        </w:tc>
        <w:tc>
          <w:tcPr>
            <w:tcW w:w="7371" w:type="dxa"/>
          </w:tcPr>
          <w:p w14:paraId="7A982D60"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83" w:author="Author"/>
                <w:color w:val="0070C0"/>
                <w:sz w:val="16"/>
              </w:rPr>
            </w:pPr>
            <w:ins w:id="84" w:author="Author">
              <w:r w:rsidRPr="00C7580B">
                <w:rPr>
                  <w:color w:val="0070C0"/>
                </w:rPr>
                <w:t>KOMBIT (Kigkurren)</w:t>
              </w:r>
            </w:ins>
          </w:p>
        </w:tc>
      </w:tr>
      <w:tr w:rsidR="00443AFB" w14:paraId="6577CC9C" w14:textId="77777777" w:rsidTr="00C7580B">
        <w:trPr>
          <w:trHeight w:hRule="exact" w:val="454"/>
          <w:ins w:id="85" w:author="Author"/>
        </w:trPr>
        <w:tc>
          <w:tcPr>
            <w:cnfStyle w:val="001000000000" w:firstRow="0" w:lastRow="0" w:firstColumn="1" w:lastColumn="0" w:oddVBand="0" w:evenVBand="0" w:oddHBand="0" w:evenHBand="0" w:firstRowFirstColumn="0" w:firstRowLastColumn="0" w:lastRowFirstColumn="0" w:lastRowLastColumn="0"/>
            <w:tcW w:w="2376" w:type="dxa"/>
          </w:tcPr>
          <w:p w14:paraId="321E6060" w14:textId="77777777" w:rsidR="00443AFB" w:rsidRPr="00C7580B" w:rsidRDefault="00443AFB" w:rsidP="00C7580B">
            <w:pPr>
              <w:jc w:val="both"/>
              <w:rPr>
                <w:ins w:id="86" w:author="Author"/>
                <w:b w:val="0"/>
                <w:color w:val="0070C0"/>
              </w:rPr>
            </w:pPr>
            <w:ins w:id="87" w:author="Author">
              <w:r w:rsidRPr="00C7580B">
                <w:rPr>
                  <w:color w:val="0070C0"/>
                </w:rPr>
                <w:t>62.242.39.224</w:t>
              </w:r>
            </w:ins>
          </w:p>
        </w:tc>
        <w:tc>
          <w:tcPr>
            <w:tcW w:w="7371" w:type="dxa"/>
          </w:tcPr>
          <w:p w14:paraId="52641B4A"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88" w:author="Author"/>
                <w:color w:val="0070C0"/>
                <w:sz w:val="16"/>
              </w:rPr>
            </w:pPr>
            <w:ins w:id="89" w:author="Author">
              <w:r w:rsidRPr="00C7580B">
                <w:rPr>
                  <w:color w:val="0070C0"/>
                </w:rPr>
                <w:t>Netcompany i København, Aalborg og Århus - Trådet netværk</w:t>
              </w:r>
            </w:ins>
          </w:p>
        </w:tc>
      </w:tr>
      <w:tr w:rsidR="00443AFB" w14:paraId="480D6517"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90" w:author="Author"/>
        </w:trPr>
        <w:tc>
          <w:tcPr>
            <w:cnfStyle w:val="001000000000" w:firstRow="0" w:lastRow="0" w:firstColumn="1" w:lastColumn="0" w:oddVBand="0" w:evenVBand="0" w:oddHBand="0" w:evenHBand="0" w:firstRowFirstColumn="0" w:firstRowLastColumn="0" w:lastRowFirstColumn="0" w:lastRowLastColumn="0"/>
            <w:tcW w:w="2376" w:type="dxa"/>
          </w:tcPr>
          <w:p w14:paraId="3FF157A3" w14:textId="77777777" w:rsidR="00443AFB" w:rsidRPr="00C7580B" w:rsidRDefault="00443AFB" w:rsidP="00C7580B">
            <w:pPr>
              <w:jc w:val="both"/>
              <w:rPr>
                <w:ins w:id="91" w:author="Author"/>
                <w:b w:val="0"/>
                <w:color w:val="0070C0"/>
              </w:rPr>
            </w:pPr>
            <w:ins w:id="92" w:author="Author">
              <w:r w:rsidRPr="00C7580B">
                <w:rPr>
                  <w:color w:val="0070C0"/>
                </w:rPr>
                <w:t>62.242.39.225</w:t>
              </w:r>
            </w:ins>
          </w:p>
        </w:tc>
        <w:tc>
          <w:tcPr>
            <w:tcW w:w="7371" w:type="dxa"/>
          </w:tcPr>
          <w:p w14:paraId="28BBCF53"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93" w:author="Author"/>
                <w:color w:val="0070C0"/>
                <w:sz w:val="16"/>
              </w:rPr>
            </w:pPr>
            <w:ins w:id="94" w:author="Author">
              <w:r w:rsidRPr="00C7580B">
                <w:rPr>
                  <w:color w:val="0070C0"/>
                </w:rPr>
                <w:t>Netcompany i København, Aalborg og Århus - Trådet netværk</w:t>
              </w:r>
            </w:ins>
          </w:p>
        </w:tc>
      </w:tr>
      <w:tr w:rsidR="00443AFB" w14:paraId="19592BE2" w14:textId="77777777" w:rsidTr="00C7580B">
        <w:trPr>
          <w:trHeight w:hRule="exact" w:val="412"/>
          <w:ins w:id="95" w:author="Author"/>
        </w:trPr>
        <w:tc>
          <w:tcPr>
            <w:cnfStyle w:val="001000000000" w:firstRow="0" w:lastRow="0" w:firstColumn="1" w:lastColumn="0" w:oddVBand="0" w:evenVBand="0" w:oddHBand="0" w:evenHBand="0" w:firstRowFirstColumn="0" w:firstRowLastColumn="0" w:lastRowFirstColumn="0" w:lastRowLastColumn="0"/>
            <w:tcW w:w="2376" w:type="dxa"/>
          </w:tcPr>
          <w:p w14:paraId="44EBF733" w14:textId="77777777" w:rsidR="00443AFB" w:rsidRPr="00C7580B" w:rsidRDefault="00443AFB" w:rsidP="00C7580B">
            <w:pPr>
              <w:jc w:val="both"/>
              <w:rPr>
                <w:ins w:id="96" w:author="Author"/>
                <w:b w:val="0"/>
                <w:color w:val="0070C0"/>
              </w:rPr>
            </w:pPr>
            <w:ins w:id="97" w:author="Author">
              <w:r w:rsidRPr="00C7580B">
                <w:rPr>
                  <w:color w:val="0070C0"/>
                </w:rPr>
                <w:t>62.242.39.226</w:t>
              </w:r>
            </w:ins>
          </w:p>
        </w:tc>
        <w:tc>
          <w:tcPr>
            <w:tcW w:w="7371" w:type="dxa"/>
          </w:tcPr>
          <w:p w14:paraId="2B77432F"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98" w:author="Author"/>
                <w:color w:val="0070C0"/>
                <w:sz w:val="16"/>
              </w:rPr>
            </w:pPr>
            <w:ins w:id="99" w:author="Author">
              <w:r w:rsidRPr="00C7580B">
                <w:rPr>
                  <w:color w:val="0070C0"/>
                </w:rPr>
                <w:t>Netcompany i København, Aalborg og Århus - Trådet netværk</w:t>
              </w:r>
            </w:ins>
          </w:p>
        </w:tc>
      </w:tr>
      <w:tr w:rsidR="00443AFB" w14:paraId="23CD2BC8"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00" w:author="Author"/>
        </w:trPr>
        <w:tc>
          <w:tcPr>
            <w:cnfStyle w:val="001000000000" w:firstRow="0" w:lastRow="0" w:firstColumn="1" w:lastColumn="0" w:oddVBand="0" w:evenVBand="0" w:oddHBand="0" w:evenHBand="0" w:firstRowFirstColumn="0" w:firstRowLastColumn="0" w:lastRowFirstColumn="0" w:lastRowLastColumn="0"/>
            <w:tcW w:w="2376" w:type="dxa"/>
          </w:tcPr>
          <w:p w14:paraId="0CF52D5C" w14:textId="77777777" w:rsidR="00443AFB" w:rsidRPr="00C7580B" w:rsidRDefault="00443AFB" w:rsidP="00C7580B">
            <w:pPr>
              <w:jc w:val="both"/>
              <w:rPr>
                <w:ins w:id="101" w:author="Author"/>
                <w:b w:val="0"/>
                <w:color w:val="0070C0"/>
              </w:rPr>
            </w:pPr>
            <w:ins w:id="102" w:author="Author">
              <w:r w:rsidRPr="00C7580B">
                <w:rPr>
                  <w:color w:val="0070C0"/>
                </w:rPr>
                <w:t>62.242.39.227</w:t>
              </w:r>
            </w:ins>
          </w:p>
        </w:tc>
        <w:tc>
          <w:tcPr>
            <w:tcW w:w="7371" w:type="dxa"/>
          </w:tcPr>
          <w:p w14:paraId="34D9D500"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03" w:author="Author"/>
                <w:color w:val="0070C0"/>
                <w:sz w:val="16"/>
              </w:rPr>
            </w:pPr>
            <w:ins w:id="104" w:author="Author">
              <w:r w:rsidRPr="00C7580B">
                <w:rPr>
                  <w:color w:val="0070C0"/>
                </w:rPr>
                <w:t>Netcompany i København, Aalborg og Århus - Trådet netværk</w:t>
              </w:r>
            </w:ins>
          </w:p>
        </w:tc>
      </w:tr>
      <w:tr w:rsidR="00443AFB" w14:paraId="5B71610B" w14:textId="77777777" w:rsidTr="00C7580B">
        <w:trPr>
          <w:trHeight w:hRule="exact" w:val="412"/>
          <w:ins w:id="105" w:author="Author"/>
        </w:trPr>
        <w:tc>
          <w:tcPr>
            <w:cnfStyle w:val="001000000000" w:firstRow="0" w:lastRow="0" w:firstColumn="1" w:lastColumn="0" w:oddVBand="0" w:evenVBand="0" w:oddHBand="0" w:evenHBand="0" w:firstRowFirstColumn="0" w:firstRowLastColumn="0" w:lastRowFirstColumn="0" w:lastRowLastColumn="0"/>
            <w:tcW w:w="2376" w:type="dxa"/>
          </w:tcPr>
          <w:p w14:paraId="111555C6" w14:textId="77777777" w:rsidR="00443AFB" w:rsidRPr="00C7580B" w:rsidRDefault="00443AFB" w:rsidP="00C7580B">
            <w:pPr>
              <w:jc w:val="both"/>
              <w:rPr>
                <w:ins w:id="106" w:author="Author"/>
                <w:b w:val="0"/>
                <w:color w:val="0070C0"/>
              </w:rPr>
            </w:pPr>
            <w:ins w:id="107" w:author="Author">
              <w:r w:rsidRPr="00C7580B">
                <w:rPr>
                  <w:color w:val="0070C0"/>
                </w:rPr>
                <w:t>62.242.39.228</w:t>
              </w:r>
            </w:ins>
          </w:p>
        </w:tc>
        <w:tc>
          <w:tcPr>
            <w:tcW w:w="7371" w:type="dxa"/>
          </w:tcPr>
          <w:p w14:paraId="7A8856A8"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08" w:author="Author"/>
                <w:color w:val="0070C0"/>
                <w:sz w:val="16"/>
              </w:rPr>
            </w:pPr>
            <w:ins w:id="109" w:author="Author">
              <w:r w:rsidRPr="00C7580B">
                <w:rPr>
                  <w:color w:val="0070C0"/>
                </w:rPr>
                <w:t>Netcompany i København, Aalborg og Århus - Trådet netværk</w:t>
              </w:r>
            </w:ins>
          </w:p>
        </w:tc>
      </w:tr>
      <w:tr w:rsidR="00443AFB" w14:paraId="1B5B0217"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10" w:author="Author"/>
        </w:trPr>
        <w:tc>
          <w:tcPr>
            <w:cnfStyle w:val="001000000000" w:firstRow="0" w:lastRow="0" w:firstColumn="1" w:lastColumn="0" w:oddVBand="0" w:evenVBand="0" w:oddHBand="0" w:evenHBand="0" w:firstRowFirstColumn="0" w:firstRowLastColumn="0" w:lastRowFirstColumn="0" w:lastRowLastColumn="0"/>
            <w:tcW w:w="2376" w:type="dxa"/>
          </w:tcPr>
          <w:p w14:paraId="27A4C022" w14:textId="77777777" w:rsidR="00443AFB" w:rsidRPr="00C7580B" w:rsidRDefault="00443AFB" w:rsidP="00C7580B">
            <w:pPr>
              <w:jc w:val="both"/>
              <w:rPr>
                <w:ins w:id="111" w:author="Author"/>
                <w:b w:val="0"/>
                <w:color w:val="0070C0"/>
              </w:rPr>
            </w:pPr>
            <w:ins w:id="112" w:author="Author">
              <w:r w:rsidRPr="00C7580B">
                <w:rPr>
                  <w:color w:val="0070C0"/>
                </w:rPr>
                <w:t>62.242.39.229</w:t>
              </w:r>
            </w:ins>
          </w:p>
        </w:tc>
        <w:tc>
          <w:tcPr>
            <w:tcW w:w="7371" w:type="dxa"/>
          </w:tcPr>
          <w:p w14:paraId="766BA9B8"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13" w:author="Author"/>
                <w:color w:val="0070C0"/>
                <w:sz w:val="16"/>
              </w:rPr>
            </w:pPr>
            <w:ins w:id="114" w:author="Author">
              <w:r w:rsidRPr="00C7580B">
                <w:rPr>
                  <w:color w:val="0070C0"/>
                </w:rPr>
                <w:t>Netcompany i København, Aalborg og Århus - Trådet netværk</w:t>
              </w:r>
            </w:ins>
          </w:p>
        </w:tc>
      </w:tr>
      <w:tr w:rsidR="00443AFB" w14:paraId="1AD9D8E6" w14:textId="77777777" w:rsidTr="00C7580B">
        <w:trPr>
          <w:trHeight w:hRule="exact" w:val="412"/>
          <w:ins w:id="115" w:author="Author"/>
        </w:trPr>
        <w:tc>
          <w:tcPr>
            <w:cnfStyle w:val="001000000000" w:firstRow="0" w:lastRow="0" w:firstColumn="1" w:lastColumn="0" w:oddVBand="0" w:evenVBand="0" w:oddHBand="0" w:evenHBand="0" w:firstRowFirstColumn="0" w:firstRowLastColumn="0" w:lastRowFirstColumn="0" w:lastRowLastColumn="0"/>
            <w:tcW w:w="2376" w:type="dxa"/>
          </w:tcPr>
          <w:p w14:paraId="0D6BE4C8" w14:textId="77777777" w:rsidR="00443AFB" w:rsidRPr="00C7580B" w:rsidRDefault="00443AFB" w:rsidP="00C7580B">
            <w:pPr>
              <w:jc w:val="both"/>
              <w:rPr>
                <w:ins w:id="116" w:author="Author"/>
                <w:b w:val="0"/>
                <w:color w:val="0070C0"/>
              </w:rPr>
            </w:pPr>
            <w:ins w:id="117" w:author="Author">
              <w:r w:rsidRPr="00C7580B">
                <w:rPr>
                  <w:color w:val="0070C0"/>
                </w:rPr>
                <w:t>62.242.39.230</w:t>
              </w:r>
            </w:ins>
          </w:p>
        </w:tc>
        <w:tc>
          <w:tcPr>
            <w:tcW w:w="7371" w:type="dxa"/>
          </w:tcPr>
          <w:p w14:paraId="7F347783"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18" w:author="Author"/>
                <w:color w:val="0070C0"/>
                <w:sz w:val="16"/>
              </w:rPr>
            </w:pPr>
            <w:ins w:id="119" w:author="Author">
              <w:r w:rsidRPr="00C7580B">
                <w:rPr>
                  <w:color w:val="0070C0"/>
                </w:rPr>
                <w:t>Netcompany i København, Aalborg og Århus - Trådet netværk</w:t>
              </w:r>
            </w:ins>
          </w:p>
        </w:tc>
      </w:tr>
      <w:tr w:rsidR="00443AFB" w14:paraId="530442E9"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20" w:author="Author"/>
        </w:trPr>
        <w:tc>
          <w:tcPr>
            <w:cnfStyle w:val="001000000000" w:firstRow="0" w:lastRow="0" w:firstColumn="1" w:lastColumn="0" w:oddVBand="0" w:evenVBand="0" w:oddHBand="0" w:evenHBand="0" w:firstRowFirstColumn="0" w:firstRowLastColumn="0" w:lastRowFirstColumn="0" w:lastRowLastColumn="0"/>
            <w:tcW w:w="2376" w:type="dxa"/>
          </w:tcPr>
          <w:p w14:paraId="3262B038" w14:textId="77777777" w:rsidR="00443AFB" w:rsidRPr="00C7580B" w:rsidRDefault="00443AFB" w:rsidP="00C7580B">
            <w:pPr>
              <w:jc w:val="both"/>
              <w:rPr>
                <w:ins w:id="121" w:author="Author"/>
                <w:b w:val="0"/>
                <w:color w:val="0070C0"/>
              </w:rPr>
            </w:pPr>
            <w:ins w:id="122" w:author="Author">
              <w:r w:rsidRPr="00C7580B">
                <w:rPr>
                  <w:color w:val="0070C0"/>
                </w:rPr>
                <w:t>62.242.39.231</w:t>
              </w:r>
            </w:ins>
          </w:p>
        </w:tc>
        <w:tc>
          <w:tcPr>
            <w:tcW w:w="7371" w:type="dxa"/>
          </w:tcPr>
          <w:p w14:paraId="0F0F24D2"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23" w:author="Author"/>
                <w:color w:val="0070C0"/>
                <w:sz w:val="16"/>
              </w:rPr>
            </w:pPr>
            <w:ins w:id="124" w:author="Author">
              <w:r w:rsidRPr="00C7580B">
                <w:rPr>
                  <w:color w:val="0070C0"/>
                </w:rPr>
                <w:t>Netcompany i København, Aalborg og Århus - Trådet netværk</w:t>
              </w:r>
            </w:ins>
          </w:p>
        </w:tc>
      </w:tr>
      <w:tr w:rsidR="00443AFB" w14:paraId="1024C2F3" w14:textId="77777777" w:rsidTr="00C7580B">
        <w:trPr>
          <w:trHeight w:hRule="exact" w:val="412"/>
          <w:ins w:id="125" w:author="Author"/>
        </w:trPr>
        <w:tc>
          <w:tcPr>
            <w:cnfStyle w:val="001000000000" w:firstRow="0" w:lastRow="0" w:firstColumn="1" w:lastColumn="0" w:oddVBand="0" w:evenVBand="0" w:oddHBand="0" w:evenHBand="0" w:firstRowFirstColumn="0" w:firstRowLastColumn="0" w:lastRowFirstColumn="0" w:lastRowLastColumn="0"/>
            <w:tcW w:w="2376" w:type="dxa"/>
          </w:tcPr>
          <w:p w14:paraId="6587CE71" w14:textId="77777777" w:rsidR="00443AFB" w:rsidRPr="00C7580B" w:rsidRDefault="00443AFB" w:rsidP="00C7580B">
            <w:pPr>
              <w:jc w:val="both"/>
              <w:rPr>
                <w:ins w:id="126" w:author="Author"/>
                <w:b w:val="0"/>
                <w:color w:val="0070C0"/>
              </w:rPr>
            </w:pPr>
            <w:ins w:id="127" w:author="Author">
              <w:r w:rsidRPr="00C7580B">
                <w:rPr>
                  <w:color w:val="0070C0"/>
                </w:rPr>
                <w:t>62.242.39.232</w:t>
              </w:r>
            </w:ins>
          </w:p>
        </w:tc>
        <w:tc>
          <w:tcPr>
            <w:tcW w:w="7371" w:type="dxa"/>
          </w:tcPr>
          <w:p w14:paraId="2607B12D"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28" w:author="Author"/>
                <w:color w:val="0070C0"/>
                <w:sz w:val="16"/>
              </w:rPr>
            </w:pPr>
            <w:ins w:id="129" w:author="Author">
              <w:r w:rsidRPr="00C7580B">
                <w:rPr>
                  <w:color w:val="0070C0"/>
                </w:rPr>
                <w:t>Netcompany i København, Aalborg og Århus - Trådet netværk</w:t>
              </w:r>
            </w:ins>
          </w:p>
        </w:tc>
      </w:tr>
      <w:tr w:rsidR="00443AFB" w14:paraId="3D4808E0"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30" w:author="Author"/>
        </w:trPr>
        <w:tc>
          <w:tcPr>
            <w:cnfStyle w:val="001000000000" w:firstRow="0" w:lastRow="0" w:firstColumn="1" w:lastColumn="0" w:oddVBand="0" w:evenVBand="0" w:oddHBand="0" w:evenHBand="0" w:firstRowFirstColumn="0" w:firstRowLastColumn="0" w:lastRowFirstColumn="0" w:lastRowLastColumn="0"/>
            <w:tcW w:w="2376" w:type="dxa"/>
          </w:tcPr>
          <w:p w14:paraId="6D578F35" w14:textId="77777777" w:rsidR="00443AFB" w:rsidRPr="00C7580B" w:rsidRDefault="00443AFB" w:rsidP="00C7580B">
            <w:pPr>
              <w:jc w:val="both"/>
              <w:rPr>
                <w:ins w:id="131" w:author="Author"/>
                <w:b w:val="0"/>
                <w:color w:val="0070C0"/>
              </w:rPr>
            </w:pPr>
            <w:ins w:id="132" w:author="Author">
              <w:r w:rsidRPr="00C7580B">
                <w:rPr>
                  <w:color w:val="0070C0"/>
                </w:rPr>
                <w:t>62.242.39.233</w:t>
              </w:r>
            </w:ins>
          </w:p>
        </w:tc>
        <w:tc>
          <w:tcPr>
            <w:tcW w:w="7371" w:type="dxa"/>
          </w:tcPr>
          <w:p w14:paraId="531DE787"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33" w:author="Author"/>
                <w:color w:val="0070C0"/>
                <w:sz w:val="16"/>
              </w:rPr>
            </w:pPr>
            <w:ins w:id="134" w:author="Author">
              <w:r w:rsidRPr="00C7580B">
                <w:rPr>
                  <w:color w:val="0070C0"/>
                </w:rPr>
                <w:t>Netcompany i København, Aalborg og Århus - Trådet netværk</w:t>
              </w:r>
            </w:ins>
          </w:p>
        </w:tc>
      </w:tr>
      <w:tr w:rsidR="00443AFB" w14:paraId="53896358" w14:textId="77777777" w:rsidTr="00C7580B">
        <w:trPr>
          <w:trHeight w:hRule="exact" w:val="412"/>
          <w:ins w:id="135" w:author="Author"/>
        </w:trPr>
        <w:tc>
          <w:tcPr>
            <w:cnfStyle w:val="001000000000" w:firstRow="0" w:lastRow="0" w:firstColumn="1" w:lastColumn="0" w:oddVBand="0" w:evenVBand="0" w:oddHBand="0" w:evenHBand="0" w:firstRowFirstColumn="0" w:firstRowLastColumn="0" w:lastRowFirstColumn="0" w:lastRowLastColumn="0"/>
            <w:tcW w:w="2376" w:type="dxa"/>
          </w:tcPr>
          <w:p w14:paraId="0F894342" w14:textId="77777777" w:rsidR="00443AFB" w:rsidRPr="00C7580B" w:rsidRDefault="00443AFB" w:rsidP="00C7580B">
            <w:pPr>
              <w:jc w:val="both"/>
              <w:rPr>
                <w:ins w:id="136" w:author="Author"/>
                <w:b w:val="0"/>
                <w:color w:val="0070C0"/>
              </w:rPr>
            </w:pPr>
            <w:ins w:id="137" w:author="Author">
              <w:r w:rsidRPr="00C7580B">
                <w:rPr>
                  <w:color w:val="0070C0"/>
                </w:rPr>
                <w:t>62.242.39.234</w:t>
              </w:r>
            </w:ins>
          </w:p>
        </w:tc>
        <w:tc>
          <w:tcPr>
            <w:tcW w:w="7371" w:type="dxa"/>
          </w:tcPr>
          <w:p w14:paraId="1FE5F233"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38" w:author="Author"/>
                <w:color w:val="0070C0"/>
                <w:sz w:val="16"/>
              </w:rPr>
            </w:pPr>
            <w:ins w:id="139" w:author="Author">
              <w:r w:rsidRPr="00C7580B">
                <w:rPr>
                  <w:color w:val="0070C0"/>
                </w:rPr>
                <w:t>Netcompany i København, Aalborg og Århus - Trådet netværk</w:t>
              </w:r>
            </w:ins>
          </w:p>
        </w:tc>
      </w:tr>
      <w:tr w:rsidR="00443AFB" w:rsidRPr="006E1544" w14:paraId="61E6B7D9" w14:textId="77777777" w:rsidTr="00C7580B">
        <w:trPr>
          <w:cnfStyle w:val="000000100000" w:firstRow="0" w:lastRow="0" w:firstColumn="0" w:lastColumn="0" w:oddVBand="0" w:evenVBand="0" w:oddHBand="1" w:evenHBand="0" w:firstRowFirstColumn="0" w:firstRowLastColumn="0" w:lastRowFirstColumn="0" w:lastRowLastColumn="0"/>
          <w:trHeight w:hRule="exact" w:val="454"/>
          <w:ins w:id="140" w:author="Author"/>
        </w:trPr>
        <w:tc>
          <w:tcPr>
            <w:cnfStyle w:val="001000000000" w:firstRow="0" w:lastRow="0" w:firstColumn="1" w:lastColumn="0" w:oddVBand="0" w:evenVBand="0" w:oddHBand="0" w:evenHBand="0" w:firstRowFirstColumn="0" w:firstRowLastColumn="0" w:lastRowFirstColumn="0" w:lastRowLastColumn="0"/>
            <w:tcW w:w="2376" w:type="dxa"/>
          </w:tcPr>
          <w:p w14:paraId="58B5187C" w14:textId="77777777" w:rsidR="00443AFB" w:rsidRPr="00C7580B" w:rsidRDefault="00443AFB" w:rsidP="00C7580B">
            <w:pPr>
              <w:jc w:val="both"/>
              <w:rPr>
                <w:ins w:id="141" w:author="Author"/>
                <w:b w:val="0"/>
                <w:color w:val="0070C0"/>
              </w:rPr>
            </w:pPr>
            <w:ins w:id="142" w:author="Author">
              <w:r w:rsidRPr="00C7580B">
                <w:rPr>
                  <w:color w:val="0070C0"/>
                </w:rPr>
                <w:t>62.242.39.235</w:t>
              </w:r>
            </w:ins>
          </w:p>
        </w:tc>
        <w:tc>
          <w:tcPr>
            <w:tcW w:w="7371" w:type="dxa"/>
          </w:tcPr>
          <w:p w14:paraId="36792E01"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43" w:author="Author"/>
                <w:color w:val="0070C0"/>
                <w:sz w:val="16"/>
              </w:rPr>
            </w:pPr>
            <w:ins w:id="144" w:author="Author">
              <w:r w:rsidRPr="00C7580B">
                <w:rPr>
                  <w:color w:val="0070C0"/>
                </w:rPr>
                <w:t>Netcompany i København, Aalborg og Århus - Trådet netværk</w:t>
              </w:r>
            </w:ins>
          </w:p>
        </w:tc>
      </w:tr>
      <w:tr w:rsidR="00443AFB" w:rsidRPr="0067403F" w14:paraId="63724F26" w14:textId="77777777" w:rsidTr="00C7580B">
        <w:trPr>
          <w:trHeight w:hRule="exact" w:val="412"/>
          <w:ins w:id="145" w:author="Author"/>
        </w:trPr>
        <w:tc>
          <w:tcPr>
            <w:cnfStyle w:val="001000000000" w:firstRow="0" w:lastRow="0" w:firstColumn="1" w:lastColumn="0" w:oddVBand="0" w:evenVBand="0" w:oddHBand="0" w:evenHBand="0" w:firstRowFirstColumn="0" w:firstRowLastColumn="0" w:lastRowFirstColumn="0" w:lastRowLastColumn="0"/>
            <w:tcW w:w="2376" w:type="dxa"/>
          </w:tcPr>
          <w:p w14:paraId="6B27F7B7" w14:textId="77777777" w:rsidR="00443AFB" w:rsidRPr="00C7580B" w:rsidRDefault="00443AFB" w:rsidP="00C7580B">
            <w:pPr>
              <w:jc w:val="both"/>
              <w:rPr>
                <w:ins w:id="146" w:author="Author"/>
                <w:b w:val="0"/>
                <w:color w:val="0070C0"/>
              </w:rPr>
            </w:pPr>
            <w:ins w:id="147" w:author="Author">
              <w:r w:rsidRPr="00C7580B">
                <w:rPr>
                  <w:color w:val="0070C0"/>
                </w:rPr>
                <w:t>62.242.39.236</w:t>
              </w:r>
            </w:ins>
          </w:p>
        </w:tc>
        <w:tc>
          <w:tcPr>
            <w:tcW w:w="7371" w:type="dxa"/>
          </w:tcPr>
          <w:p w14:paraId="7757194B"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48" w:author="Author"/>
                <w:color w:val="0070C0"/>
                <w:sz w:val="16"/>
              </w:rPr>
            </w:pPr>
            <w:ins w:id="149" w:author="Author">
              <w:r w:rsidRPr="00C7580B">
                <w:rPr>
                  <w:color w:val="0070C0"/>
                </w:rPr>
                <w:t>Netcompany i København, Aalborg og Århus - Trådet netværk</w:t>
              </w:r>
            </w:ins>
          </w:p>
        </w:tc>
      </w:tr>
      <w:tr w:rsidR="00443AFB" w:rsidRPr="0067403F" w14:paraId="4DC450D1"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50" w:author="Author"/>
        </w:trPr>
        <w:tc>
          <w:tcPr>
            <w:cnfStyle w:val="001000000000" w:firstRow="0" w:lastRow="0" w:firstColumn="1" w:lastColumn="0" w:oddVBand="0" w:evenVBand="0" w:oddHBand="0" w:evenHBand="0" w:firstRowFirstColumn="0" w:firstRowLastColumn="0" w:lastRowFirstColumn="0" w:lastRowLastColumn="0"/>
            <w:tcW w:w="2376" w:type="dxa"/>
          </w:tcPr>
          <w:p w14:paraId="33535D37" w14:textId="77777777" w:rsidR="00443AFB" w:rsidRPr="00C7580B" w:rsidRDefault="00443AFB" w:rsidP="00C7580B">
            <w:pPr>
              <w:jc w:val="both"/>
              <w:rPr>
                <w:ins w:id="151" w:author="Author"/>
                <w:b w:val="0"/>
                <w:color w:val="0070C0"/>
              </w:rPr>
            </w:pPr>
            <w:ins w:id="152" w:author="Author">
              <w:r w:rsidRPr="00C7580B">
                <w:rPr>
                  <w:color w:val="0070C0"/>
                </w:rPr>
                <w:t>62.242.39.237</w:t>
              </w:r>
            </w:ins>
          </w:p>
        </w:tc>
        <w:tc>
          <w:tcPr>
            <w:tcW w:w="7371" w:type="dxa"/>
          </w:tcPr>
          <w:p w14:paraId="202BDCDA"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53" w:author="Author"/>
                <w:color w:val="0070C0"/>
                <w:sz w:val="16"/>
              </w:rPr>
            </w:pPr>
            <w:ins w:id="154" w:author="Author">
              <w:r w:rsidRPr="00C7580B">
                <w:rPr>
                  <w:color w:val="0070C0"/>
                </w:rPr>
                <w:t>Netcompany i København, Aalborg og Århus - Trådet netværk</w:t>
              </w:r>
            </w:ins>
          </w:p>
        </w:tc>
      </w:tr>
      <w:tr w:rsidR="00443AFB" w:rsidRPr="0067403F" w14:paraId="5F8EC1A9" w14:textId="77777777" w:rsidTr="00C7580B">
        <w:trPr>
          <w:trHeight w:hRule="exact" w:val="412"/>
          <w:ins w:id="155" w:author="Author"/>
        </w:trPr>
        <w:tc>
          <w:tcPr>
            <w:cnfStyle w:val="001000000000" w:firstRow="0" w:lastRow="0" w:firstColumn="1" w:lastColumn="0" w:oddVBand="0" w:evenVBand="0" w:oddHBand="0" w:evenHBand="0" w:firstRowFirstColumn="0" w:firstRowLastColumn="0" w:lastRowFirstColumn="0" w:lastRowLastColumn="0"/>
            <w:tcW w:w="2376" w:type="dxa"/>
          </w:tcPr>
          <w:p w14:paraId="7F5D2F8C" w14:textId="77777777" w:rsidR="00443AFB" w:rsidRPr="00C7580B" w:rsidRDefault="00443AFB" w:rsidP="00C7580B">
            <w:pPr>
              <w:jc w:val="both"/>
              <w:rPr>
                <w:ins w:id="156" w:author="Author"/>
                <w:b w:val="0"/>
                <w:color w:val="0070C0"/>
              </w:rPr>
            </w:pPr>
            <w:ins w:id="157" w:author="Author">
              <w:r w:rsidRPr="00C7580B">
                <w:rPr>
                  <w:color w:val="0070C0"/>
                </w:rPr>
                <w:t>62.242.39.238</w:t>
              </w:r>
            </w:ins>
          </w:p>
        </w:tc>
        <w:tc>
          <w:tcPr>
            <w:tcW w:w="7371" w:type="dxa"/>
          </w:tcPr>
          <w:p w14:paraId="34F614F5"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58" w:author="Author"/>
                <w:color w:val="0070C0"/>
                <w:sz w:val="16"/>
              </w:rPr>
            </w:pPr>
            <w:ins w:id="159" w:author="Author">
              <w:r w:rsidRPr="00C7580B">
                <w:rPr>
                  <w:color w:val="0070C0"/>
                </w:rPr>
                <w:t>Netcompany i København, Aalborg og Århus - Trådet netværk</w:t>
              </w:r>
            </w:ins>
          </w:p>
        </w:tc>
      </w:tr>
      <w:tr w:rsidR="00443AFB" w:rsidRPr="0067403F" w14:paraId="0BF7EFEB"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60" w:author="Author"/>
        </w:trPr>
        <w:tc>
          <w:tcPr>
            <w:cnfStyle w:val="001000000000" w:firstRow="0" w:lastRow="0" w:firstColumn="1" w:lastColumn="0" w:oddVBand="0" w:evenVBand="0" w:oddHBand="0" w:evenHBand="0" w:firstRowFirstColumn="0" w:firstRowLastColumn="0" w:lastRowFirstColumn="0" w:lastRowLastColumn="0"/>
            <w:tcW w:w="2376" w:type="dxa"/>
          </w:tcPr>
          <w:p w14:paraId="02A85541" w14:textId="77777777" w:rsidR="00443AFB" w:rsidRPr="00C7580B" w:rsidRDefault="00443AFB" w:rsidP="00C7580B">
            <w:pPr>
              <w:jc w:val="both"/>
              <w:rPr>
                <w:ins w:id="161" w:author="Author"/>
                <w:b w:val="0"/>
                <w:color w:val="0070C0"/>
              </w:rPr>
            </w:pPr>
            <w:ins w:id="162" w:author="Author">
              <w:r w:rsidRPr="00C7580B">
                <w:rPr>
                  <w:color w:val="0070C0"/>
                </w:rPr>
                <w:t>62.242.39.239</w:t>
              </w:r>
            </w:ins>
          </w:p>
        </w:tc>
        <w:tc>
          <w:tcPr>
            <w:tcW w:w="7371" w:type="dxa"/>
          </w:tcPr>
          <w:p w14:paraId="0EDB3E76"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63" w:author="Author"/>
                <w:color w:val="0070C0"/>
                <w:sz w:val="16"/>
              </w:rPr>
            </w:pPr>
            <w:ins w:id="164" w:author="Author">
              <w:r w:rsidRPr="00C7580B">
                <w:rPr>
                  <w:color w:val="0070C0"/>
                </w:rPr>
                <w:t>Netcompany i København, Aalborg og Århus - Trådet netværk</w:t>
              </w:r>
            </w:ins>
          </w:p>
        </w:tc>
      </w:tr>
      <w:tr w:rsidR="00443AFB" w:rsidRPr="0067403F" w14:paraId="6B9E263B" w14:textId="77777777" w:rsidTr="00C7580B">
        <w:trPr>
          <w:trHeight w:hRule="exact" w:val="412"/>
          <w:ins w:id="165" w:author="Author"/>
        </w:trPr>
        <w:tc>
          <w:tcPr>
            <w:cnfStyle w:val="001000000000" w:firstRow="0" w:lastRow="0" w:firstColumn="1" w:lastColumn="0" w:oddVBand="0" w:evenVBand="0" w:oddHBand="0" w:evenHBand="0" w:firstRowFirstColumn="0" w:firstRowLastColumn="0" w:lastRowFirstColumn="0" w:lastRowLastColumn="0"/>
            <w:tcW w:w="2376" w:type="dxa"/>
          </w:tcPr>
          <w:p w14:paraId="41BBB395" w14:textId="77777777" w:rsidR="00443AFB" w:rsidRPr="00C7580B" w:rsidRDefault="00443AFB" w:rsidP="00C7580B">
            <w:pPr>
              <w:jc w:val="both"/>
              <w:rPr>
                <w:ins w:id="166" w:author="Author"/>
                <w:b w:val="0"/>
                <w:color w:val="0070C0"/>
              </w:rPr>
            </w:pPr>
            <w:ins w:id="167" w:author="Author">
              <w:r w:rsidRPr="00C7580B">
                <w:rPr>
                  <w:color w:val="0070C0"/>
                </w:rPr>
                <w:t>62.242.39.240</w:t>
              </w:r>
            </w:ins>
          </w:p>
        </w:tc>
        <w:tc>
          <w:tcPr>
            <w:tcW w:w="7371" w:type="dxa"/>
          </w:tcPr>
          <w:p w14:paraId="58E53138"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68" w:author="Author"/>
                <w:color w:val="0070C0"/>
                <w:sz w:val="16"/>
              </w:rPr>
            </w:pPr>
            <w:ins w:id="169" w:author="Author">
              <w:r w:rsidRPr="00C7580B">
                <w:rPr>
                  <w:color w:val="0070C0"/>
                </w:rPr>
                <w:t>Netcompany i København, Aalborg og Århus - Trådet netværk</w:t>
              </w:r>
            </w:ins>
          </w:p>
        </w:tc>
      </w:tr>
      <w:tr w:rsidR="00443AFB" w:rsidRPr="0067403F" w14:paraId="7B5D2496"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70" w:author="Author"/>
        </w:trPr>
        <w:tc>
          <w:tcPr>
            <w:cnfStyle w:val="001000000000" w:firstRow="0" w:lastRow="0" w:firstColumn="1" w:lastColumn="0" w:oddVBand="0" w:evenVBand="0" w:oddHBand="0" w:evenHBand="0" w:firstRowFirstColumn="0" w:firstRowLastColumn="0" w:lastRowFirstColumn="0" w:lastRowLastColumn="0"/>
            <w:tcW w:w="2376" w:type="dxa"/>
          </w:tcPr>
          <w:p w14:paraId="2D2D8D10" w14:textId="77777777" w:rsidR="00443AFB" w:rsidRPr="00C7580B" w:rsidRDefault="00443AFB" w:rsidP="00C7580B">
            <w:pPr>
              <w:jc w:val="both"/>
              <w:rPr>
                <w:ins w:id="171" w:author="Author"/>
                <w:b w:val="0"/>
                <w:color w:val="0070C0"/>
              </w:rPr>
            </w:pPr>
            <w:ins w:id="172" w:author="Author">
              <w:r w:rsidRPr="00C7580B">
                <w:rPr>
                  <w:color w:val="0070C0"/>
                </w:rPr>
                <w:t>62.242.39.241</w:t>
              </w:r>
            </w:ins>
          </w:p>
        </w:tc>
        <w:tc>
          <w:tcPr>
            <w:tcW w:w="7371" w:type="dxa"/>
          </w:tcPr>
          <w:p w14:paraId="47895A61"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73" w:author="Author"/>
                <w:color w:val="0070C0"/>
                <w:sz w:val="16"/>
              </w:rPr>
            </w:pPr>
            <w:ins w:id="174" w:author="Author">
              <w:r w:rsidRPr="00C7580B">
                <w:rPr>
                  <w:color w:val="0070C0"/>
                </w:rPr>
                <w:t>Netcompany i København, Aalborg og Århus - Trådet netværk</w:t>
              </w:r>
            </w:ins>
          </w:p>
        </w:tc>
      </w:tr>
      <w:tr w:rsidR="00443AFB" w:rsidRPr="0067403F" w14:paraId="71A9FED5" w14:textId="77777777" w:rsidTr="00C7580B">
        <w:trPr>
          <w:trHeight w:hRule="exact" w:val="412"/>
          <w:ins w:id="175" w:author="Author"/>
        </w:trPr>
        <w:tc>
          <w:tcPr>
            <w:cnfStyle w:val="001000000000" w:firstRow="0" w:lastRow="0" w:firstColumn="1" w:lastColumn="0" w:oddVBand="0" w:evenVBand="0" w:oddHBand="0" w:evenHBand="0" w:firstRowFirstColumn="0" w:firstRowLastColumn="0" w:lastRowFirstColumn="0" w:lastRowLastColumn="0"/>
            <w:tcW w:w="2376" w:type="dxa"/>
          </w:tcPr>
          <w:p w14:paraId="3F51772B" w14:textId="77777777" w:rsidR="00443AFB" w:rsidRPr="00C7580B" w:rsidRDefault="00443AFB" w:rsidP="00C7580B">
            <w:pPr>
              <w:jc w:val="both"/>
              <w:rPr>
                <w:ins w:id="176" w:author="Author"/>
                <w:b w:val="0"/>
                <w:color w:val="0070C0"/>
              </w:rPr>
            </w:pPr>
            <w:ins w:id="177" w:author="Author">
              <w:r w:rsidRPr="00C7580B">
                <w:rPr>
                  <w:color w:val="0070C0"/>
                </w:rPr>
                <w:t>62.242.39.242</w:t>
              </w:r>
            </w:ins>
          </w:p>
        </w:tc>
        <w:tc>
          <w:tcPr>
            <w:tcW w:w="7371" w:type="dxa"/>
          </w:tcPr>
          <w:p w14:paraId="33557D05"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78" w:author="Author"/>
                <w:color w:val="0070C0"/>
                <w:sz w:val="16"/>
              </w:rPr>
            </w:pPr>
            <w:ins w:id="179" w:author="Author">
              <w:r w:rsidRPr="00C7580B">
                <w:rPr>
                  <w:color w:val="0070C0"/>
                </w:rPr>
                <w:t>Netcompany i København, Aalborg og Århus - Trådet netværk</w:t>
              </w:r>
            </w:ins>
          </w:p>
        </w:tc>
      </w:tr>
      <w:tr w:rsidR="00443AFB" w:rsidRPr="0067403F" w14:paraId="48D96E69"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80" w:author="Author"/>
        </w:trPr>
        <w:tc>
          <w:tcPr>
            <w:cnfStyle w:val="001000000000" w:firstRow="0" w:lastRow="0" w:firstColumn="1" w:lastColumn="0" w:oddVBand="0" w:evenVBand="0" w:oddHBand="0" w:evenHBand="0" w:firstRowFirstColumn="0" w:firstRowLastColumn="0" w:lastRowFirstColumn="0" w:lastRowLastColumn="0"/>
            <w:tcW w:w="2376" w:type="dxa"/>
          </w:tcPr>
          <w:p w14:paraId="21A21F4D" w14:textId="77777777" w:rsidR="00443AFB" w:rsidRPr="00C7580B" w:rsidRDefault="00443AFB" w:rsidP="00C7580B">
            <w:pPr>
              <w:jc w:val="both"/>
              <w:rPr>
                <w:ins w:id="181" w:author="Author"/>
                <w:b w:val="0"/>
                <w:color w:val="0070C0"/>
              </w:rPr>
            </w:pPr>
            <w:ins w:id="182" w:author="Author">
              <w:r w:rsidRPr="00C7580B">
                <w:rPr>
                  <w:color w:val="0070C0"/>
                </w:rPr>
                <w:t>62.242.39.243</w:t>
              </w:r>
            </w:ins>
          </w:p>
        </w:tc>
        <w:tc>
          <w:tcPr>
            <w:tcW w:w="7371" w:type="dxa"/>
          </w:tcPr>
          <w:p w14:paraId="6397926E"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83" w:author="Author"/>
                <w:color w:val="0070C0"/>
                <w:sz w:val="16"/>
              </w:rPr>
            </w:pPr>
            <w:ins w:id="184" w:author="Author">
              <w:r w:rsidRPr="00C7580B">
                <w:rPr>
                  <w:color w:val="0070C0"/>
                </w:rPr>
                <w:t>Netcompany i København, Aalborg og Århus - Trådet netværk</w:t>
              </w:r>
            </w:ins>
          </w:p>
        </w:tc>
      </w:tr>
      <w:tr w:rsidR="00443AFB" w:rsidRPr="0067403F" w14:paraId="2A5C5A25" w14:textId="77777777" w:rsidTr="00C7580B">
        <w:trPr>
          <w:trHeight w:hRule="exact" w:val="412"/>
          <w:ins w:id="185" w:author="Author"/>
        </w:trPr>
        <w:tc>
          <w:tcPr>
            <w:cnfStyle w:val="001000000000" w:firstRow="0" w:lastRow="0" w:firstColumn="1" w:lastColumn="0" w:oddVBand="0" w:evenVBand="0" w:oddHBand="0" w:evenHBand="0" w:firstRowFirstColumn="0" w:firstRowLastColumn="0" w:lastRowFirstColumn="0" w:lastRowLastColumn="0"/>
            <w:tcW w:w="2376" w:type="dxa"/>
          </w:tcPr>
          <w:p w14:paraId="586D93ED" w14:textId="77777777" w:rsidR="00443AFB" w:rsidRPr="00C7580B" w:rsidRDefault="00443AFB" w:rsidP="00C7580B">
            <w:pPr>
              <w:jc w:val="both"/>
              <w:rPr>
                <w:ins w:id="186" w:author="Author"/>
                <w:b w:val="0"/>
                <w:color w:val="0070C0"/>
              </w:rPr>
            </w:pPr>
            <w:ins w:id="187" w:author="Author">
              <w:r w:rsidRPr="00C7580B">
                <w:rPr>
                  <w:color w:val="0070C0"/>
                </w:rPr>
                <w:t>62.242.39.244</w:t>
              </w:r>
            </w:ins>
          </w:p>
        </w:tc>
        <w:tc>
          <w:tcPr>
            <w:tcW w:w="7371" w:type="dxa"/>
          </w:tcPr>
          <w:p w14:paraId="7ED0C682"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88" w:author="Author"/>
                <w:color w:val="0070C0"/>
                <w:sz w:val="16"/>
              </w:rPr>
            </w:pPr>
            <w:ins w:id="189" w:author="Author">
              <w:r w:rsidRPr="00C7580B">
                <w:rPr>
                  <w:color w:val="0070C0"/>
                </w:rPr>
                <w:t>Netcompany i København, Aalborg og Århus - Trådet netværk</w:t>
              </w:r>
            </w:ins>
          </w:p>
        </w:tc>
      </w:tr>
      <w:tr w:rsidR="00443AFB" w:rsidRPr="0067403F" w14:paraId="3779BB47"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190" w:author="Author"/>
        </w:trPr>
        <w:tc>
          <w:tcPr>
            <w:cnfStyle w:val="001000000000" w:firstRow="0" w:lastRow="0" w:firstColumn="1" w:lastColumn="0" w:oddVBand="0" w:evenVBand="0" w:oddHBand="0" w:evenHBand="0" w:firstRowFirstColumn="0" w:firstRowLastColumn="0" w:lastRowFirstColumn="0" w:lastRowLastColumn="0"/>
            <w:tcW w:w="2376" w:type="dxa"/>
          </w:tcPr>
          <w:p w14:paraId="33FB0D17" w14:textId="77777777" w:rsidR="00443AFB" w:rsidRPr="00C7580B" w:rsidRDefault="00443AFB" w:rsidP="00C7580B">
            <w:pPr>
              <w:jc w:val="both"/>
              <w:rPr>
                <w:ins w:id="191" w:author="Author"/>
                <w:b w:val="0"/>
                <w:color w:val="0070C0"/>
              </w:rPr>
            </w:pPr>
            <w:ins w:id="192" w:author="Author">
              <w:r w:rsidRPr="00C7580B">
                <w:rPr>
                  <w:color w:val="0070C0"/>
                </w:rPr>
                <w:t>62.242.39.245</w:t>
              </w:r>
            </w:ins>
          </w:p>
        </w:tc>
        <w:tc>
          <w:tcPr>
            <w:tcW w:w="7371" w:type="dxa"/>
          </w:tcPr>
          <w:p w14:paraId="4132086B"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193" w:author="Author"/>
                <w:color w:val="0070C0"/>
                <w:sz w:val="16"/>
              </w:rPr>
            </w:pPr>
            <w:ins w:id="194" w:author="Author">
              <w:r w:rsidRPr="00C7580B">
                <w:rPr>
                  <w:color w:val="0070C0"/>
                </w:rPr>
                <w:t>Netcompany i København, Aalborg og Århus - Trådet netværk</w:t>
              </w:r>
            </w:ins>
          </w:p>
        </w:tc>
      </w:tr>
      <w:tr w:rsidR="00443AFB" w:rsidRPr="006E1544" w14:paraId="0685D764" w14:textId="77777777" w:rsidTr="00C7580B">
        <w:trPr>
          <w:trHeight w:hRule="exact" w:val="454"/>
          <w:ins w:id="195" w:author="Author"/>
        </w:trPr>
        <w:tc>
          <w:tcPr>
            <w:cnfStyle w:val="001000000000" w:firstRow="0" w:lastRow="0" w:firstColumn="1" w:lastColumn="0" w:oddVBand="0" w:evenVBand="0" w:oddHBand="0" w:evenHBand="0" w:firstRowFirstColumn="0" w:firstRowLastColumn="0" w:lastRowFirstColumn="0" w:lastRowLastColumn="0"/>
            <w:tcW w:w="2376" w:type="dxa"/>
          </w:tcPr>
          <w:p w14:paraId="5412546E" w14:textId="77777777" w:rsidR="00443AFB" w:rsidRPr="00C7580B" w:rsidRDefault="00443AFB" w:rsidP="00C7580B">
            <w:pPr>
              <w:jc w:val="both"/>
              <w:rPr>
                <w:ins w:id="196" w:author="Author"/>
                <w:b w:val="0"/>
                <w:color w:val="0070C0"/>
              </w:rPr>
            </w:pPr>
            <w:ins w:id="197" w:author="Author">
              <w:r w:rsidRPr="00C7580B">
                <w:rPr>
                  <w:color w:val="0070C0"/>
                </w:rPr>
                <w:t>62.242.39.246</w:t>
              </w:r>
            </w:ins>
          </w:p>
        </w:tc>
        <w:tc>
          <w:tcPr>
            <w:tcW w:w="7371" w:type="dxa"/>
          </w:tcPr>
          <w:p w14:paraId="5E3DDE4B"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198" w:author="Author"/>
                <w:color w:val="0070C0"/>
                <w:sz w:val="16"/>
              </w:rPr>
            </w:pPr>
            <w:ins w:id="199" w:author="Author">
              <w:r w:rsidRPr="00C7580B">
                <w:rPr>
                  <w:color w:val="0070C0"/>
                </w:rPr>
                <w:t>Netcompany i København, Aalborg og Århus - Trådet netværk</w:t>
              </w:r>
            </w:ins>
          </w:p>
        </w:tc>
      </w:tr>
      <w:tr w:rsidR="00443AFB" w:rsidRPr="0067403F" w14:paraId="59471433"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00" w:author="Author"/>
        </w:trPr>
        <w:tc>
          <w:tcPr>
            <w:cnfStyle w:val="001000000000" w:firstRow="0" w:lastRow="0" w:firstColumn="1" w:lastColumn="0" w:oddVBand="0" w:evenVBand="0" w:oddHBand="0" w:evenHBand="0" w:firstRowFirstColumn="0" w:firstRowLastColumn="0" w:lastRowFirstColumn="0" w:lastRowLastColumn="0"/>
            <w:tcW w:w="2376" w:type="dxa"/>
          </w:tcPr>
          <w:p w14:paraId="57A4B945" w14:textId="77777777" w:rsidR="00443AFB" w:rsidRPr="00C7580B" w:rsidRDefault="00443AFB" w:rsidP="00C7580B">
            <w:pPr>
              <w:jc w:val="both"/>
              <w:rPr>
                <w:ins w:id="201" w:author="Author"/>
                <w:b w:val="0"/>
                <w:color w:val="0070C0"/>
              </w:rPr>
            </w:pPr>
            <w:ins w:id="202" w:author="Author">
              <w:r w:rsidRPr="00C7580B">
                <w:rPr>
                  <w:color w:val="0070C0"/>
                </w:rPr>
                <w:t>62.242.39.247</w:t>
              </w:r>
            </w:ins>
          </w:p>
        </w:tc>
        <w:tc>
          <w:tcPr>
            <w:tcW w:w="7371" w:type="dxa"/>
          </w:tcPr>
          <w:p w14:paraId="656470C5"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203" w:author="Author"/>
                <w:color w:val="0070C0"/>
                <w:sz w:val="16"/>
              </w:rPr>
            </w:pPr>
            <w:ins w:id="204" w:author="Author">
              <w:r w:rsidRPr="00C7580B">
                <w:rPr>
                  <w:color w:val="0070C0"/>
                </w:rPr>
                <w:t>Netcompany i København, Aalborg og Århus - Trådet netværk</w:t>
              </w:r>
            </w:ins>
          </w:p>
        </w:tc>
      </w:tr>
      <w:tr w:rsidR="00443AFB" w:rsidRPr="0067403F" w14:paraId="7E65D59B" w14:textId="77777777" w:rsidTr="00C7580B">
        <w:trPr>
          <w:trHeight w:hRule="exact" w:val="412"/>
          <w:ins w:id="205" w:author="Author"/>
        </w:trPr>
        <w:tc>
          <w:tcPr>
            <w:cnfStyle w:val="001000000000" w:firstRow="0" w:lastRow="0" w:firstColumn="1" w:lastColumn="0" w:oddVBand="0" w:evenVBand="0" w:oddHBand="0" w:evenHBand="0" w:firstRowFirstColumn="0" w:firstRowLastColumn="0" w:lastRowFirstColumn="0" w:lastRowLastColumn="0"/>
            <w:tcW w:w="2376" w:type="dxa"/>
          </w:tcPr>
          <w:p w14:paraId="16DED22E" w14:textId="77777777" w:rsidR="00443AFB" w:rsidRPr="00C7580B" w:rsidRDefault="00443AFB" w:rsidP="00C7580B">
            <w:pPr>
              <w:jc w:val="both"/>
              <w:rPr>
                <w:ins w:id="206" w:author="Author"/>
                <w:b w:val="0"/>
                <w:color w:val="0070C0"/>
              </w:rPr>
            </w:pPr>
            <w:ins w:id="207" w:author="Author">
              <w:r w:rsidRPr="00C7580B">
                <w:rPr>
                  <w:color w:val="0070C0"/>
                </w:rPr>
                <w:t>62.242.39.248</w:t>
              </w:r>
            </w:ins>
          </w:p>
        </w:tc>
        <w:tc>
          <w:tcPr>
            <w:tcW w:w="7371" w:type="dxa"/>
          </w:tcPr>
          <w:p w14:paraId="7D31E687"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208" w:author="Author"/>
                <w:color w:val="0070C0"/>
                <w:sz w:val="16"/>
              </w:rPr>
            </w:pPr>
            <w:ins w:id="209" w:author="Author">
              <w:r w:rsidRPr="00C7580B">
                <w:rPr>
                  <w:color w:val="0070C0"/>
                </w:rPr>
                <w:t>Netcompany i København, Aalborg og Århus - Trådet netværk</w:t>
              </w:r>
            </w:ins>
          </w:p>
        </w:tc>
      </w:tr>
      <w:tr w:rsidR="00443AFB" w:rsidRPr="0067403F" w14:paraId="4682F328"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10" w:author="Author"/>
        </w:trPr>
        <w:tc>
          <w:tcPr>
            <w:cnfStyle w:val="001000000000" w:firstRow="0" w:lastRow="0" w:firstColumn="1" w:lastColumn="0" w:oddVBand="0" w:evenVBand="0" w:oddHBand="0" w:evenHBand="0" w:firstRowFirstColumn="0" w:firstRowLastColumn="0" w:lastRowFirstColumn="0" w:lastRowLastColumn="0"/>
            <w:tcW w:w="2376" w:type="dxa"/>
          </w:tcPr>
          <w:p w14:paraId="23C09239" w14:textId="77777777" w:rsidR="00443AFB" w:rsidRPr="00C7580B" w:rsidRDefault="00443AFB" w:rsidP="00C7580B">
            <w:pPr>
              <w:jc w:val="both"/>
              <w:rPr>
                <w:ins w:id="211" w:author="Author"/>
                <w:b w:val="0"/>
                <w:color w:val="0070C0"/>
              </w:rPr>
            </w:pPr>
            <w:ins w:id="212" w:author="Author">
              <w:r w:rsidRPr="00C7580B">
                <w:rPr>
                  <w:color w:val="0070C0"/>
                </w:rPr>
                <w:t>62.242.39.249</w:t>
              </w:r>
            </w:ins>
          </w:p>
        </w:tc>
        <w:tc>
          <w:tcPr>
            <w:tcW w:w="7371" w:type="dxa"/>
          </w:tcPr>
          <w:p w14:paraId="2DB65260"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213" w:author="Author"/>
                <w:color w:val="0070C0"/>
                <w:sz w:val="16"/>
              </w:rPr>
            </w:pPr>
            <w:ins w:id="214" w:author="Author">
              <w:r w:rsidRPr="00C7580B">
                <w:rPr>
                  <w:color w:val="0070C0"/>
                </w:rPr>
                <w:t>Netcompany i København, Aalborg og Århus - Trådet netværk</w:t>
              </w:r>
            </w:ins>
          </w:p>
        </w:tc>
      </w:tr>
      <w:tr w:rsidR="00443AFB" w:rsidRPr="0067403F" w14:paraId="54029040" w14:textId="77777777" w:rsidTr="00C7580B">
        <w:trPr>
          <w:trHeight w:hRule="exact" w:val="412"/>
          <w:ins w:id="215" w:author="Author"/>
        </w:trPr>
        <w:tc>
          <w:tcPr>
            <w:cnfStyle w:val="001000000000" w:firstRow="0" w:lastRow="0" w:firstColumn="1" w:lastColumn="0" w:oddVBand="0" w:evenVBand="0" w:oddHBand="0" w:evenHBand="0" w:firstRowFirstColumn="0" w:firstRowLastColumn="0" w:lastRowFirstColumn="0" w:lastRowLastColumn="0"/>
            <w:tcW w:w="2376" w:type="dxa"/>
          </w:tcPr>
          <w:p w14:paraId="28B72DE8" w14:textId="77777777" w:rsidR="00443AFB" w:rsidRPr="00C7580B" w:rsidRDefault="00443AFB" w:rsidP="00C7580B">
            <w:pPr>
              <w:jc w:val="both"/>
              <w:rPr>
                <w:ins w:id="216" w:author="Author"/>
                <w:b w:val="0"/>
                <w:color w:val="0070C0"/>
              </w:rPr>
            </w:pPr>
            <w:ins w:id="217" w:author="Author">
              <w:r w:rsidRPr="00C7580B">
                <w:rPr>
                  <w:color w:val="0070C0"/>
                </w:rPr>
                <w:t>62.242.39.250</w:t>
              </w:r>
            </w:ins>
          </w:p>
        </w:tc>
        <w:tc>
          <w:tcPr>
            <w:tcW w:w="7371" w:type="dxa"/>
          </w:tcPr>
          <w:p w14:paraId="1668F819"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218" w:author="Author"/>
                <w:color w:val="0070C0"/>
                <w:sz w:val="16"/>
              </w:rPr>
            </w:pPr>
            <w:ins w:id="219" w:author="Author">
              <w:r w:rsidRPr="00C7580B">
                <w:rPr>
                  <w:color w:val="0070C0"/>
                </w:rPr>
                <w:t>Netcompany i København, Aalborg og Århus - Trådet netværk</w:t>
              </w:r>
            </w:ins>
          </w:p>
        </w:tc>
      </w:tr>
      <w:tr w:rsidR="00443AFB" w:rsidRPr="0067403F" w14:paraId="58FE77CE"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20" w:author="Author"/>
        </w:trPr>
        <w:tc>
          <w:tcPr>
            <w:cnfStyle w:val="001000000000" w:firstRow="0" w:lastRow="0" w:firstColumn="1" w:lastColumn="0" w:oddVBand="0" w:evenVBand="0" w:oddHBand="0" w:evenHBand="0" w:firstRowFirstColumn="0" w:firstRowLastColumn="0" w:lastRowFirstColumn="0" w:lastRowLastColumn="0"/>
            <w:tcW w:w="2376" w:type="dxa"/>
          </w:tcPr>
          <w:p w14:paraId="0164D7CC" w14:textId="77777777" w:rsidR="00443AFB" w:rsidRPr="00C7580B" w:rsidRDefault="00443AFB" w:rsidP="00C7580B">
            <w:pPr>
              <w:jc w:val="both"/>
              <w:rPr>
                <w:ins w:id="221" w:author="Author"/>
                <w:b w:val="0"/>
                <w:color w:val="0070C0"/>
              </w:rPr>
            </w:pPr>
            <w:ins w:id="222" w:author="Author">
              <w:r w:rsidRPr="00C7580B">
                <w:rPr>
                  <w:color w:val="0070C0"/>
                </w:rPr>
                <w:t>62.242.39.251</w:t>
              </w:r>
            </w:ins>
          </w:p>
        </w:tc>
        <w:tc>
          <w:tcPr>
            <w:tcW w:w="7371" w:type="dxa"/>
          </w:tcPr>
          <w:p w14:paraId="14B759D8"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223" w:author="Author"/>
                <w:color w:val="0070C0"/>
                <w:sz w:val="16"/>
              </w:rPr>
            </w:pPr>
            <w:ins w:id="224" w:author="Author">
              <w:r w:rsidRPr="00C7580B">
                <w:rPr>
                  <w:color w:val="0070C0"/>
                </w:rPr>
                <w:t>Netcompany i København, Aalborg og Århus - Trådet netværk</w:t>
              </w:r>
            </w:ins>
          </w:p>
        </w:tc>
      </w:tr>
      <w:tr w:rsidR="00443AFB" w:rsidRPr="0067403F" w14:paraId="0A54BA1B" w14:textId="77777777" w:rsidTr="00C7580B">
        <w:trPr>
          <w:trHeight w:hRule="exact" w:val="412"/>
          <w:ins w:id="225" w:author="Author"/>
        </w:trPr>
        <w:tc>
          <w:tcPr>
            <w:cnfStyle w:val="001000000000" w:firstRow="0" w:lastRow="0" w:firstColumn="1" w:lastColumn="0" w:oddVBand="0" w:evenVBand="0" w:oddHBand="0" w:evenHBand="0" w:firstRowFirstColumn="0" w:firstRowLastColumn="0" w:lastRowFirstColumn="0" w:lastRowLastColumn="0"/>
            <w:tcW w:w="2376" w:type="dxa"/>
          </w:tcPr>
          <w:p w14:paraId="3546F1FD" w14:textId="77777777" w:rsidR="00443AFB" w:rsidRPr="00C7580B" w:rsidRDefault="00443AFB" w:rsidP="00C7580B">
            <w:pPr>
              <w:jc w:val="both"/>
              <w:rPr>
                <w:ins w:id="226" w:author="Author"/>
                <w:b w:val="0"/>
                <w:color w:val="0070C0"/>
              </w:rPr>
            </w:pPr>
            <w:ins w:id="227" w:author="Author">
              <w:r w:rsidRPr="00C7580B">
                <w:rPr>
                  <w:color w:val="0070C0"/>
                </w:rPr>
                <w:t>194.182.135.37</w:t>
              </w:r>
            </w:ins>
          </w:p>
        </w:tc>
        <w:tc>
          <w:tcPr>
            <w:tcW w:w="7371" w:type="dxa"/>
          </w:tcPr>
          <w:p w14:paraId="7DBE5877"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228" w:author="Author"/>
                <w:color w:val="0070C0"/>
                <w:sz w:val="16"/>
              </w:rPr>
            </w:pPr>
            <w:ins w:id="229" w:author="Author">
              <w:r w:rsidRPr="00C7580B">
                <w:rPr>
                  <w:color w:val="0070C0"/>
                </w:rPr>
                <w:t>Netcompany i Aalborg - Trådet netværk</w:t>
              </w:r>
            </w:ins>
          </w:p>
        </w:tc>
      </w:tr>
      <w:tr w:rsidR="00443AFB" w:rsidRPr="0067403F" w14:paraId="6C2E8C58"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30" w:author="Author"/>
        </w:trPr>
        <w:tc>
          <w:tcPr>
            <w:cnfStyle w:val="001000000000" w:firstRow="0" w:lastRow="0" w:firstColumn="1" w:lastColumn="0" w:oddVBand="0" w:evenVBand="0" w:oddHBand="0" w:evenHBand="0" w:firstRowFirstColumn="0" w:firstRowLastColumn="0" w:lastRowFirstColumn="0" w:lastRowLastColumn="0"/>
            <w:tcW w:w="2376" w:type="dxa"/>
          </w:tcPr>
          <w:p w14:paraId="6F744E6F" w14:textId="77777777" w:rsidR="00443AFB" w:rsidRPr="00C7580B" w:rsidRDefault="00443AFB" w:rsidP="00C7580B">
            <w:pPr>
              <w:jc w:val="both"/>
              <w:rPr>
                <w:ins w:id="231" w:author="Author"/>
                <w:b w:val="0"/>
                <w:color w:val="0070C0"/>
              </w:rPr>
            </w:pPr>
            <w:ins w:id="232" w:author="Author">
              <w:r w:rsidRPr="00C7580B">
                <w:rPr>
                  <w:color w:val="0070C0"/>
                </w:rPr>
                <w:t>193.89.99.100</w:t>
              </w:r>
            </w:ins>
          </w:p>
        </w:tc>
        <w:tc>
          <w:tcPr>
            <w:tcW w:w="7371" w:type="dxa"/>
          </w:tcPr>
          <w:p w14:paraId="5BF1F41B"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233" w:author="Author"/>
                <w:color w:val="0070C0"/>
                <w:sz w:val="16"/>
              </w:rPr>
            </w:pPr>
            <w:ins w:id="234" w:author="Author">
              <w:r w:rsidRPr="00C7580B">
                <w:rPr>
                  <w:color w:val="0070C0"/>
                </w:rPr>
                <w:t>Netcompany i København - Trådløst netværk</w:t>
              </w:r>
            </w:ins>
          </w:p>
        </w:tc>
      </w:tr>
      <w:tr w:rsidR="00443AFB" w:rsidRPr="0067403F" w14:paraId="0132A2E3" w14:textId="77777777" w:rsidTr="00C7580B">
        <w:trPr>
          <w:trHeight w:hRule="exact" w:val="412"/>
          <w:ins w:id="235" w:author="Author"/>
        </w:trPr>
        <w:tc>
          <w:tcPr>
            <w:cnfStyle w:val="001000000000" w:firstRow="0" w:lastRow="0" w:firstColumn="1" w:lastColumn="0" w:oddVBand="0" w:evenVBand="0" w:oddHBand="0" w:evenHBand="0" w:firstRowFirstColumn="0" w:firstRowLastColumn="0" w:lastRowFirstColumn="0" w:lastRowLastColumn="0"/>
            <w:tcW w:w="2376" w:type="dxa"/>
          </w:tcPr>
          <w:p w14:paraId="50CAF252" w14:textId="77777777" w:rsidR="00443AFB" w:rsidRPr="00C7580B" w:rsidRDefault="00443AFB" w:rsidP="00C7580B">
            <w:pPr>
              <w:jc w:val="both"/>
              <w:rPr>
                <w:ins w:id="236" w:author="Author"/>
                <w:b w:val="0"/>
                <w:color w:val="0070C0"/>
              </w:rPr>
            </w:pPr>
            <w:ins w:id="237" w:author="Author">
              <w:r w:rsidRPr="00C7580B">
                <w:rPr>
                  <w:color w:val="0070C0"/>
                </w:rPr>
                <w:t>62.242.204.114</w:t>
              </w:r>
            </w:ins>
          </w:p>
        </w:tc>
        <w:tc>
          <w:tcPr>
            <w:tcW w:w="7371" w:type="dxa"/>
          </w:tcPr>
          <w:p w14:paraId="14BF126D" w14:textId="77777777" w:rsidR="00443AFB" w:rsidRPr="00C7580B" w:rsidRDefault="00443AFB" w:rsidP="00C7580B">
            <w:pPr>
              <w:jc w:val="both"/>
              <w:cnfStyle w:val="000000000000" w:firstRow="0" w:lastRow="0" w:firstColumn="0" w:lastColumn="0" w:oddVBand="0" w:evenVBand="0" w:oddHBand="0" w:evenHBand="0" w:firstRowFirstColumn="0" w:firstRowLastColumn="0" w:lastRowFirstColumn="0" w:lastRowLastColumn="0"/>
              <w:rPr>
                <w:ins w:id="238" w:author="Author"/>
                <w:color w:val="0070C0"/>
                <w:sz w:val="16"/>
              </w:rPr>
            </w:pPr>
            <w:ins w:id="239" w:author="Author">
              <w:r w:rsidRPr="00C7580B">
                <w:rPr>
                  <w:color w:val="0070C0"/>
                </w:rPr>
                <w:t>Netcompany i Aalborg - Trådløst netværk</w:t>
              </w:r>
            </w:ins>
          </w:p>
        </w:tc>
      </w:tr>
      <w:tr w:rsidR="00443AFB" w:rsidRPr="0067403F" w14:paraId="33A01942"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40" w:author="Author"/>
        </w:trPr>
        <w:tc>
          <w:tcPr>
            <w:cnfStyle w:val="001000000000" w:firstRow="0" w:lastRow="0" w:firstColumn="1" w:lastColumn="0" w:oddVBand="0" w:evenVBand="0" w:oddHBand="0" w:evenHBand="0" w:firstRowFirstColumn="0" w:firstRowLastColumn="0" w:lastRowFirstColumn="0" w:lastRowLastColumn="0"/>
            <w:tcW w:w="2376" w:type="dxa"/>
          </w:tcPr>
          <w:p w14:paraId="0E9F964A" w14:textId="77777777" w:rsidR="00443AFB" w:rsidRPr="00C7580B" w:rsidRDefault="00443AFB" w:rsidP="00C7580B">
            <w:pPr>
              <w:jc w:val="both"/>
              <w:rPr>
                <w:ins w:id="241" w:author="Author"/>
                <w:b w:val="0"/>
                <w:color w:val="0070C0"/>
              </w:rPr>
            </w:pPr>
            <w:ins w:id="242" w:author="Author">
              <w:r w:rsidRPr="00C7580B">
                <w:rPr>
                  <w:color w:val="0070C0"/>
                </w:rPr>
                <w:t>212.98.82.162</w:t>
              </w:r>
            </w:ins>
          </w:p>
        </w:tc>
        <w:tc>
          <w:tcPr>
            <w:tcW w:w="7371" w:type="dxa"/>
          </w:tcPr>
          <w:p w14:paraId="1B5554BA" w14:textId="77777777" w:rsidR="00443AFB" w:rsidRPr="00C7580B" w:rsidRDefault="00443AFB" w:rsidP="00C7580B">
            <w:pPr>
              <w:jc w:val="both"/>
              <w:cnfStyle w:val="000000100000" w:firstRow="0" w:lastRow="0" w:firstColumn="0" w:lastColumn="0" w:oddVBand="0" w:evenVBand="0" w:oddHBand="1" w:evenHBand="0" w:firstRowFirstColumn="0" w:firstRowLastColumn="0" w:lastRowFirstColumn="0" w:lastRowLastColumn="0"/>
              <w:rPr>
                <w:ins w:id="243" w:author="Author"/>
                <w:color w:val="0070C0"/>
                <w:sz w:val="16"/>
              </w:rPr>
            </w:pPr>
            <w:ins w:id="244" w:author="Author">
              <w:r w:rsidRPr="00C7580B">
                <w:rPr>
                  <w:color w:val="0070C0"/>
                </w:rPr>
                <w:t>Netcompany i Århus - Trådløst netværk</w:t>
              </w:r>
            </w:ins>
          </w:p>
        </w:tc>
      </w:tr>
    </w:tbl>
    <w:p w14:paraId="1FF5C538" w14:textId="77777777" w:rsidR="00443AFB" w:rsidRPr="000D00EA" w:rsidRDefault="00443AFB" w:rsidP="00443AFB">
      <w:pPr>
        <w:rPr>
          <w:ins w:id="245" w:author="Author"/>
        </w:rPr>
      </w:pPr>
    </w:p>
    <w:p w14:paraId="329BB512" w14:textId="77777777" w:rsidR="00443AFB" w:rsidRDefault="00443AFB" w:rsidP="00443AFB">
      <w:pPr>
        <w:pStyle w:val="Heading2"/>
        <w:rPr>
          <w:ins w:id="246" w:author="Author"/>
        </w:rPr>
      </w:pPr>
      <w:ins w:id="247" w:author="Author">
        <w:r>
          <w:t>Tjenester</w:t>
        </w:r>
      </w:ins>
    </w:p>
    <w:p w14:paraId="1A7E4CD2" w14:textId="77777777" w:rsidR="00443AFB" w:rsidRPr="0043150A" w:rsidRDefault="00443AFB" w:rsidP="00443AFB">
      <w:pPr>
        <w:rPr>
          <w:ins w:id="248" w:author="Author"/>
        </w:rPr>
      </w:pPr>
      <w:ins w:id="249" w:author="Author">
        <w:r>
          <w:t>I nedenstående tabel angives alle IP adresser som dataleverandøren ønsker at bruge ved anvendelsen af de tjenester som datafordeleren udstiller specifikt til dataleverandører.</w:t>
        </w:r>
      </w:ins>
    </w:p>
    <w:tbl>
      <w:tblPr>
        <w:tblStyle w:val="LightList-Accent3"/>
        <w:tblW w:w="0" w:type="auto"/>
        <w:tblLook w:val="04A0" w:firstRow="1" w:lastRow="0" w:firstColumn="1" w:lastColumn="0" w:noHBand="0" w:noVBand="1"/>
      </w:tblPr>
      <w:tblGrid>
        <w:gridCol w:w="2376"/>
        <w:gridCol w:w="7371"/>
      </w:tblGrid>
      <w:tr w:rsidR="00443AFB" w:rsidRPr="000620B7" w14:paraId="014F2D04" w14:textId="77777777" w:rsidTr="00C7580B">
        <w:trPr>
          <w:cnfStyle w:val="100000000000" w:firstRow="1" w:lastRow="0" w:firstColumn="0" w:lastColumn="0" w:oddVBand="0" w:evenVBand="0" w:oddHBand="0" w:evenHBand="0" w:firstRowFirstColumn="0" w:firstRowLastColumn="0" w:lastRowFirstColumn="0" w:lastRowLastColumn="0"/>
          <w:trHeight w:hRule="exact" w:val="454"/>
          <w:ins w:id="250" w:author="Author"/>
        </w:trPr>
        <w:tc>
          <w:tcPr>
            <w:cnfStyle w:val="001000000000" w:firstRow="0" w:lastRow="0" w:firstColumn="1" w:lastColumn="0" w:oddVBand="0" w:evenVBand="0" w:oddHBand="0" w:evenHBand="0" w:firstRowFirstColumn="0" w:firstRowLastColumn="0" w:lastRowFirstColumn="0" w:lastRowLastColumn="0"/>
            <w:tcW w:w="2376" w:type="dxa"/>
          </w:tcPr>
          <w:p w14:paraId="7A55C4E0" w14:textId="77777777" w:rsidR="00443AFB" w:rsidRDefault="00443AFB" w:rsidP="00C7580B">
            <w:pPr>
              <w:rPr>
                <w:ins w:id="251" w:author="Author"/>
                <w:b w:val="0"/>
              </w:rPr>
            </w:pPr>
            <w:ins w:id="252" w:author="Author">
              <w:r>
                <w:rPr>
                  <w:b w:val="0"/>
                </w:rPr>
                <w:t>IP</w:t>
              </w:r>
            </w:ins>
          </w:p>
        </w:tc>
        <w:tc>
          <w:tcPr>
            <w:tcW w:w="7371" w:type="dxa"/>
          </w:tcPr>
          <w:p w14:paraId="476ED0DB" w14:textId="77777777" w:rsidR="00443AFB" w:rsidRPr="000620B7" w:rsidRDefault="00443AFB" w:rsidP="00C7580B">
            <w:pPr>
              <w:cnfStyle w:val="100000000000" w:firstRow="1" w:lastRow="0" w:firstColumn="0" w:lastColumn="0" w:oddVBand="0" w:evenVBand="0" w:oddHBand="0" w:evenHBand="0" w:firstRowFirstColumn="0" w:firstRowLastColumn="0" w:lastRowFirstColumn="0" w:lastRowLastColumn="0"/>
              <w:rPr>
                <w:ins w:id="253" w:author="Author"/>
                <w:b w:val="0"/>
              </w:rPr>
            </w:pPr>
            <w:ins w:id="254" w:author="Author">
              <w:r>
                <w:rPr>
                  <w:b w:val="0"/>
                </w:rPr>
                <w:t>Evt. kommentar</w:t>
              </w:r>
            </w:ins>
          </w:p>
        </w:tc>
      </w:tr>
      <w:tr w:rsidR="00443AFB" w14:paraId="06F6F921" w14:textId="77777777" w:rsidTr="00C7580B">
        <w:trPr>
          <w:cnfStyle w:val="000000100000" w:firstRow="0" w:lastRow="0" w:firstColumn="0" w:lastColumn="0" w:oddVBand="0" w:evenVBand="0" w:oddHBand="1" w:evenHBand="0" w:firstRowFirstColumn="0" w:firstRowLastColumn="0" w:lastRowFirstColumn="0" w:lastRowLastColumn="0"/>
          <w:trHeight w:hRule="exact" w:val="412"/>
          <w:ins w:id="255" w:author="Author"/>
        </w:trPr>
        <w:tc>
          <w:tcPr>
            <w:cnfStyle w:val="001000000000" w:firstRow="0" w:lastRow="0" w:firstColumn="1" w:lastColumn="0" w:oddVBand="0" w:evenVBand="0" w:oddHBand="0" w:evenHBand="0" w:firstRowFirstColumn="0" w:firstRowLastColumn="0" w:lastRowFirstColumn="0" w:lastRowLastColumn="0"/>
            <w:tcW w:w="2376" w:type="dxa"/>
          </w:tcPr>
          <w:p w14:paraId="557EA28E" w14:textId="77777777" w:rsidR="00443AFB" w:rsidRPr="00D714EE" w:rsidRDefault="00443AFB" w:rsidP="00C7580B">
            <w:pPr>
              <w:jc w:val="both"/>
              <w:rPr>
                <w:ins w:id="256" w:author="Author"/>
                <w:b w:val="0"/>
              </w:rPr>
            </w:pPr>
            <w:ins w:id="257" w:author="Author">
              <w:r w:rsidRPr="00C7580B">
                <w:rPr>
                  <w:color w:val="0070C0"/>
                </w:rPr>
                <w:t>62.242.39.251</w:t>
              </w:r>
            </w:ins>
          </w:p>
        </w:tc>
        <w:tc>
          <w:tcPr>
            <w:tcW w:w="7371" w:type="dxa"/>
          </w:tcPr>
          <w:p w14:paraId="762F12F3" w14:textId="77777777" w:rsidR="00443AFB" w:rsidRPr="0067403F" w:rsidRDefault="00443AFB" w:rsidP="00C7580B">
            <w:pPr>
              <w:jc w:val="both"/>
              <w:cnfStyle w:val="000000100000" w:firstRow="0" w:lastRow="0" w:firstColumn="0" w:lastColumn="0" w:oddVBand="0" w:evenVBand="0" w:oddHBand="1" w:evenHBand="0" w:firstRowFirstColumn="0" w:firstRowLastColumn="0" w:lastRowFirstColumn="0" w:lastRowLastColumn="0"/>
              <w:rPr>
                <w:ins w:id="258" w:author="Author"/>
                <w:sz w:val="16"/>
              </w:rPr>
            </w:pPr>
            <w:ins w:id="259" w:author="Author">
              <w:r w:rsidRPr="00C7580B">
                <w:rPr>
                  <w:color w:val="0070C0"/>
                </w:rPr>
                <w:t>Netcompany i København, Aalborg og Århus - Trådet netværk</w:t>
              </w:r>
            </w:ins>
          </w:p>
        </w:tc>
      </w:tr>
      <w:tr w:rsidR="00443AFB" w14:paraId="6822F076" w14:textId="77777777" w:rsidTr="00C7580B">
        <w:trPr>
          <w:trHeight w:hRule="exact" w:val="412"/>
          <w:ins w:id="260" w:author="Author"/>
        </w:trPr>
        <w:tc>
          <w:tcPr>
            <w:cnfStyle w:val="001000000000" w:firstRow="0" w:lastRow="0" w:firstColumn="1" w:lastColumn="0" w:oddVBand="0" w:evenVBand="0" w:oddHBand="0" w:evenHBand="0" w:firstRowFirstColumn="0" w:firstRowLastColumn="0" w:lastRowFirstColumn="0" w:lastRowLastColumn="0"/>
            <w:tcW w:w="2376" w:type="dxa"/>
          </w:tcPr>
          <w:p w14:paraId="4BC01C69" w14:textId="77777777" w:rsidR="00443AFB" w:rsidRPr="00D714EE" w:rsidRDefault="00443AFB" w:rsidP="00C7580B">
            <w:pPr>
              <w:jc w:val="both"/>
              <w:rPr>
                <w:ins w:id="261" w:author="Author"/>
                <w:b w:val="0"/>
              </w:rPr>
            </w:pPr>
            <w:ins w:id="262" w:author="Author">
              <w:r w:rsidRPr="00696A8A">
                <w:rPr>
                  <w:color w:val="0070C0"/>
                </w:rPr>
                <w:t>5.44.143.19</w:t>
              </w:r>
            </w:ins>
          </w:p>
        </w:tc>
        <w:tc>
          <w:tcPr>
            <w:tcW w:w="7371" w:type="dxa"/>
          </w:tcPr>
          <w:p w14:paraId="240ED58B" w14:textId="77777777" w:rsidR="00443AFB" w:rsidRPr="0067403F" w:rsidRDefault="00443AFB" w:rsidP="00C7580B">
            <w:pPr>
              <w:jc w:val="both"/>
              <w:cnfStyle w:val="000000000000" w:firstRow="0" w:lastRow="0" w:firstColumn="0" w:lastColumn="0" w:oddVBand="0" w:evenVBand="0" w:oddHBand="0" w:evenHBand="0" w:firstRowFirstColumn="0" w:firstRowLastColumn="0" w:lastRowFirstColumn="0" w:lastRowLastColumn="0"/>
              <w:rPr>
                <w:ins w:id="263" w:author="Author"/>
                <w:sz w:val="16"/>
              </w:rPr>
            </w:pPr>
            <w:ins w:id="264" w:author="Author">
              <w:r>
                <w:rPr>
                  <w:color w:val="0070C0"/>
                </w:rPr>
                <w:t>NC Hosting proxy</w:t>
              </w:r>
            </w:ins>
          </w:p>
        </w:tc>
      </w:tr>
    </w:tbl>
    <w:p w14:paraId="48BD8B31" w14:textId="15A6EAE1" w:rsidR="00F65AE2" w:rsidRPr="0043150A" w:rsidDel="00443AFB" w:rsidRDefault="00F65AE2" w:rsidP="00443AFB">
      <w:pPr>
        <w:rPr>
          <w:del w:id="265" w:author="Author"/>
        </w:rPr>
        <w:pPrChange w:id="266" w:author="Author">
          <w:pPr/>
        </w:pPrChange>
      </w:pPr>
    </w:p>
    <w:p w14:paraId="5B99721D" w14:textId="33583DFA" w:rsidR="0041668B" w:rsidDel="00443AFB" w:rsidRDefault="00961B75" w:rsidP="00443AFB">
      <w:pPr>
        <w:rPr>
          <w:del w:id="267" w:author="Author"/>
        </w:rPr>
        <w:pPrChange w:id="268" w:author="Author">
          <w:pPr/>
        </w:pPrChange>
      </w:pPr>
      <w:bookmarkStart w:id="269" w:name="_Toc430774997"/>
      <w:del w:id="270" w:author="Author">
        <w:r w:rsidDel="00443AFB">
          <w:delText>FTP</w:delText>
        </w:r>
        <w:bookmarkEnd w:id="269"/>
      </w:del>
    </w:p>
    <w:p w14:paraId="28BBB361" w14:textId="42798DB7" w:rsidR="0041668B" w:rsidRPr="0043150A" w:rsidDel="00443AFB" w:rsidRDefault="0041668B" w:rsidP="00443AFB">
      <w:pPr>
        <w:rPr>
          <w:del w:id="271" w:author="Author"/>
        </w:rPr>
        <w:pPrChange w:id="272" w:author="Author">
          <w:pPr/>
        </w:pPrChange>
      </w:pPr>
      <w:del w:id="273" w:author="Author">
        <w:r w:rsidDel="00443AFB">
          <w:delText xml:space="preserve">I </w:delText>
        </w:r>
        <w:r w:rsidR="00446C2C" w:rsidDel="00443AFB">
          <w:delText>nedenstående tabel indberettes alle IP adresser dataleverandøren ønsker at bruge ved anvendelse af datafordelerens FTP site</w:delText>
        </w:r>
        <w:r w:rsidR="00F65AE2" w:rsidRPr="00F65AE2" w:rsidDel="00443AFB">
          <w:delText>.</w:delText>
        </w:r>
      </w:del>
    </w:p>
    <w:tbl>
      <w:tblPr>
        <w:tblStyle w:val="LightList-Accent3"/>
        <w:tblW w:w="9747" w:type="dxa"/>
        <w:tblLook w:val="04A0" w:firstRow="1" w:lastRow="0" w:firstColumn="1" w:lastColumn="0" w:noHBand="0" w:noVBand="1"/>
      </w:tblPr>
      <w:tblGrid>
        <w:gridCol w:w="2376"/>
        <w:gridCol w:w="7371"/>
      </w:tblGrid>
      <w:tr w:rsidR="00446C2C" w:rsidRPr="000620B7" w:rsidDel="00443AFB" w14:paraId="0C4BDF5C" w14:textId="5E29076C" w:rsidTr="004547D7">
        <w:trPr>
          <w:cnfStyle w:val="100000000000" w:firstRow="1" w:lastRow="0" w:firstColumn="0" w:lastColumn="0" w:oddVBand="0" w:evenVBand="0" w:oddHBand="0" w:evenHBand="0" w:firstRowFirstColumn="0" w:firstRowLastColumn="0" w:lastRowFirstColumn="0" w:lastRowLastColumn="0"/>
          <w:trHeight w:hRule="exact" w:val="454"/>
          <w:del w:id="274" w:author="Author"/>
        </w:trPr>
        <w:tc>
          <w:tcPr>
            <w:cnfStyle w:val="001000000000" w:firstRow="0" w:lastRow="0" w:firstColumn="1" w:lastColumn="0" w:oddVBand="0" w:evenVBand="0" w:oddHBand="0" w:evenHBand="0" w:firstRowFirstColumn="0" w:firstRowLastColumn="0" w:lastRowFirstColumn="0" w:lastRowLastColumn="0"/>
            <w:tcW w:w="2376" w:type="dxa"/>
          </w:tcPr>
          <w:p w14:paraId="43DD58D8" w14:textId="3E41CC7B" w:rsidR="00446C2C" w:rsidDel="00443AFB" w:rsidRDefault="00446C2C" w:rsidP="00443AFB">
            <w:pPr>
              <w:rPr>
                <w:del w:id="275" w:author="Author"/>
                <w:b w:val="0"/>
              </w:rPr>
              <w:pPrChange w:id="276" w:author="Author">
                <w:pPr/>
              </w:pPrChange>
            </w:pPr>
            <w:del w:id="277" w:author="Author">
              <w:r w:rsidDel="00443AFB">
                <w:rPr>
                  <w:b w:val="0"/>
                </w:rPr>
                <w:delText>IP</w:delText>
              </w:r>
            </w:del>
          </w:p>
        </w:tc>
        <w:tc>
          <w:tcPr>
            <w:tcW w:w="7371" w:type="dxa"/>
          </w:tcPr>
          <w:p w14:paraId="1DA630AF" w14:textId="7D4E6F16" w:rsidR="00446C2C" w:rsidRPr="000620B7" w:rsidDel="00443AFB" w:rsidRDefault="00446C2C" w:rsidP="00443AFB">
            <w:pPr>
              <w:cnfStyle w:val="100000000000" w:firstRow="1" w:lastRow="0" w:firstColumn="0" w:lastColumn="0" w:oddVBand="0" w:evenVBand="0" w:oddHBand="0" w:evenHBand="0" w:firstRowFirstColumn="0" w:firstRowLastColumn="0" w:lastRowFirstColumn="0" w:lastRowLastColumn="0"/>
              <w:rPr>
                <w:del w:id="278" w:author="Author"/>
                <w:b w:val="0"/>
              </w:rPr>
              <w:pPrChange w:id="279" w:author="Author">
                <w:pPr>
                  <w:cnfStyle w:val="100000000000" w:firstRow="1" w:lastRow="0" w:firstColumn="0" w:lastColumn="0" w:oddVBand="0" w:evenVBand="0" w:oddHBand="0" w:evenHBand="0" w:firstRowFirstColumn="0" w:firstRowLastColumn="0" w:lastRowFirstColumn="0" w:lastRowLastColumn="0"/>
                </w:pPr>
              </w:pPrChange>
            </w:pPr>
            <w:del w:id="280" w:author="Author">
              <w:r w:rsidDel="00443AFB">
                <w:rPr>
                  <w:b w:val="0"/>
                </w:rPr>
                <w:delText>Evt. kommentar</w:delText>
              </w:r>
            </w:del>
          </w:p>
        </w:tc>
      </w:tr>
      <w:tr w:rsidR="00446C2C" w:rsidDel="00443AFB" w14:paraId="0CC0B0D0" w14:textId="6E7F6CE6" w:rsidTr="004547D7">
        <w:trPr>
          <w:cnfStyle w:val="000000100000" w:firstRow="0" w:lastRow="0" w:firstColumn="0" w:lastColumn="0" w:oddVBand="0" w:evenVBand="0" w:oddHBand="1" w:evenHBand="0" w:firstRowFirstColumn="0" w:firstRowLastColumn="0" w:lastRowFirstColumn="0" w:lastRowLastColumn="0"/>
          <w:trHeight w:hRule="exact" w:val="454"/>
          <w:del w:id="281" w:author="Author"/>
        </w:trPr>
        <w:tc>
          <w:tcPr>
            <w:cnfStyle w:val="001000000000" w:firstRow="0" w:lastRow="0" w:firstColumn="1" w:lastColumn="0" w:oddVBand="0" w:evenVBand="0" w:oddHBand="0" w:evenHBand="0" w:firstRowFirstColumn="0" w:firstRowLastColumn="0" w:lastRowFirstColumn="0" w:lastRowLastColumn="0"/>
            <w:tcW w:w="2376" w:type="dxa"/>
          </w:tcPr>
          <w:p w14:paraId="55C47628" w14:textId="2D7A56E3" w:rsidR="00446C2C" w:rsidRPr="00D714EE" w:rsidDel="00443AFB" w:rsidRDefault="00446C2C" w:rsidP="00443AFB">
            <w:pPr>
              <w:rPr>
                <w:del w:id="282" w:author="Author"/>
                <w:b w:val="0"/>
              </w:rPr>
              <w:pPrChange w:id="283" w:author="Author">
                <w:pPr/>
              </w:pPrChange>
            </w:pPr>
          </w:p>
        </w:tc>
        <w:tc>
          <w:tcPr>
            <w:tcW w:w="7371" w:type="dxa"/>
          </w:tcPr>
          <w:p w14:paraId="6CF5BD09" w14:textId="49641A35" w:rsidR="00446C2C" w:rsidRPr="00110ED7" w:rsidDel="00443AFB" w:rsidRDefault="00446C2C" w:rsidP="00443AFB">
            <w:pPr>
              <w:cnfStyle w:val="000000100000" w:firstRow="0" w:lastRow="0" w:firstColumn="0" w:lastColumn="0" w:oddVBand="0" w:evenVBand="0" w:oddHBand="1" w:evenHBand="0" w:firstRowFirstColumn="0" w:firstRowLastColumn="0" w:lastRowFirstColumn="0" w:lastRowLastColumn="0"/>
              <w:rPr>
                <w:del w:id="284" w:author="Author"/>
                <w:sz w:val="16"/>
              </w:rPr>
              <w:pPrChange w:id="28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3831ACA4" w14:textId="2A1F9B8F" w:rsidTr="004547D7">
        <w:trPr>
          <w:trHeight w:hRule="exact" w:val="454"/>
          <w:del w:id="286" w:author="Author"/>
        </w:trPr>
        <w:tc>
          <w:tcPr>
            <w:cnfStyle w:val="001000000000" w:firstRow="0" w:lastRow="0" w:firstColumn="1" w:lastColumn="0" w:oddVBand="0" w:evenVBand="0" w:oddHBand="0" w:evenHBand="0" w:firstRowFirstColumn="0" w:firstRowLastColumn="0" w:lastRowFirstColumn="0" w:lastRowLastColumn="0"/>
            <w:tcW w:w="2376" w:type="dxa"/>
          </w:tcPr>
          <w:p w14:paraId="574BC55F" w14:textId="73A81FD5" w:rsidR="00446C2C" w:rsidRPr="00D714EE" w:rsidDel="00443AFB" w:rsidRDefault="00446C2C" w:rsidP="00443AFB">
            <w:pPr>
              <w:rPr>
                <w:del w:id="287" w:author="Author"/>
                <w:b w:val="0"/>
              </w:rPr>
              <w:pPrChange w:id="288" w:author="Author">
                <w:pPr/>
              </w:pPrChange>
            </w:pPr>
          </w:p>
        </w:tc>
        <w:tc>
          <w:tcPr>
            <w:tcW w:w="7371" w:type="dxa"/>
          </w:tcPr>
          <w:p w14:paraId="10DFB4FE" w14:textId="13DA278A" w:rsidR="00446C2C" w:rsidRPr="006E1544" w:rsidDel="00443AFB" w:rsidRDefault="00446C2C" w:rsidP="00443AFB">
            <w:pPr>
              <w:cnfStyle w:val="000000000000" w:firstRow="0" w:lastRow="0" w:firstColumn="0" w:lastColumn="0" w:oddVBand="0" w:evenVBand="0" w:oddHBand="0" w:evenHBand="0" w:firstRowFirstColumn="0" w:firstRowLastColumn="0" w:lastRowFirstColumn="0" w:lastRowLastColumn="0"/>
              <w:rPr>
                <w:del w:id="289" w:author="Author"/>
                <w:sz w:val="16"/>
              </w:rPr>
              <w:pPrChange w:id="290" w:author="Author">
                <w:pPr>
                  <w:cnfStyle w:val="000000000000" w:firstRow="0" w:lastRow="0" w:firstColumn="0" w:lastColumn="0" w:oddVBand="0" w:evenVBand="0" w:oddHBand="0" w:evenHBand="0" w:firstRowFirstColumn="0" w:firstRowLastColumn="0" w:lastRowFirstColumn="0" w:lastRowLastColumn="0"/>
                </w:pPr>
              </w:pPrChange>
            </w:pPr>
          </w:p>
        </w:tc>
      </w:tr>
      <w:tr w:rsidR="00446C2C" w:rsidDel="00443AFB" w14:paraId="37726C59" w14:textId="1D91B1BA" w:rsidTr="004547D7">
        <w:trPr>
          <w:cnfStyle w:val="000000100000" w:firstRow="0" w:lastRow="0" w:firstColumn="0" w:lastColumn="0" w:oddVBand="0" w:evenVBand="0" w:oddHBand="1" w:evenHBand="0" w:firstRowFirstColumn="0" w:firstRowLastColumn="0" w:lastRowFirstColumn="0" w:lastRowLastColumn="0"/>
          <w:trHeight w:hRule="exact" w:val="412"/>
          <w:del w:id="291" w:author="Author"/>
        </w:trPr>
        <w:tc>
          <w:tcPr>
            <w:cnfStyle w:val="001000000000" w:firstRow="0" w:lastRow="0" w:firstColumn="1" w:lastColumn="0" w:oddVBand="0" w:evenVBand="0" w:oddHBand="0" w:evenHBand="0" w:firstRowFirstColumn="0" w:firstRowLastColumn="0" w:lastRowFirstColumn="0" w:lastRowLastColumn="0"/>
            <w:tcW w:w="2376" w:type="dxa"/>
          </w:tcPr>
          <w:p w14:paraId="64B8D556" w14:textId="67E8C71C" w:rsidR="00446C2C" w:rsidRPr="00D714EE" w:rsidDel="00443AFB" w:rsidRDefault="00446C2C" w:rsidP="00443AFB">
            <w:pPr>
              <w:rPr>
                <w:del w:id="292" w:author="Author"/>
                <w:b w:val="0"/>
              </w:rPr>
              <w:pPrChange w:id="293" w:author="Author">
                <w:pPr/>
              </w:pPrChange>
            </w:pPr>
          </w:p>
        </w:tc>
        <w:tc>
          <w:tcPr>
            <w:tcW w:w="7371" w:type="dxa"/>
          </w:tcPr>
          <w:p w14:paraId="21DD2234" w14:textId="682B592F" w:rsidR="00446C2C" w:rsidRPr="0067403F" w:rsidDel="00443AFB" w:rsidRDefault="00446C2C" w:rsidP="00443AFB">
            <w:pPr>
              <w:cnfStyle w:val="000000100000" w:firstRow="0" w:lastRow="0" w:firstColumn="0" w:lastColumn="0" w:oddVBand="0" w:evenVBand="0" w:oddHBand="1" w:evenHBand="0" w:firstRowFirstColumn="0" w:firstRowLastColumn="0" w:lastRowFirstColumn="0" w:lastRowLastColumn="0"/>
              <w:rPr>
                <w:del w:id="294" w:author="Author"/>
                <w:sz w:val="16"/>
              </w:rPr>
              <w:pPrChange w:id="29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713A50DD" w14:textId="16871498" w:rsidTr="004547D7">
        <w:trPr>
          <w:trHeight w:hRule="exact" w:val="412"/>
          <w:del w:id="296" w:author="Author"/>
        </w:trPr>
        <w:tc>
          <w:tcPr>
            <w:cnfStyle w:val="001000000000" w:firstRow="0" w:lastRow="0" w:firstColumn="1" w:lastColumn="0" w:oddVBand="0" w:evenVBand="0" w:oddHBand="0" w:evenHBand="0" w:firstRowFirstColumn="0" w:firstRowLastColumn="0" w:lastRowFirstColumn="0" w:lastRowLastColumn="0"/>
            <w:tcW w:w="2376" w:type="dxa"/>
          </w:tcPr>
          <w:p w14:paraId="3BB3752A" w14:textId="3C014B12" w:rsidR="00446C2C" w:rsidRPr="00D714EE" w:rsidDel="00443AFB" w:rsidRDefault="00446C2C" w:rsidP="00443AFB">
            <w:pPr>
              <w:rPr>
                <w:del w:id="297" w:author="Author"/>
                <w:b w:val="0"/>
              </w:rPr>
              <w:pPrChange w:id="298" w:author="Author">
                <w:pPr/>
              </w:pPrChange>
            </w:pPr>
          </w:p>
        </w:tc>
        <w:tc>
          <w:tcPr>
            <w:tcW w:w="7371" w:type="dxa"/>
          </w:tcPr>
          <w:p w14:paraId="6EA29622" w14:textId="18A9BC05" w:rsidR="00446C2C" w:rsidRPr="0067403F" w:rsidDel="00443AFB" w:rsidRDefault="00446C2C" w:rsidP="00443AFB">
            <w:pPr>
              <w:cnfStyle w:val="000000000000" w:firstRow="0" w:lastRow="0" w:firstColumn="0" w:lastColumn="0" w:oddVBand="0" w:evenVBand="0" w:oddHBand="0" w:evenHBand="0" w:firstRowFirstColumn="0" w:firstRowLastColumn="0" w:lastRowFirstColumn="0" w:lastRowLastColumn="0"/>
              <w:rPr>
                <w:del w:id="299" w:author="Author"/>
                <w:sz w:val="16"/>
              </w:rPr>
              <w:pPrChange w:id="300" w:author="Author">
                <w:pPr>
                  <w:cnfStyle w:val="000000000000" w:firstRow="0" w:lastRow="0" w:firstColumn="0" w:lastColumn="0" w:oddVBand="0" w:evenVBand="0" w:oddHBand="0" w:evenHBand="0" w:firstRowFirstColumn="0" w:firstRowLastColumn="0" w:lastRowFirstColumn="0" w:lastRowLastColumn="0"/>
                </w:pPr>
              </w:pPrChange>
            </w:pPr>
          </w:p>
        </w:tc>
      </w:tr>
      <w:tr w:rsidR="00446C2C" w:rsidDel="00443AFB" w14:paraId="6796413F" w14:textId="1DF7B66F" w:rsidTr="004547D7">
        <w:trPr>
          <w:cnfStyle w:val="000000100000" w:firstRow="0" w:lastRow="0" w:firstColumn="0" w:lastColumn="0" w:oddVBand="0" w:evenVBand="0" w:oddHBand="1" w:evenHBand="0" w:firstRowFirstColumn="0" w:firstRowLastColumn="0" w:lastRowFirstColumn="0" w:lastRowLastColumn="0"/>
          <w:trHeight w:hRule="exact" w:val="412"/>
          <w:del w:id="301" w:author="Author"/>
        </w:trPr>
        <w:tc>
          <w:tcPr>
            <w:cnfStyle w:val="001000000000" w:firstRow="0" w:lastRow="0" w:firstColumn="1" w:lastColumn="0" w:oddVBand="0" w:evenVBand="0" w:oddHBand="0" w:evenHBand="0" w:firstRowFirstColumn="0" w:firstRowLastColumn="0" w:lastRowFirstColumn="0" w:lastRowLastColumn="0"/>
            <w:tcW w:w="2376" w:type="dxa"/>
          </w:tcPr>
          <w:p w14:paraId="653D26D8" w14:textId="46F2E5FC" w:rsidR="00446C2C" w:rsidRPr="00D714EE" w:rsidDel="00443AFB" w:rsidRDefault="00446C2C" w:rsidP="00443AFB">
            <w:pPr>
              <w:rPr>
                <w:del w:id="302" w:author="Author"/>
                <w:b w:val="0"/>
              </w:rPr>
              <w:pPrChange w:id="303" w:author="Author">
                <w:pPr/>
              </w:pPrChange>
            </w:pPr>
          </w:p>
        </w:tc>
        <w:tc>
          <w:tcPr>
            <w:tcW w:w="7371" w:type="dxa"/>
          </w:tcPr>
          <w:p w14:paraId="76081058" w14:textId="6F6DE0AA" w:rsidR="00446C2C" w:rsidRPr="0067403F" w:rsidDel="00443AFB" w:rsidRDefault="00446C2C" w:rsidP="00443AFB">
            <w:pPr>
              <w:cnfStyle w:val="000000100000" w:firstRow="0" w:lastRow="0" w:firstColumn="0" w:lastColumn="0" w:oddVBand="0" w:evenVBand="0" w:oddHBand="1" w:evenHBand="0" w:firstRowFirstColumn="0" w:firstRowLastColumn="0" w:lastRowFirstColumn="0" w:lastRowLastColumn="0"/>
              <w:rPr>
                <w:del w:id="304" w:author="Author"/>
                <w:sz w:val="16"/>
              </w:rPr>
              <w:pPrChange w:id="30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5FA36AA8" w14:textId="2FB1D1C7" w:rsidTr="004547D7">
        <w:trPr>
          <w:trHeight w:hRule="exact" w:val="412"/>
          <w:del w:id="306" w:author="Author"/>
        </w:trPr>
        <w:tc>
          <w:tcPr>
            <w:cnfStyle w:val="001000000000" w:firstRow="0" w:lastRow="0" w:firstColumn="1" w:lastColumn="0" w:oddVBand="0" w:evenVBand="0" w:oddHBand="0" w:evenHBand="0" w:firstRowFirstColumn="0" w:firstRowLastColumn="0" w:lastRowFirstColumn="0" w:lastRowLastColumn="0"/>
            <w:tcW w:w="2376" w:type="dxa"/>
          </w:tcPr>
          <w:p w14:paraId="0A520E51" w14:textId="1BEF203D" w:rsidR="00446C2C" w:rsidRPr="00D714EE" w:rsidDel="00443AFB" w:rsidRDefault="00446C2C" w:rsidP="00443AFB">
            <w:pPr>
              <w:rPr>
                <w:del w:id="307" w:author="Author"/>
                <w:b w:val="0"/>
              </w:rPr>
              <w:pPrChange w:id="308" w:author="Author">
                <w:pPr/>
              </w:pPrChange>
            </w:pPr>
          </w:p>
        </w:tc>
        <w:tc>
          <w:tcPr>
            <w:tcW w:w="7371" w:type="dxa"/>
          </w:tcPr>
          <w:p w14:paraId="08FBF9A5" w14:textId="3FB47457" w:rsidR="00446C2C" w:rsidRPr="0067403F" w:rsidDel="00443AFB" w:rsidRDefault="00446C2C" w:rsidP="00443AFB">
            <w:pPr>
              <w:cnfStyle w:val="000000000000" w:firstRow="0" w:lastRow="0" w:firstColumn="0" w:lastColumn="0" w:oddVBand="0" w:evenVBand="0" w:oddHBand="0" w:evenHBand="0" w:firstRowFirstColumn="0" w:firstRowLastColumn="0" w:lastRowFirstColumn="0" w:lastRowLastColumn="0"/>
              <w:rPr>
                <w:del w:id="309" w:author="Author"/>
                <w:sz w:val="16"/>
              </w:rPr>
              <w:pPrChange w:id="310" w:author="Author">
                <w:pPr>
                  <w:cnfStyle w:val="000000000000" w:firstRow="0" w:lastRow="0" w:firstColumn="0" w:lastColumn="0" w:oddVBand="0" w:evenVBand="0" w:oddHBand="0" w:evenHBand="0" w:firstRowFirstColumn="0" w:firstRowLastColumn="0" w:lastRowFirstColumn="0" w:lastRowLastColumn="0"/>
                </w:pPr>
              </w:pPrChange>
            </w:pPr>
          </w:p>
        </w:tc>
      </w:tr>
      <w:tr w:rsidR="00446C2C" w:rsidDel="00443AFB" w14:paraId="20B37510" w14:textId="57CF3535" w:rsidTr="004547D7">
        <w:trPr>
          <w:cnfStyle w:val="000000100000" w:firstRow="0" w:lastRow="0" w:firstColumn="0" w:lastColumn="0" w:oddVBand="0" w:evenVBand="0" w:oddHBand="1" w:evenHBand="0" w:firstRowFirstColumn="0" w:firstRowLastColumn="0" w:lastRowFirstColumn="0" w:lastRowLastColumn="0"/>
          <w:trHeight w:hRule="exact" w:val="412"/>
          <w:del w:id="311" w:author="Author"/>
        </w:trPr>
        <w:tc>
          <w:tcPr>
            <w:cnfStyle w:val="001000000000" w:firstRow="0" w:lastRow="0" w:firstColumn="1" w:lastColumn="0" w:oddVBand="0" w:evenVBand="0" w:oddHBand="0" w:evenHBand="0" w:firstRowFirstColumn="0" w:firstRowLastColumn="0" w:lastRowFirstColumn="0" w:lastRowLastColumn="0"/>
            <w:tcW w:w="2376" w:type="dxa"/>
          </w:tcPr>
          <w:p w14:paraId="1B3F9696" w14:textId="2180EB07" w:rsidR="00446C2C" w:rsidRPr="00D714EE" w:rsidDel="00443AFB" w:rsidRDefault="00446C2C" w:rsidP="00443AFB">
            <w:pPr>
              <w:rPr>
                <w:del w:id="312" w:author="Author"/>
                <w:b w:val="0"/>
              </w:rPr>
              <w:pPrChange w:id="313" w:author="Author">
                <w:pPr/>
              </w:pPrChange>
            </w:pPr>
          </w:p>
        </w:tc>
        <w:tc>
          <w:tcPr>
            <w:tcW w:w="7371" w:type="dxa"/>
          </w:tcPr>
          <w:p w14:paraId="7180AD04" w14:textId="69C5205D" w:rsidR="00446C2C" w:rsidRPr="0067403F" w:rsidDel="00443AFB" w:rsidRDefault="00446C2C" w:rsidP="00443AFB">
            <w:pPr>
              <w:cnfStyle w:val="000000100000" w:firstRow="0" w:lastRow="0" w:firstColumn="0" w:lastColumn="0" w:oddVBand="0" w:evenVBand="0" w:oddHBand="1" w:evenHBand="0" w:firstRowFirstColumn="0" w:firstRowLastColumn="0" w:lastRowFirstColumn="0" w:lastRowLastColumn="0"/>
              <w:rPr>
                <w:del w:id="314" w:author="Author"/>
                <w:sz w:val="16"/>
              </w:rPr>
              <w:pPrChange w:id="31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036425D5" w14:textId="378DDFA8" w:rsidTr="004547D7">
        <w:trPr>
          <w:trHeight w:hRule="exact" w:val="412"/>
          <w:del w:id="316" w:author="Author"/>
        </w:trPr>
        <w:tc>
          <w:tcPr>
            <w:cnfStyle w:val="001000000000" w:firstRow="0" w:lastRow="0" w:firstColumn="1" w:lastColumn="0" w:oddVBand="0" w:evenVBand="0" w:oddHBand="0" w:evenHBand="0" w:firstRowFirstColumn="0" w:firstRowLastColumn="0" w:lastRowFirstColumn="0" w:lastRowLastColumn="0"/>
            <w:tcW w:w="2376" w:type="dxa"/>
          </w:tcPr>
          <w:p w14:paraId="1F9EBA5C" w14:textId="7D380D05" w:rsidR="00446C2C" w:rsidRPr="00D714EE" w:rsidDel="00443AFB" w:rsidRDefault="00446C2C" w:rsidP="00443AFB">
            <w:pPr>
              <w:rPr>
                <w:del w:id="317" w:author="Author"/>
                <w:b w:val="0"/>
              </w:rPr>
              <w:pPrChange w:id="318" w:author="Author">
                <w:pPr/>
              </w:pPrChange>
            </w:pPr>
          </w:p>
        </w:tc>
        <w:tc>
          <w:tcPr>
            <w:tcW w:w="7371" w:type="dxa"/>
          </w:tcPr>
          <w:p w14:paraId="27602334" w14:textId="6A588262" w:rsidR="00446C2C" w:rsidRPr="0067403F" w:rsidDel="00443AFB" w:rsidRDefault="00446C2C" w:rsidP="00443AFB">
            <w:pPr>
              <w:cnfStyle w:val="000000000000" w:firstRow="0" w:lastRow="0" w:firstColumn="0" w:lastColumn="0" w:oddVBand="0" w:evenVBand="0" w:oddHBand="0" w:evenHBand="0" w:firstRowFirstColumn="0" w:firstRowLastColumn="0" w:lastRowFirstColumn="0" w:lastRowLastColumn="0"/>
              <w:rPr>
                <w:del w:id="319" w:author="Author"/>
                <w:sz w:val="16"/>
              </w:rPr>
              <w:pPrChange w:id="320" w:author="Author">
                <w:pPr>
                  <w:cnfStyle w:val="000000000000" w:firstRow="0" w:lastRow="0" w:firstColumn="0" w:lastColumn="0" w:oddVBand="0" w:evenVBand="0" w:oddHBand="0" w:evenHBand="0" w:firstRowFirstColumn="0" w:firstRowLastColumn="0" w:lastRowFirstColumn="0" w:lastRowLastColumn="0"/>
                </w:pPr>
              </w:pPrChange>
            </w:pPr>
          </w:p>
        </w:tc>
      </w:tr>
      <w:tr w:rsidR="00446C2C" w:rsidDel="00443AFB" w14:paraId="60C4C690" w14:textId="0E42C87C" w:rsidTr="004547D7">
        <w:trPr>
          <w:cnfStyle w:val="000000100000" w:firstRow="0" w:lastRow="0" w:firstColumn="0" w:lastColumn="0" w:oddVBand="0" w:evenVBand="0" w:oddHBand="1" w:evenHBand="0" w:firstRowFirstColumn="0" w:firstRowLastColumn="0" w:lastRowFirstColumn="0" w:lastRowLastColumn="0"/>
          <w:trHeight w:hRule="exact" w:val="412"/>
          <w:del w:id="321" w:author="Author"/>
        </w:trPr>
        <w:tc>
          <w:tcPr>
            <w:cnfStyle w:val="001000000000" w:firstRow="0" w:lastRow="0" w:firstColumn="1" w:lastColumn="0" w:oddVBand="0" w:evenVBand="0" w:oddHBand="0" w:evenHBand="0" w:firstRowFirstColumn="0" w:firstRowLastColumn="0" w:lastRowFirstColumn="0" w:lastRowLastColumn="0"/>
            <w:tcW w:w="2376" w:type="dxa"/>
          </w:tcPr>
          <w:p w14:paraId="340C1D0B" w14:textId="2A7855F1" w:rsidR="00446C2C" w:rsidRPr="00D714EE" w:rsidDel="00443AFB" w:rsidRDefault="00446C2C" w:rsidP="00443AFB">
            <w:pPr>
              <w:rPr>
                <w:del w:id="322" w:author="Author"/>
                <w:b w:val="0"/>
              </w:rPr>
              <w:pPrChange w:id="323" w:author="Author">
                <w:pPr/>
              </w:pPrChange>
            </w:pPr>
          </w:p>
        </w:tc>
        <w:tc>
          <w:tcPr>
            <w:tcW w:w="7371" w:type="dxa"/>
          </w:tcPr>
          <w:p w14:paraId="4FC2FF78" w14:textId="6585BD0A" w:rsidR="00446C2C" w:rsidRPr="0067403F" w:rsidDel="00443AFB" w:rsidRDefault="00446C2C" w:rsidP="00443AFB">
            <w:pPr>
              <w:cnfStyle w:val="000000100000" w:firstRow="0" w:lastRow="0" w:firstColumn="0" w:lastColumn="0" w:oddVBand="0" w:evenVBand="0" w:oddHBand="1" w:evenHBand="0" w:firstRowFirstColumn="0" w:firstRowLastColumn="0" w:lastRowFirstColumn="0" w:lastRowLastColumn="0"/>
              <w:rPr>
                <w:del w:id="324" w:author="Author"/>
                <w:sz w:val="16"/>
              </w:rPr>
              <w:pPrChange w:id="32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7318F1D6" w14:textId="4ECD91B4" w:rsidTr="004547D7">
        <w:trPr>
          <w:trHeight w:hRule="exact" w:val="412"/>
          <w:del w:id="326" w:author="Author"/>
        </w:trPr>
        <w:tc>
          <w:tcPr>
            <w:cnfStyle w:val="001000000000" w:firstRow="0" w:lastRow="0" w:firstColumn="1" w:lastColumn="0" w:oddVBand="0" w:evenVBand="0" w:oddHBand="0" w:evenHBand="0" w:firstRowFirstColumn="0" w:firstRowLastColumn="0" w:lastRowFirstColumn="0" w:lastRowLastColumn="0"/>
            <w:tcW w:w="2376" w:type="dxa"/>
          </w:tcPr>
          <w:p w14:paraId="78026E6E" w14:textId="635954BB" w:rsidR="00446C2C" w:rsidRPr="00D714EE" w:rsidDel="00443AFB" w:rsidRDefault="00446C2C" w:rsidP="00443AFB">
            <w:pPr>
              <w:rPr>
                <w:del w:id="327" w:author="Author"/>
                <w:b w:val="0"/>
              </w:rPr>
              <w:pPrChange w:id="328" w:author="Author">
                <w:pPr/>
              </w:pPrChange>
            </w:pPr>
          </w:p>
        </w:tc>
        <w:tc>
          <w:tcPr>
            <w:tcW w:w="7371" w:type="dxa"/>
          </w:tcPr>
          <w:p w14:paraId="1053764A" w14:textId="751471A2" w:rsidR="00446C2C" w:rsidRPr="0067403F" w:rsidDel="00443AFB" w:rsidRDefault="00446C2C" w:rsidP="00443AFB">
            <w:pPr>
              <w:cnfStyle w:val="000000000000" w:firstRow="0" w:lastRow="0" w:firstColumn="0" w:lastColumn="0" w:oddVBand="0" w:evenVBand="0" w:oddHBand="0" w:evenHBand="0" w:firstRowFirstColumn="0" w:firstRowLastColumn="0" w:lastRowFirstColumn="0" w:lastRowLastColumn="0"/>
              <w:rPr>
                <w:del w:id="329" w:author="Author"/>
                <w:sz w:val="16"/>
              </w:rPr>
              <w:pPrChange w:id="330" w:author="Author">
                <w:pPr>
                  <w:cnfStyle w:val="000000000000" w:firstRow="0" w:lastRow="0" w:firstColumn="0" w:lastColumn="0" w:oddVBand="0" w:evenVBand="0" w:oddHBand="0" w:evenHBand="0" w:firstRowFirstColumn="0" w:firstRowLastColumn="0" w:lastRowFirstColumn="0" w:lastRowLastColumn="0"/>
                </w:pPr>
              </w:pPrChange>
            </w:pPr>
          </w:p>
        </w:tc>
      </w:tr>
      <w:tr w:rsidR="00446C2C" w:rsidDel="00443AFB" w14:paraId="384900BC" w14:textId="63C25132" w:rsidTr="004547D7">
        <w:trPr>
          <w:cnfStyle w:val="000000100000" w:firstRow="0" w:lastRow="0" w:firstColumn="0" w:lastColumn="0" w:oddVBand="0" w:evenVBand="0" w:oddHBand="1" w:evenHBand="0" w:firstRowFirstColumn="0" w:firstRowLastColumn="0" w:lastRowFirstColumn="0" w:lastRowLastColumn="0"/>
          <w:trHeight w:hRule="exact" w:val="412"/>
          <w:del w:id="331" w:author="Author"/>
        </w:trPr>
        <w:tc>
          <w:tcPr>
            <w:cnfStyle w:val="001000000000" w:firstRow="0" w:lastRow="0" w:firstColumn="1" w:lastColumn="0" w:oddVBand="0" w:evenVBand="0" w:oddHBand="0" w:evenHBand="0" w:firstRowFirstColumn="0" w:firstRowLastColumn="0" w:lastRowFirstColumn="0" w:lastRowLastColumn="0"/>
            <w:tcW w:w="2376" w:type="dxa"/>
          </w:tcPr>
          <w:p w14:paraId="1F028193" w14:textId="26486548" w:rsidR="00446C2C" w:rsidRPr="00D714EE" w:rsidDel="00443AFB" w:rsidRDefault="00446C2C" w:rsidP="00443AFB">
            <w:pPr>
              <w:rPr>
                <w:del w:id="332" w:author="Author"/>
                <w:b w:val="0"/>
              </w:rPr>
              <w:pPrChange w:id="333" w:author="Author">
                <w:pPr/>
              </w:pPrChange>
            </w:pPr>
          </w:p>
        </w:tc>
        <w:tc>
          <w:tcPr>
            <w:tcW w:w="7371" w:type="dxa"/>
          </w:tcPr>
          <w:p w14:paraId="3E31AE5B" w14:textId="42623A65" w:rsidR="00446C2C" w:rsidRPr="0067403F" w:rsidDel="00443AFB" w:rsidRDefault="00446C2C" w:rsidP="00443AFB">
            <w:pPr>
              <w:cnfStyle w:val="000000100000" w:firstRow="0" w:lastRow="0" w:firstColumn="0" w:lastColumn="0" w:oddVBand="0" w:evenVBand="0" w:oddHBand="1" w:evenHBand="0" w:firstRowFirstColumn="0" w:firstRowLastColumn="0" w:lastRowFirstColumn="0" w:lastRowLastColumn="0"/>
              <w:rPr>
                <w:del w:id="334" w:author="Author"/>
                <w:sz w:val="16"/>
              </w:rPr>
              <w:pPrChange w:id="335" w:author="Author">
                <w:pPr>
                  <w:cnfStyle w:val="000000100000" w:firstRow="0" w:lastRow="0" w:firstColumn="0" w:lastColumn="0" w:oddVBand="0" w:evenVBand="0" w:oddHBand="1" w:evenHBand="0" w:firstRowFirstColumn="0" w:firstRowLastColumn="0" w:lastRowFirstColumn="0" w:lastRowLastColumn="0"/>
                </w:pPr>
              </w:pPrChange>
            </w:pPr>
          </w:p>
        </w:tc>
      </w:tr>
      <w:tr w:rsidR="00446C2C" w:rsidDel="00443AFB" w14:paraId="7A47DB8D" w14:textId="40C6459D" w:rsidTr="004547D7">
        <w:trPr>
          <w:trHeight w:hRule="exact" w:val="412"/>
          <w:del w:id="336" w:author="Author"/>
        </w:trPr>
        <w:tc>
          <w:tcPr>
            <w:cnfStyle w:val="001000000000" w:firstRow="0" w:lastRow="0" w:firstColumn="1" w:lastColumn="0" w:oddVBand="0" w:evenVBand="0" w:oddHBand="0" w:evenHBand="0" w:firstRowFirstColumn="0" w:firstRowLastColumn="0" w:lastRowFirstColumn="0" w:lastRowLastColumn="0"/>
            <w:tcW w:w="2376" w:type="dxa"/>
          </w:tcPr>
          <w:p w14:paraId="63ADF7D3" w14:textId="2753214B" w:rsidR="00446C2C" w:rsidRPr="00D714EE" w:rsidDel="00443AFB" w:rsidRDefault="00446C2C" w:rsidP="00443AFB">
            <w:pPr>
              <w:rPr>
                <w:del w:id="337" w:author="Author"/>
                <w:b w:val="0"/>
              </w:rPr>
              <w:pPrChange w:id="338" w:author="Author">
                <w:pPr/>
              </w:pPrChange>
            </w:pPr>
          </w:p>
        </w:tc>
        <w:tc>
          <w:tcPr>
            <w:tcW w:w="7371" w:type="dxa"/>
          </w:tcPr>
          <w:p w14:paraId="24093717" w14:textId="3B310E51" w:rsidR="00446C2C" w:rsidRPr="0067403F" w:rsidDel="00443AFB" w:rsidRDefault="00446C2C" w:rsidP="00443AFB">
            <w:pPr>
              <w:cnfStyle w:val="000000000000" w:firstRow="0" w:lastRow="0" w:firstColumn="0" w:lastColumn="0" w:oddVBand="0" w:evenVBand="0" w:oddHBand="0" w:evenHBand="0" w:firstRowFirstColumn="0" w:firstRowLastColumn="0" w:lastRowFirstColumn="0" w:lastRowLastColumn="0"/>
              <w:rPr>
                <w:del w:id="339" w:author="Author"/>
                <w:sz w:val="16"/>
              </w:rPr>
              <w:pPrChange w:id="340" w:author="Author">
                <w:pPr>
                  <w:cnfStyle w:val="000000000000" w:firstRow="0" w:lastRow="0" w:firstColumn="0" w:lastColumn="0" w:oddVBand="0" w:evenVBand="0" w:oddHBand="0" w:evenHBand="0" w:firstRowFirstColumn="0" w:firstRowLastColumn="0" w:lastRowFirstColumn="0" w:lastRowLastColumn="0"/>
                </w:pPr>
              </w:pPrChange>
            </w:pPr>
          </w:p>
        </w:tc>
      </w:tr>
    </w:tbl>
    <w:p w14:paraId="31BEB6CC" w14:textId="2ABD95BA" w:rsidR="0041668B" w:rsidRPr="000D00EA" w:rsidDel="00443AFB" w:rsidRDefault="0041668B" w:rsidP="00443AFB">
      <w:pPr>
        <w:rPr>
          <w:del w:id="341" w:author="Author"/>
        </w:rPr>
        <w:pPrChange w:id="342" w:author="Author">
          <w:pPr/>
        </w:pPrChange>
      </w:pPr>
    </w:p>
    <w:p w14:paraId="7C776C46" w14:textId="4CC4DB0F" w:rsidR="0041668B" w:rsidDel="00443AFB" w:rsidRDefault="00961B75" w:rsidP="00443AFB">
      <w:pPr>
        <w:rPr>
          <w:del w:id="343" w:author="Author"/>
        </w:rPr>
        <w:pPrChange w:id="344" w:author="Author">
          <w:pPr/>
        </w:pPrChange>
      </w:pPr>
      <w:bookmarkStart w:id="345" w:name="_Toc430774998"/>
      <w:del w:id="346" w:author="Author">
        <w:r w:rsidDel="00443AFB">
          <w:delText>Administrations portal</w:delText>
        </w:r>
        <w:bookmarkEnd w:id="345"/>
      </w:del>
    </w:p>
    <w:p w14:paraId="0C81B42A" w14:textId="4625D23E" w:rsidR="0041668B" w:rsidRPr="0043150A" w:rsidDel="00443AFB" w:rsidRDefault="00446C2C" w:rsidP="00443AFB">
      <w:pPr>
        <w:rPr>
          <w:del w:id="347" w:author="Author"/>
        </w:rPr>
        <w:pPrChange w:id="348" w:author="Author">
          <w:pPr/>
        </w:pPrChange>
      </w:pPr>
      <w:del w:id="349" w:author="Author">
        <w:r w:rsidDel="00443AFB">
          <w:delText>I nedenstående tabel angives alle IP adresser som dataleverandøren ønsker at bruge ved anvendelsen af administrations portalen.</w:delText>
        </w:r>
      </w:del>
    </w:p>
    <w:tbl>
      <w:tblPr>
        <w:tblStyle w:val="LightList-Accent3"/>
        <w:tblW w:w="0" w:type="auto"/>
        <w:tblLook w:val="04A0" w:firstRow="1" w:lastRow="0" w:firstColumn="1" w:lastColumn="0" w:noHBand="0" w:noVBand="1"/>
      </w:tblPr>
      <w:tblGrid>
        <w:gridCol w:w="2376"/>
        <w:gridCol w:w="7371"/>
      </w:tblGrid>
      <w:tr w:rsidR="009E6A33" w:rsidRPr="000620B7" w:rsidDel="00443AFB" w14:paraId="594FA005" w14:textId="6D01EDD7" w:rsidTr="004547D7">
        <w:trPr>
          <w:cnfStyle w:val="100000000000" w:firstRow="1" w:lastRow="0" w:firstColumn="0" w:lastColumn="0" w:oddVBand="0" w:evenVBand="0" w:oddHBand="0" w:evenHBand="0" w:firstRowFirstColumn="0" w:firstRowLastColumn="0" w:lastRowFirstColumn="0" w:lastRowLastColumn="0"/>
          <w:trHeight w:hRule="exact" w:val="454"/>
          <w:del w:id="350" w:author="Author"/>
        </w:trPr>
        <w:tc>
          <w:tcPr>
            <w:cnfStyle w:val="001000000000" w:firstRow="0" w:lastRow="0" w:firstColumn="1" w:lastColumn="0" w:oddVBand="0" w:evenVBand="0" w:oddHBand="0" w:evenHBand="0" w:firstRowFirstColumn="0" w:firstRowLastColumn="0" w:lastRowFirstColumn="0" w:lastRowLastColumn="0"/>
            <w:tcW w:w="2376" w:type="dxa"/>
          </w:tcPr>
          <w:p w14:paraId="66E976F6" w14:textId="639FC768" w:rsidR="009E6A33" w:rsidDel="00443AFB" w:rsidRDefault="009E6A33" w:rsidP="00443AFB">
            <w:pPr>
              <w:rPr>
                <w:del w:id="351" w:author="Author"/>
                <w:b w:val="0"/>
              </w:rPr>
              <w:pPrChange w:id="352" w:author="Author">
                <w:pPr/>
              </w:pPrChange>
            </w:pPr>
            <w:del w:id="353" w:author="Author">
              <w:r w:rsidDel="00443AFB">
                <w:rPr>
                  <w:b w:val="0"/>
                </w:rPr>
                <w:delText>IP</w:delText>
              </w:r>
            </w:del>
          </w:p>
        </w:tc>
        <w:tc>
          <w:tcPr>
            <w:tcW w:w="7371" w:type="dxa"/>
          </w:tcPr>
          <w:p w14:paraId="2585B50D" w14:textId="03B1DBAB" w:rsidR="009E6A33" w:rsidRPr="000620B7" w:rsidDel="00443AFB" w:rsidRDefault="009E6A33" w:rsidP="00443AFB">
            <w:pPr>
              <w:cnfStyle w:val="100000000000" w:firstRow="1" w:lastRow="0" w:firstColumn="0" w:lastColumn="0" w:oddVBand="0" w:evenVBand="0" w:oddHBand="0" w:evenHBand="0" w:firstRowFirstColumn="0" w:firstRowLastColumn="0" w:lastRowFirstColumn="0" w:lastRowLastColumn="0"/>
              <w:rPr>
                <w:del w:id="354" w:author="Author"/>
                <w:b w:val="0"/>
              </w:rPr>
              <w:pPrChange w:id="355" w:author="Author">
                <w:pPr>
                  <w:cnfStyle w:val="100000000000" w:firstRow="1" w:lastRow="0" w:firstColumn="0" w:lastColumn="0" w:oddVBand="0" w:evenVBand="0" w:oddHBand="0" w:evenHBand="0" w:firstRowFirstColumn="0" w:firstRowLastColumn="0" w:lastRowFirstColumn="0" w:lastRowLastColumn="0"/>
                </w:pPr>
              </w:pPrChange>
            </w:pPr>
            <w:del w:id="356" w:author="Author">
              <w:r w:rsidDel="00443AFB">
                <w:rPr>
                  <w:b w:val="0"/>
                </w:rPr>
                <w:delText>Evt. kommentar</w:delText>
              </w:r>
            </w:del>
          </w:p>
        </w:tc>
      </w:tr>
      <w:tr w:rsidR="00213210" w:rsidDel="00443AFB" w14:paraId="7515AC10" w14:textId="7988BFBC" w:rsidTr="004547D7">
        <w:trPr>
          <w:cnfStyle w:val="000000100000" w:firstRow="0" w:lastRow="0" w:firstColumn="0" w:lastColumn="0" w:oddVBand="0" w:evenVBand="0" w:oddHBand="1" w:evenHBand="0" w:firstRowFirstColumn="0" w:firstRowLastColumn="0" w:lastRowFirstColumn="0" w:lastRowLastColumn="0"/>
          <w:trHeight w:hRule="exact" w:val="454"/>
          <w:del w:id="357" w:author="Author"/>
        </w:trPr>
        <w:tc>
          <w:tcPr>
            <w:cnfStyle w:val="001000000000" w:firstRow="0" w:lastRow="0" w:firstColumn="1" w:lastColumn="0" w:oddVBand="0" w:evenVBand="0" w:oddHBand="0" w:evenHBand="0" w:firstRowFirstColumn="0" w:firstRowLastColumn="0" w:lastRowFirstColumn="0" w:lastRowLastColumn="0"/>
            <w:tcW w:w="2376" w:type="dxa"/>
          </w:tcPr>
          <w:p w14:paraId="5EBAB3CF" w14:textId="1F2975E4" w:rsidR="00213210" w:rsidRPr="00786801" w:rsidDel="00443AFB" w:rsidRDefault="00213210" w:rsidP="00443AFB">
            <w:pPr>
              <w:rPr>
                <w:del w:id="358" w:author="Author"/>
                <w:rPrChange w:id="359" w:author="Author">
                  <w:rPr>
                    <w:del w:id="360" w:author="Author"/>
                    <w:b w:val="0"/>
                  </w:rPr>
                </w:rPrChange>
              </w:rPr>
              <w:pPrChange w:id="361" w:author="Author">
                <w:pPr/>
              </w:pPrChange>
            </w:pPr>
            <w:ins w:id="362" w:author="Author">
              <w:del w:id="363" w:author="Author">
                <w:r w:rsidRPr="00786801" w:rsidDel="00443AFB">
                  <w:rPr>
                    <w:color w:val="0070C0"/>
                  </w:rPr>
                  <w:delText>256.256.256.256</w:delText>
                </w:r>
              </w:del>
            </w:ins>
          </w:p>
        </w:tc>
        <w:tc>
          <w:tcPr>
            <w:tcW w:w="7371" w:type="dxa"/>
          </w:tcPr>
          <w:p w14:paraId="3B90FDCB" w14:textId="149C708A" w:rsidR="00213210" w:rsidRPr="00110ED7" w:rsidDel="00443AFB" w:rsidRDefault="00213210" w:rsidP="00443AFB">
            <w:pPr>
              <w:cnfStyle w:val="000000100000" w:firstRow="0" w:lastRow="0" w:firstColumn="0" w:lastColumn="0" w:oddVBand="0" w:evenVBand="0" w:oddHBand="1" w:evenHBand="0" w:firstRowFirstColumn="0" w:firstRowLastColumn="0" w:lastRowFirstColumn="0" w:lastRowLastColumn="0"/>
              <w:rPr>
                <w:del w:id="364" w:author="Author"/>
                <w:sz w:val="16"/>
              </w:rPr>
              <w:pPrChange w:id="365" w:author="Author">
                <w:pPr>
                  <w:cnfStyle w:val="000000100000" w:firstRow="0" w:lastRow="0" w:firstColumn="0" w:lastColumn="0" w:oddVBand="0" w:evenVBand="0" w:oddHBand="1" w:evenHBand="0" w:firstRowFirstColumn="0" w:firstRowLastColumn="0" w:lastRowFirstColumn="0" w:lastRowLastColumn="0"/>
                </w:pPr>
              </w:pPrChange>
            </w:pPr>
            <w:ins w:id="366" w:author="Author">
              <w:del w:id="367" w:author="Author">
                <w:r w:rsidRPr="0020244F" w:rsidDel="00443AFB">
                  <w:rPr>
                    <w:color w:val="0070C0"/>
                  </w:rPr>
                  <w:delText xml:space="preserve">Placeholder indtil de faktiske IP-adresser er kendt </w:delText>
                </w:r>
                <w:r w:rsidDel="00443AFB">
                  <w:rPr>
                    <w:rStyle w:val="CommentReference"/>
                  </w:rPr>
                  <w:commentReference w:id="368"/>
                </w:r>
              </w:del>
            </w:ins>
          </w:p>
        </w:tc>
      </w:tr>
      <w:tr w:rsidR="00213210" w:rsidDel="00443AFB" w14:paraId="0A0BFA14" w14:textId="743F2A28" w:rsidTr="004547D7">
        <w:trPr>
          <w:trHeight w:hRule="exact" w:val="454"/>
          <w:del w:id="369" w:author="Author"/>
        </w:trPr>
        <w:tc>
          <w:tcPr>
            <w:cnfStyle w:val="001000000000" w:firstRow="0" w:lastRow="0" w:firstColumn="1" w:lastColumn="0" w:oddVBand="0" w:evenVBand="0" w:oddHBand="0" w:evenHBand="0" w:firstRowFirstColumn="0" w:firstRowLastColumn="0" w:lastRowFirstColumn="0" w:lastRowLastColumn="0"/>
            <w:tcW w:w="2376" w:type="dxa"/>
          </w:tcPr>
          <w:p w14:paraId="5B76DA12" w14:textId="7CB25A62" w:rsidR="00213210" w:rsidRPr="00D714EE" w:rsidDel="00443AFB" w:rsidRDefault="00213210" w:rsidP="00443AFB">
            <w:pPr>
              <w:rPr>
                <w:del w:id="370" w:author="Author"/>
                <w:b w:val="0"/>
              </w:rPr>
              <w:pPrChange w:id="371" w:author="Author">
                <w:pPr/>
              </w:pPrChange>
            </w:pPr>
          </w:p>
        </w:tc>
        <w:tc>
          <w:tcPr>
            <w:tcW w:w="7371" w:type="dxa"/>
          </w:tcPr>
          <w:p w14:paraId="7998D2E8" w14:textId="61426D1E" w:rsidR="00213210" w:rsidRPr="006E1544" w:rsidDel="00443AFB" w:rsidRDefault="00213210" w:rsidP="00443AFB">
            <w:pPr>
              <w:cnfStyle w:val="000000000000" w:firstRow="0" w:lastRow="0" w:firstColumn="0" w:lastColumn="0" w:oddVBand="0" w:evenVBand="0" w:oddHBand="0" w:evenHBand="0" w:firstRowFirstColumn="0" w:firstRowLastColumn="0" w:lastRowFirstColumn="0" w:lastRowLastColumn="0"/>
              <w:rPr>
                <w:del w:id="372" w:author="Author"/>
                <w:sz w:val="16"/>
              </w:rPr>
              <w:pPrChange w:id="373" w:author="Author">
                <w:pPr>
                  <w:cnfStyle w:val="000000000000" w:firstRow="0" w:lastRow="0" w:firstColumn="0" w:lastColumn="0" w:oddVBand="0" w:evenVBand="0" w:oddHBand="0" w:evenHBand="0" w:firstRowFirstColumn="0" w:firstRowLastColumn="0" w:lastRowFirstColumn="0" w:lastRowLastColumn="0"/>
                </w:pPr>
              </w:pPrChange>
            </w:pPr>
          </w:p>
        </w:tc>
      </w:tr>
      <w:tr w:rsidR="00213210" w:rsidDel="00443AFB" w14:paraId="1A536A3F" w14:textId="25BC855C" w:rsidTr="004547D7">
        <w:trPr>
          <w:cnfStyle w:val="000000100000" w:firstRow="0" w:lastRow="0" w:firstColumn="0" w:lastColumn="0" w:oddVBand="0" w:evenVBand="0" w:oddHBand="1" w:evenHBand="0" w:firstRowFirstColumn="0" w:firstRowLastColumn="0" w:lastRowFirstColumn="0" w:lastRowLastColumn="0"/>
          <w:trHeight w:hRule="exact" w:val="412"/>
          <w:del w:id="374" w:author="Author"/>
        </w:trPr>
        <w:tc>
          <w:tcPr>
            <w:cnfStyle w:val="001000000000" w:firstRow="0" w:lastRow="0" w:firstColumn="1" w:lastColumn="0" w:oddVBand="0" w:evenVBand="0" w:oddHBand="0" w:evenHBand="0" w:firstRowFirstColumn="0" w:firstRowLastColumn="0" w:lastRowFirstColumn="0" w:lastRowLastColumn="0"/>
            <w:tcW w:w="2376" w:type="dxa"/>
          </w:tcPr>
          <w:p w14:paraId="08859322" w14:textId="3CD5D280" w:rsidR="00213210" w:rsidRPr="00D714EE" w:rsidDel="00443AFB" w:rsidRDefault="00213210" w:rsidP="00443AFB">
            <w:pPr>
              <w:rPr>
                <w:del w:id="375" w:author="Author"/>
                <w:b w:val="0"/>
              </w:rPr>
              <w:pPrChange w:id="376" w:author="Author">
                <w:pPr/>
              </w:pPrChange>
            </w:pPr>
          </w:p>
        </w:tc>
        <w:tc>
          <w:tcPr>
            <w:tcW w:w="7371" w:type="dxa"/>
          </w:tcPr>
          <w:p w14:paraId="076A25DE" w14:textId="71F94500" w:rsidR="00213210" w:rsidRPr="0067403F" w:rsidDel="00443AFB" w:rsidRDefault="00213210" w:rsidP="00443AFB">
            <w:pPr>
              <w:cnfStyle w:val="000000100000" w:firstRow="0" w:lastRow="0" w:firstColumn="0" w:lastColumn="0" w:oddVBand="0" w:evenVBand="0" w:oddHBand="1" w:evenHBand="0" w:firstRowFirstColumn="0" w:firstRowLastColumn="0" w:lastRowFirstColumn="0" w:lastRowLastColumn="0"/>
              <w:rPr>
                <w:del w:id="377" w:author="Author"/>
                <w:sz w:val="16"/>
              </w:rPr>
              <w:pPrChange w:id="378" w:author="Author">
                <w:pPr>
                  <w:cnfStyle w:val="000000100000" w:firstRow="0" w:lastRow="0" w:firstColumn="0" w:lastColumn="0" w:oddVBand="0" w:evenVBand="0" w:oddHBand="1" w:evenHBand="0" w:firstRowFirstColumn="0" w:firstRowLastColumn="0" w:lastRowFirstColumn="0" w:lastRowLastColumn="0"/>
                </w:pPr>
              </w:pPrChange>
            </w:pPr>
          </w:p>
        </w:tc>
      </w:tr>
      <w:tr w:rsidR="00213210" w:rsidDel="00443AFB" w14:paraId="599C643A" w14:textId="6101C08B" w:rsidTr="004547D7">
        <w:trPr>
          <w:trHeight w:hRule="exact" w:val="412"/>
          <w:del w:id="379" w:author="Author"/>
        </w:trPr>
        <w:tc>
          <w:tcPr>
            <w:cnfStyle w:val="001000000000" w:firstRow="0" w:lastRow="0" w:firstColumn="1" w:lastColumn="0" w:oddVBand="0" w:evenVBand="0" w:oddHBand="0" w:evenHBand="0" w:firstRowFirstColumn="0" w:firstRowLastColumn="0" w:lastRowFirstColumn="0" w:lastRowLastColumn="0"/>
            <w:tcW w:w="2376" w:type="dxa"/>
          </w:tcPr>
          <w:p w14:paraId="0D1FA6AA" w14:textId="254923C2" w:rsidR="00213210" w:rsidRPr="00D714EE" w:rsidDel="00443AFB" w:rsidRDefault="00213210" w:rsidP="00443AFB">
            <w:pPr>
              <w:rPr>
                <w:del w:id="380" w:author="Author"/>
                <w:b w:val="0"/>
              </w:rPr>
              <w:pPrChange w:id="381" w:author="Author">
                <w:pPr/>
              </w:pPrChange>
            </w:pPr>
          </w:p>
        </w:tc>
        <w:tc>
          <w:tcPr>
            <w:tcW w:w="7371" w:type="dxa"/>
          </w:tcPr>
          <w:p w14:paraId="12498EF1" w14:textId="01ED995B" w:rsidR="00213210" w:rsidRPr="0067403F" w:rsidDel="00443AFB" w:rsidRDefault="00213210" w:rsidP="00443AFB">
            <w:pPr>
              <w:cnfStyle w:val="000000000000" w:firstRow="0" w:lastRow="0" w:firstColumn="0" w:lastColumn="0" w:oddVBand="0" w:evenVBand="0" w:oddHBand="0" w:evenHBand="0" w:firstRowFirstColumn="0" w:firstRowLastColumn="0" w:lastRowFirstColumn="0" w:lastRowLastColumn="0"/>
              <w:rPr>
                <w:del w:id="382" w:author="Author"/>
                <w:sz w:val="16"/>
              </w:rPr>
              <w:pPrChange w:id="383" w:author="Author">
                <w:pPr>
                  <w:cnfStyle w:val="000000000000" w:firstRow="0" w:lastRow="0" w:firstColumn="0" w:lastColumn="0" w:oddVBand="0" w:evenVBand="0" w:oddHBand="0" w:evenHBand="0" w:firstRowFirstColumn="0" w:firstRowLastColumn="0" w:lastRowFirstColumn="0" w:lastRowLastColumn="0"/>
                </w:pPr>
              </w:pPrChange>
            </w:pPr>
          </w:p>
        </w:tc>
      </w:tr>
      <w:tr w:rsidR="00213210" w:rsidDel="00443AFB" w14:paraId="719E39B9" w14:textId="57B00976" w:rsidTr="004547D7">
        <w:trPr>
          <w:cnfStyle w:val="000000100000" w:firstRow="0" w:lastRow="0" w:firstColumn="0" w:lastColumn="0" w:oddVBand="0" w:evenVBand="0" w:oddHBand="1" w:evenHBand="0" w:firstRowFirstColumn="0" w:firstRowLastColumn="0" w:lastRowFirstColumn="0" w:lastRowLastColumn="0"/>
          <w:trHeight w:hRule="exact" w:val="412"/>
          <w:del w:id="384" w:author="Author"/>
        </w:trPr>
        <w:tc>
          <w:tcPr>
            <w:cnfStyle w:val="001000000000" w:firstRow="0" w:lastRow="0" w:firstColumn="1" w:lastColumn="0" w:oddVBand="0" w:evenVBand="0" w:oddHBand="0" w:evenHBand="0" w:firstRowFirstColumn="0" w:firstRowLastColumn="0" w:lastRowFirstColumn="0" w:lastRowLastColumn="0"/>
            <w:tcW w:w="2376" w:type="dxa"/>
          </w:tcPr>
          <w:p w14:paraId="5FBDE919" w14:textId="3517F8A5" w:rsidR="00213210" w:rsidRPr="00D714EE" w:rsidDel="00443AFB" w:rsidRDefault="00213210" w:rsidP="00443AFB">
            <w:pPr>
              <w:rPr>
                <w:del w:id="385" w:author="Author"/>
                <w:b w:val="0"/>
              </w:rPr>
              <w:pPrChange w:id="386" w:author="Author">
                <w:pPr/>
              </w:pPrChange>
            </w:pPr>
          </w:p>
        </w:tc>
        <w:tc>
          <w:tcPr>
            <w:tcW w:w="7371" w:type="dxa"/>
          </w:tcPr>
          <w:p w14:paraId="13A450BB" w14:textId="73AAA1F6" w:rsidR="00213210" w:rsidRPr="0067403F" w:rsidDel="00443AFB" w:rsidRDefault="00213210" w:rsidP="00443AFB">
            <w:pPr>
              <w:cnfStyle w:val="000000100000" w:firstRow="0" w:lastRow="0" w:firstColumn="0" w:lastColumn="0" w:oddVBand="0" w:evenVBand="0" w:oddHBand="1" w:evenHBand="0" w:firstRowFirstColumn="0" w:firstRowLastColumn="0" w:lastRowFirstColumn="0" w:lastRowLastColumn="0"/>
              <w:rPr>
                <w:del w:id="387" w:author="Author"/>
                <w:sz w:val="16"/>
              </w:rPr>
              <w:pPrChange w:id="388" w:author="Author">
                <w:pPr>
                  <w:cnfStyle w:val="000000100000" w:firstRow="0" w:lastRow="0" w:firstColumn="0" w:lastColumn="0" w:oddVBand="0" w:evenVBand="0" w:oddHBand="1" w:evenHBand="0" w:firstRowFirstColumn="0" w:firstRowLastColumn="0" w:lastRowFirstColumn="0" w:lastRowLastColumn="0"/>
                </w:pPr>
              </w:pPrChange>
            </w:pPr>
          </w:p>
        </w:tc>
      </w:tr>
      <w:tr w:rsidR="00213210" w:rsidDel="00443AFB" w14:paraId="6067A4F3" w14:textId="79236543" w:rsidTr="004547D7">
        <w:trPr>
          <w:trHeight w:hRule="exact" w:val="412"/>
          <w:del w:id="389" w:author="Author"/>
        </w:trPr>
        <w:tc>
          <w:tcPr>
            <w:cnfStyle w:val="001000000000" w:firstRow="0" w:lastRow="0" w:firstColumn="1" w:lastColumn="0" w:oddVBand="0" w:evenVBand="0" w:oddHBand="0" w:evenHBand="0" w:firstRowFirstColumn="0" w:firstRowLastColumn="0" w:lastRowFirstColumn="0" w:lastRowLastColumn="0"/>
            <w:tcW w:w="2376" w:type="dxa"/>
          </w:tcPr>
          <w:p w14:paraId="5E19741A" w14:textId="5047221D" w:rsidR="00213210" w:rsidRPr="00D714EE" w:rsidDel="00443AFB" w:rsidRDefault="00213210" w:rsidP="00443AFB">
            <w:pPr>
              <w:rPr>
                <w:del w:id="390" w:author="Author"/>
                <w:b w:val="0"/>
              </w:rPr>
              <w:pPrChange w:id="391" w:author="Author">
                <w:pPr/>
              </w:pPrChange>
            </w:pPr>
          </w:p>
        </w:tc>
        <w:tc>
          <w:tcPr>
            <w:tcW w:w="7371" w:type="dxa"/>
          </w:tcPr>
          <w:p w14:paraId="1187FA11" w14:textId="53F49A29" w:rsidR="00213210" w:rsidRPr="0067403F" w:rsidDel="00443AFB" w:rsidRDefault="00213210" w:rsidP="00443AFB">
            <w:pPr>
              <w:cnfStyle w:val="000000000000" w:firstRow="0" w:lastRow="0" w:firstColumn="0" w:lastColumn="0" w:oddVBand="0" w:evenVBand="0" w:oddHBand="0" w:evenHBand="0" w:firstRowFirstColumn="0" w:firstRowLastColumn="0" w:lastRowFirstColumn="0" w:lastRowLastColumn="0"/>
              <w:rPr>
                <w:del w:id="392" w:author="Author"/>
                <w:sz w:val="16"/>
              </w:rPr>
              <w:pPrChange w:id="393" w:author="Author">
                <w:pPr>
                  <w:cnfStyle w:val="000000000000" w:firstRow="0" w:lastRow="0" w:firstColumn="0" w:lastColumn="0" w:oddVBand="0" w:evenVBand="0" w:oddHBand="0" w:evenHBand="0" w:firstRowFirstColumn="0" w:firstRowLastColumn="0" w:lastRowFirstColumn="0" w:lastRowLastColumn="0"/>
                </w:pPr>
              </w:pPrChange>
            </w:pPr>
          </w:p>
        </w:tc>
      </w:tr>
      <w:tr w:rsidR="00213210" w:rsidDel="00443AFB" w14:paraId="3454D055" w14:textId="1B5F5C2B" w:rsidTr="004547D7">
        <w:trPr>
          <w:cnfStyle w:val="000000100000" w:firstRow="0" w:lastRow="0" w:firstColumn="0" w:lastColumn="0" w:oddVBand="0" w:evenVBand="0" w:oddHBand="1" w:evenHBand="0" w:firstRowFirstColumn="0" w:firstRowLastColumn="0" w:lastRowFirstColumn="0" w:lastRowLastColumn="0"/>
          <w:trHeight w:hRule="exact" w:val="412"/>
          <w:del w:id="394" w:author="Author"/>
        </w:trPr>
        <w:tc>
          <w:tcPr>
            <w:cnfStyle w:val="001000000000" w:firstRow="0" w:lastRow="0" w:firstColumn="1" w:lastColumn="0" w:oddVBand="0" w:evenVBand="0" w:oddHBand="0" w:evenHBand="0" w:firstRowFirstColumn="0" w:firstRowLastColumn="0" w:lastRowFirstColumn="0" w:lastRowLastColumn="0"/>
            <w:tcW w:w="2376" w:type="dxa"/>
          </w:tcPr>
          <w:p w14:paraId="032FF1AC" w14:textId="758CDA0A" w:rsidR="00213210" w:rsidRPr="00D714EE" w:rsidDel="00443AFB" w:rsidRDefault="00213210" w:rsidP="00443AFB">
            <w:pPr>
              <w:rPr>
                <w:del w:id="395" w:author="Author"/>
                <w:b w:val="0"/>
              </w:rPr>
              <w:pPrChange w:id="396" w:author="Author">
                <w:pPr/>
              </w:pPrChange>
            </w:pPr>
          </w:p>
        </w:tc>
        <w:tc>
          <w:tcPr>
            <w:tcW w:w="7371" w:type="dxa"/>
          </w:tcPr>
          <w:p w14:paraId="6156FC78" w14:textId="37959B22" w:rsidR="00213210" w:rsidRPr="0067403F" w:rsidDel="00443AFB" w:rsidRDefault="00213210" w:rsidP="00443AFB">
            <w:pPr>
              <w:cnfStyle w:val="000000100000" w:firstRow="0" w:lastRow="0" w:firstColumn="0" w:lastColumn="0" w:oddVBand="0" w:evenVBand="0" w:oddHBand="1" w:evenHBand="0" w:firstRowFirstColumn="0" w:firstRowLastColumn="0" w:lastRowFirstColumn="0" w:lastRowLastColumn="0"/>
              <w:rPr>
                <w:del w:id="397" w:author="Author"/>
                <w:sz w:val="16"/>
              </w:rPr>
              <w:pPrChange w:id="398" w:author="Author">
                <w:pPr>
                  <w:cnfStyle w:val="000000100000" w:firstRow="0" w:lastRow="0" w:firstColumn="0" w:lastColumn="0" w:oddVBand="0" w:evenVBand="0" w:oddHBand="1" w:evenHBand="0" w:firstRowFirstColumn="0" w:firstRowLastColumn="0" w:lastRowFirstColumn="0" w:lastRowLastColumn="0"/>
                </w:pPr>
              </w:pPrChange>
            </w:pPr>
          </w:p>
        </w:tc>
      </w:tr>
      <w:tr w:rsidR="00213210" w:rsidDel="00443AFB" w14:paraId="2C51C6EE" w14:textId="06A362E1" w:rsidTr="004547D7">
        <w:trPr>
          <w:trHeight w:hRule="exact" w:val="412"/>
          <w:del w:id="399" w:author="Author"/>
        </w:trPr>
        <w:tc>
          <w:tcPr>
            <w:cnfStyle w:val="001000000000" w:firstRow="0" w:lastRow="0" w:firstColumn="1" w:lastColumn="0" w:oddVBand="0" w:evenVBand="0" w:oddHBand="0" w:evenHBand="0" w:firstRowFirstColumn="0" w:firstRowLastColumn="0" w:lastRowFirstColumn="0" w:lastRowLastColumn="0"/>
            <w:tcW w:w="2376" w:type="dxa"/>
          </w:tcPr>
          <w:p w14:paraId="34C92A51" w14:textId="6E276034" w:rsidR="00213210" w:rsidRPr="00D714EE" w:rsidDel="00443AFB" w:rsidRDefault="00213210" w:rsidP="00443AFB">
            <w:pPr>
              <w:rPr>
                <w:del w:id="400" w:author="Author"/>
                <w:b w:val="0"/>
              </w:rPr>
              <w:pPrChange w:id="401" w:author="Author">
                <w:pPr/>
              </w:pPrChange>
            </w:pPr>
          </w:p>
        </w:tc>
        <w:tc>
          <w:tcPr>
            <w:tcW w:w="7371" w:type="dxa"/>
          </w:tcPr>
          <w:p w14:paraId="24692C4F" w14:textId="77A2A911" w:rsidR="00213210" w:rsidRPr="0067403F" w:rsidDel="00443AFB" w:rsidRDefault="00213210" w:rsidP="00443AFB">
            <w:pPr>
              <w:cnfStyle w:val="000000000000" w:firstRow="0" w:lastRow="0" w:firstColumn="0" w:lastColumn="0" w:oddVBand="0" w:evenVBand="0" w:oddHBand="0" w:evenHBand="0" w:firstRowFirstColumn="0" w:firstRowLastColumn="0" w:lastRowFirstColumn="0" w:lastRowLastColumn="0"/>
              <w:rPr>
                <w:del w:id="402" w:author="Author"/>
                <w:sz w:val="16"/>
              </w:rPr>
              <w:pPrChange w:id="403" w:author="Author">
                <w:pPr>
                  <w:cnfStyle w:val="000000000000" w:firstRow="0" w:lastRow="0" w:firstColumn="0" w:lastColumn="0" w:oddVBand="0" w:evenVBand="0" w:oddHBand="0" w:evenHBand="0" w:firstRowFirstColumn="0" w:firstRowLastColumn="0" w:lastRowFirstColumn="0" w:lastRowLastColumn="0"/>
                </w:pPr>
              </w:pPrChange>
            </w:pPr>
          </w:p>
        </w:tc>
      </w:tr>
      <w:tr w:rsidR="00213210" w:rsidDel="00443AFB" w14:paraId="28538ECF" w14:textId="306730E5" w:rsidTr="004547D7">
        <w:trPr>
          <w:cnfStyle w:val="000000100000" w:firstRow="0" w:lastRow="0" w:firstColumn="0" w:lastColumn="0" w:oddVBand="0" w:evenVBand="0" w:oddHBand="1" w:evenHBand="0" w:firstRowFirstColumn="0" w:firstRowLastColumn="0" w:lastRowFirstColumn="0" w:lastRowLastColumn="0"/>
          <w:trHeight w:hRule="exact" w:val="412"/>
          <w:del w:id="404" w:author="Author"/>
        </w:trPr>
        <w:tc>
          <w:tcPr>
            <w:cnfStyle w:val="001000000000" w:firstRow="0" w:lastRow="0" w:firstColumn="1" w:lastColumn="0" w:oddVBand="0" w:evenVBand="0" w:oddHBand="0" w:evenHBand="0" w:firstRowFirstColumn="0" w:firstRowLastColumn="0" w:lastRowFirstColumn="0" w:lastRowLastColumn="0"/>
            <w:tcW w:w="2376" w:type="dxa"/>
          </w:tcPr>
          <w:p w14:paraId="584954A1" w14:textId="14A1D0CA" w:rsidR="00213210" w:rsidRPr="00D714EE" w:rsidDel="00443AFB" w:rsidRDefault="00213210" w:rsidP="00443AFB">
            <w:pPr>
              <w:rPr>
                <w:del w:id="405" w:author="Author"/>
                <w:b w:val="0"/>
              </w:rPr>
              <w:pPrChange w:id="406" w:author="Author">
                <w:pPr/>
              </w:pPrChange>
            </w:pPr>
          </w:p>
        </w:tc>
        <w:tc>
          <w:tcPr>
            <w:tcW w:w="7371" w:type="dxa"/>
          </w:tcPr>
          <w:p w14:paraId="104078DC" w14:textId="1ED3A45C" w:rsidR="00213210" w:rsidRPr="0067403F" w:rsidDel="00443AFB" w:rsidRDefault="00213210" w:rsidP="00443AFB">
            <w:pPr>
              <w:cnfStyle w:val="000000100000" w:firstRow="0" w:lastRow="0" w:firstColumn="0" w:lastColumn="0" w:oddVBand="0" w:evenVBand="0" w:oddHBand="1" w:evenHBand="0" w:firstRowFirstColumn="0" w:firstRowLastColumn="0" w:lastRowFirstColumn="0" w:lastRowLastColumn="0"/>
              <w:rPr>
                <w:del w:id="407" w:author="Author"/>
                <w:sz w:val="16"/>
              </w:rPr>
              <w:pPrChange w:id="408" w:author="Author">
                <w:pPr>
                  <w:cnfStyle w:val="000000100000" w:firstRow="0" w:lastRow="0" w:firstColumn="0" w:lastColumn="0" w:oddVBand="0" w:evenVBand="0" w:oddHBand="1" w:evenHBand="0" w:firstRowFirstColumn="0" w:firstRowLastColumn="0" w:lastRowFirstColumn="0" w:lastRowLastColumn="0"/>
                </w:pPr>
              </w:pPrChange>
            </w:pPr>
          </w:p>
        </w:tc>
      </w:tr>
      <w:tr w:rsidR="00213210" w:rsidDel="00443AFB" w14:paraId="217CD32D" w14:textId="2ABF353D" w:rsidTr="004547D7">
        <w:trPr>
          <w:trHeight w:hRule="exact" w:val="412"/>
          <w:del w:id="409" w:author="Author"/>
        </w:trPr>
        <w:tc>
          <w:tcPr>
            <w:cnfStyle w:val="001000000000" w:firstRow="0" w:lastRow="0" w:firstColumn="1" w:lastColumn="0" w:oddVBand="0" w:evenVBand="0" w:oddHBand="0" w:evenHBand="0" w:firstRowFirstColumn="0" w:firstRowLastColumn="0" w:lastRowFirstColumn="0" w:lastRowLastColumn="0"/>
            <w:tcW w:w="2376" w:type="dxa"/>
          </w:tcPr>
          <w:p w14:paraId="289A7471" w14:textId="6AB99E6A" w:rsidR="00213210" w:rsidRPr="00D714EE" w:rsidDel="00443AFB" w:rsidRDefault="00213210" w:rsidP="00443AFB">
            <w:pPr>
              <w:rPr>
                <w:del w:id="410" w:author="Author"/>
                <w:b w:val="0"/>
              </w:rPr>
              <w:pPrChange w:id="411" w:author="Author">
                <w:pPr/>
              </w:pPrChange>
            </w:pPr>
          </w:p>
        </w:tc>
        <w:tc>
          <w:tcPr>
            <w:tcW w:w="7371" w:type="dxa"/>
          </w:tcPr>
          <w:p w14:paraId="4871D357" w14:textId="6DFF323B" w:rsidR="00213210" w:rsidRPr="0067403F" w:rsidDel="00443AFB" w:rsidRDefault="00213210" w:rsidP="00443AFB">
            <w:pPr>
              <w:cnfStyle w:val="000000000000" w:firstRow="0" w:lastRow="0" w:firstColumn="0" w:lastColumn="0" w:oddVBand="0" w:evenVBand="0" w:oddHBand="0" w:evenHBand="0" w:firstRowFirstColumn="0" w:firstRowLastColumn="0" w:lastRowFirstColumn="0" w:lastRowLastColumn="0"/>
              <w:rPr>
                <w:del w:id="412" w:author="Author"/>
                <w:sz w:val="16"/>
              </w:rPr>
              <w:pPrChange w:id="413" w:author="Author">
                <w:pPr>
                  <w:cnfStyle w:val="000000000000" w:firstRow="0" w:lastRow="0" w:firstColumn="0" w:lastColumn="0" w:oddVBand="0" w:evenVBand="0" w:oddHBand="0" w:evenHBand="0" w:firstRowFirstColumn="0" w:firstRowLastColumn="0" w:lastRowFirstColumn="0" w:lastRowLastColumn="0"/>
                </w:pPr>
              </w:pPrChange>
            </w:pPr>
          </w:p>
        </w:tc>
      </w:tr>
      <w:tr w:rsidR="00213210" w:rsidDel="00443AFB" w14:paraId="1F3C75D8" w14:textId="45325EB5" w:rsidTr="004547D7">
        <w:trPr>
          <w:cnfStyle w:val="000000100000" w:firstRow="0" w:lastRow="0" w:firstColumn="0" w:lastColumn="0" w:oddVBand="0" w:evenVBand="0" w:oddHBand="1" w:evenHBand="0" w:firstRowFirstColumn="0" w:firstRowLastColumn="0" w:lastRowFirstColumn="0" w:lastRowLastColumn="0"/>
          <w:trHeight w:hRule="exact" w:val="412"/>
          <w:del w:id="414" w:author="Author"/>
        </w:trPr>
        <w:tc>
          <w:tcPr>
            <w:cnfStyle w:val="001000000000" w:firstRow="0" w:lastRow="0" w:firstColumn="1" w:lastColumn="0" w:oddVBand="0" w:evenVBand="0" w:oddHBand="0" w:evenHBand="0" w:firstRowFirstColumn="0" w:firstRowLastColumn="0" w:lastRowFirstColumn="0" w:lastRowLastColumn="0"/>
            <w:tcW w:w="2376" w:type="dxa"/>
          </w:tcPr>
          <w:p w14:paraId="4CBE26E9" w14:textId="779FD29F" w:rsidR="00213210" w:rsidRPr="00D714EE" w:rsidDel="00443AFB" w:rsidRDefault="00213210" w:rsidP="00443AFB">
            <w:pPr>
              <w:rPr>
                <w:del w:id="415" w:author="Author"/>
                <w:b w:val="0"/>
              </w:rPr>
              <w:pPrChange w:id="416" w:author="Author">
                <w:pPr/>
              </w:pPrChange>
            </w:pPr>
          </w:p>
        </w:tc>
        <w:tc>
          <w:tcPr>
            <w:tcW w:w="7371" w:type="dxa"/>
          </w:tcPr>
          <w:p w14:paraId="35E79003" w14:textId="49600696" w:rsidR="00213210" w:rsidRPr="0067403F" w:rsidDel="00443AFB" w:rsidRDefault="00213210" w:rsidP="00443AFB">
            <w:pPr>
              <w:cnfStyle w:val="000000100000" w:firstRow="0" w:lastRow="0" w:firstColumn="0" w:lastColumn="0" w:oddVBand="0" w:evenVBand="0" w:oddHBand="1" w:evenHBand="0" w:firstRowFirstColumn="0" w:firstRowLastColumn="0" w:lastRowFirstColumn="0" w:lastRowLastColumn="0"/>
              <w:rPr>
                <w:del w:id="417" w:author="Author"/>
                <w:sz w:val="16"/>
              </w:rPr>
              <w:pPrChange w:id="418" w:author="Author">
                <w:pPr>
                  <w:cnfStyle w:val="000000100000" w:firstRow="0" w:lastRow="0" w:firstColumn="0" w:lastColumn="0" w:oddVBand="0" w:evenVBand="0" w:oddHBand="1" w:evenHBand="0" w:firstRowFirstColumn="0" w:firstRowLastColumn="0" w:lastRowFirstColumn="0" w:lastRowLastColumn="0"/>
                </w:pPr>
              </w:pPrChange>
            </w:pPr>
          </w:p>
        </w:tc>
      </w:tr>
      <w:tr w:rsidR="00213210" w:rsidDel="00443AFB" w14:paraId="23345143" w14:textId="799CFE47" w:rsidTr="004547D7">
        <w:trPr>
          <w:trHeight w:hRule="exact" w:val="412"/>
          <w:del w:id="419" w:author="Author"/>
        </w:trPr>
        <w:tc>
          <w:tcPr>
            <w:cnfStyle w:val="001000000000" w:firstRow="0" w:lastRow="0" w:firstColumn="1" w:lastColumn="0" w:oddVBand="0" w:evenVBand="0" w:oddHBand="0" w:evenHBand="0" w:firstRowFirstColumn="0" w:firstRowLastColumn="0" w:lastRowFirstColumn="0" w:lastRowLastColumn="0"/>
            <w:tcW w:w="2376" w:type="dxa"/>
          </w:tcPr>
          <w:p w14:paraId="6D81A154" w14:textId="1AFDB816" w:rsidR="00213210" w:rsidRPr="00D714EE" w:rsidDel="00443AFB" w:rsidRDefault="00213210" w:rsidP="00443AFB">
            <w:pPr>
              <w:rPr>
                <w:del w:id="420" w:author="Author"/>
                <w:b w:val="0"/>
              </w:rPr>
              <w:pPrChange w:id="421" w:author="Author">
                <w:pPr/>
              </w:pPrChange>
            </w:pPr>
          </w:p>
        </w:tc>
        <w:tc>
          <w:tcPr>
            <w:tcW w:w="7371" w:type="dxa"/>
          </w:tcPr>
          <w:p w14:paraId="211706C2" w14:textId="128BDBD1" w:rsidR="00213210" w:rsidRPr="0067403F" w:rsidDel="00443AFB" w:rsidRDefault="00213210" w:rsidP="00443AFB">
            <w:pPr>
              <w:cnfStyle w:val="000000000000" w:firstRow="0" w:lastRow="0" w:firstColumn="0" w:lastColumn="0" w:oddVBand="0" w:evenVBand="0" w:oddHBand="0" w:evenHBand="0" w:firstRowFirstColumn="0" w:firstRowLastColumn="0" w:lastRowFirstColumn="0" w:lastRowLastColumn="0"/>
              <w:rPr>
                <w:del w:id="422" w:author="Author"/>
                <w:sz w:val="16"/>
              </w:rPr>
              <w:pPrChange w:id="423" w:author="Author">
                <w:pPr>
                  <w:cnfStyle w:val="000000000000" w:firstRow="0" w:lastRow="0" w:firstColumn="0" w:lastColumn="0" w:oddVBand="0" w:evenVBand="0" w:oddHBand="0" w:evenHBand="0" w:firstRowFirstColumn="0" w:firstRowLastColumn="0" w:lastRowFirstColumn="0" w:lastRowLastColumn="0"/>
                </w:pPr>
              </w:pPrChange>
            </w:pPr>
          </w:p>
        </w:tc>
      </w:tr>
    </w:tbl>
    <w:p w14:paraId="291E2B1E" w14:textId="0E981BED" w:rsidR="0041668B" w:rsidRPr="000D00EA" w:rsidDel="00443AFB" w:rsidRDefault="0041668B" w:rsidP="00443AFB">
      <w:pPr>
        <w:rPr>
          <w:del w:id="424" w:author="Author"/>
        </w:rPr>
        <w:pPrChange w:id="425" w:author="Author">
          <w:pPr/>
        </w:pPrChange>
      </w:pPr>
    </w:p>
    <w:p w14:paraId="0568E516" w14:textId="33158358" w:rsidR="0041668B" w:rsidDel="00443AFB" w:rsidRDefault="0041668B" w:rsidP="00443AFB">
      <w:pPr>
        <w:rPr>
          <w:del w:id="426" w:author="Author"/>
        </w:rPr>
        <w:pPrChange w:id="427" w:author="Author">
          <w:pPr/>
        </w:pPrChange>
      </w:pPr>
      <w:bookmarkStart w:id="428" w:name="_Toc410983855"/>
      <w:bookmarkStart w:id="429" w:name="_Toc430774999"/>
      <w:del w:id="430" w:author="Author">
        <w:r w:rsidDel="00443AFB">
          <w:delText>Tjenester</w:delText>
        </w:r>
        <w:bookmarkEnd w:id="428"/>
        <w:bookmarkEnd w:id="429"/>
      </w:del>
    </w:p>
    <w:p w14:paraId="21E4312F" w14:textId="7C740FC9" w:rsidR="00446C2C" w:rsidRPr="0043150A" w:rsidDel="00443AFB" w:rsidRDefault="00446C2C" w:rsidP="00443AFB">
      <w:pPr>
        <w:rPr>
          <w:del w:id="431" w:author="Author"/>
        </w:rPr>
        <w:pPrChange w:id="432" w:author="Author">
          <w:pPr/>
        </w:pPrChange>
      </w:pPr>
      <w:del w:id="433" w:author="Author">
        <w:r w:rsidDel="00443AFB">
          <w:delText>I nedenstående tabel angives alle IP adresser som dataleverandøren ønsker at bruge ved anvendelsen af de tjenester som datafordeleren udstiller specifikt til dataleverandører.</w:delText>
        </w:r>
      </w:del>
    </w:p>
    <w:tbl>
      <w:tblPr>
        <w:tblStyle w:val="LightList-Accent3"/>
        <w:tblW w:w="0" w:type="auto"/>
        <w:tblLook w:val="04A0" w:firstRow="1" w:lastRow="0" w:firstColumn="1" w:lastColumn="0" w:noHBand="0" w:noVBand="1"/>
      </w:tblPr>
      <w:tblGrid>
        <w:gridCol w:w="2376"/>
        <w:gridCol w:w="7371"/>
      </w:tblGrid>
      <w:tr w:rsidR="009543C0" w:rsidRPr="000620B7" w:rsidDel="00443AFB" w14:paraId="69770745" w14:textId="050031E0" w:rsidTr="004547D7">
        <w:trPr>
          <w:cnfStyle w:val="100000000000" w:firstRow="1" w:lastRow="0" w:firstColumn="0" w:lastColumn="0" w:oddVBand="0" w:evenVBand="0" w:oddHBand="0" w:evenHBand="0" w:firstRowFirstColumn="0" w:firstRowLastColumn="0" w:lastRowFirstColumn="0" w:lastRowLastColumn="0"/>
          <w:trHeight w:hRule="exact" w:val="454"/>
          <w:del w:id="434" w:author="Author"/>
        </w:trPr>
        <w:tc>
          <w:tcPr>
            <w:cnfStyle w:val="001000000000" w:firstRow="0" w:lastRow="0" w:firstColumn="1" w:lastColumn="0" w:oddVBand="0" w:evenVBand="0" w:oddHBand="0" w:evenHBand="0" w:firstRowFirstColumn="0" w:firstRowLastColumn="0" w:lastRowFirstColumn="0" w:lastRowLastColumn="0"/>
            <w:tcW w:w="2376" w:type="dxa"/>
          </w:tcPr>
          <w:p w14:paraId="58AB9A7E" w14:textId="5077471E" w:rsidR="009543C0" w:rsidDel="00443AFB" w:rsidRDefault="009543C0" w:rsidP="00443AFB">
            <w:pPr>
              <w:rPr>
                <w:del w:id="435" w:author="Author"/>
                <w:b w:val="0"/>
              </w:rPr>
              <w:pPrChange w:id="436" w:author="Author">
                <w:pPr/>
              </w:pPrChange>
            </w:pPr>
            <w:del w:id="437" w:author="Author">
              <w:r w:rsidDel="00443AFB">
                <w:rPr>
                  <w:b w:val="0"/>
                </w:rPr>
                <w:delText>IP</w:delText>
              </w:r>
            </w:del>
          </w:p>
        </w:tc>
        <w:tc>
          <w:tcPr>
            <w:tcW w:w="7371" w:type="dxa"/>
          </w:tcPr>
          <w:p w14:paraId="4A52B7CD" w14:textId="0AF02CA8" w:rsidR="009543C0" w:rsidRPr="000620B7" w:rsidDel="00443AFB" w:rsidRDefault="009543C0" w:rsidP="00443AFB">
            <w:pPr>
              <w:cnfStyle w:val="100000000000" w:firstRow="1" w:lastRow="0" w:firstColumn="0" w:lastColumn="0" w:oddVBand="0" w:evenVBand="0" w:oddHBand="0" w:evenHBand="0" w:firstRowFirstColumn="0" w:firstRowLastColumn="0" w:lastRowFirstColumn="0" w:lastRowLastColumn="0"/>
              <w:rPr>
                <w:del w:id="438" w:author="Author"/>
                <w:b w:val="0"/>
              </w:rPr>
              <w:pPrChange w:id="439" w:author="Author">
                <w:pPr>
                  <w:cnfStyle w:val="100000000000" w:firstRow="1" w:lastRow="0" w:firstColumn="0" w:lastColumn="0" w:oddVBand="0" w:evenVBand="0" w:oddHBand="0" w:evenHBand="0" w:firstRowFirstColumn="0" w:firstRowLastColumn="0" w:lastRowFirstColumn="0" w:lastRowLastColumn="0"/>
                </w:pPr>
              </w:pPrChange>
            </w:pPr>
            <w:del w:id="440" w:author="Author">
              <w:r w:rsidDel="00443AFB">
                <w:rPr>
                  <w:b w:val="0"/>
                </w:rPr>
                <w:delText>Evt. kommentar</w:delText>
              </w:r>
            </w:del>
          </w:p>
        </w:tc>
      </w:tr>
      <w:tr w:rsidR="009543C0" w:rsidDel="00443AFB" w14:paraId="4C8CA195" w14:textId="7AD3504C" w:rsidTr="004547D7">
        <w:trPr>
          <w:cnfStyle w:val="000000100000" w:firstRow="0" w:lastRow="0" w:firstColumn="0" w:lastColumn="0" w:oddVBand="0" w:evenVBand="0" w:oddHBand="1" w:evenHBand="0" w:firstRowFirstColumn="0" w:firstRowLastColumn="0" w:lastRowFirstColumn="0" w:lastRowLastColumn="0"/>
          <w:trHeight w:hRule="exact" w:val="454"/>
          <w:del w:id="441" w:author="Author"/>
        </w:trPr>
        <w:tc>
          <w:tcPr>
            <w:cnfStyle w:val="001000000000" w:firstRow="0" w:lastRow="0" w:firstColumn="1" w:lastColumn="0" w:oddVBand="0" w:evenVBand="0" w:oddHBand="0" w:evenHBand="0" w:firstRowFirstColumn="0" w:firstRowLastColumn="0" w:lastRowFirstColumn="0" w:lastRowLastColumn="0"/>
            <w:tcW w:w="2376" w:type="dxa"/>
          </w:tcPr>
          <w:p w14:paraId="165EE33F" w14:textId="3E267F16" w:rsidR="009543C0" w:rsidRPr="00213210" w:rsidDel="00443AFB" w:rsidRDefault="00213210" w:rsidP="00443AFB">
            <w:pPr>
              <w:rPr>
                <w:del w:id="442" w:author="Author"/>
                <w:b w:val="0"/>
                <w:color w:val="0070C0"/>
                <w:rPrChange w:id="443" w:author="Author">
                  <w:rPr>
                    <w:del w:id="444" w:author="Author"/>
                    <w:b w:val="0"/>
                  </w:rPr>
                </w:rPrChange>
              </w:rPr>
              <w:pPrChange w:id="445" w:author="Author">
                <w:pPr/>
              </w:pPrChange>
            </w:pPr>
            <w:ins w:id="446" w:author="Author">
              <w:del w:id="447" w:author="Author">
                <w:r w:rsidRPr="00213210" w:rsidDel="00443AFB">
                  <w:rPr>
                    <w:color w:val="0070C0"/>
                    <w:rPrChange w:id="448" w:author="Author">
                      <w:rPr/>
                    </w:rPrChange>
                  </w:rPr>
                  <w:delText>256.256.256.256</w:delText>
                </w:r>
              </w:del>
            </w:ins>
          </w:p>
        </w:tc>
        <w:tc>
          <w:tcPr>
            <w:tcW w:w="7371" w:type="dxa"/>
          </w:tcPr>
          <w:p w14:paraId="5140A10E" w14:textId="65E6490E" w:rsidR="009543C0" w:rsidRPr="00213210" w:rsidDel="00443AFB" w:rsidRDefault="00213210" w:rsidP="00443AFB">
            <w:pPr>
              <w:cnfStyle w:val="000000100000" w:firstRow="0" w:lastRow="0" w:firstColumn="0" w:lastColumn="0" w:oddVBand="0" w:evenVBand="0" w:oddHBand="1" w:evenHBand="0" w:firstRowFirstColumn="0" w:firstRowLastColumn="0" w:lastRowFirstColumn="0" w:lastRowLastColumn="0"/>
              <w:rPr>
                <w:del w:id="449" w:author="Author"/>
                <w:color w:val="0070C0"/>
                <w:rPrChange w:id="450" w:author="Author">
                  <w:rPr>
                    <w:del w:id="451" w:author="Author"/>
                    <w:sz w:val="16"/>
                  </w:rPr>
                </w:rPrChange>
              </w:rPr>
              <w:pPrChange w:id="452" w:author="Author">
                <w:pPr>
                  <w:cnfStyle w:val="000000100000" w:firstRow="0" w:lastRow="0" w:firstColumn="0" w:lastColumn="0" w:oddVBand="0" w:evenVBand="0" w:oddHBand="1" w:evenHBand="0" w:firstRowFirstColumn="0" w:firstRowLastColumn="0" w:lastRowFirstColumn="0" w:lastRowLastColumn="0"/>
                </w:pPr>
              </w:pPrChange>
            </w:pPr>
            <w:ins w:id="453" w:author="Author">
              <w:del w:id="454" w:author="Author">
                <w:r w:rsidRPr="00213210" w:rsidDel="00443AFB">
                  <w:rPr>
                    <w:color w:val="0070C0"/>
                    <w:rPrChange w:id="455" w:author="Author">
                      <w:rPr>
                        <w:sz w:val="16"/>
                      </w:rPr>
                    </w:rPrChange>
                  </w:rPr>
                  <w:delText xml:space="preserve">Placeholder indtil de faktiske IP-adresser er kendt </w:delText>
                </w:r>
              </w:del>
            </w:ins>
          </w:p>
        </w:tc>
      </w:tr>
      <w:tr w:rsidR="009543C0" w:rsidDel="00443AFB" w14:paraId="76D7D010" w14:textId="02ED531A" w:rsidTr="004547D7">
        <w:trPr>
          <w:trHeight w:hRule="exact" w:val="454"/>
          <w:del w:id="456" w:author="Author"/>
        </w:trPr>
        <w:tc>
          <w:tcPr>
            <w:cnfStyle w:val="001000000000" w:firstRow="0" w:lastRow="0" w:firstColumn="1" w:lastColumn="0" w:oddVBand="0" w:evenVBand="0" w:oddHBand="0" w:evenHBand="0" w:firstRowFirstColumn="0" w:firstRowLastColumn="0" w:lastRowFirstColumn="0" w:lastRowLastColumn="0"/>
            <w:tcW w:w="2376" w:type="dxa"/>
          </w:tcPr>
          <w:p w14:paraId="4A1FBBD4" w14:textId="3E647583" w:rsidR="009543C0" w:rsidRPr="00D714EE" w:rsidDel="00443AFB" w:rsidRDefault="009543C0" w:rsidP="00443AFB">
            <w:pPr>
              <w:rPr>
                <w:del w:id="457" w:author="Author"/>
                <w:b w:val="0"/>
              </w:rPr>
              <w:pPrChange w:id="458" w:author="Author">
                <w:pPr/>
              </w:pPrChange>
            </w:pPr>
          </w:p>
        </w:tc>
        <w:tc>
          <w:tcPr>
            <w:tcW w:w="7371" w:type="dxa"/>
          </w:tcPr>
          <w:p w14:paraId="3E7580AB" w14:textId="2EFCE8A6" w:rsidR="009543C0" w:rsidRPr="006E1544" w:rsidDel="00443AFB" w:rsidRDefault="009543C0" w:rsidP="00443AFB">
            <w:pPr>
              <w:cnfStyle w:val="000000000000" w:firstRow="0" w:lastRow="0" w:firstColumn="0" w:lastColumn="0" w:oddVBand="0" w:evenVBand="0" w:oddHBand="0" w:evenHBand="0" w:firstRowFirstColumn="0" w:firstRowLastColumn="0" w:lastRowFirstColumn="0" w:lastRowLastColumn="0"/>
              <w:rPr>
                <w:del w:id="459" w:author="Author"/>
                <w:sz w:val="16"/>
              </w:rPr>
              <w:pPrChange w:id="460" w:author="Author">
                <w:pPr>
                  <w:cnfStyle w:val="000000000000" w:firstRow="0" w:lastRow="0" w:firstColumn="0" w:lastColumn="0" w:oddVBand="0" w:evenVBand="0" w:oddHBand="0" w:evenHBand="0" w:firstRowFirstColumn="0" w:firstRowLastColumn="0" w:lastRowFirstColumn="0" w:lastRowLastColumn="0"/>
                </w:pPr>
              </w:pPrChange>
            </w:pPr>
          </w:p>
        </w:tc>
      </w:tr>
      <w:tr w:rsidR="009543C0" w:rsidDel="00443AFB" w14:paraId="6112B772" w14:textId="035B6403" w:rsidTr="004547D7">
        <w:trPr>
          <w:cnfStyle w:val="000000100000" w:firstRow="0" w:lastRow="0" w:firstColumn="0" w:lastColumn="0" w:oddVBand="0" w:evenVBand="0" w:oddHBand="1" w:evenHBand="0" w:firstRowFirstColumn="0" w:firstRowLastColumn="0" w:lastRowFirstColumn="0" w:lastRowLastColumn="0"/>
          <w:trHeight w:hRule="exact" w:val="412"/>
          <w:del w:id="461" w:author="Author"/>
        </w:trPr>
        <w:tc>
          <w:tcPr>
            <w:cnfStyle w:val="001000000000" w:firstRow="0" w:lastRow="0" w:firstColumn="1" w:lastColumn="0" w:oddVBand="0" w:evenVBand="0" w:oddHBand="0" w:evenHBand="0" w:firstRowFirstColumn="0" w:firstRowLastColumn="0" w:lastRowFirstColumn="0" w:lastRowLastColumn="0"/>
            <w:tcW w:w="2376" w:type="dxa"/>
          </w:tcPr>
          <w:p w14:paraId="5055F531" w14:textId="2F60E636" w:rsidR="009543C0" w:rsidRPr="00D714EE" w:rsidDel="00443AFB" w:rsidRDefault="009543C0" w:rsidP="00443AFB">
            <w:pPr>
              <w:rPr>
                <w:del w:id="462" w:author="Author"/>
                <w:b w:val="0"/>
              </w:rPr>
              <w:pPrChange w:id="463" w:author="Author">
                <w:pPr/>
              </w:pPrChange>
            </w:pPr>
          </w:p>
        </w:tc>
        <w:tc>
          <w:tcPr>
            <w:tcW w:w="7371" w:type="dxa"/>
          </w:tcPr>
          <w:p w14:paraId="0CAC2A8D" w14:textId="336C80CE" w:rsidR="009543C0" w:rsidRPr="0067403F" w:rsidDel="00443AFB" w:rsidRDefault="009543C0" w:rsidP="00443AFB">
            <w:pPr>
              <w:cnfStyle w:val="000000100000" w:firstRow="0" w:lastRow="0" w:firstColumn="0" w:lastColumn="0" w:oddVBand="0" w:evenVBand="0" w:oddHBand="1" w:evenHBand="0" w:firstRowFirstColumn="0" w:firstRowLastColumn="0" w:lastRowFirstColumn="0" w:lastRowLastColumn="0"/>
              <w:rPr>
                <w:del w:id="464" w:author="Author"/>
                <w:sz w:val="16"/>
              </w:rPr>
              <w:pPrChange w:id="465" w:author="Author">
                <w:pPr>
                  <w:cnfStyle w:val="000000100000" w:firstRow="0" w:lastRow="0" w:firstColumn="0" w:lastColumn="0" w:oddVBand="0" w:evenVBand="0" w:oddHBand="1" w:evenHBand="0" w:firstRowFirstColumn="0" w:firstRowLastColumn="0" w:lastRowFirstColumn="0" w:lastRowLastColumn="0"/>
                </w:pPr>
              </w:pPrChange>
            </w:pPr>
          </w:p>
        </w:tc>
      </w:tr>
      <w:tr w:rsidR="009543C0" w:rsidDel="00443AFB" w14:paraId="643C2994" w14:textId="017B2723" w:rsidTr="004547D7">
        <w:trPr>
          <w:trHeight w:hRule="exact" w:val="412"/>
          <w:del w:id="466" w:author="Author"/>
        </w:trPr>
        <w:tc>
          <w:tcPr>
            <w:cnfStyle w:val="001000000000" w:firstRow="0" w:lastRow="0" w:firstColumn="1" w:lastColumn="0" w:oddVBand="0" w:evenVBand="0" w:oddHBand="0" w:evenHBand="0" w:firstRowFirstColumn="0" w:firstRowLastColumn="0" w:lastRowFirstColumn="0" w:lastRowLastColumn="0"/>
            <w:tcW w:w="2376" w:type="dxa"/>
          </w:tcPr>
          <w:p w14:paraId="261482E8" w14:textId="50C5E13B" w:rsidR="009543C0" w:rsidRPr="00D714EE" w:rsidDel="00443AFB" w:rsidRDefault="009543C0" w:rsidP="00443AFB">
            <w:pPr>
              <w:rPr>
                <w:del w:id="467" w:author="Author"/>
                <w:b w:val="0"/>
              </w:rPr>
              <w:pPrChange w:id="468" w:author="Author">
                <w:pPr/>
              </w:pPrChange>
            </w:pPr>
          </w:p>
        </w:tc>
        <w:tc>
          <w:tcPr>
            <w:tcW w:w="7371" w:type="dxa"/>
          </w:tcPr>
          <w:p w14:paraId="7BEEC6BC" w14:textId="525E8606" w:rsidR="009543C0" w:rsidRPr="0067403F" w:rsidDel="00443AFB" w:rsidRDefault="009543C0" w:rsidP="00443AFB">
            <w:pPr>
              <w:cnfStyle w:val="000000000000" w:firstRow="0" w:lastRow="0" w:firstColumn="0" w:lastColumn="0" w:oddVBand="0" w:evenVBand="0" w:oddHBand="0" w:evenHBand="0" w:firstRowFirstColumn="0" w:firstRowLastColumn="0" w:lastRowFirstColumn="0" w:lastRowLastColumn="0"/>
              <w:rPr>
                <w:del w:id="469" w:author="Author"/>
                <w:sz w:val="16"/>
              </w:rPr>
              <w:pPrChange w:id="470" w:author="Author">
                <w:pPr>
                  <w:cnfStyle w:val="000000000000" w:firstRow="0" w:lastRow="0" w:firstColumn="0" w:lastColumn="0" w:oddVBand="0" w:evenVBand="0" w:oddHBand="0" w:evenHBand="0" w:firstRowFirstColumn="0" w:firstRowLastColumn="0" w:lastRowFirstColumn="0" w:lastRowLastColumn="0"/>
                </w:pPr>
              </w:pPrChange>
            </w:pPr>
          </w:p>
        </w:tc>
      </w:tr>
      <w:tr w:rsidR="009543C0" w:rsidDel="00443AFB" w14:paraId="470F0F4F" w14:textId="357E62F4" w:rsidTr="004547D7">
        <w:trPr>
          <w:cnfStyle w:val="000000100000" w:firstRow="0" w:lastRow="0" w:firstColumn="0" w:lastColumn="0" w:oddVBand="0" w:evenVBand="0" w:oddHBand="1" w:evenHBand="0" w:firstRowFirstColumn="0" w:firstRowLastColumn="0" w:lastRowFirstColumn="0" w:lastRowLastColumn="0"/>
          <w:trHeight w:hRule="exact" w:val="412"/>
          <w:del w:id="471" w:author="Author"/>
        </w:trPr>
        <w:tc>
          <w:tcPr>
            <w:cnfStyle w:val="001000000000" w:firstRow="0" w:lastRow="0" w:firstColumn="1" w:lastColumn="0" w:oddVBand="0" w:evenVBand="0" w:oddHBand="0" w:evenHBand="0" w:firstRowFirstColumn="0" w:firstRowLastColumn="0" w:lastRowFirstColumn="0" w:lastRowLastColumn="0"/>
            <w:tcW w:w="2376" w:type="dxa"/>
          </w:tcPr>
          <w:p w14:paraId="7313FD29" w14:textId="59FDE7CE" w:rsidR="009543C0" w:rsidRPr="00D714EE" w:rsidDel="00443AFB" w:rsidRDefault="009543C0" w:rsidP="00443AFB">
            <w:pPr>
              <w:rPr>
                <w:del w:id="472" w:author="Author"/>
                <w:b w:val="0"/>
              </w:rPr>
              <w:pPrChange w:id="473" w:author="Author">
                <w:pPr/>
              </w:pPrChange>
            </w:pPr>
          </w:p>
        </w:tc>
        <w:tc>
          <w:tcPr>
            <w:tcW w:w="7371" w:type="dxa"/>
          </w:tcPr>
          <w:p w14:paraId="60E40B66" w14:textId="7CB2ADDD" w:rsidR="009543C0" w:rsidRPr="0067403F" w:rsidDel="00443AFB" w:rsidRDefault="009543C0" w:rsidP="00443AFB">
            <w:pPr>
              <w:cnfStyle w:val="000000100000" w:firstRow="0" w:lastRow="0" w:firstColumn="0" w:lastColumn="0" w:oddVBand="0" w:evenVBand="0" w:oddHBand="1" w:evenHBand="0" w:firstRowFirstColumn="0" w:firstRowLastColumn="0" w:lastRowFirstColumn="0" w:lastRowLastColumn="0"/>
              <w:rPr>
                <w:del w:id="474" w:author="Author"/>
                <w:sz w:val="16"/>
              </w:rPr>
              <w:pPrChange w:id="475" w:author="Author">
                <w:pPr>
                  <w:cnfStyle w:val="000000100000" w:firstRow="0" w:lastRow="0" w:firstColumn="0" w:lastColumn="0" w:oddVBand="0" w:evenVBand="0" w:oddHBand="1" w:evenHBand="0" w:firstRowFirstColumn="0" w:firstRowLastColumn="0" w:lastRowFirstColumn="0" w:lastRowLastColumn="0"/>
                </w:pPr>
              </w:pPrChange>
            </w:pPr>
          </w:p>
        </w:tc>
      </w:tr>
      <w:tr w:rsidR="009543C0" w:rsidDel="00443AFB" w14:paraId="2604F609" w14:textId="61285AAC" w:rsidTr="004547D7">
        <w:trPr>
          <w:trHeight w:hRule="exact" w:val="412"/>
          <w:del w:id="476" w:author="Author"/>
        </w:trPr>
        <w:tc>
          <w:tcPr>
            <w:cnfStyle w:val="001000000000" w:firstRow="0" w:lastRow="0" w:firstColumn="1" w:lastColumn="0" w:oddVBand="0" w:evenVBand="0" w:oddHBand="0" w:evenHBand="0" w:firstRowFirstColumn="0" w:firstRowLastColumn="0" w:lastRowFirstColumn="0" w:lastRowLastColumn="0"/>
            <w:tcW w:w="2376" w:type="dxa"/>
          </w:tcPr>
          <w:p w14:paraId="27CB2CAE" w14:textId="56B6A816" w:rsidR="009543C0" w:rsidRPr="00D714EE" w:rsidDel="00443AFB" w:rsidRDefault="009543C0" w:rsidP="00443AFB">
            <w:pPr>
              <w:rPr>
                <w:del w:id="477" w:author="Author"/>
                <w:b w:val="0"/>
              </w:rPr>
              <w:pPrChange w:id="478" w:author="Author">
                <w:pPr/>
              </w:pPrChange>
            </w:pPr>
          </w:p>
        </w:tc>
        <w:tc>
          <w:tcPr>
            <w:tcW w:w="7371" w:type="dxa"/>
          </w:tcPr>
          <w:p w14:paraId="387DE707" w14:textId="385B3852" w:rsidR="009543C0" w:rsidRPr="0067403F" w:rsidDel="00443AFB" w:rsidRDefault="009543C0" w:rsidP="00443AFB">
            <w:pPr>
              <w:cnfStyle w:val="000000000000" w:firstRow="0" w:lastRow="0" w:firstColumn="0" w:lastColumn="0" w:oddVBand="0" w:evenVBand="0" w:oddHBand="0" w:evenHBand="0" w:firstRowFirstColumn="0" w:firstRowLastColumn="0" w:lastRowFirstColumn="0" w:lastRowLastColumn="0"/>
              <w:rPr>
                <w:del w:id="479" w:author="Author"/>
                <w:sz w:val="16"/>
              </w:rPr>
              <w:pPrChange w:id="480" w:author="Author">
                <w:pPr>
                  <w:cnfStyle w:val="000000000000" w:firstRow="0" w:lastRow="0" w:firstColumn="0" w:lastColumn="0" w:oddVBand="0" w:evenVBand="0" w:oddHBand="0" w:evenHBand="0" w:firstRowFirstColumn="0" w:firstRowLastColumn="0" w:lastRowFirstColumn="0" w:lastRowLastColumn="0"/>
                </w:pPr>
              </w:pPrChange>
            </w:pPr>
          </w:p>
        </w:tc>
      </w:tr>
      <w:tr w:rsidR="009543C0" w:rsidDel="00443AFB" w14:paraId="720A1658" w14:textId="6FF9152E" w:rsidTr="004547D7">
        <w:trPr>
          <w:cnfStyle w:val="000000100000" w:firstRow="0" w:lastRow="0" w:firstColumn="0" w:lastColumn="0" w:oddVBand="0" w:evenVBand="0" w:oddHBand="1" w:evenHBand="0" w:firstRowFirstColumn="0" w:firstRowLastColumn="0" w:lastRowFirstColumn="0" w:lastRowLastColumn="0"/>
          <w:trHeight w:hRule="exact" w:val="412"/>
          <w:del w:id="481" w:author="Author"/>
        </w:trPr>
        <w:tc>
          <w:tcPr>
            <w:cnfStyle w:val="001000000000" w:firstRow="0" w:lastRow="0" w:firstColumn="1" w:lastColumn="0" w:oddVBand="0" w:evenVBand="0" w:oddHBand="0" w:evenHBand="0" w:firstRowFirstColumn="0" w:firstRowLastColumn="0" w:lastRowFirstColumn="0" w:lastRowLastColumn="0"/>
            <w:tcW w:w="2376" w:type="dxa"/>
          </w:tcPr>
          <w:p w14:paraId="275F7B62" w14:textId="1CF9A7AC" w:rsidR="009543C0" w:rsidRPr="00D714EE" w:rsidDel="00443AFB" w:rsidRDefault="009543C0" w:rsidP="00443AFB">
            <w:pPr>
              <w:rPr>
                <w:del w:id="482" w:author="Author"/>
                <w:b w:val="0"/>
              </w:rPr>
              <w:pPrChange w:id="483" w:author="Author">
                <w:pPr/>
              </w:pPrChange>
            </w:pPr>
          </w:p>
        </w:tc>
        <w:tc>
          <w:tcPr>
            <w:tcW w:w="7371" w:type="dxa"/>
          </w:tcPr>
          <w:p w14:paraId="150D165A" w14:textId="30A23C1D" w:rsidR="009543C0" w:rsidRPr="0067403F" w:rsidDel="00443AFB" w:rsidRDefault="009543C0" w:rsidP="00443AFB">
            <w:pPr>
              <w:cnfStyle w:val="000000100000" w:firstRow="0" w:lastRow="0" w:firstColumn="0" w:lastColumn="0" w:oddVBand="0" w:evenVBand="0" w:oddHBand="1" w:evenHBand="0" w:firstRowFirstColumn="0" w:firstRowLastColumn="0" w:lastRowFirstColumn="0" w:lastRowLastColumn="0"/>
              <w:rPr>
                <w:del w:id="484" w:author="Author"/>
                <w:sz w:val="16"/>
              </w:rPr>
              <w:pPrChange w:id="485" w:author="Author">
                <w:pPr>
                  <w:cnfStyle w:val="000000100000" w:firstRow="0" w:lastRow="0" w:firstColumn="0" w:lastColumn="0" w:oddVBand="0" w:evenVBand="0" w:oddHBand="1" w:evenHBand="0" w:firstRowFirstColumn="0" w:firstRowLastColumn="0" w:lastRowFirstColumn="0" w:lastRowLastColumn="0"/>
                </w:pPr>
              </w:pPrChange>
            </w:pPr>
          </w:p>
        </w:tc>
      </w:tr>
      <w:tr w:rsidR="009543C0" w:rsidDel="00443AFB" w14:paraId="03133EE6" w14:textId="55C696F1" w:rsidTr="004547D7">
        <w:trPr>
          <w:trHeight w:hRule="exact" w:val="412"/>
          <w:del w:id="486" w:author="Author"/>
        </w:trPr>
        <w:tc>
          <w:tcPr>
            <w:cnfStyle w:val="001000000000" w:firstRow="0" w:lastRow="0" w:firstColumn="1" w:lastColumn="0" w:oddVBand="0" w:evenVBand="0" w:oddHBand="0" w:evenHBand="0" w:firstRowFirstColumn="0" w:firstRowLastColumn="0" w:lastRowFirstColumn="0" w:lastRowLastColumn="0"/>
            <w:tcW w:w="2376" w:type="dxa"/>
          </w:tcPr>
          <w:p w14:paraId="0808118D" w14:textId="758A73FE" w:rsidR="009543C0" w:rsidRPr="00D714EE" w:rsidDel="00443AFB" w:rsidRDefault="009543C0" w:rsidP="00443AFB">
            <w:pPr>
              <w:rPr>
                <w:del w:id="487" w:author="Author"/>
                <w:b w:val="0"/>
              </w:rPr>
              <w:pPrChange w:id="488" w:author="Author">
                <w:pPr/>
              </w:pPrChange>
            </w:pPr>
          </w:p>
        </w:tc>
        <w:tc>
          <w:tcPr>
            <w:tcW w:w="7371" w:type="dxa"/>
          </w:tcPr>
          <w:p w14:paraId="38961122" w14:textId="5B90D8F9" w:rsidR="009543C0" w:rsidRPr="0067403F" w:rsidDel="00443AFB" w:rsidRDefault="009543C0" w:rsidP="00443AFB">
            <w:pPr>
              <w:cnfStyle w:val="000000000000" w:firstRow="0" w:lastRow="0" w:firstColumn="0" w:lastColumn="0" w:oddVBand="0" w:evenVBand="0" w:oddHBand="0" w:evenHBand="0" w:firstRowFirstColumn="0" w:firstRowLastColumn="0" w:lastRowFirstColumn="0" w:lastRowLastColumn="0"/>
              <w:rPr>
                <w:del w:id="489" w:author="Author"/>
                <w:sz w:val="16"/>
              </w:rPr>
              <w:pPrChange w:id="490" w:author="Author">
                <w:pPr>
                  <w:cnfStyle w:val="000000000000" w:firstRow="0" w:lastRow="0" w:firstColumn="0" w:lastColumn="0" w:oddVBand="0" w:evenVBand="0" w:oddHBand="0" w:evenHBand="0" w:firstRowFirstColumn="0" w:firstRowLastColumn="0" w:lastRowFirstColumn="0" w:lastRowLastColumn="0"/>
                </w:pPr>
              </w:pPrChange>
            </w:pPr>
          </w:p>
        </w:tc>
      </w:tr>
      <w:tr w:rsidR="009543C0" w:rsidDel="00443AFB" w14:paraId="2B4B0B0C" w14:textId="5B1B00B5" w:rsidTr="004547D7">
        <w:trPr>
          <w:cnfStyle w:val="000000100000" w:firstRow="0" w:lastRow="0" w:firstColumn="0" w:lastColumn="0" w:oddVBand="0" w:evenVBand="0" w:oddHBand="1" w:evenHBand="0" w:firstRowFirstColumn="0" w:firstRowLastColumn="0" w:lastRowFirstColumn="0" w:lastRowLastColumn="0"/>
          <w:trHeight w:hRule="exact" w:val="412"/>
          <w:del w:id="491" w:author="Author"/>
        </w:trPr>
        <w:tc>
          <w:tcPr>
            <w:cnfStyle w:val="001000000000" w:firstRow="0" w:lastRow="0" w:firstColumn="1" w:lastColumn="0" w:oddVBand="0" w:evenVBand="0" w:oddHBand="0" w:evenHBand="0" w:firstRowFirstColumn="0" w:firstRowLastColumn="0" w:lastRowFirstColumn="0" w:lastRowLastColumn="0"/>
            <w:tcW w:w="2376" w:type="dxa"/>
          </w:tcPr>
          <w:p w14:paraId="1460A5F2" w14:textId="4AB8E30C" w:rsidR="009543C0" w:rsidRPr="00D714EE" w:rsidDel="00443AFB" w:rsidRDefault="009543C0" w:rsidP="00443AFB">
            <w:pPr>
              <w:rPr>
                <w:del w:id="492" w:author="Author"/>
                <w:b w:val="0"/>
              </w:rPr>
              <w:pPrChange w:id="493" w:author="Author">
                <w:pPr/>
              </w:pPrChange>
            </w:pPr>
          </w:p>
        </w:tc>
        <w:tc>
          <w:tcPr>
            <w:tcW w:w="7371" w:type="dxa"/>
          </w:tcPr>
          <w:p w14:paraId="5ACAE4B8" w14:textId="31EB133C" w:rsidR="009543C0" w:rsidRPr="0067403F" w:rsidDel="00443AFB" w:rsidRDefault="009543C0" w:rsidP="00443AFB">
            <w:pPr>
              <w:cnfStyle w:val="000000100000" w:firstRow="0" w:lastRow="0" w:firstColumn="0" w:lastColumn="0" w:oddVBand="0" w:evenVBand="0" w:oddHBand="1" w:evenHBand="0" w:firstRowFirstColumn="0" w:firstRowLastColumn="0" w:lastRowFirstColumn="0" w:lastRowLastColumn="0"/>
              <w:rPr>
                <w:del w:id="494" w:author="Author"/>
                <w:sz w:val="16"/>
              </w:rPr>
              <w:pPrChange w:id="495" w:author="Author">
                <w:pPr>
                  <w:cnfStyle w:val="000000100000" w:firstRow="0" w:lastRow="0" w:firstColumn="0" w:lastColumn="0" w:oddVBand="0" w:evenVBand="0" w:oddHBand="1" w:evenHBand="0" w:firstRowFirstColumn="0" w:firstRowLastColumn="0" w:lastRowFirstColumn="0" w:lastRowLastColumn="0"/>
                </w:pPr>
              </w:pPrChange>
            </w:pPr>
          </w:p>
        </w:tc>
      </w:tr>
      <w:tr w:rsidR="009543C0" w:rsidDel="00443AFB" w14:paraId="16154E98" w14:textId="19821DBF" w:rsidTr="004547D7">
        <w:trPr>
          <w:trHeight w:hRule="exact" w:val="412"/>
          <w:del w:id="496" w:author="Author"/>
        </w:trPr>
        <w:tc>
          <w:tcPr>
            <w:cnfStyle w:val="001000000000" w:firstRow="0" w:lastRow="0" w:firstColumn="1" w:lastColumn="0" w:oddVBand="0" w:evenVBand="0" w:oddHBand="0" w:evenHBand="0" w:firstRowFirstColumn="0" w:firstRowLastColumn="0" w:lastRowFirstColumn="0" w:lastRowLastColumn="0"/>
            <w:tcW w:w="2376" w:type="dxa"/>
          </w:tcPr>
          <w:p w14:paraId="78F3880C" w14:textId="71397DAE" w:rsidR="009543C0" w:rsidRPr="00D714EE" w:rsidDel="00443AFB" w:rsidRDefault="009543C0" w:rsidP="00443AFB">
            <w:pPr>
              <w:rPr>
                <w:del w:id="497" w:author="Author"/>
                <w:b w:val="0"/>
              </w:rPr>
              <w:pPrChange w:id="498" w:author="Author">
                <w:pPr/>
              </w:pPrChange>
            </w:pPr>
          </w:p>
        </w:tc>
        <w:tc>
          <w:tcPr>
            <w:tcW w:w="7371" w:type="dxa"/>
          </w:tcPr>
          <w:p w14:paraId="31B73982" w14:textId="459778D1" w:rsidR="009543C0" w:rsidRPr="0067403F" w:rsidDel="00443AFB" w:rsidRDefault="009543C0" w:rsidP="00443AFB">
            <w:pPr>
              <w:cnfStyle w:val="000000000000" w:firstRow="0" w:lastRow="0" w:firstColumn="0" w:lastColumn="0" w:oddVBand="0" w:evenVBand="0" w:oddHBand="0" w:evenHBand="0" w:firstRowFirstColumn="0" w:firstRowLastColumn="0" w:lastRowFirstColumn="0" w:lastRowLastColumn="0"/>
              <w:rPr>
                <w:del w:id="499" w:author="Author"/>
                <w:sz w:val="16"/>
              </w:rPr>
              <w:pPrChange w:id="500" w:author="Author">
                <w:pPr>
                  <w:cnfStyle w:val="000000000000" w:firstRow="0" w:lastRow="0" w:firstColumn="0" w:lastColumn="0" w:oddVBand="0" w:evenVBand="0" w:oddHBand="0" w:evenHBand="0" w:firstRowFirstColumn="0" w:firstRowLastColumn="0" w:lastRowFirstColumn="0" w:lastRowLastColumn="0"/>
                </w:pPr>
              </w:pPrChange>
            </w:pPr>
          </w:p>
        </w:tc>
      </w:tr>
      <w:tr w:rsidR="009543C0" w:rsidDel="00443AFB" w14:paraId="73FBF77B" w14:textId="54AF8BEC" w:rsidTr="004547D7">
        <w:trPr>
          <w:cnfStyle w:val="000000100000" w:firstRow="0" w:lastRow="0" w:firstColumn="0" w:lastColumn="0" w:oddVBand="0" w:evenVBand="0" w:oddHBand="1" w:evenHBand="0" w:firstRowFirstColumn="0" w:firstRowLastColumn="0" w:lastRowFirstColumn="0" w:lastRowLastColumn="0"/>
          <w:trHeight w:hRule="exact" w:val="412"/>
          <w:del w:id="501" w:author="Author"/>
        </w:trPr>
        <w:tc>
          <w:tcPr>
            <w:cnfStyle w:val="001000000000" w:firstRow="0" w:lastRow="0" w:firstColumn="1" w:lastColumn="0" w:oddVBand="0" w:evenVBand="0" w:oddHBand="0" w:evenHBand="0" w:firstRowFirstColumn="0" w:firstRowLastColumn="0" w:lastRowFirstColumn="0" w:lastRowLastColumn="0"/>
            <w:tcW w:w="2376" w:type="dxa"/>
          </w:tcPr>
          <w:p w14:paraId="4A74D9B0" w14:textId="5C488A17" w:rsidR="009543C0" w:rsidRPr="00D714EE" w:rsidDel="00443AFB" w:rsidRDefault="009543C0" w:rsidP="00443AFB">
            <w:pPr>
              <w:rPr>
                <w:del w:id="502" w:author="Author"/>
                <w:b w:val="0"/>
              </w:rPr>
              <w:pPrChange w:id="503" w:author="Author">
                <w:pPr/>
              </w:pPrChange>
            </w:pPr>
          </w:p>
        </w:tc>
        <w:tc>
          <w:tcPr>
            <w:tcW w:w="7371" w:type="dxa"/>
          </w:tcPr>
          <w:p w14:paraId="7FCFFED0" w14:textId="65E66C18" w:rsidR="009543C0" w:rsidRPr="0067403F" w:rsidDel="00443AFB" w:rsidRDefault="009543C0" w:rsidP="00443AFB">
            <w:pPr>
              <w:cnfStyle w:val="000000100000" w:firstRow="0" w:lastRow="0" w:firstColumn="0" w:lastColumn="0" w:oddVBand="0" w:evenVBand="0" w:oddHBand="1" w:evenHBand="0" w:firstRowFirstColumn="0" w:firstRowLastColumn="0" w:lastRowFirstColumn="0" w:lastRowLastColumn="0"/>
              <w:rPr>
                <w:del w:id="504" w:author="Author"/>
                <w:sz w:val="16"/>
              </w:rPr>
              <w:pPrChange w:id="505" w:author="Author">
                <w:pPr>
                  <w:cnfStyle w:val="000000100000" w:firstRow="0" w:lastRow="0" w:firstColumn="0" w:lastColumn="0" w:oddVBand="0" w:evenVBand="0" w:oddHBand="1" w:evenHBand="0" w:firstRowFirstColumn="0" w:firstRowLastColumn="0" w:lastRowFirstColumn="0" w:lastRowLastColumn="0"/>
                </w:pPr>
              </w:pPrChange>
            </w:pPr>
          </w:p>
        </w:tc>
      </w:tr>
      <w:tr w:rsidR="009543C0" w:rsidDel="00443AFB" w14:paraId="12E62027" w14:textId="1B5B23FD" w:rsidTr="004547D7">
        <w:trPr>
          <w:trHeight w:hRule="exact" w:val="412"/>
          <w:del w:id="506" w:author="Author"/>
        </w:trPr>
        <w:tc>
          <w:tcPr>
            <w:cnfStyle w:val="001000000000" w:firstRow="0" w:lastRow="0" w:firstColumn="1" w:lastColumn="0" w:oddVBand="0" w:evenVBand="0" w:oddHBand="0" w:evenHBand="0" w:firstRowFirstColumn="0" w:firstRowLastColumn="0" w:lastRowFirstColumn="0" w:lastRowLastColumn="0"/>
            <w:tcW w:w="2376" w:type="dxa"/>
          </w:tcPr>
          <w:p w14:paraId="2452222C" w14:textId="7A9166CD" w:rsidR="009543C0" w:rsidRPr="00D714EE" w:rsidDel="00443AFB" w:rsidRDefault="009543C0" w:rsidP="00443AFB">
            <w:pPr>
              <w:rPr>
                <w:del w:id="507" w:author="Author"/>
                <w:b w:val="0"/>
              </w:rPr>
              <w:pPrChange w:id="508" w:author="Author">
                <w:pPr/>
              </w:pPrChange>
            </w:pPr>
          </w:p>
        </w:tc>
        <w:tc>
          <w:tcPr>
            <w:tcW w:w="7371" w:type="dxa"/>
          </w:tcPr>
          <w:p w14:paraId="7DF5A874" w14:textId="3721BBA9" w:rsidR="009543C0" w:rsidRPr="0067403F" w:rsidDel="00443AFB" w:rsidRDefault="009543C0" w:rsidP="00443AFB">
            <w:pPr>
              <w:cnfStyle w:val="000000000000" w:firstRow="0" w:lastRow="0" w:firstColumn="0" w:lastColumn="0" w:oddVBand="0" w:evenVBand="0" w:oddHBand="0" w:evenHBand="0" w:firstRowFirstColumn="0" w:firstRowLastColumn="0" w:lastRowFirstColumn="0" w:lastRowLastColumn="0"/>
              <w:rPr>
                <w:del w:id="509" w:author="Author"/>
                <w:sz w:val="16"/>
              </w:rPr>
              <w:pPrChange w:id="510" w:author="Author">
                <w:pPr>
                  <w:cnfStyle w:val="000000000000" w:firstRow="0" w:lastRow="0" w:firstColumn="0" w:lastColumn="0" w:oddVBand="0" w:evenVBand="0" w:oddHBand="0" w:evenHBand="0" w:firstRowFirstColumn="0" w:firstRowLastColumn="0" w:lastRowFirstColumn="0" w:lastRowLastColumn="0"/>
                </w:pPr>
              </w:pPrChange>
            </w:pPr>
          </w:p>
        </w:tc>
      </w:tr>
    </w:tbl>
    <w:p w14:paraId="216C2F05" w14:textId="3D8490E7" w:rsidR="0041668B" w:rsidRPr="000D00EA" w:rsidDel="00443AFB" w:rsidRDefault="0041668B" w:rsidP="00443AFB">
      <w:pPr>
        <w:rPr>
          <w:del w:id="511" w:author="Author"/>
        </w:rPr>
        <w:pPrChange w:id="512" w:author="Author">
          <w:pPr/>
        </w:pPrChange>
      </w:pPr>
      <w:bookmarkStart w:id="513" w:name="_GoBack"/>
      <w:bookmarkEnd w:id="513"/>
    </w:p>
    <w:p w14:paraId="3B19FA70" w14:textId="77777777" w:rsidR="0043150A" w:rsidRPr="000D00EA" w:rsidRDefault="0043150A" w:rsidP="00443AFB">
      <w:pPr>
        <w:pPrChange w:id="514" w:author="Author">
          <w:pPr/>
        </w:pPrChange>
      </w:pPr>
    </w:p>
    <w:sectPr w:rsidR="0043150A" w:rsidRPr="000D00EA" w:rsidSect="00A8011C">
      <w:headerReference w:type="default" r:id="rId14"/>
      <w:footerReference w:type="default" r:id="rId15"/>
      <w:pgSz w:w="11907" w:h="16840" w:code="9"/>
      <w:pgMar w:top="1134" w:right="1134" w:bottom="1134" w:left="1134" w:header="454" w:footer="567"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8" w:author="Author" w:initials="A">
    <w:p w14:paraId="3E325D22" w14:textId="77777777" w:rsidR="00213210" w:rsidRDefault="00213210">
      <w:pPr>
        <w:pStyle w:val="CommentText"/>
      </w:pPr>
      <w:r>
        <w:rPr>
          <w:rStyle w:val="CommentReference"/>
        </w:rPr>
        <w:annotationRef/>
      </w:r>
      <w:r>
        <w:rPr>
          <w:rStyle w:val="CommentReference"/>
        </w:rPr>
        <w:annotationRef/>
      </w:r>
      <w:r>
        <w:t>Disse informationer er ikke kendt på nuværende tidspunkt, da miljøerne ikke er endeligt sat op endnu.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25D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0F284" w14:textId="77777777" w:rsidR="001A437A" w:rsidRDefault="001A437A">
      <w:r>
        <w:separator/>
      </w:r>
    </w:p>
  </w:endnote>
  <w:endnote w:type="continuationSeparator" w:id="0">
    <w:p w14:paraId="1988116E" w14:textId="77777777" w:rsidR="001A437A" w:rsidRDefault="001A437A">
      <w:r>
        <w:continuationSeparator/>
      </w:r>
    </w:p>
  </w:endnote>
  <w:endnote w:type="continuationNotice" w:id="1">
    <w:p w14:paraId="78422FCC" w14:textId="77777777" w:rsidR="001A437A" w:rsidRDefault="001A43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D877" w14:textId="633C6D47" w:rsidR="00285E87" w:rsidRPr="00227530" w:rsidRDefault="00227530" w:rsidP="00227530">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ins w:id="515" w:author="Author">
      <w:r w:rsidR="00443AFB">
        <w:rPr>
          <w:noProof/>
          <w:sz w:val="16"/>
          <w:szCs w:val="16"/>
        </w:rPr>
        <w:t>27-04-2016</w:t>
      </w:r>
      <w:del w:id="516" w:author="Author">
        <w:r w:rsidR="00786801" w:rsidDel="00443AFB">
          <w:rPr>
            <w:noProof/>
            <w:sz w:val="16"/>
            <w:szCs w:val="16"/>
          </w:rPr>
          <w:delText>23-09-2015</w:delText>
        </w:r>
      </w:del>
    </w:ins>
    <w:del w:id="517" w:author="Author">
      <w:r w:rsidR="00213210" w:rsidDel="00443AFB">
        <w:rPr>
          <w:noProof/>
          <w:sz w:val="16"/>
          <w:szCs w:val="16"/>
        </w:rPr>
        <w:delText>21-09-2015</w:delText>
      </w:r>
    </w:del>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FollowedHyperlink"/>
        <w:u w:val="none"/>
      </w:rPr>
      <w:fldChar w:fldCharType="begin"/>
    </w:r>
    <w:r w:rsidRPr="007F2CF9">
      <w:rPr>
        <w:rStyle w:val="FollowedHyperlink"/>
        <w:u w:val="none"/>
      </w:rPr>
      <w:instrText xml:space="preserve"> PAGE </w:instrText>
    </w:r>
    <w:r w:rsidRPr="00B61FB4">
      <w:rPr>
        <w:rStyle w:val="FollowedHyperlink"/>
        <w:u w:val="none"/>
      </w:rPr>
      <w:fldChar w:fldCharType="separate"/>
    </w:r>
    <w:r w:rsidR="00443AFB">
      <w:rPr>
        <w:rStyle w:val="FollowedHyperlink"/>
        <w:noProof/>
        <w:u w:val="none"/>
      </w:rPr>
      <w:t>3</w:t>
    </w:r>
    <w:r w:rsidRPr="00B61FB4">
      <w:rPr>
        <w:rStyle w:val="FollowedHyperlink"/>
        <w:u w:val="none"/>
      </w:rPr>
      <w:fldChar w:fldCharType="end"/>
    </w:r>
    <w:r w:rsidRPr="007F2CF9">
      <w:rPr>
        <w:rStyle w:val="FollowedHyperlink"/>
        <w:u w:val="none"/>
      </w:rPr>
      <w:t xml:space="preserve"> af </w:t>
    </w:r>
    <w:r w:rsidRPr="00B61FB4">
      <w:rPr>
        <w:rStyle w:val="FollowedHyperlink"/>
        <w:u w:val="none"/>
      </w:rPr>
      <w:fldChar w:fldCharType="begin"/>
    </w:r>
    <w:r w:rsidRPr="007F2CF9">
      <w:rPr>
        <w:rStyle w:val="FollowedHyperlink"/>
        <w:u w:val="none"/>
      </w:rPr>
      <w:instrText xml:space="preserve"> NUMPAGES </w:instrText>
    </w:r>
    <w:r w:rsidRPr="00B61FB4">
      <w:rPr>
        <w:rStyle w:val="FollowedHyperlink"/>
        <w:u w:val="none"/>
      </w:rPr>
      <w:fldChar w:fldCharType="separate"/>
    </w:r>
    <w:r w:rsidR="00443AFB">
      <w:rPr>
        <w:rStyle w:val="FollowedHyperlink"/>
        <w:noProof/>
        <w:u w:val="none"/>
      </w:rPr>
      <w:t>6</w:t>
    </w:r>
    <w:r w:rsidRPr="00B61FB4">
      <w:rPr>
        <w:rStyle w:val="FollowedHyperlink"/>
        <w:u w:val="none"/>
      </w:rPr>
      <w:fldChar w:fldCharType="end"/>
    </w:r>
    <w:r w:rsidRPr="007F2CF9">
      <w:rPr>
        <w:rStyle w:val="FollowedHyperlink"/>
        <w:u w:val="none"/>
      </w:rPr>
      <w:t xml:space="preserve"> sider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EC2DE" w14:textId="77777777" w:rsidR="001A437A" w:rsidRDefault="001A437A">
      <w:r>
        <w:separator/>
      </w:r>
    </w:p>
  </w:footnote>
  <w:footnote w:type="continuationSeparator" w:id="0">
    <w:p w14:paraId="73F24AE2" w14:textId="77777777" w:rsidR="001A437A" w:rsidRDefault="001A437A">
      <w:r>
        <w:continuationSeparator/>
      </w:r>
    </w:p>
  </w:footnote>
  <w:footnote w:type="continuationNotice" w:id="1">
    <w:p w14:paraId="0DEBD95D" w14:textId="77777777" w:rsidR="001A437A" w:rsidRDefault="001A437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3D873" w14:textId="2B329375" w:rsidR="00285E87" w:rsidRPr="00AC094F" w:rsidRDefault="003E3C03" w:rsidP="00EB0FA0">
    <w:pPr>
      <w:rPr>
        <w:color w:val="C0C0C0"/>
        <w:sz w:val="28"/>
        <w:szCs w:val="28"/>
      </w:rPr>
    </w:pPr>
    <w:r>
      <w:rPr>
        <w:color w:val="C0C0C0"/>
        <w:sz w:val="28"/>
        <w:szCs w:val="28"/>
      </w:rPr>
      <w:t>IP adresser Whitelist</w:t>
    </w:r>
  </w:p>
  <w:p w14:paraId="4813D874" w14:textId="77777777" w:rsidR="00285E87" w:rsidRPr="00DA59F3" w:rsidRDefault="00285E8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709B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15:restartNumberingAfterBreak="0">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15:restartNumberingAfterBreak="0">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1" w15:restartNumberingAfterBreak="0">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15:restartNumberingAfterBreak="0">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9" w15:restartNumberingAfterBreak="0">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1" w15:restartNumberingAfterBreak="0">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2" w15:restartNumberingAfterBreak="0">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4" w15:restartNumberingAfterBreak="0">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6" w15:restartNumberingAfterBreak="0">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7" w15:restartNumberingAfterBreak="0">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3" w15:restartNumberingAfterBreak="0">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5" w15:restartNumberingAfterBreak="0">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8"/>
  </w:num>
  <w:num w:numId="3">
    <w:abstractNumId w:val="15"/>
  </w:num>
  <w:num w:numId="4">
    <w:abstractNumId w:val="48"/>
  </w:num>
  <w:num w:numId="5">
    <w:abstractNumId w:val="9"/>
  </w:num>
  <w:num w:numId="6">
    <w:abstractNumId w:val="46"/>
  </w:num>
  <w:num w:numId="7">
    <w:abstractNumId w:val="16"/>
  </w:num>
  <w:num w:numId="8">
    <w:abstractNumId w:val="5"/>
  </w:num>
  <w:num w:numId="9">
    <w:abstractNumId w:val="14"/>
  </w:num>
  <w:num w:numId="10">
    <w:abstractNumId w:val="47"/>
  </w:num>
  <w:num w:numId="11">
    <w:abstractNumId w:val="7"/>
  </w:num>
  <w:num w:numId="12">
    <w:abstractNumId w:val="43"/>
  </w:num>
  <w:num w:numId="13">
    <w:abstractNumId w:val="59"/>
  </w:num>
  <w:num w:numId="14">
    <w:abstractNumId w:val="41"/>
  </w:num>
  <w:num w:numId="15">
    <w:abstractNumId w:val="35"/>
  </w:num>
  <w:num w:numId="16">
    <w:abstractNumId w:val="54"/>
  </w:num>
  <w:num w:numId="17">
    <w:abstractNumId w:val="30"/>
  </w:num>
  <w:num w:numId="18">
    <w:abstractNumId w:val="2"/>
  </w:num>
  <w:num w:numId="19">
    <w:abstractNumId w:val="34"/>
  </w:num>
  <w:num w:numId="20">
    <w:abstractNumId w:val="45"/>
  </w:num>
  <w:num w:numId="21">
    <w:abstractNumId w:val="17"/>
  </w:num>
  <w:num w:numId="22">
    <w:abstractNumId w:val="25"/>
  </w:num>
  <w:num w:numId="23">
    <w:abstractNumId w:val="36"/>
  </w:num>
  <w:num w:numId="24">
    <w:abstractNumId w:val="11"/>
  </w:num>
  <w:num w:numId="25">
    <w:abstractNumId w:val="3"/>
  </w:num>
  <w:num w:numId="26">
    <w:abstractNumId w:val="18"/>
  </w:num>
  <w:num w:numId="27">
    <w:abstractNumId w:val="20"/>
  </w:num>
  <w:num w:numId="28">
    <w:abstractNumId w:val="23"/>
  </w:num>
  <w:num w:numId="29">
    <w:abstractNumId w:val="21"/>
  </w:num>
  <w:num w:numId="30">
    <w:abstractNumId w:val="10"/>
  </w:num>
  <w:num w:numId="31">
    <w:abstractNumId w:val="4"/>
  </w:num>
  <w:num w:numId="32">
    <w:abstractNumId w:val="44"/>
  </w:num>
  <w:num w:numId="33">
    <w:abstractNumId w:val="55"/>
  </w:num>
  <w:num w:numId="34">
    <w:abstractNumId w:val="62"/>
  </w:num>
  <w:num w:numId="35">
    <w:abstractNumId w:val="52"/>
  </w:num>
  <w:num w:numId="36">
    <w:abstractNumId w:val="24"/>
  </w:num>
  <w:num w:numId="37">
    <w:abstractNumId w:val="8"/>
  </w:num>
  <w:num w:numId="38">
    <w:abstractNumId w:val="61"/>
  </w:num>
  <w:num w:numId="39">
    <w:abstractNumId w:val="1"/>
  </w:num>
  <w:num w:numId="40">
    <w:abstractNumId w:val="22"/>
  </w:num>
  <w:num w:numId="41">
    <w:abstractNumId w:val="49"/>
  </w:num>
  <w:num w:numId="42">
    <w:abstractNumId w:val="53"/>
  </w:num>
  <w:num w:numId="43">
    <w:abstractNumId w:val="56"/>
  </w:num>
  <w:num w:numId="44">
    <w:abstractNumId w:val="37"/>
  </w:num>
  <w:num w:numId="45">
    <w:abstractNumId w:val="63"/>
  </w:num>
  <w:num w:numId="46">
    <w:abstractNumId w:val="32"/>
  </w:num>
  <w:num w:numId="47">
    <w:abstractNumId w:val="39"/>
  </w:num>
  <w:num w:numId="48">
    <w:abstractNumId w:val="6"/>
  </w:num>
  <w:num w:numId="49">
    <w:abstractNumId w:val="64"/>
  </w:num>
  <w:num w:numId="50">
    <w:abstractNumId w:val="58"/>
  </w:num>
  <w:num w:numId="51">
    <w:abstractNumId w:val="60"/>
  </w:num>
  <w:num w:numId="52">
    <w:abstractNumId w:val="12"/>
  </w:num>
  <w:num w:numId="53">
    <w:abstractNumId w:val="40"/>
  </w:num>
  <w:num w:numId="54">
    <w:abstractNumId w:val="19"/>
  </w:num>
  <w:num w:numId="55">
    <w:abstractNumId w:val="38"/>
  </w:num>
  <w:num w:numId="56">
    <w:abstractNumId w:val="27"/>
  </w:num>
  <w:num w:numId="57">
    <w:abstractNumId w:val="31"/>
  </w:num>
  <w:num w:numId="58">
    <w:abstractNumId w:val="57"/>
  </w:num>
  <w:num w:numId="59">
    <w:abstractNumId w:val="29"/>
  </w:num>
  <w:num w:numId="60">
    <w:abstractNumId w:val="26"/>
  </w:num>
  <w:num w:numId="61">
    <w:abstractNumId w:val="42"/>
  </w:num>
  <w:num w:numId="62">
    <w:abstractNumId w:val="50"/>
  </w:num>
  <w:num w:numId="63">
    <w:abstractNumId w:val="13"/>
  </w:num>
  <w:num w:numId="64">
    <w:abstractNumId w:val="51"/>
  </w:num>
  <w:num w:numId="65">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autoHyphenation/>
  <w:hyphenationZone w:val="425"/>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7A50"/>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A325D"/>
    <w:rsid w:val="000A370B"/>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831"/>
    <w:rsid w:val="000D0E61"/>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6630"/>
    <w:rsid w:val="00176D4C"/>
    <w:rsid w:val="00176E71"/>
    <w:rsid w:val="001776F0"/>
    <w:rsid w:val="001819D3"/>
    <w:rsid w:val="00181DBD"/>
    <w:rsid w:val="00181EBA"/>
    <w:rsid w:val="0018288A"/>
    <w:rsid w:val="001832B5"/>
    <w:rsid w:val="001838CB"/>
    <w:rsid w:val="0018426D"/>
    <w:rsid w:val="0018563B"/>
    <w:rsid w:val="00187DE2"/>
    <w:rsid w:val="00187FDB"/>
    <w:rsid w:val="0019080F"/>
    <w:rsid w:val="00196343"/>
    <w:rsid w:val="001A0D0E"/>
    <w:rsid w:val="001A1BDB"/>
    <w:rsid w:val="001A1D6C"/>
    <w:rsid w:val="001A3AAA"/>
    <w:rsid w:val="001A437A"/>
    <w:rsid w:val="001A5764"/>
    <w:rsid w:val="001A5CE4"/>
    <w:rsid w:val="001A63E4"/>
    <w:rsid w:val="001A72E0"/>
    <w:rsid w:val="001A7A0B"/>
    <w:rsid w:val="001A7BC9"/>
    <w:rsid w:val="001B04D7"/>
    <w:rsid w:val="001B11CD"/>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CAC"/>
    <w:rsid w:val="001E6EC8"/>
    <w:rsid w:val="001F097B"/>
    <w:rsid w:val="001F189A"/>
    <w:rsid w:val="001F2475"/>
    <w:rsid w:val="001F284E"/>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210"/>
    <w:rsid w:val="00213FC7"/>
    <w:rsid w:val="00214301"/>
    <w:rsid w:val="00214F51"/>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41"/>
    <w:rsid w:val="002975A3"/>
    <w:rsid w:val="00297E7D"/>
    <w:rsid w:val="002A0253"/>
    <w:rsid w:val="002A067C"/>
    <w:rsid w:val="002A0746"/>
    <w:rsid w:val="002A1A60"/>
    <w:rsid w:val="002A3886"/>
    <w:rsid w:val="002A48C9"/>
    <w:rsid w:val="002A4B61"/>
    <w:rsid w:val="002A59F6"/>
    <w:rsid w:val="002A669F"/>
    <w:rsid w:val="002B01D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32AA"/>
    <w:rsid w:val="003053BB"/>
    <w:rsid w:val="003056DA"/>
    <w:rsid w:val="003066F3"/>
    <w:rsid w:val="003105E7"/>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CA3"/>
    <w:rsid w:val="003829C5"/>
    <w:rsid w:val="00384717"/>
    <w:rsid w:val="003847CC"/>
    <w:rsid w:val="00384894"/>
    <w:rsid w:val="00385A4A"/>
    <w:rsid w:val="003907DF"/>
    <w:rsid w:val="003908EB"/>
    <w:rsid w:val="0039115F"/>
    <w:rsid w:val="003911BD"/>
    <w:rsid w:val="0039192C"/>
    <w:rsid w:val="00394BC4"/>
    <w:rsid w:val="003950FD"/>
    <w:rsid w:val="003A0510"/>
    <w:rsid w:val="003A1395"/>
    <w:rsid w:val="003A19D8"/>
    <w:rsid w:val="003A3BEE"/>
    <w:rsid w:val="003A606E"/>
    <w:rsid w:val="003B0FC2"/>
    <w:rsid w:val="003B1735"/>
    <w:rsid w:val="003B2BF5"/>
    <w:rsid w:val="003B6600"/>
    <w:rsid w:val="003C11EE"/>
    <w:rsid w:val="003C223B"/>
    <w:rsid w:val="003C2834"/>
    <w:rsid w:val="003C2BCD"/>
    <w:rsid w:val="003C40AE"/>
    <w:rsid w:val="003C51A3"/>
    <w:rsid w:val="003C52F7"/>
    <w:rsid w:val="003C744F"/>
    <w:rsid w:val="003C7CA6"/>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3AFB"/>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42DB"/>
    <w:rsid w:val="0048446C"/>
    <w:rsid w:val="00484549"/>
    <w:rsid w:val="00484B9C"/>
    <w:rsid w:val="00484C65"/>
    <w:rsid w:val="004871FD"/>
    <w:rsid w:val="004876E2"/>
    <w:rsid w:val="00490535"/>
    <w:rsid w:val="00490786"/>
    <w:rsid w:val="00491470"/>
    <w:rsid w:val="00492791"/>
    <w:rsid w:val="0049338F"/>
    <w:rsid w:val="00493794"/>
    <w:rsid w:val="00493AF1"/>
    <w:rsid w:val="00494180"/>
    <w:rsid w:val="00496217"/>
    <w:rsid w:val="004971EC"/>
    <w:rsid w:val="004979CE"/>
    <w:rsid w:val="004A446F"/>
    <w:rsid w:val="004A56F5"/>
    <w:rsid w:val="004B0215"/>
    <w:rsid w:val="004B0BA9"/>
    <w:rsid w:val="004B197B"/>
    <w:rsid w:val="004B347F"/>
    <w:rsid w:val="004B3E76"/>
    <w:rsid w:val="004B3FED"/>
    <w:rsid w:val="004B5B9E"/>
    <w:rsid w:val="004B6046"/>
    <w:rsid w:val="004B7329"/>
    <w:rsid w:val="004C06EA"/>
    <w:rsid w:val="004C2BA9"/>
    <w:rsid w:val="004C38FC"/>
    <w:rsid w:val="004C3CA6"/>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5272"/>
    <w:rsid w:val="004F636A"/>
    <w:rsid w:val="0050052D"/>
    <w:rsid w:val="00504C74"/>
    <w:rsid w:val="005051DB"/>
    <w:rsid w:val="00507829"/>
    <w:rsid w:val="00507D62"/>
    <w:rsid w:val="00511776"/>
    <w:rsid w:val="00511AB6"/>
    <w:rsid w:val="00512678"/>
    <w:rsid w:val="00512DEF"/>
    <w:rsid w:val="005135D9"/>
    <w:rsid w:val="00514696"/>
    <w:rsid w:val="0051547F"/>
    <w:rsid w:val="00515C7E"/>
    <w:rsid w:val="00516048"/>
    <w:rsid w:val="00516857"/>
    <w:rsid w:val="00521447"/>
    <w:rsid w:val="005231F7"/>
    <w:rsid w:val="005236BB"/>
    <w:rsid w:val="00525773"/>
    <w:rsid w:val="005259A4"/>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7117"/>
    <w:rsid w:val="00561239"/>
    <w:rsid w:val="005618B1"/>
    <w:rsid w:val="00561F0D"/>
    <w:rsid w:val="00565E52"/>
    <w:rsid w:val="0056660D"/>
    <w:rsid w:val="005668C3"/>
    <w:rsid w:val="00567EE0"/>
    <w:rsid w:val="00570A71"/>
    <w:rsid w:val="00572E4E"/>
    <w:rsid w:val="00576CE0"/>
    <w:rsid w:val="0057750F"/>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796"/>
    <w:rsid w:val="00591159"/>
    <w:rsid w:val="0059142C"/>
    <w:rsid w:val="005915B3"/>
    <w:rsid w:val="005917CB"/>
    <w:rsid w:val="00591C9D"/>
    <w:rsid w:val="005935D6"/>
    <w:rsid w:val="00593778"/>
    <w:rsid w:val="00594324"/>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8E7"/>
    <w:rsid w:val="005D0DE0"/>
    <w:rsid w:val="005D379E"/>
    <w:rsid w:val="005D3A3D"/>
    <w:rsid w:val="005D4505"/>
    <w:rsid w:val="005D4615"/>
    <w:rsid w:val="005D4A16"/>
    <w:rsid w:val="005D5776"/>
    <w:rsid w:val="005D5BD6"/>
    <w:rsid w:val="005D7F77"/>
    <w:rsid w:val="005E33C5"/>
    <w:rsid w:val="005E4E70"/>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2632"/>
    <w:rsid w:val="006B0492"/>
    <w:rsid w:val="006B0544"/>
    <w:rsid w:val="006B08D0"/>
    <w:rsid w:val="006B19BA"/>
    <w:rsid w:val="006B1DA9"/>
    <w:rsid w:val="006B39D8"/>
    <w:rsid w:val="006B410C"/>
    <w:rsid w:val="006B4509"/>
    <w:rsid w:val="006B5C1A"/>
    <w:rsid w:val="006B5C89"/>
    <w:rsid w:val="006C07D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3551"/>
    <w:rsid w:val="006E4497"/>
    <w:rsid w:val="006E4E6D"/>
    <w:rsid w:val="006E646F"/>
    <w:rsid w:val="006E79AD"/>
    <w:rsid w:val="006F03CB"/>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6B70"/>
    <w:rsid w:val="007409A0"/>
    <w:rsid w:val="00742544"/>
    <w:rsid w:val="00743C04"/>
    <w:rsid w:val="00745862"/>
    <w:rsid w:val="007505C8"/>
    <w:rsid w:val="0075063C"/>
    <w:rsid w:val="00751FBC"/>
    <w:rsid w:val="00753A0C"/>
    <w:rsid w:val="0075483F"/>
    <w:rsid w:val="00754AC2"/>
    <w:rsid w:val="00755E17"/>
    <w:rsid w:val="00757F64"/>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5A08"/>
    <w:rsid w:val="00785A3E"/>
    <w:rsid w:val="00786029"/>
    <w:rsid w:val="0078646A"/>
    <w:rsid w:val="00786801"/>
    <w:rsid w:val="007902B6"/>
    <w:rsid w:val="00791CAF"/>
    <w:rsid w:val="00791E1A"/>
    <w:rsid w:val="00792DDE"/>
    <w:rsid w:val="00793959"/>
    <w:rsid w:val="00794567"/>
    <w:rsid w:val="007950F8"/>
    <w:rsid w:val="00795D86"/>
    <w:rsid w:val="00797362"/>
    <w:rsid w:val="007A14EB"/>
    <w:rsid w:val="007A20CA"/>
    <w:rsid w:val="007A24E4"/>
    <w:rsid w:val="007A2A3F"/>
    <w:rsid w:val="007A2BC4"/>
    <w:rsid w:val="007A2ED4"/>
    <w:rsid w:val="007A3A77"/>
    <w:rsid w:val="007A515D"/>
    <w:rsid w:val="007A617B"/>
    <w:rsid w:val="007A6234"/>
    <w:rsid w:val="007A6EB1"/>
    <w:rsid w:val="007B06AE"/>
    <w:rsid w:val="007B0A77"/>
    <w:rsid w:val="007B4A17"/>
    <w:rsid w:val="007B7D46"/>
    <w:rsid w:val="007C037A"/>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27BF"/>
    <w:rsid w:val="007E2B68"/>
    <w:rsid w:val="007E3FA7"/>
    <w:rsid w:val="007E4464"/>
    <w:rsid w:val="007E4665"/>
    <w:rsid w:val="007E582A"/>
    <w:rsid w:val="007E615E"/>
    <w:rsid w:val="007F20E1"/>
    <w:rsid w:val="007F3B42"/>
    <w:rsid w:val="007F4101"/>
    <w:rsid w:val="007F4868"/>
    <w:rsid w:val="00800A08"/>
    <w:rsid w:val="008015B8"/>
    <w:rsid w:val="00802281"/>
    <w:rsid w:val="0080498F"/>
    <w:rsid w:val="00804BD7"/>
    <w:rsid w:val="00804EC3"/>
    <w:rsid w:val="008063BB"/>
    <w:rsid w:val="00807307"/>
    <w:rsid w:val="00807AED"/>
    <w:rsid w:val="00807D91"/>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5FE"/>
    <w:rsid w:val="0090042D"/>
    <w:rsid w:val="00900F05"/>
    <w:rsid w:val="00901185"/>
    <w:rsid w:val="0090166B"/>
    <w:rsid w:val="00901E08"/>
    <w:rsid w:val="00903618"/>
    <w:rsid w:val="00903EF2"/>
    <w:rsid w:val="00904F26"/>
    <w:rsid w:val="009051AB"/>
    <w:rsid w:val="009069D4"/>
    <w:rsid w:val="00907E3A"/>
    <w:rsid w:val="00910686"/>
    <w:rsid w:val="00911311"/>
    <w:rsid w:val="00911583"/>
    <w:rsid w:val="00913C4A"/>
    <w:rsid w:val="009140C6"/>
    <w:rsid w:val="00914ED9"/>
    <w:rsid w:val="00915FFB"/>
    <w:rsid w:val="00916867"/>
    <w:rsid w:val="00920D63"/>
    <w:rsid w:val="0092132F"/>
    <w:rsid w:val="0092305B"/>
    <w:rsid w:val="0092350A"/>
    <w:rsid w:val="009242AB"/>
    <w:rsid w:val="0092440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7A96"/>
    <w:rsid w:val="00990084"/>
    <w:rsid w:val="00991244"/>
    <w:rsid w:val="009914E5"/>
    <w:rsid w:val="00991910"/>
    <w:rsid w:val="00992BE5"/>
    <w:rsid w:val="00996693"/>
    <w:rsid w:val="009968F0"/>
    <w:rsid w:val="00997C27"/>
    <w:rsid w:val="009A1D13"/>
    <w:rsid w:val="009A1F42"/>
    <w:rsid w:val="009A2C4D"/>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B0785"/>
    <w:rsid w:val="00AB0C51"/>
    <w:rsid w:val="00AB169F"/>
    <w:rsid w:val="00AB5172"/>
    <w:rsid w:val="00AB5572"/>
    <w:rsid w:val="00AB669B"/>
    <w:rsid w:val="00AB6A12"/>
    <w:rsid w:val="00AB7693"/>
    <w:rsid w:val="00AB7B0B"/>
    <w:rsid w:val="00AC0334"/>
    <w:rsid w:val="00AC0480"/>
    <w:rsid w:val="00AC0673"/>
    <w:rsid w:val="00AC094F"/>
    <w:rsid w:val="00AC0F2A"/>
    <w:rsid w:val="00AC2C98"/>
    <w:rsid w:val="00AD1255"/>
    <w:rsid w:val="00AD1CBB"/>
    <w:rsid w:val="00AD2BA4"/>
    <w:rsid w:val="00AD3473"/>
    <w:rsid w:val="00AD3F98"/>
    <w:rsid w:val="00AD5FDA"/>
    <w:rsid w:val="00AD69F5"/>
    <w:rsid w:val="00AD7EB9"/>
    <w:rsid w:val="00AE23A6"/>
    <w:rsid w:val="00AE4FA3"/>
    <w:rsid w:val="00AE7B1D"/>
    <w:rsid w:val="00AF04C1"/>
    <w:rsid w:val="00AF12C1"/>
    <w:rsid w:val="00AF1CAC"/>
    <w:rsid w:val="00AF2DB3"/>
    <w:rsid w:val="00AF3CD0"/>
    <w:rsid w:val="00AF4568"/>
    <w:rsid w:val="00AF45E4"/>
    <w:rsid w:val="00AF4AD6"/>
    <w:rsid w:val="00AF6C7E"/>
    <w:rsid w:val="00AF7044"/>
    <w:rsid w:val="00AF781E"/>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58AC"/>
    <w:rsid w:val="00B15E8F"/>
    <w:rsid w:val="00B16388"/>
    <w:rsid w:val="00B16B2A"/>
    <w:rsid w:val="00B16E81"/>
    <w:rsid w:val="00B205F1"/>
    <w:rsid w:val="00B20A19"/>
    <w:rsid w:val="00B22E95"/>
    <w:rsid w:val="00B232B4"/>
    <w:rsid w:val="00B259F8"/>
    <w:rsid w:val="00B26BC7"/>
    <w:rsid w:val="00B30679"/>
    <w:rsid w:val="00B32694"/>
    <w:rsid w:val="00B33E17"/>
    <w:rsid w:val="00B348E2"/>
    <w:rsid w:val="00B3598F"/>
    <w:rsid w:val="00B35A61"/>
    <w:rsid w:val="00B368D7"/>
    <w:rsid w:val="00B37D49"/>
    <w:rsid w:val="00B40573"/>
    <w:rsid w:val="00B406B8"/>
    <w:rsid w:val="00B41D10"/>
    <w:rsid w:val="00B41DBE"/>
    <w:rsid w:val="00B42901"/>
    <w:rsid w:val="00B4433D"/>
    <w:rsid w:val="00B449D4"/>
    <w:rsid w:val="00B51158"/>
    <w:rsid w:val="00B52A6A"/>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649E"/>
    <w:rsid w:val="00B67BF5"/>
    <w:rsid w:val="00B705EE"/>
    <w:rsid w:val="00B711EF"/>
    <w:rsid w:val="00B7186C"/>
    <w:rsid w:val="00B72305"/>
    <w:rsid w:val="00B73BF9"/>
    <w:rsid w:val="00B73E0F"/>
    <w:rsid w:val="00B76A22"/>
    <w:rsid w:val="00B77B37"/>
    <w:rsid w:val="00B80C42"/>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306"/>
    <w:rsid w:val="00BD0513"/>
    <w:rsid w:val="00BD222C"/>
    <w:rsid w:val="00BD2EE3"/>
    <w:rsid w:val="00BD3910"/>
    <w:rsid w:val="00BD3D72"/>
    <w:rsid w:val="00BD3FCF"/>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7676"/>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4275"/>
    <w:rsid w:val="00C445F0"/>
    <w:rsid w:val="00C44F7B"/>
    <w:rsid w:val="00C4644D"/>
    <w:rsid w:val="00C466E1"/>
    <w:rsid w:val="00C5070A"/>
    <w:rsid w:val="00C532FE"/>
    <w:rsid w:val="00C53BAE"/>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71E"/>
    <w:rsid w:val="00CA1C67"/>
    <w:rsid w:val="00CA1DFF"/>
    <w:rsid w:val="00CA1EE7"/>
    <w:rsid w:val="00CA4057"/>
    <w:rsid w:val="00CA50E9"/>
    <w:rsid w:val="00CA5160"/>
    <w:rsid w:val="00CA5C1D"/>
    <w:rsid w:val="00CA69B0"/>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67B6"/>
    <w:rsid w:val="00DE03FC"/>
    <w:rsid w:val="00DE0D7A"/>
    <w:rsid w:val="00DE1EB8"/>
    <w:rsid w:val="00DE2099"/>
    <w:rsid w:val="00DE4472"/>
    <w:rsid w:val="00DE4CAD"/>
    <w:rsid w:val="00DE7AC5"/>
    <w:rsid w:val="00DF2028"/>
    <w:rsid w:val="00DF2FD9"/>
    <w:rsid w:val="00DF2FFB"/>
    <w:rsid w:val="00DF36B9"/>
    <w:rsid w:val="00DF4CE1"/>
    <w:rsid w:val="00DF4E56"/>
    <w:rsid w:val="00DF4FCF"/>
    <w:rsid w:val="00DF52D1"/>
    <w:rsid w:val="00DF7849"/>
    <w:rsid w:val="00E006D5"/>
    <w:rsid w:val="00E01B47"/>
    <w:rsid w:val="00E02398"/>
    <w:rsid w:val="00E050FC"/>
    <w:rsid w:val="00E069DF"/>
    <w:rsid w:val="00E10029"/>
    <w:rsid w:val="00E10AC5"/>
    <w:rsid w:val="00E10F1F"/>
    <w:rsid w:val="00E11573"/>
    <w:rsid w:val="00E15631"/>
    <w:rsid w:val="00E1652A"/>
    <w:rsid w:val="00E16A1B"/>
    <w:rsid w:val="00E171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71E2"/>
    <w:rsid w:val="00EE75CC"/>
    <w:rsid w:val="00EF1E36"/>
    <w:rsid w:val="00EF255A"/>
    <w:rsid w:val="00EF30F6"/>
    <w:rsid w:val="00EF36B0"/>
    <w:rsid w:val="00EF3956"/>
    <w:rsid w:val="00EF5249"/>
    <w:rsid w:val="00EF53A4"/>
    <w:rsid w:val="00EF645B"/>
    <w:rsid w:val="00EF69B2"/>
    <w:rsid w:val="00EF7632"/>
    <w:rsid w:val="00EF7BDB"/>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9C5"/>
    <w:rsid w:val="00F45A71"/>
    <w:rsid w:val="00F470AB"/>
    <w:rsid w:val="00F476C2"/>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B17"/>
    <w:rsid w:val="00FA2EB6"/>
    <w:rsid w:val="00FA4663"/>
    <w:rsid w:val="00FA47AD"/>
    <w:rsid w:val="00FA6EA8"/>
    <w:rsid w:val="00FA7300"/>
    <w:rsid w:val="00FA7E18"/>
    <w:rsid w:val="00FA7F6D"/>
    <w:rsid w:val="00FA7FED"/>
    <w:rsid w:val="00FB03FF"/>
    <w:rsid w:val="00FB0999"/>
    <w:rsid w:val="00FB1240"/>
    <w:rsid w:val="00FB135C"/>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635E"/>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669"/>
    <w:rPr>
      <w:rFonts w:ascii="Futura Bk BT" w:hAnsi="Futura Bk BT"/>
    </w:rPr>
  </w:style>
  <w:style w:type="paragraph" w:styleId="Heading1">
    <w:name w:val="heading 1"/>
    <w:basedOn w:val="Normal"/>
    <w:next w:val="Normal"/>
    <w:link w:val="Heading1Char"/>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385A4A"/>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semiHidden/>
    <w:unhideWhenUsed/>
    <w:qFormat/>
    <w:rsid w:val="00385A4A"/>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85A4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5A4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6073"/>
    <w:rPr>
      <w:rFonts w:ascii="Futura Bk BT" w:hAnsi="Futura Bk BT"/>
      <w:caps/>
      <w:spacing w:val="15"/>
      <w:sz w:val="22"/>
      <w:szCs w:val="22"/>
      <w:shd w:val="clear" w:color="auto" w:fill="C2D69B" w:themeFill="accent3" w:themeFillTint="99"/>
    </w:rPr>
  </w:style>
  <w:style w:type="character" w:customStyle="1" w:styleId="Heading1Char">
    <w:name w:val="Heading 1 Char"/>
    <w:link w:val="Heading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Heading3"/>
    <w:next w:val="Normal"/>
    <w:rsid w:val="005A0A53"/>
    <w:rPr>
      <w:bCs/>
    </w:rPr>
  </w:style>
  <w:style w:type="paragraph" w:styleId="TOC1">
    <w:name w:val="toc 1"/>
    <w:basedOn w:val="Normal"/>
    <w:next w:val="Normal"/>
    <w:uiPriority w:val="39"/>
    <w:rsid w:val="00722C17"/>
    <w:pPr>
      <w:tabs>
        <w:tab w:val="right" w:leader="dot" w:pos="9129"/>
      </w:tabs>
      <w:spacing w:before="60" w:after="60"/>
    </w:pPr>
  </w:style>
  <w:style w:type="paragraph" w:styleId="TOC2">
    <w:name w:val="toc 2"/>
    <w:basedOn w:val="Normal"/>
    <w:next w:val="Normal"/>
    <w:uiPriority w:val="39"/>
    <w:rsid w:val="00705DFE"/>
    <w:pPr>
      <w:tabs>
        <w:tab w:val="right" w:leader="dot" w:pos="9129"/>
      </w:tabs>
      <w:spacing w:before="40" w:after="40"/>
      <w:ind w:left="170"/>
    </w:pPr>
  </w:style>
  <w:style w:type="paragraph" w:styleId="TOC3">
    <w:name w:val="toc 3"/>
    <w:basedOn w:val="Normal"/>
    <w:next w:val="Normal"/>
    <w:uiPriority w:val="39"/>
    <w:rsid w:val="00705DFE"/>
    <w:pPr>
      <w:tabs>
        <w:tab w:val="right" w:leader="dot" w:pos="9129"/>
      </w:tabs>
      <w:spacing w:before="40" w:after="40"/>
      <w:ind w:left="340"/>
    </w:pPr>
  </w:style>
  <w:style w:type="paragraph" w:customStyle="1" w:styleId="Overskrift3">
    <w:name w:val="Overskrift  3"/>
    <w:basedOn w:val="Heading3"/>
    <w:next w:val="Normal"/>
    <w:rsid w:val="0064633D"/>
    <w:rPr>
      <w:bCs/>
    </w:rPr>
  </w:style>
  <w:style w:type="paragraph" w:customStyle="1" w:styleId="TypografiIndholdsfortegnelse1Efter0pkt">
    <w:name w:val="Typografi Indholdsfortegnelse 1 + Efter:  0 pkt."/>
    <w:basedOn w:val="TOC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ent"/>
    <w:rsid w:val="00BD3D72"/>
    <w:pPr>
      <w:ind w:left="2160"/>
    </w:pPr>
  </w:style>
  <w:style w:type="paragraph" w:styleId="NormalIndent">
    <w:name w:val="Normal Indent"/>
    <w:basedOn w:val="Normal"/>
    <w:rsid w:val="00BD3D72"/>
    <w:pPr>
      <w:ind w:left="1304"/>
    </w:pPr>
  </w:style>
  <w:style w:type="character" w:styleId="Hyperlink">
    <w:name w:val="Hyperlink"/>
    <w:uiPriority w:val="99"/>
    <w:rsid w:val="00BD3D72"/>
    <w:rPr>
      <w:color w:val="0000FF"/>
      <w:u w:val="single"/>
    </w:rPr>
  </w:style>
  <w:style w:type="paragraph" w:styleId="TOC4">
    <w:name w:val="toc 4"/>
    <w:basedOn w:val="Normal"/>
    <w:next w:val="Normal"/>
    <w:rsid w:val="00BA4772"/>
    <w:pPr>
      <w:tabs>
        <w:tab w:val="right" w:leader="dot" w:pos="9129"/>
      </w:tabs>
      <w:spacing w:after="40"/>
      <w:ind w:left="720"/>
    </w:pPr>
  </w:style>
  <w:style w:type="paragraph" w:styleId="BalloonText">
    <w:name w:val="Balloon Text"/>
    <w:basedOn w:val="Normal"/>
    <w:semiHidden/>
    <w:rsid w:val="00FE406B"/>
    <w:rPr>
      <w:rFonts w:ascii="Tahoma" w:hAnsi="Tahoma" w:cs="Tahoma"/>
      <w:sz w:val="16"/>
      <w:szCs w:val="16"/>
    </w:rPr>
  </w:style>
  <w:style w:type="paragraph" w:styleId="Header">
    <w:name w:val="header"/>
    <w:basedOn w:val="Normal"/>
    <w:link w:val="HeaderChar"/>
    <w:rsid w:val="002E23A2"/>
    <w:pPr>
      <w:tabs>
        <w:tab w:val="center" w:pos="4819"/>
        <w:tab w:val="right" w:pos="9638"/>
      </w:tabs>
    </w:pPr>
  </w:style>
  <w:style w:type="paragraph" w:styleId="Footer">
    <w:name w:val="footer"/>
    <w:basedOn w:val="Normal"/>
    <w:rsid w:val="002E23A2"/>
    <w:pPr>
      <w:tabs>
        <w:tab w:val="center" w:pos="4819"/>
        <w:tab w:val="right" w:pos="9638"/>
      </w:tabs>
    </w:pPr>
  </w:style>
  <w:style w:type="table" w:styleId="TableGrid">
    <w:name w:val="Table Grid"/>
    <w:basedOn w:val="Table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Followed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ListBullet">
    <w:name w:val="List Bullet"/>
    <w:basedOn w:val="Normal"/>
    <w:rsid w:val="00722C17"/>
    <w:pPr>
      <w:numPr>
        <w:numId w:val="1"/>
      </w:numPr>
    </w:pPr>
  </w:style>
  <w:style w:type="character" w:styleId="Strong">
    <w:name w:val="Strong"/>
    <w:uiPriority w:val="22"/>
    <w:qFormat/>
    <w:rsid w:val="00385A4A"/>
    <w:rPr>
      <w:b/>
      <w:bCs/>
    </w:rPr>
  </w:style>
  <w:style w:type="paragraph" w:styleId="DocumentMap">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NoSpacing">
    <w:name w:val="No Spacing"/>
    <w:basedOn w:val="Normal"/>
    <w:link w:val="NoSpacingChar"/>
    <w:uiPriority w:val="1"/>
    <w:qFormat/>
    <w:rsid w:val="00385A4A"/>
    <w:pPr>
      <w:spacing w:before="0" w:after="0" w:line="240" w:lineRule="auto"/>
    </w:pPr>
  </w:style>
  <w:style w:type="paragraph" w:styleId="BodyText">
    <w:name w:val="Body Text"/>
    <w:basedOn w:val="Normal"/>
    <w:link w:val="BodyTextChar"/>
    <w:qFormat/>
    <w:rsid w:val="00D31037"/>
    <w:pPr>
      <w:spacing w:after="120"/>
    </w:pPr>
  </w:style>
  <w:style w:type="character" w:customStyle="1" w:styleId="BodyTextChar">
    <w:name w:val="Body Text Char"/>
    <w:link w:val="BodyText"/>
    <w:rsid w:val="00D31037"/>
    <w:rPr>
      <w:rFonts w:ascii="Verdana" w:hAnsi="Verdana"/>
      <w:sz w:val="22"/>
      <w:szCs w:val="22"/>
    </w:rPr>
  </w:style>
  <w:style w:type="character" w:styleId="IntenseEmphasis">
    <w:name w:val="Intense Emphasis"/>
    <w:uiPriority w:val="21"/>
    <w:qFormat/>
    <w:rsid w:val="00385A4A"/>
    <w:rPr>
      <w:b/>
      <w:bCs/>
      <w:caps/>
      <w:color w:val="243F60"/>
      <w:spacing w:val="10"/>
    </w:rPr>
  </w:style>
  <w:style w:type="character" w:styleId="SubtleEmphasis">
    <w:name w:val="Subtle Emphasis"/>
    <w:uiPriority w:val="19"/>
    <w:qFormat/>
    <w:rsid w:val="00385A4A"/>
    <w:rPr>
      <w:i/>
      <w:iCs/>
      <w:color w:val="243F60"/>
    </w:rPr>
  </w:style>
  <w:style w:type="character" w:styleId="Emphasis">
    <w:name w:val="Emphasis"/>
    <w:qFormat/>
    <w:rsid w:val="00385A4A"/>
    <w:rPr>
      <w:caps/>
      <w:color w:val="243F60"/>
      <w:spacing w:val="5"/>
    </w:rPr>
  </w:style>
  <w:style w:type="character" w:styleId="CommentReference">
    <w:name w:val="annotation reference"/>
    <w:rsid w:val="007256D6"/>
    <w:rPr>
      <w:sz w:val="16"/>
      <w:szCs w:val="16"/>
    </w:rPr>
  </w:style>
  <w:style w:type="paragraph" w:styleId="CommentText">
    <w:name w:val="annotation text"/>
    <w:basedOn w:val="Normal"/>
    <w:link w:val="CommentTextChar"/>
    <w:rsid w:val="007256D6"/>
  </w:style>
  <w:style w:type="character" w:customStyle="1" w:styleId="CommentTextChar">
    <w:name w:val="Comment Text Char"/>
    <w:link w:val="CommentText"/>
    <w:rsid w:val="007256D6"/>
    <w:rPr>
      <w:rFonts w:ascii="Verdana" w:hAnsi="Verdana"/>
    </w:rPr>
  </w:style>
  <w:style w:type="paragraph" w:styleId="CommentSubject">
    <w:name w:val="annotation subject"/>
    <w:basedOn w:val="CommentText"/>
    <w:next w:val="CommentText"/>
    <w:link w:val="CommentSubjectChar"/>
    <w:rsid w:val="007256D6"/>
    <w:rPr>
      <w:b/>
      <w:bCs/>
    </w:rPr>
  </w:style>
  <w:style w:type="character" w:customStyle="1" w:styleId="CommentSubjectChar">
    <w:name w:val="Comment Subject Char"/>
    <w:link w:val="CommentSubject"/>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Paragraph">
    <w:name w:val="List Paragraph"/>
    <w:basedOn w:val="Normal"/>
    <w:uiPriority w:val="34"/>
    <w:qFormat/>
    <w:rsid w:val="00385A4A"/>
    <w:pPr>
      <w:ind w:left="720"/>
      <w:contextualSpacing/>
    </w:pPr>
  </w:style>
  <w:style w:type="character" w:customStyle="1" w:styleId="Heading3Char">
    <w:name w:val="Heading 3 Char"/>
    <w:link w:val="Heading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Heading4Char">
    <w:name w:val="Heading 4 Char"/>
    <w:link w:val="Heading4"/>
    <w:uiPriority w:val="9"/>
    <w:rsid w:val="00385A4A"/>
    <w:rPr>
      <w:caps/>
      <w:color w:val="365F91"/>
      <w:spacing w:val="10"/>
    </w:rPr>
  </w:style>
  <w:style w:type="character" w:customStyle="1" w:styleId="Heading5Char">
    <w:name w:val="Heading 5 Char"/>
    <w:link w:val="Heading5"/>
    <w:rsid w:val="00385A4A"/>
    <w:rPr>
      <w:caps/>
      <w:color w:val="365F91"/>
      <w:spacing w:val="10"/>
    </w:rPr>
  </w:style>
  <w:style w:type="character" w:customStyle="1" w:styleId="Heading6Char">
    <w:name w:val="Heading 6 Char"/>
    <w:link w:val="Heading6"/>
    <w:uiPriority w:val="9"/>
    <w:semiHidden/>
    <w:rsid w:val="00385A4A"/>
    <w:rPr>
      <w:caps/>
      <w:color w:val="365F91"/>
      <w:spacing w:val="10"/>
    </w:rPr>
  </w:style>
  <w:style w:type="character" w:customStyle="1" w:styleId="Heading7Char">
    <w:name w:val="Heading 7 Char"/>
    <w:link w:val="Heading7"/>
    <w:semiHidden/>
    <w:rsid w:val="00385A4A"/>
    <w:rPr>
      <w:caps/>
      <w:color w:val="365F91"/>
      <w:spacing w:val="10"/>
    </w:rPr>
  </w:style>
  <w:style w:type="character" w:customStyle="1" w:styleId="Heading8Char">
    <w:name w:val="Heading 8 Char"/>
    <w:link w:val="Heading8"/>
    <w:uiPriority w:val="9"/>
    <w:semiHidden/>
    <w:rsid w:val="00385A4A"/>
    <w:rPr>
      <w:caps/>
      <w:spacing w:val="10"/>
      <w:sz w:val="18"/>
      <w:szCs w:val="18"/>
    </w:rPr>
  </w:style>
  <w:style w:type="character" w:customStyle="1" w:styleId="Heading9Char">
    <w:name w:val="Heading 9 Char"/>
    <w:link w:val="Heading9"/>
    <w:uiPriority w:val="9"/>
    <w:semiHidden/>
    <w:rsid w:val="00385A4A"/>
    <w:rPr>
      <w:i/>
      <w:caps/>
      <w:spacing w:val="10"/>
      <w:sz w:val="18"/>
      <w:szCs w:val="18"/>
    </w:rPr>
  </w:style>
  <w:style w:type="paragraph" w:styleId="Caption">
    <w:name w:val="caption"/>
    <w:basedOn w:val="Normal"/>
    <w:next w:val="Normal"/>
    <w:uiPriority w:val="35"/>
    <w:unhideWhenUsed/>
    <w:qFormat/>
    <w:rsid w:val="00385A4A"/>
    <w:rPr>
      <w:b/>
      <w:bCs/>
      <w:color w:val="365F91"/>
      <w:sz w:val="16"/>
      <w:szCs w:val="16"/>
    </w:rPr>
  </w:style>
  <w:style w:type="paragraph" w:styleId="Title">
    <w:name w:val="Title"/>
    <w:basedOn w:val="Normal"/>
    <w:next w:val="Normal"/>
    <w:link w:val="TitleChar"/>
    <w:uiPriority w:val="10"/>
    <w:qFormat/>
    <w:rsid w:val="00385A4A"/>
    <w:pPr>
      <w:spacing w:before="720"/>
    </w:pPr>
    <w:rPr>
      <w:caps/>
      <w:color w:val="4F81BD"/>
      <w:spacing w:val="10"/>
      <w:kern w:val="28"/>
      <w:sz w:val="52"/>
      <w:szCs w:val="52"/>
    </w:rPr>
  </w:style>
  <w:style w:type="character" w:customStyle="1" w:styleId="TitleChar">
    <w:name w:val="Title Char"/>
    <w:link w:val="Title"/>
    <w:uiPriority w:val="10"/>
    <w:rsid w:val="00385A4A"/>
    <w:rPr>
      <w:caps/>
      <w:color w:val="4F81BD"/>
      <w:spacing w:val="10"/>
      <w:kern w:val="28"/>
      <w:sz w:val="52"/>
      <w:szCs w:val="52"/>
    </w:rPr>
  </w:style>
  <w:style w:type="paragraph" w:styleId="Subtitle">
    <w:name w:val="Subtitle"/>
    <w:basedOn w:val="Normal"/>
    <w:next w:val="Normal"/>
    <w:link w:val="SubtitleChar"/>
    <w:uiPriority w:val="11"/>
    <w:qFormat/>
    <w:rsid w:val="00385A4A"/>
    <w:pPr>
      <w:spacing w:after="1000" w:line="240" w:lineRule="auto"/>
    </w:pPr>
    <w:rPr>
      <w:caps/>
      <w:color w:val="595959"/>
      <w:spacing w:val="10"/>
      <w:sz w:val="24"/>
      <w:szCs w:val="24"/>
    </w:rPr>
  </w:style>
  <w:style w:type="character" w:customStyle="1" w:styleId="SubtitleChar">
    <w:name w:val="Subtitle Char"/>
    <w:link w:val="Subtitle"/>
    <w:uiPriority w:val="11"/>
    <w:rsid w:val="00385A4A"/>
    <w:rPr>
      <w:caps/>
      <w:color w:val="595959"/>
      <w:spacing w:val="10"/>
      <w:sz w:val="24"/>
      <w:szCs w:val="24"/>
    </w:rPr>
  </w:style>
  <w:style w:type="character" w:customStyle="1" w:styleId="NoSpacingChar">
    <w:name w:val="No Spacing Char"/>
    <w:link w:val="NoSpacing"/>
    <w:uiPriority w:val="1"/>
    <w:rsid w:val="00385A4A"/>
    <w:rPr>
      <w:sz w:val="20"/>
      <w:szCs w:val="20"/>
    </w:rPr>
  </w:style>
  <w:style w:type="paragraph" w:styleId="Quote">
    <w:name w:val="Quote"/>
    <w:basedOn w:val="Normal"/>
    <w:next w:val="Normal"/>
    <w:link w:val="QuoteChar"/>
    <w:uiPriority w:val="29"/>
    <w:qFormat/>
    <w:rsid w:val="00385A4A"/>
    <w:rPr>
      <w:i/>
      <w:iCs/>
    </w:rPr>
  </w:style>
  <w:style w:type="character" w:customStyle="1" w:styleId="QuoteChar">
    <w:name w:val="Quote Char"/>
    <w:link w:val="Quote"/>
    <w:uiPriority w:val="29"/>
    <w:rsid w:val="00385A4A"/>
    <w:rPr>
      <w:i/>
      <w:iCs/>
      <w:sz w:val="20"/>
      <w:szCs w:val="20"/>
    </w:rPr>
  </w:style>
  <w:style w:type="paragraph" w:styleId="IntenseQuote">
    <w:name w:val="Intense Quote"/>
    <w:basedOn w:val="Normal"/>
    <w:next w:val="Normal"/>
    <w:link w:val="IntenseQuoteChar"/>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85A4A"/>
    <w:rPr>
      <w:i/>
      <w:iCs/>
      <w:color w:val="4F81BD"/>
      <w:sz w:val="20"/>
      <w:szCs w:val="20"/>
    </w:rPr>
  </w:style>
  <w:style w:type="character" w:styleId="SubtleReference">
    <w:name w:val="Subtle Reference"/>
    <w:uiPriority w:val="31"/>
    <w:qFormat/>
    <w:rsid w:val="00385A4A"/>
    <w:rPr>
      <w:b/>
      <w:bCs/>
      <w:color w:val="4F81BD"/>
    </w:rPr>
  </w:style>
  <w:style w:type="character" w:styleId="IntenseReference">
    <w:name w:val="Intense Reference"/>
    <w:uiPriority w:val="32"/>
    <w:qFormat/>
    <w:rsid w:val="00385A4A"/>
    <w:rPr>
      <w:b/>
      <w:bCs/>
      <w:i/>
      <w:iCs/>
      <w:caps/>
      <w:color w:val="4F81BD"/>
    </w:rPr>
  </w:style>
  <w:style w:type="character" w:styleId="BookTitle">
    <w:name w:val="Book Title"/>
    <w:uiPriority w:val="33"/>
    <w:qFormat/>
    <w:rsid w:val="00385A4A"/>
    <w:rPr>
      <w:b/>
      <w:bCs/>
      <w:i/>
      <w:iCs/>
      <w:spacing w:val="9"/>
    </w:rPr>
  </w:style>
  <w:style w:type="paragraph" w:styleId="TOCHeading">
    <w:name w:val="TOC Heading"/>
    <w:basedOn w:val="Heading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ColorfulShading-Accent6">
    <w:name w:val="Colorful Shading Accent 6"/>
    <w:basedOn w:val="Table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BodyText"/>
    <w:link w:val="FootnoteTextChar"/>
    <w:rsid w:val="00835C2A"/>
    <w:pPr>
      <w:spacing w:before="120" w:after="0" w:line="240" w:lineRule="auto"/>
      <w:ind w:left="397" w:hanging="397"/>
    </w:pPr>
    <w:rPr>
      <w:rFonts w:ascii="Verdana" w:hAnsi="Verdana"/>
      <w:kern w:val="20"/>
      <w:sz w:val="14"/>
      <w:szCs w:val="24"/>
      <w:lang w:eastAsia="en-US"/>
    </w:rPr>
  </w:style>
  <w:style w:type="character" w:customStyle="1" w:styleId="FootnoteTextChar">
    <w:name w:val="Footnote Text Char"/>
    <w:basedOn w:val="DefaultParagraphFont"/>
    <w:link w:val="FootnoteText"/>
    <w:rsid w:val="00835C2A"/>
    <w:rPr>
      <w:rFonts w:ascii="Verdana" w:hAnsi="Verdana"/>
      <w:kern w:val="20"/>
      <w:sz w:val="14"/>
      <w:szCs w:val="24"/>
      <w:lang w:eastAsia="en-US"/>
    </w:rPr>
  </w:style>
  <w:style w:type="character" w:styleId="HTMLTypewriter">
    <w:name w:val="HTML Typewriter"/>
    <w:basedOn w:val="DefaultParagraphFont"/>
    <w:rsid w:val="00835C2A"/>
    <w:rPr>
      <w:rFonts w:cs="Times New Roman"/>
      <w:sz w:val="24"/>
      <w:szCs w:val="24"/>
    </w:rPr>
  </w:style>
  <w:style w:type="character" w:customStyle="1" w:styleId="HeaderChar">
    <w:name w:val="Header Char"/>
    <w:basedOn w:val="DefaultParagraphFont"/>
    <w:link w:val="Header"/>
    <w:rsid w:val="00835C2A"/>
  </w:style>
  <w:style w:type="table" w:customStyle="1" w:styleId="Farvetskygge1">
    <w:name w:val="Farvet skygge1"/>
    <w:basedOn w:val="Table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TOC6">
    <w:name w:val="toc 6"/>
    <w:basedOn w:val="TOC5"/>
    <w:next w:val="BodyTex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TOC5">
    <w:name w:val="toc 5"/>
    <w:basedOn w:val="Normal"/>
    <w:next w:val="Normal"/>
    <w:autoRedefine/>
    <w:rsid w:val="00835C2A"/>
    <w:pPr>
      <w:spacing w:after="100"/>
      <w:ind w:left="800"/>
    </w:pPr>
  </w:style>
  <w:style w:type="character" w:styleId="HTMLSample">
    <w:name w:val="HTML Sample"/>
    <w:basedOn w:val="DefaultParagraphFont"/>
    <w:rsid w:val="00835C2A"/>
    <w:rPr>
      <w:rFonts w:cs="Times New Roman"/>
    </w:rPr>
  </w:style>
  <w:style w:type="paragraph" w:styleId="TOC7">
    <w:name w:val="toc 7"/>
    <w:basedOn w:val="Normal"/>
    <w:next w:val="Normal"/>
    <w:rsid w:val="00835C2A"/>
    <w:pPr>
      <w:tabs>
        <w:tab w:val="right" w:pos="8505"/>
      </w:tabs>
    </w:pPr>
  </w:style>
  <w:style w:type="paragraph" w:styleId="PlainText">
    <w:name w:val="Plain Text"/>
    <w:basedOn w:val="Normal"/>
    <w:link w:val="PlainTextChar"/>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PlainTextChar">
    <w:name w:val="Plain Text Char"/>
    <w:basedOn w:val="DefaultParagraphFont"/>
    <w:link w:val="PlainText"/>
    <w:uiPriority w:val="99"/>
    <w:rsid w:val="0089198B"/>
    <w:rPr>
      <w:rFonts w:ascii="Arial" w:hAnsi="Arial" w:cs="Arial"/>
      <w:sz w:val="16"/>
      <w:szCs w:val="16"/>
    </w:rPr>
  </w:style>
  <w:style w:type="table" w:styleId="TableSimple1">
    <w:name w:val="Table Simple 1"/>
    <w:basedOn w:val="Table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Revision">
    <w:name w:val="Revision"/>
    <w:hidden/>
    <w:uiPriority w:val="99"/>
    <w:semiHidden/>
    <w:rsid w:val="00BD0513"/>
    <w:pPr>
      <w:spacing w:before="0" w:after="0" w:line="240" w:lineRule="auto"/>
    </w:pPr>
    <w:rPr>
      <w:rFonts w:ascii="Futura Bk BT" w:hAnsi="Futura Bk BT"/>
    </w:rPr>
  </w:style>
  <w:style w:type="table" w:styleId="LightList-Accent3">
    <w:name w:val="Light List Accent 3"/>
    <w:basedOn w:val="Table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ocalAttachment xmlns="http://schemas.microsoft.com/sharepoint/v3">false</LocalAttachment>
    <Related xmlns="http://schemas.microsoft.com/sharepoint/v3">false</Related>
    <Finalized xmlns="http://schemas.microsoft.com/sharepoint/v3">false</Finalized>
    <CCMSystemID xmlns="http://schemas.microsoft.com/sharepoint/v3">a83c9e44-5554-4fe4-9554-0ea6ec621664</CCMSystemID>
    <DocID xmlns="http://schemas.microsoft.com/sharepoint/v3">2153189</DocID>
    <RegistrationDate xmlns="http://schemas.microsoft.com/sharepoint/v3" xsi:nil="true"/>
    <CaseRecordNumber xmlns="http://schemas.microsoft.com/sharepoint/v3">0</CaseRecordNumber>
    <CaseID xmlns="http://schemas.microsoft.com/sharepoint/v3">KMTBBR</CaseID>
    <CustomerName xmlns="http://schemas.microsoft.com/sharepoint/v3" xsi:nil="true"/>
    <ProjectName xmlns="http://schemas.microsoft.com/sharepoint/v3">​Bygnings- og Boligregistret</ProjectName>
    <CCMTemplateID xmlns="http://schemas.microsoft.com/sharepoint/v3">0</CCMTemplateID>
    <CCMVisualId xmlns="http://schemas.microsoft.com/sharepoint/v3">KMTBBR</CCMVisual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9D6846FF1BB5B34EB05DC03800D5FD26" ma:contentTypeVersion="1" ma:contentTypeDescription="GetOrganized dokument" ma:contentTypeScope="" ma:versionID="70de45cd613bc56954648514b6603863">
  <xsd:schema xmlns:xsd="http://www.w3.org/2001/XMLSchema" xmlns:xs="http://www.w3.org/2001/XMLSchema" xmlns:p="http://schemas.microsoft.com/office/2006/metadata/properties" xmlns:ns1="http://schemas.microsoft.com/sharepoint/v3" targetNamespace="http://schemas.microsoft.com/office/2006/metadata/properties" ma:root="true" ma:fieldsID="478759d141321339891374784c752150"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internalName="CustomerName">
      <xsd:simpleType>
        <xsd:restriction base="dms:Text">
          <xsd:maxLength value="255"/>
        </xsd:restriction>
      </xsd:simpleType>
    </xsd:element>
    <xsd:element name="ProjectName" ma:index="24" nillable="true" ma:displayName="Løsning" ma:default="​Bygnings- og Boligregistret"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E1C65-2697-49BB-A156-5D538729BFE5}"/>
</file>

<file path=customXml/itemProps2.xml><?xml version="1.0" encoding="utf-8"?>
<ds:datastoreItem xmlns:ds="http://schemas.openxmlformats.org/officeDocument/2006/customXml" ds:itemID="{10844FC6-7007-4B12-B637-9F6B29476D58}"/>
</file>

<file path=customXml/itemProps3.xml><?xml version="1.0" encoding="utf-8"?>
<ds:datastoreItem xmlns:ds="http://schemas.openxmlformats.org/officeDocument/2006/customXml" ds:itemID="{A4077BCD-2FFE-4D21-B3CE-95BA55BFDB41}"/>
</file>

<file path=customXml/itemProps4.xml><?xml version="1.0" encoding="utf-8"?>
<ds:datastoreItem xmlns:ds="http://schemas.openxmlformats.org/officeDocument/2006/customXml" ds:itemID="{8A391F7A-847A-4AA5-95C9-94B3AA5FAB42}"/>
</file>

<file path=docProps/app.xml><?xml version="1.0" encoding="utf-8"?>
<Properties xmlns="http://schemas.openxmlformats.org/officeDocument/2006/extended-properties" xmlns:vt="http://schemas.openxmlformats.org/officeDocument/2006/docPropsVTypes">
  <Template>Normal.dotm</Template>
  <TotalTime>0</TotalTime>
  <Pages>6</Pages>
  <Words>769</Words>
  <Characters>4695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2015-09-16T17:13:00Z</dcterms:created>
  <dcterms:modified xsi:type="dcterms:W3CDTF">2016-04-27T09:25:00Z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0x010100AC085CFC53BC46CEA2EADE194AD9D482009D6846FF1BB5B34EB05DC03800D5FD26</vt:lpwstr>
  </property>
  <property fmtid="{D5CDD505-2E9C-101B-9397-08002B2CF9AE}" pid="3" name="CCMSystem">
    <vt:lpwstr> </vt:lpwstr>
  </property>
</Properties>
</file>