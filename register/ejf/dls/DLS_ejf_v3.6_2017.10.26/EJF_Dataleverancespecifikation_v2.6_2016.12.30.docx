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13D7B4" w14:textId="77777777" w:rsidR="00FB3297" w:rsidRPr="00026325" w:rsidRDefault="00FB3297" w:rsidP="00FB3297">
      <w:pPr>
        <w:rPr>
          <w:color w:val="808080" w:themeColor="background1" w:themeShade="80"/>
          <w:sz w:val="96"/>
          <w:szCs w:val="32"/>
        </w:rPr>
      </w:pPr>
      <w:r w:rsidRPr="00026325">
        <w:rPr>
          <w:color w:val="808080" w:themeColor="background1" w:themeShade="80"/>
          <w:sz w:val="96"/>
          <w:szCs w:val="32"/>
        </w:rPr>
        <w:t>Datafordeler</w:t>
      </w:r>
      <w:r w:rsidRPr="00026325">
        <w:rPr>
          <w:color w:val="808080" w:themeColor="background1" w:themeShade="80"/>
          <w:sz w:val="96"/>
          <w:szCs w:val="32"/>
        </w:rPr>
        <w:tab/>
      </w:r>
      <w:r w:rsidRPr="00026325">
        <w:rPr>
          <w:color w:val="808080" w:themeColor="background1" w:themeShade="80"/>
          <w:sz w:val="96"/>
          <w:szCs w:val="32"/>
        </w:rPr>
        <w:tab/>
      </w:r>
    </w:p>
    <w:p w14:paraId="4813D7B5" w14:textId="77777777" w:rsidR="00FB3297" w:rsidRPr="00026325" w:rsidRDefault="00FB3297" w:rsidP="00FB3297">
      <w:pPr>
        <w:jc w:val="center"/>
        <w:rPr>
          <w:b/>
          <w:sz w:val="32"/>
          <w:szCs w:val="32"/>
        </w:rPr>
      </w:pPr>
    </w:p>
    <w:p w14:paraId="4813D7B6" w14:textId="512C90D7" w:rsidR="00FB3297" w:rsidRDefault="008363EF" w:rsidP="00FB3297">
      <w:pPr>
        <w:rPr>
          <w:color w:val="808080" w:themeColor="background1" w:themeShade="80"/>
          <w:sz w:val="56"/>
          <w:szCs w:val="32"/>
        </w:rPr>
      </w:pPr>
      <w:r>
        <w:rPr>
          <w:color w:val="808080" w:themeColor="background1" w:themeShade="80"/>
          <w:sz w:val="56"/>
          <w:szCs w:val="32"/>
        </w:rPr>
        <w:t>Dataleverancespecifikation</w:t>
      </w:r>
    </w:p>
    <w:p w14:paraId="4813D7B9" w14:textId="2ED6CCC9" w:rsidR="00FA1256" w:rsidRDefault="008845B1" w:rsidP="008845B1">
      <w:pPr>
        <w:rPr>
          <w:b/>
          <w:sz w:val="28"/>
          <w:szCs w:val="28"/>
        </w:rPr>
      </w:pPr>
      <w:r>
        <w:rPr>
          <w:b/>
          <w:sz w:val="28"/>
          <w:szCs w:val="28"/>
        </w:rPr>
        <w:t>Ejerfortegnelsen</w:t>
      </w:r>
      <w:bookmarkStart w:id="0" w:name="_GoBack"/>
      <w:bookmarkEnd w:id="0"/>
    </w:p>
    <w:p w14:paraId="442EC896" w14:textId="77777777" w:rsidR="008845B1" w:rsidRDefault="008845B1" w:rsidP="004100B1">
      <w:pPr>
        <w:jc w:val="center"/>
        <w:rPr>
          <w:b/>
          <w:sz w:val="28"/>
          <w:szCs w:val="28"/>
        </w:rPr>
      </w:pPr>
    </w:p>
    <w:p w14:paraId="51D1ECE5" w14:textId="77777777" w:rsidR="008845B1" w:rsidRDefault="008845B1" w:rsidP="004100B1">
      <w:pPr>
        <w:jc w:val="center"/>
        <w:rPr>
          <w:b/>
          <w:sz w:val="28"/>
          <w:szCs w:val="28"/>
        </w:rPr>
      </w:pPr>
    </w:p>
    <w:p w14:paraId="7D79F530" w14:textId="77777777" w:rsidR="008845B1" w:rsidRPr="00026325" w:rsidRDefault="008845B1" w:rsidP="004100B1">
      <w:pPr>
        <w:jc w:val="center"/>
        <w:rPr>
          <w:b/>
          <w:sz w:val="28"/>
          <w:szCs w:val="28"/>
        </w:rPr>
      </w:pPr>
    </w:p>
    <w:p w14:paraId="4813D7BA" w14:textId="77777777" w:rsidR="00FA1256" w:rsidRDefault="00FA1256" w:rsidP="00B20A19">
      <w:pPr>
        <w:jc w:val="center"/>
        <w:rPr>
          <w:b/>
          <w:sz w:val="28"/>
          <w:szCs w:val="28"/>
        </w:rPr>
      </w:pPr>
      <w:r>
        <w:rPr>
          <w:noProof/>
        </w:rPr>
        <w:drawing>
          <wp:inline distT="0" distB="0" distL="0" distR="0" wp14:anchorId="4813D867" wp14:editId="4813D868">
            <wp:extent cx="6120765" cy="3882390"/>
            <wp:effectExtent l="0" t="0" r="0" b="381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20765" cy="3882390"/>
                    </a:xfrm>
                    <a:prstGeom prst="rect">
                      <a:avLst/>
                    </a:prstGeom>
                  </pic:spPr>
                </pic:pic>
              </a:graphicData>
            </a:graphic>
          </wp:inline>
        </w:drawing>
      </w:r>
    </w:p>
    <w:p w14:paraId="622267B5" w14:textId="77777777" w:rsidR="00791D9D" w:rsidRDefault="00791D9D">
      <w:pPr>
        <w:rPr>
          <w:b/>
          <w:sz w:val="28"/>
          <w:szCs w:val="28"/>
        </w:rPr>
      </w:pPr>
      <w:r>
        <w:rPr>
          <w:b/>
          <w:sz w:val="28"/>
          <w:szCs w:val="28"/>
        </w:rPr>
        <w:br w:type="page"/>
      </w:r>
    </w:p>
    <w:p w14:paraId="5A37CC93" w14:textId="77777777" w:rsidR="00B96244" w:rsidRDefault="00B96244" w:rsidP="00B96244">
      <w:pPr>
        <w:jc w:val="center"/>
        <w:rPr>
          <w:b/>
          <w:sz w:val="28"/>
          <w:szCs w:val="28"/>
        </w:rPr>
      </w:pPr>
    </w:p>
    <w:sdt>
      <w:sdtPr>
        <w:rPr>
          <w:b/>
          <w:bCs/>
          <w:caps/>
        </w:rPr>
        <w:id w:val="1388070327"/>
        <w:docPartObj>
          <w:docPartGallery w:val="Table of Contents"/>
          <w:docPartUnique/>
        </w:docPartObj>
      </w:sdtPr>
      <w:sdtEndPr>
        <w:rPr>
          <w:b w:val="0"/>
          <w:bCs w:val="0"/>
          <w:caps w:val="0"/>
          <w:noProof/>
        </w:rPr>
      </w:sdtEndPr>
      <w:sdtContent>
        <w:p w14:paraId="2E46F1E9" w14:textId="467772A9" w:rsidR="0018288A" w:rsidRPr="009024E7" w:rsidRDefault="009024E7" w:rsidP="00B96244">
          <w:pPr>
            <w:jc w:val="center"/>
            <w:rPr>
              <w:rStyle w:val="Overskrift1Tegn"/>
            </w:rPr>
          </w:pPr>
          <w:r w:rsidRPr="009024E7">
            <w:rPr>
              <w:rStyle w:val="Overskrift1Tegn"/>
            </w:rPr>
            <w:t>I</w:t>
          </w:r>
          <w:r>
            <w:rPr>
              <w:rStyle w:val="Overskrift1Tegn"/>
            </w:rPr>
            <w:t>ndholdsfortegnelse</w:t>
          </w:r>
        </w:p>
        <w:p w14:paraId="2C1D3DC2" w14:textId="77777777" w:rsidR="008845B1" w:rsidRDefault="0018288A">
          <w:pPr>
            <w:pStyle w:val="Indholdsfortegnelse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70853669" w:history="1">
            <w:r w:rsidR="008845B1" w:rsidRPr="007233B8">
              <w:rPr>
                <w:rStyle w:val="Hyperlink"/>
                <w:noProof/>
              </w:rPr>
              <w:t>Indledning</w:t>
            </w:r>
            <w:r w:rsidR="008845B1">
              <w:rPr>
                <w:noProof/>
                <w:webHidden/>
              </w:rPr>
              <w:tab/>
            </w:r>
            <w:r w:rsidR="008845B1">
              <w:rPr>
                <w:noProof/>
                <w:webHidden/>
              </w:rPr>
              <w:fldChar w:fldCharType="begin"/>
            </w:r>
            <w:r w:rsidR="008845B1">
              <w:rPr>
                <w:noProof/>
                <w:webHidden/>
              </w:rPr>
              <w:instrText xml:space="preserve"> PAGEREF _Toc470853669 \h </w:instrText>
            </w:r>
            <w:r w:rsidR="008845B1">
              <w:rPr>
                <w:noProof/>
                <w:webHidden/>
              </w:rPr>
            </w:r>
            <w:r w:rsidR="008845B1">
              <w:rPr>
                <w:noProof/>
                <w:webHidden/>
              </w:rPr>
              <w:fldChar w:fldCharType="separate"/>
            </w:r>
            <w:r w:rsidR="008845B1">
              <w:rPr>
                <w:noProof/>
                <w:webHidden/>
              </w:rPr>
              <w:t>4</w:t>
            </w:r>
            <w:r w:rsidR="008845B1">
              <w:rPr>
                <w:noProof/>
                <w:webHidden/>
              </w:rPr>
              <w:fldChar w:fldCharType="end"/>
            </w:r>
          </w:hyperlink>
        </w:p>
        <w:p w14:paraId="78D7134A" w14:textId="77777777" w:rsidR="008845B1" w:rsidRDefault="008845B1">
          <w:pPr>
            <w:pStyle w:val="Indholdsfortegnelse3"/>
            <w:rPr>
              <w:rFonts w:asciiTheme="minorHAnsi" w:eastAsiaTheme="minorEastAsia" w:hAnsiTheme="minorHAnsi" w:cstheme="minorBidi"/>
              <w:noProof/>
              <w:sz w:val="22"/>
              <w:szCs w:val="22"/>
            </w:rPr>
          </w:pPr>
          <w:hyperlink w:anchor="_Toc470853670" w:history="1">
            <w:r w:rsidRPr="007233B8">
              <w:rPr>
                <w:rStyle w:val="Hyperlink"/>
                <w:noProof/>
              </w:rPr>
              <w:t>Om dette dokument</w:t>
            </w:r>
            <w:r>
              <w:rPr>
                <w:noProof/>
                <w:webHidden/>
              </w:rPr>
              <w:tab/>
            </w:r>
            <w:r>
              <w:rPr>
                <w:noProof/>
                <w:webHidden/>
              </w:rPr>
              <w:fldChar w:fldCharType="begin"/>
            </w:r>
            <w:r>
              <w:rPr>
                <w:noProof/>
                <w:webHidden/>
              </w:rPr>
              <w:instrText xml:space="preserve"> PAGEREF _Toc470853670 \h </w:instrText>
            </w:r>
            <w:r>
              <w:rPr>
                <w:noProof/>
                <w:webHidden/>
              </w:rPr>
            </w:r>
            <w:r>
              <w:rPr>
                <w:noProof/>
                <w:webHidden/>
              </w:rPr>
              <w:fldChar w:fldCharType="separate"/>
            </w:r>
            <w:r>
              <w:rPr>
                <w:noProof/>
                <w:webHidden/>
              </w:rPr>
              <w:t>4</w:t>
            </w:r>
            <w:r>
              <w:rPr>
                <w:noProof/>
                <w:webHidden/>
              </w:rPr>
              <w:fldChar w:fldCharType="end"/>
            </w:r>
          </w:hyperlink>
        </w:p>
        <w:p w14:paraId="6E0BF996" w14:textId="77777777" w:rsidR="008845B1" w:rsidRDefault="008845B1">
          <w:pPr>
            <w:pStyle w:val="Indholdsfortegnelse3"/>
            <w:rPr>
              <w:rFonts w:asciiTheme="minorHAnsi" w:eastAsiaTheme="minorEastAsia" w:hAnsiTheme="minorHAnsi" w:cstheme="minorBidi"/>
              <w:noProof/>
              <w:sz w:val="22"/>
              <w:szCs w:val="22"/>
            </w:rPr>
          </w:pPr>
          <w:hyperlink w:anchor="_Toc470853671" w:history="1">
            <w:r w:rsidRPr="007233B8">
              <w:rPr>
                <w:rStyle w:val="Hyperlink"/>
                <w:noProof/>
              </w:rPr>
              <w:t>Aktører</w:t>
            </w:r>
            <w:r>
              <w:rPr>
                <w:noProof/>
                <w:webHidden/>
              </w:rPr>
              <w:tab/>
            </w:r>
            <w:r>
              <w:rPr>
                <w:noProof/>
                <w:webHidden/>
              </w:rPr>
              <w:fldChar w:fldCharType="begin"/>
            </w:r>
            <w:r>
              <w:rPr>
                <w:noProof/>
                <w:webHidden/>
              </w:rPr>
              <w:instrText xml:space="preserve"> PAGEREF _Toc470853671 \h </w:instrText>
            </w:r>
            <w:r>
              <w:rPr>
                <w:noProof/>
                <w:webHidden/>
              </w:rPr>
            </w:r>
            <w:r>
              <w:rPr>
                <w:noProof/>
                <w:webHidden/>
              </w:rPr>
              <w:fldChar w:fldCharType="separate"/>
            </w:r>
            <w:r>
              <w:rPr>
                <w:noProof/>
                <w:webHidden/>
              </w:rPr>
              <w:t>4</w:t>
            </w:r>
            <w:r>
              <w:rPr>
                <w:noProof/>
                <w:webHidden/>
              </w:rPr>
              <w:fldChar w:fldCharType="end"/>
            </w:r>
          </w:hyperlink>
        </w:p>
        <w:p w14:paraId="5C72EB7F" w14:textId="77777777" w:rsidR="008845B1" w:rsidRDefault="008845B1">
          <w:pPr>
            <w:pStyle w:val="Indholdsfortegnelse3"/>
            <w:rPr>
              <w:rFonts w:asciiTheme="minorHAnsi" w:eastAsiaTheme="minorEastAsia" w:hAnsiTheme="minorHAnsi" w:cstheme="minorBidi"/>
              <w:noProof/>
              <w:sz w:val="22"/>
              <w:szCs w:val="22"/>
            </w:rPr>
          </w:pPr>
          <w:hyperlink w:anchor="_Toc470853672" w:history="1">
            <w:r w:rsidRPr="007233B8">
              <w:rPr>
                <w:rStyle w:val="Hyperlink"/>
                <w:noProof/>
              </w:rPr>
              <w:t>Dokument versionering</w:t>
            </w:r>
            <w:r>
              <w:rPr>
                <w:noProof/>
                <w:webHidden/>
              </w:rPr>
              <w:tab/>
            </w:r>
            <w:r>
              <w:rPr>
                <w:noProof/>
                <w:webHidden/>
              </w:rPr>
              <w:fldChar w:fldCharType="begin"/>
            </w:r>
            <w:r>
              <w:rPr>
                <w:noProof/>
                <w:webHidden/>
              </w:rPr>
              <w:instrText xml:space="preserve"> PAGEREF _Toc470853672 \h </w:instrText>
            </w:r>
            <w:r>
              <w:rPr>
                <w:noProof/>
                <w:webHidden/>
              </w:rPr>
            </w:r>
            <w:r>
              <w:rPr>
                <w:noProof/>
                <w:webHidden/>
              </w:rPr>
              <w:fldChar w:fldCharType="separate"/>
            </w:r>
            <w:r>
              <w:rPr>
                <w:noProof/>
                <w:webHidden/>
              </w:rPr>
              <w:t>4</w:t>
            </w:r>
            <w:r>
              <w:rPr>
                <w:noProof/>
                <w:webHidden/>
              </w:rPr>
              <w:fldChar w:fldCharType="end"/>
            </w:r>
          </w:hyperlink>
        </w:p>
        <w:p w14:paraId="3FC158A7" w14:textId="77777777" w:rsidR="008845B1" w:rsidRDefault="008845B1">
          <w:pPr>
            <w:pStyle w:val="Indholdsfortegnelse1"/>
            <w:rPr>
              <w:rFonts w:asciiTheme="minorHAnsi" w:eastAsiaTheme="minorEastAsia" w:hAnsiTheme="minorHAnsi" w:cstheme="minorBidi"/>
              <w:noProof/>
              <w:sz w:val="22"/>
              <w:szCs w:val="22"/>
            </w:rPr>
          </w:pPr>
          <w:hyperlink w:anchor="_Toc470853673" w:history="1">
            <w:r w:rsidRPr="007233B8">
              <w:rPr>
                <w:rStyle w:val="Hyperlink"/>
                <w:noProof/>
              </w:rPr>
              <w:t>Afsnit 1 – Process for ny leverance</w:t>
            </w:r>
            <w:r>
              <w:rPr>
                <w:noProof/>
                <w:webHidden/>
              </w:rPr>
              <w:tab/>
            </w:r>
            <w:r>
              <w:rPr>
                <w:noProof/>
                <w:webHidden/>
              </w:rPr>
              <w:fldChar w:fldCharType="begin"/>
            </w:r>
            <w:r>
              <w:rPr>
                <w:noProof/>
                <w:webHidden/>
              </w:rPr>
              <w:instrText xml:space="preserve"> PAGEREF _Toc470853673 \h </w:instrText>
            </w:r>
            <w:r>
              <w:rPr>
                <w:noProof/>
                <w:webHidden/>
              </w:rPr>
            </w:r>
            <w:r>
              <w:rPr>
                <w:noProof/>
                <w:webHidden/>
              </w:rPr>
              <w:fldChar w:fldCharType="separate"/>
            </w:r>
            <w:r>
              <w:rPr>
                <w:noProof/>
                <w:webHidden/>
              </w:rPr>
              <w:t>6</w:t>
            </w:r>
            <w:r>
              <w:rPr>
                <w:noProof/>
                <w:webHidden/>
              </w:rPr>
              <w:fldChar w:fldCharType="end"/>
            </w:r>
          </w:hyperlink>
        </w:p>
        <w:p w14:paraId="7772DF9F" w14:textId="77777777" w:rsidR="008845B1" w:rsidRDefault="008845B1">
          <w:pPr>
            <w:pStyle w:val="Indholdsfortegnelse3"/>
            <w:rPr>
              <w:rFonts w:asciiTheme="minorHAnsi" w:eastAsiaTheme="minorEastAsia" w:hAnsiTheme="minorHAnsi" w:cstheme="minorBidi"/>
              <w:noProof/>
              <w:sz w:val="22"/>
              <w:szCs w:val="22"/>
            </w:rPr>
          </w:pPr>
          <w:hyperlink w:anchor="_Toc470853674" w:history="1">
            <w:r w:rsidRPr="007233B8">
              <w:rPr>
                <w:rStyle w:val="Hyperlink"/>
                <w:noProof/>
              </w:rPr>
              <w:t>Hvad skal der ske?</w:t>
            </w:r>
            <w:r>
              <w:rPr>
                <w:noProof/>
                <w:webHidden/>
              </w:rPr>
              <w:tab/>
            </w:r>
            <w:r>
              <w:rPr>
                <w:noProof/>
                <w:webHidden/>
              </w:rPr>
              <w:fldChar w:fldCharType="begin"/>
            </w:r>
            <w:r>
              <w:rPr>
                <w:noProof/>
                <w:webHidden/>
              </w:rPr>
              <w:instrText xml:space="preserve"> PAGEREF _Toc470853674 \h </w:instrText>
            </w:r>
            <w:r>
              <w:rPr>
                <w:noProof/>
                <w:webHidden/>
              </w:rPr>
            </w:r>
            <w:r>
              <w:rPr>
                <w:noProof/>
                <w:webHidden/>
              </w:rPr>
              <w:fldChar w:fldCharType="separate"/>
            </w:r>
            <w:r>
              <w:rPr>
                <w:noProof/>
                <w:webHidden/>
              </w:rPr>
              <w:t>6</w:t>
            </w:r>
            <w:r>
              <w:rPr>
                <w:noProof/>
                <w:webHidden/>
              </w:rPr>
              <w:fldChar w:fldCharType="end"/>
            </w:r>
          </w:hyperlink>
        </w:p>
        <w:p w14:paraId="0CF9D89E" w14:textId="77777777" w:rsidR="008845B1" w:rsidRDefault="008845B1">
          <w:pPr>
            <w:pStyle w:val="Indholdsfortegnelse1"/>
            <w:rPr>
              <w:rFonts w:asciiTheme="minorHAnsi" w:eastAsiaTheme="minorEastAsia" w:hAnsiTheme="minorHAnsi" w:cstheme="minorBidi"/>
              <w:noProof/>
              <w:sz w:val="22"/>
              <w:szCs w:val="22"/>
            </w:rPr>
          </w:pPr>
          <w:hyperlink w:anchor="_Toc470853675" w:history="1">
            <w:r w:rsidRPr="007233B8">
              <w:rPr>
                <w:rStyle w:val="Hyperlink"/>
                <w:noProof/>
              </w:rPr>
              <w:t>Afsnit 2 – Replikeringskanalen</w:t>
            </w:r>
            <w:r>
              <w:rPr>
                <w:noProof/>
                <w:webHidden/>
              </w:rPr>
              <w:tab/>
            </w:r>
            <w:r>
              <w:rPr>
                <w:noProof/>
                <w:webHidden/>
              </w:rPr>
              <w:fldChar w:fldCharType="begin"/>
            </w:r>
            <w:r>
              <w:rPr>
                <w:noProof/>
                <w:webHidden/>
              </w:rPr>
              <w:instrText xml:space="preserve"> PAGEREF _Toc470853675 \h </w:instrText>
            </w:r>
            <w:r>
              <w:rPr>
                <w:noProof/>
                <w:webHidden/>
              </w:rPr>
            </w:r>
            <w:r>
              <w:rPr>
                <w:noProof/>
                <w:webHidden/>
              </w:rPr>
              <w:fldChar w:fldCharType="separate"/>
            </w:r>
            <w:r>
              <w:rPr>
                <w:noProof/>
                <w:webHidden/>
              </w:rPr>
              <w:t>7</w:t>
            </w:r>
            <w:r>
              <w:rPr>
                <w:noProof/>
                <w:webHidden/>
              </w:rPr>
              <w:fldChar w:fldCharType="end"/>
            </w:r>
          </w:hyperlink>
        </w:p>
        <w:p w14:paraId="67F7D0A1" w14:textId="77777777" w:rsidR="008845B1" w:rsidRDefault="008845B1">
          <w:pPr>
            <w:pStyle w:val="Indholdsfortegnelse3"/>
            <w:rPr>
              <w:rFonts w:asciiTheme="minorHAnsi" w:eastAsiaTheme="minorEastAsia" w:hAnsiTheme="minorHAnsi" w:cstheme="minorBidi"/>
              <w:noProof/>
              <w:sz w:val="22"/>
              <w:szCs w:val="22"/>
            </w:rPr>
          </w:pPr>
          <w:hyperlink w:anchor="_Toc470853676" w:history="1">
            <w:r w:rsidRPr="007233B8">
              <w:rPr>
                <w:rStyle w:val="Hyperlink"/>
                <w:noProof/>
              </w:rPr>
              <w:t>Replikeringsmønster</w:t>
            </w:r>
            <w:r>
              <w:rPr>
                <w:noProof/>
                <w:webHidden/>
              </w:rPr>
              <w:tab/>
            </w:r>
            <w:r>
              <w:rPr>
                <w:noProof/>
                <w:webHidden/>
              </w:rPr>
              <w:fldChar w:fldCharType="begin"/>
            </w:r>
            <w:r>
              <w:rPr>
                <w:noProof/>
                <w:webHidden/>
              </w:rPr>
              <w:instrText xml:space="preserve"> PAGEREF _Toc470853676 \h </w:instrText>
            </w:r>
            <w:r>
              <w:rPr>
                <w:noProof/>
                <w:webHidden/>
              </w:rPr>
            </w:r>
            <w:r>
              <w:rPr>
                <w:noProof/>
                <w:webHidden/>
              </w:rPr>
              <w:fldChar w:fldCharType="separate"/>
            </w:r>
            <w:r>
              <w:rPr>
                <w:noProof/>
                <w:webHidden/>
              </w:rPr>
              <w:t>7</w:t>
            </w:r>
            <w:r>
              <w:rPr>
                <w:noProof/>
                <w:webHidden/>
              </w:rPr>
              <w:fldChar w:fldCharType="end"/>
            </w:r>
          </w:hyperlink>
        </w:p>
        <w:p w14:paraId="290BA946" w14:textId="77777777" w:rsidR="008845B1" w:rsidRDefault="008845B1">
          <w:pPr>
            <w:pStyle w:val="Indholdsfortegnelse3"/>
            <w:rPr>
              <w:rFonts w:asciiTheme="minorHAnsi" w:eastAsiaTheme="minorEastAsia" w:hAnsiTheme="minorHAnsi" w:cstheme="minorBidi"/>
              <w:noProof/>
              <w:sz w:val="22"/>
              <w:szCs w:val="22"/>
            </w:rPr>
          </w:pPr>
          <w:hyperlink w:anchor="_Toc470853677" w:history="1">
            <w:r w:rsidRPr="007233B8">
              <w:rPr>
                <w:rStyle w:val="Hyperlink"/>
                <w:noProof/>
              </w:rPr>
              <w:t>Batch-Port</w:t>
            </w:r>
            <w:r>
              <w:rPr>
                <w:noProof/>
                <w:webHidden/>
              </w:rPr>
              <w:tab/>
            </w:r>
            <w:r>
              <w:rPr>
                <w:noProof/>
                <w:webHidden/>
              </w:rPr>
              <w:fldChar w:fldCharType="begin"/>
            </w:r>
            <w:r>
              <w:rPr>
                <w:noProof/>
                <w:webHidden/>
              </w:rPr>
              <w:instrText xml:space="preserve"> PAGEREF _Toc470853677 \h </w:instrText>
            </w:r>
            <w:r>
              <w:rPr>
                <w:noProof/>
                <w:webHidden/>
              </w:rPr>
            </w:r>
            <w:r>
              <w:rPr>
                <w:noProof/>
                <w:webHidden/>
              </w:rPr>
              <w:fldChar w:fldCharType="separate"/>
            </w:r>
            <w:r>
              <w:rPr>
                <w:noProof/>
                <w:webHidden/>
              </w:rPr>
              <w:t>9</w:t>
            </w:r>
            <w:r>
              <w:rPr>
                <w:noProof/>
                <w:webHidden/>
              </w:rPr>
              <w:fldChar w:fldCharType="end"/>
            </w:r>
          </w:hyperlink>
        </w:p>
        <w:p w14:paraId="3F69B4C7" w14:textId="77777777" w:rsidR="008845B1" w:rsidRDefault="008845B1">
          <w:pPr>
            <w:pStyle w:val="Indholdsfortegnelse3"/>
            <w:rPr>
              <w:rFonts w:asciiTheme="minorHAnsi" w:eastAsiaTheme="minorEastAsia" w:hAnsiTheme="minorHAnsi" w:cstheme="minorBidi"/>
              <w:noProof/>
              <w:sz w:val="22"/>
              <w:szCs w:val="22"/>
            </w:rPr>
          </w:pPr>
          <w:hyperlink w:anchor="_Toc470853678" w:history="1">
            <w:r w:rsidRPr="007233B8">
              <w:rPr>
                <w:rStyle w:val="Hyperlink"/>
                <w:noProof/>
              </w:rPr>
              <w:t>SOA-Port</w:t>
            </w:r>
            <w:r>
              <w:rPr>
                <w:noProof/>
                <w:webHidden/>
              </w:rPr>
              <w:tab/>
            </w:r>
            <w:r>
              <w:rPr>
                <w:noProof/>
                <w:webHidden/>
              </w:rPr>
              <w:fldChar w:fldCharType="begin"/>
            </w:r>
            <w:r>
              <w:rPr>
                <w:noProof/>
                <w:webHidden/>
              </w:rPr>
              <w:instrText xml:space="preserve"> PAGEREF _Toc470853678 \h </w:instrText>
            </w:r>
            <w:r>
              <w:rPr>
                <w:noProof/>
                <w:webHidden/>
              </w:rPr>
            </w:r>
            <w:r>
              <w:rPr>
                <w:noProof/>
                <w:webHidden/>
              </w:rPr>
              <w:fldChar w:fldCharType="separate"/>
            </w:r>
            <w:r>
              <w:rPr>
                <w:noProof/>
                <w:webHidden/>
              </w:rPr>
              <w:t>9</w:t>
            </w:r>
            <w:r>
              <w:rPr>
                <w:noProof/>
                <w:webHidden/>
              </w:rPr>
              <w:fldChar w:fldCharType="end"/>
            </w:r>
          </w:hyperlink>
        </w:p>
        <w:p w14:paraId="554901AB" w14:textId="77777777" w:rsidR="008845B1" w:rsidRDefault="008845B1">
          <w:pPr>
            <w:pStyle w:val="Indholdsfortegnelse3"/>
            <w:rPr>
              <w:rFonts w:asciiTheme="minorHAnsi" w:eastAsiaTheme="minorEastAsia" w:hAnsiTheme="minorHAnsi" w:cstheme="minorBidi"/>
              <w:noProof/>
              <w:sz w:val="22"/>
              <w:szCs w:val="22"/>
            </w:rPr>
          </w:pPr>
          <w:hyperlink w:anchor="_Toc470853679" w:history="1">
            <w:r w:rsidRPr="007233B8">
              <w:rPr>
                <w:rStyle w:val="Hyperlink"/>
                <w:noProof/>
              </w:rPr>
              <w:t>Dataudtræk</w:t>
            </w:r>
            <w:r>
              <w:rPr>
                <w:noProof/>
                <w:webHidden/>
              </w:rPr>
              <w:tab/>
            </w:r>
            <w:r>
              <w:rPr>
                <w:noProof/>
                <w:webHidden/>
              </w:rPr>
              <w:fldChar w:fldCharType="begin"/>
            </w:r>
            <w:r>
              <w:rPr>
                <w:noProof/>
                <w:webHidden/>
              </w:rPr>
              <w:instrText xml:space="preserve"> PAGEREF _Toc470853679 \h </w:instrText>
            </w:r>
            <w:r>
              <w:rPr>
                <w:noProof/>
                <w:webHidden/>
              </w:rPr>
            </w:r>
            <w:r>
              <w:rPr>
                <w:noProof/>
                <w:webHidden/>
              </w:rPr>
              <w:fldChar w:fldCharType="separate"/>
            </w:r>
            <w:r>
              <w:rPr>
                <w:noProof/>
                <w:webHidden/>
              </w:rPr>
              <w:t>10</w:t>
            </w:r>
            <w:r>
              <w:rPr>
                <w:noProof/>
                <w:webHidden/>
              </w:rPr>
              <w:fldChar w:fldCharType="end"/>
            </w:r>
          </w:hyperlink>
        </w:p>
        <w:p w14:paraId="6CD1F2FB" w14:textId="77777777" w:rsidR="008845B1" w:rsidRDefault="008845B1">
          <w:pPr>
            <w:pStyle w:val="Indholdsfortegnelse3"/>
            <w:rPr>
              <w:rFonts w:asciiTheme="minorHAnsi" w:eastAsiaTheme="minorEastAsia" w:hAnsiTheme="minorHAnsi" w:cstheme="minorBidi"/>
              <w:noProof/>
              <w:sz w:val="22"/>
              <w:szCs w:val="22"/>
            </w:rPr>
          </w:pPr>
          <w:hyperlink w:anchor="_Toc470853680" w:history="1">
            <w:r w:rsidRPr="007233B8">
              <w:rPr>
                <w:rStyle w:val="Hyperlink"/>
                <w:noProof/>
              </w:rPr>
              <w:t>Driftsforstyrrelser</w:t>
            </w:r>
            <w:r>
              <w:rPr>
                <w:noProof/>
                <w:webHidden/>
              </w:rPr>
              <w:tab/>
            </w:r>
            <w:r>
              <w:rPr>
                <w:noProof/>
                <w:webHidden/>
              </w:rPr>
              <w:fldChar w:fldCharType="begin"/>
            </w:r>
            <w:r>
              <w:rPr>
                <w:noProof/>
                <w:webHidden/>
              </w:rPr>
              <w:instrText xml:space="preserve"> PAGEREF _Toc470853680 \h </w:instrText>
            </w:r>
            <w:r>
              <w:rPr>
                <w:noProof/>
                <w:webHidden/>
              </w:rPr>
            </w:r>
            <w:r>
              <w:rPr>
                <w:noProof/>
                <w:webHidden/>
              </w:rPr>
              <w:fldChar w:fldCharType="separate"/>
            </w:r>
            <w:r>
              <w:rPr>
                <w:noProof/>
                <w:webHidden/>
              </w:rPr>
              <w:t>10</w:t>
            </w:r>
            <w:r>
              <w:rPr>
                <w:noProof/>
                <w:webHidden/>
              </w:rPr>
              <w:fldChar w:fldCharType="end"/>
            </w:r>
          </w:hyperlink>
        </w:p>
        <w:p w14:paraId="4D637CAC" w14:textId="77777777" w:rsidR="008845B1" w:rsidRDefault="008845B1">
          <w:pPr>
            <w:pStyle w:val="Indholdsfortegnelse3"/>
            <w:rPr>
              <w:rFonts w:asciiTheme="minorHAnsi" w:eastAsiaTheme="minorEastAsia" w:hAnsiTheme="minorHAnsi" w:cstheme="minorBidi"/>
              <w:noProof/>
              <w:sz w:val="22"/>
              <w:szCs w:val="22"/>
            </w:rPr>
          </w:pPr>
          <w:hyperlink w:anchor="_Toc470853681" w:history="1">
            <w:r w:rsidRPr="007233B8">
              <w:rPr>
                <w:rStyle w:val="Hyperlink"/>
                <w:noProof/>
              </w:rPr>
              <w:t>Databeskrivelse</w:t>
            </w:r>
            <w:r>
              <w:rPr>
                <w:noProof/>
                <w:webHidden/>
              </w:rPr>
              <w:tab/>
            </w:r>
            <w:r>
              <w:rPr>
                <w:noProof/>
                <w:webHidden/>
              </w:rPr>
              <w:fldChar w:fldCharType="begin"/>
            </w:r>
            <w:r>
              <w:rPr>
                <w:noProof/>
                <w:webHidden/>
              </w:rPr>
              <w:instrText xml:space="preserve"> PAGEREF _Toc470853681 \h </w:instrText>
            </w:r>
            <w:r>
              <w:rPr>
                <w:noProof/>
                <w:webHidden/>
              </w:rPr>
            </w:r>
            <w:r>
              <w:rPr>
                <w:noProof/>
                <w:webHidden/>
              </w:rPr>
              <w:fldChar w:fldCharType="separate"/>
            </w:r>
            <w:r>
              <w:rPr>
                <w:noProof/>
                <w:webHidden/>
              </w:rPr>
              <w:t>10</w:t>
            </w:r>
            <w:r>
              <w:rPr>
                <w:noProof/>
                <w:webHidden/>
              </w:rPr>
              <w:fldChar w:fldCharType="end"/>
            </w:r>
          </w:hyperlink>
        </w:p>
        <w:p w14:paraId="7CB2A520" w14:textId="77777777" w:rsidR="008845B1" w:rsidRDefault="008845B1">
          <w:pPr>
            <w:pStyle w:val="Indholdsfortegnelse1"/>
            <w:rPr>
              <w:rFonts w:asciiTheme="minorHAnsi" w:eastAsiaTheme="minorEastAsia" w:hAnsiTheme="minorHAnsi" w:cstheme="minorBidi"/>
              <w:noProof/>
              <w:sz w:val="22"/>
              <w:szCs w:val="22"/>
            </w:rPr>
          </w:pPr>
          <w:hyperlink w:anchor="_Toc470853682" w:history="1">
            <w:r w:rsidRPr="007233B8">
              <w:rPr>
                <w:rStyle w:val="Hyperlink"/>
                <w:noProof/>
              </w:rPr>
              <w:t>Afsnit 3 – Dataleverancen</w:t>
            </w:r>
            <w:r>
              <w:rPr>
                <w:noProof/>
                <w:webHidden/>
              </w:rPr>
              <w:tab/>
            </w:r>
            <w:r>
              <w:rPr>
                <w:noProof/>
                <w:webHidden/>
              </w:rPr>
              <w:fldChar w:fldCharType="begin"/>
            </w:r>
            <w:r>
              <w:rPr>
                <w:noProof/>
                <w:webHidden/>
              </w:rPr>
              <w:instrText xml:space="preserve"> PAGEREF _Toc470853682 \h </w:instrText>
            </w:r>
            <w:r>
              <w:rPr>
                <w:noProof/>
                <w:webHidden/>
              </w:rPr>
            </w:r>
            <w:r>
              <w:rPr>
                <w:noProof/>
                <w:webHidden/>
              </w:rPr>
              <w:fldChar w:fldCharType="separate"/>
            </w:r>
            <w:r>
              <w:rPr>
                <w:noProof/>
                <w:webHidden/>
              </w:rPr>
              <w:t>12</w:t>
            </w:r>
            <w:r>
              <w:rPr>
                <w:noProof/>
                <w:webHidden/>
              </w:rPr>
              <w:fldChar w:fldCharType="end"/>
            </w:r>
          </w:hyperlink>
        </w:p>
        <w:p w14:paraId="6C75CA3D" w14:textId="77777777" w:rsidR="008845B1" w:rsidRDefault="008845B1">
          <w:pPr>
            <w:pStyle w:val="Indholdsfortegnelse2"/>
            <w:rPr>
              <w:rFonts w:asciiTheme="minorHAnsi" w:eastAsiaTheme="minorEastAsia" w:hAnsiTheme="minorHAnsi" w:cstheme="minorBidi"/>
              <w:noProof/>
              <w:sz w:val="22"/>
              <w:szCs w:val="22"/>
            </w:rPr>
          </w:pPr>
          <w:hyperlink w:anchor="_Toc470853683" w:history="1">
            <w:r w:rsidRPr="007233B8">
              <w:rPr>
                <w:rStyle w:val="Hyperlink"/>
                <w:noProof/>
              </w:rPr>
              <w:t>Pakker og Sekvensmekanisme</w:t>
            </w:r>
            <w:r>
              <w:rPr>
                <w:noProof/>
                <w:webHidden/>
              </w:rPr>
              <w:tab/>
            </w:r>
            <w:r>
              <w:rPr>
                <w:noProof/>
                <w:webHidden/>
              </w:rPr>
              <w:fldChar w:fldCharType="begin"/>
            </w:r>
            <w:r>
              <w:rPr>
                <w:noProof/>
                <w:webHidden/>
              </w:rPr>
              <w:instrText xml:space="preserve"> PAGEREF _Toc470853683 \h </w:instrText>
            </w:r>
            <w:r>
              <w:rPr>
                <w:noProof/>
                <w:webHidden/>
              </w:rPr>
            </w:r>
            <w:r>
              <w:rPr>
                <w:noProof/>
                <w:webHidden/>
              </w:rPr>
              <w:fldChar w:fldCharType="separate"/>
            </w:r>
            <w:r>
              <w:rPr>
                <w:noProof/>
                <w:webHidden/>
              </w:rPr>
              <w:t>12</w:t>
            </w:r>
            <w:r>
              <w:rPr>
                <w:noProof/>
                <w:webHidden/>
              </w:rPr>
              <w:fldChar w:fldCharType="end"/>
            </w:r>
          </w:hyperlink>
        </w:p>
        <w:p w14:paraId="7DDC6B89" w14:textId="77777777" w:rsidR="008845B1" w:rsidRDefault="008845B1">
          <w:pPr>
            <w:pStyle w:val="Indholdsfortegnelse2"/>
            <w:rPr>
              <w:rFonts w:asciiTheme="minorHAnsi" w:eastAsiaTheme="minorEastAsia" w:hAnsiTheme="minorHAnsi" w:cstheme="minorBidi"/>
              <w:noProof/>
              <w:sz w:val="22"/>
              <w:szCs w:val="22"/>
            </w:rPr>
          </w:pPr>
          <w:hyperlink w:anchor="_Toc470853684" w:history="1">
            <w:r w:rsidRPr="007233B8">
              <w:rPr>
                <w:rStyle w:val="Hyperlink"/>
                <w:noProof/>
              </w:rPr>
              <w:t>Filopbygning og Sanity Check</w:t>
            </w:r>
            <w:r>
              <w:rPr>
                <w:noProof/>
                <w:webHidden/>
              </w:rPr>
              <w:tab/>
            </w:r>
            <w:r>
              <w:rPr>
                <w:noProof/>
                <w:webHidden/>
              </w:rPr>
              <w:fldChar w:fldCharType="begin"/>
            </w:r>
            <w:r>
              <w:rPr>
                <w:noProof/>
                <w:webHidden/>
              </w:rPr>
              <w:instrText xml:space="preserve"> PAGEREF _Toc470853684 \h </w:instrText>
            </w:r>
            <w:r>
              <w:rPr>
                <w:noProof/>
                <w:webHidden/>
              </w:rPr>
            </w:r>
            <w:r>
              <w:rPr>
                <w:noProof/>
                <w:webHidden/>
              </w:rPr>
              <w:fldChar w:fldCharType="separate"/>
            </w:r>
            <w:r>
              <w:rPr>
                <w:noProof/>
                <w:webHidden/>
              </w:rPr>
              <w:t>13</w:t>
            </w:r>
            <w:r>
              <w:rPr>
                <w:noProof/>
                <w:webHidden/>
              </w:rPr>
              <w:fldChar w:fldCharType="end"/>
            </w:r>
          </w:hyperlink>
        </w:p>
        <w:p w14:paraId="0C165DD6" w14:textId="77777777" w:rsidR="008845B1" w:rsidRDefault="008845B1">
          <w:pPr>
            <w:pStyle w:val="Indholdsfortegnelse3"/>
            <w:rPr>
              <w:rFonts w:asciiTheme="minorHAnsi" w:eastAsiaTheme="minorEastAsia" w:hAnsiTheme="minorHAnsi" w:cstheme="minorBidi"/>
              <w:noProof/>
              <w:sz w:val="22"/>
              <w:szCs w:val="22"/>
            </w:rPr>
          </w:pPr>
          <w:hyperlink w:anchor="_Toc470853685" w:history="1">
            <w:r w:rsidRPr="007233B8">
              <w:rPr>
                <w:rStyle w:val="Hyperlink"/>
                <w:noProof/>
              </w:rPr>
              <w:t>XML leverancer</w:t>
            </w:r>
            <w:r>
              <w:rPr>
                <w:noProof/>
                <w:webHidden/>
              </w:rPr>
              <w:tab/>
            </w:r>
            <w:r>
              <w:rPr>
                <w:noProof/>
                <w:webHidden/>
              </w:rPr>
              <w:fldChar w:fldCharType="begin"/>
            </w:r>
            <w:r>
              <w:rPr>
                <w:noProof/>
                <w:webHidden/>
              </w:rPr>
              <w:instrText xml:space="preserve"> PAGEREF _Toc470853685 \h </w:instrText>
            </w:r>
            <w:r>
              <w:rPr>
                <w:noProof/>
                <w:webHidden/>
              </w:rPr>
            </w:r>
            <w:r>
              <w:rPr>
                <w:noProof/>
                <w:webHidden/>
              </w:rPr>
              <w:fldChar w:fldCharType="separate"/>
            </w:r>
            <w:r>
              <w:rPr>
                <w:noProof/>
                <w:webHidden/>
              </w:rPr>
              <w:t>13</w:t>
            </w:r>
            <w:r>
              <w:rPr>
                <w:noProof/>
                <w:webHidden/>
              </w:rPr>
              <w:fldChar w:fldCharType="end"/>
            </w:r>
          </w:hyperlink>
        </w:p>
        <w:p w14:paraId="511A7FFB" w14:textId="77777777" w:rsidR="008845B1" w:rsidRDefault="008845B1">
          <w:pPr>
            <w:pStyle w:val="Indholdsfortegnelse3"/>
            <w:rPr>
              <w:rFonts w:asciiTheme="minorHAnsi" w:eastAsiaTheme="minorEastAsia" w:hAnsiTheme="minorHAnsi" w:cstheme="minorBidi"/>
              <w:noProof/>
              <w:sz w:val="22"/>
              <w:szCs w:val="22"/>
            </w:rPr>
          </w:pPr>
          <w:hyperlink w:anchor="_Toc470853686" w:history="1">
            <w:r w:rsidRPr="007233B8">
              <w:rPr>
                <w:rStyle w:val="Hyperlink"/>
                <w:noProof/>
              </w:rPr>
              <w:t>Rasterdata</w:t>
            </w:r>
            <w:r>
              <w:rPr>
                <w:noProof/>
                <w:webHidden/>
              </w:rPr>
              <w:tab/>
            </w:r>
            <w:r>
              <w:rPr>
                <w:noProof/>
                <w:webHidden/>
              </w:rPr>
              <w:fldChar w:fldCharType="begin"/>
            </w:r>
            <w:r>
              <w:rPr>
                <w:noProof/>
                <w:webHidden/>
              </w:rPr>
              <w:instrText xml:space="preserve"> PAGEREF _Toc470853686 \h </w:instrText>
            </w:r>
            <w:r>
              <w:rPr>
                <w:noProof/>
                <w:webHidden/>
              </w:rPr>
            </w:r>
            <w:r>
              <w:rPr>
                <w:noProof/>
                <w:webHidden/>
              </w:rPr>
              <w:fldChar w:fldCharType="separate"/>
            </w:r>
            <w:r>
              <w:rPr>
                <w:noProof/>
                <w:webHidden/>
              </w:rPr>
              <w:t>16</w:t>
            </w:r>
            <w:r>
              <w:rPr>
                <w:noProof/>
                <w:webHidden/>
              </w:rPr>
              <w:fldChar w:fldCharType="end"/>
            </w:r>
          </w:hyperlink>
        </w:p>
        <w:p w14:paraId="00ACA497" w14:textId="77777777" w:rsidR="008845B1" w:rsidRDefault="008845B1">
          <w:pPr>
            <w:pStyle w:val="Indholdsfortegnelse3"/>
            <w:rPr>
              <w:rFonts w:asciiTheme="minorHAnsi" w:eastAsiaTheme="minorEastAsia" w:hAnsiTheme="minorHAnsi" w:cstheme="minorBidi"/>
              <w:noProof/>
              <w:sz w:val="22"/>
              <w:szCs w:val="22"/>
            </w:rPr>
          </w:pPr>
          <w:hyperlink w:anchor="_Toc470853687" w:history="1">
            <w:r w:rsidRPr="007233B8">
              <w:rPr>
                <w:rStyle w:val="Hyperlink"/>
                <w:noProof/>
              </w:rPr>
              <w:t>Punktsky-data</w:t>
            </w:r>
            <w:r>
              <w:rPr>
                <w:noProof/>
                <w:webHidden/>
              </w:rPr>
              <w:tab/>
            </w:r>
            <w:r>
              <w:rPr>
                <w:noProof/>
                <w:webHidden/>
              </w:rPr>
              <w:fldChar w:fldCharType="begin"/>
            </w:r>
            <w:r>
              <w:rPr>
                <w:noProof/>
                <w:webHidden/>
              </w:rPr>
              <w:instrText xml:space="preserve"> PAGEREF _Toc470853687 \h </w:instrText>
            </w:r>
            <w:r>
              <w:rPr>
                <w:noProof/>
                <w:webHidden/>
              </w:rPr>
            </w:r>
            <w:r>
              <w:rPr>
                <w:noProof/>
                <w:webHidden/>
              </w:rPr>
              <w:fldChar w:fldCharType="separate"/>
            </w:r>
            <w:r>
              <w:rPr>
                <w:noProof/>
                <w:webHidden/>
              </w:rPr>
              <w:t>19</w:t>
            </w:r>
            <w:r>
              <w:rPr>
                <w:noProof/>
                <w:webHidden/>
              </w:rPr>
              <w:fldChar w:fldCharType="end"/>
            </w:r>
          </w:hyperlink>
        </w:p>
        <w:p w14:paraId="7A32F79D" w14:textId="77777777" w:rsidR="008845B1" w:rsidRDefault="008845B1">
          <w:pPr>
            <w:pStyle w:val="Indholdsfortegnelse2"/>
            <w:rPr>
              <w:rFonts w:asciiTheme="minorHAnsi" w:eastAsiaTheme="minorEastAsia" w:hAnsiTheme="minorHAnsi" w:cstheme="minorBidi"/>
              <w:noProof/>
              <w:sz w:val="22"/>
              <w:szCs w:val="22"/>
            </w:rPr>
          </w:pPr>
          <w:hyperlink w:anchor="_Toc470853688" w:history="1">
            <w:r w:rsidRPr="007233B8">
              <w:rPr>
                <w:rStyle w:val="Hyperlink"/>
                <w:noProof/>
                <w:lang w:val="en-US"/>
              </w:rPr>
              <w:t>Kvittering for dataleverancer</w:t>
            </w:r>
            <w:r>
              <w:rPr>
                <w:noProof/>
                <w:webHidden/>
              </w:rPr>
              <w:tab/>
            </w:r>
            <w:r>
              <w:rPr>
                <w:noProof/>
                <w:webHidden/>
              </w:rPr>
              <w:fldChar w:fldCharType="begin"/>
            </w:r>
            <w:r>
              <w:rPr>
                <w:noProof/>
                <w:webHidden/>
              </w:rPr>
              <w:instrText xml:space="preserve"> PAGEREF _Toc470853688 \h </w:instrText>
            </w:r>
            <w:r>
              <w:rPr>
                <w:noProof/>
                <w:webHidden/>
              </w:rPr>
            </w:r>
            <w:r>
              <w:rPr>
                <w:noProof/>
                <w:webHidden/>
              </w:rPr>
              <w:fldChar w:fldCharType="separate"/>
            </w:r>
            <w:r>
              <w:rPr>
                <w:noProof/>
                <w:webHidden/>
              </w:rPr>
              <w:t>21</w:t>
            </w:r>
            <w:r>
              <w:rPr>
                <w:noProof/>
                <w:webHidden/>
              </w:rPr>
              <w:fldChar w:fldCharType="end"/>
            </w:r>
          </w:hyperlink>
        </w:p>
        <w:p w14:paraId="10523C2C" w14:textId="77777777" w:rsidR="008845B1" w:rsidRDefault="008845B1">
          <w:pPr>
            <w:pStyle w:val="Indholdsfortegnelse1"/>
            <w:rPr>
              <w:rFonts w:asciiTheme="minorHAnsi" w:eastAsiaTheme="minorEastAsia" w:hAnsiTheme="minorHAnsi" w:cstheme="minorBidi"/>
              <w:noProof/>
              <w:sz w:val="22"/>
              <w:szCs w:val="22"/>
            </w:rPr>
          </w:pPr>
          <w:hyperlink w:anchor="_Toc470853689" w:history="1">
            <w:r w:rsidRPr="007233B8">
              <w:rPr>
                <w:rStyle w:val="Hyperlink"/>
                <w:noProof/>
              </w:rPr>
              <w:t>Afsnit 4 – Synkronisering</w:t>
            </w:r>
            <w:r>
              <w:rPr>
                <w:noProof/>
                <w:webHidden/>
              </w:rPr>
              <w:tab/>
            </w:r>
            <w:r>
              <w:rPr>
                <w:noProof/>
                <w:webHidden/>
              </w:rPr>
              <w:fldChar w:fldCharType="begin"/>
            </w:r>
            <w:r>
              <w:rPr>
                <w:noProof/>
                <w:webHidden/>
              </w:rPr>
              <w:instrText xml:space="preserve"> PAGEREF _Toc470853689 \h </w:instrText>
            </w:r>
            <w:r>
              <w:rPr>
                <w:noProof/>
                <w:webHidden/>
              </w:rPr>
            </w:r>
            <w:r>
              <w:rPr>
                <w:noProof/>
                <w:webHidden/>
              </w:rPr>
              <w:fldChar w:fldCharType="separate"/>
            </w:r>
            <w:r>
              <w:rPr>
                <w:noProof/>
                <w:webHidden/>
              </w:rPr>
              <w:t>22</w:t>
            </w:r>
            <w:r>
              <w:rPr>
                <w:noProof/>
                <w:webHidden/>
              </w:rPr>
              <w:fldChar w:fldCharType="end"/>
            </w:r>
          </w:hyperlink>
        </w:p>
        <w:p w14:paraId="3DDB25D9" w14:textId="77777777" w:rsidR="008845B1" w:rsidRDefault="008845B1">
          <w:pPr>
            <w:pStyle w:val="Indholdsfortegnelse3"/>
            <w:rPr>
              <w:rFonts w:asciiTheme="minorHAnsi" w:eastAsiaTheme="minorEastAsia" w:hAnsiTheme="minorHAnsi" w:cstheme="minorBidi"/>
              <w:noProof/>
              <w:sz w:val="22"/>
              <w:szCs w:val="22"/>
            </w:rPr>
          </w:pPr>
          <w:hyperlink w:anchor="_Toc470853690" w:history="1">
            <w:r w:rsidRPr="007233B8">
              <w:rPr>
                <w:rStyle w:val="Hyperlink"/>
                <w:noProof/>
              </w:rPr>
              <w:t>Om Synkronisering på denne Replikeringskanal</w:t>
            </w:r>
            <w:r>
              <w:rPr>
                <w:noProof/>
                <w:webHidden/>
              </w:rPr>
              <w:tab/>
            </w:r>
            <w:r>
              <w:rPr>
                <w:noProof/>
                <w:webHidden/>
              </w:rPr>
              <w:fldChar w:fldCharType="begin"/>
            </w:r>
            <w:r>
              <w:rPr>
                <w:noProof/>
                <w:webHidden/>
              </w:rPr>
              <w:instrText xml:space="preserve"> PAGEREF _Toc470853690 \h </w:instrText>
            </w:r>
            <w:r>
              <w:rPr>
                <w:noProof/>
                <w:webHidden/>
              </w:rPr>
            </w:r>
            <w:r>
              <w:rPr>
                <w:noProof/>
                <w:webHidden/>
              </w:rPr>
              <w:fldChar w:fldCharType="separate"/>
            </w:r>
            <w:r>
              <w:rPr>
                <w:noProof/>
                <w:webHidden/>
              </w:rPr>
              <w:t>22</w:t>
            </w:r>
            <w:r>
              <w:rPr>
                <w:noProof/>
                <w:webHidden/>
              </w:rPr>
              <w:fldChar w:fldCharType="end"/>
            </w:r>
          </w:hyperlink>
        </w:p>
        <w:p w14:paraId="1B47C2B6" w14:textId="77777777" w:rsidR="008845B1" w:rsidRDefault="008845B1">
          <w:pPr>
            <w:pStyle w:val="Indholdsfortegnelse3"/>
            <w:rPr>
              <w:rFonts w:asciiTheme="minorHAnsi" w:eastAsiaTheme="minorEastAsia" w:hAnsiTheme="minorHAnsi" w:cstheme="minorBidi"/>
              <w:noProof/>
              <w:sz w:val="22"/>
              <w:szCs w:val="22"/>
            </w:rPr>
          </w:pPr>
          <w:hyperlink w:anchor="_Toc470853691" w:history="1">
            <w:r w:rsidRPr="007233B8">
              <w:rPr>
                <w:rStyle w:val="Hyperlink"/>
                <w:noProof/>
              </w:rPr>
              <w:t>Proaktiv Synkronisering</w:t>
            </w:r>
            <w:r>
              <w:rPr>
                <w:noProof/>
                <w:webHidden/>
              </w:rPr>
              <w:tab/>
            </w:r>
            <w:r>
              <w:rPr>
                <w:noProof/>
                <w:webHidden/>
              </w:rPr>
              <w:fldChar w:fldCharType="begin"/>
            </w:r>
            <w:r>
              <w:rPr>
                <w:noProof/>
                <w:webHidden/>
              </w:rPr>
              <w:instrText xml:space="preserve"> PAGEREF _Toc470853691 \h </w:instrText>
            </w:r>
            <w:r>
              <w:rPr>
                <w:noProof/>
                <w:webHidden/>
              </w:rPr>
            </w:r>
            <w:r>
              <w:rPr>
                <w:noProof/>
                <w:webHidden/>
              </w:rPr>
              <w:fldChar w:fldCharType="separate"/>
            </w:r>
            <w:r>
              <w:rPr>
                <w:noProof/>
                <w:webHidden/>
              </w:rPr>
              <w:t>22</w:t>
            </w:r>
            <w:r>
              <w:rPr>
                <w:noProof/>
                <w:webHidden/>
              </w:rPr>
              <w:fldChar w:fldCharType="end"/>
            </w:r>
          </w:hyperlink>
        </w:p>
        <w:p w14:paraId="2B058188" w14:textId="77777777" w:rsidR="008845B1" w:rsidRDefault="008845B1">
          <w:pPr>
            <w:pStyle w:val="Indholdsfortegnelse3"/>
            <w:rPr>
              <w:rFonts w:asciiTheme="minorHAnsi" w:eastAsiaTheme="minorEastAsia" w:hAnsiTheme="minorHAnsi" w:cstheme="minorBidi"/>
              <w:noProof/>
              <w:sz w:val="22"/>
              <w:szCs w:val="22"/>
            </w:rPr>
          </w:pPr>
          <w:hyperlink w:anchor="_Toc470853692" w:history="1">
            <w:r w:rsidRPr="007233B8">
              <w:rPr>
                <w:rStyle w:val="Hyperlink"/>
                <w:noProof/>
              </w:rPr>
              <w:t>Ekstraordinær Synkronisering</w:t>
            </w:r>
            <w:r>
              <w:rPr>
                <w:noProof/>
                <w:webHidden/>
              </w:rPr>
              <w:tab/>
            </w:r>
            <w:r>
              <w:rPr>
                <w:noProof/>
                <w:webHidden/>
              </w:rPr>
              <w:fldChar w:fldCharType="begin"/>
            </w:r>
            <w:r>
              <w:rPr>
                <w:noProof/>
                <w:webHidden/>
              </w:rPr>
              <w:instrText xml:space="preserve"> PAGEREF _Toc470853692 \h </w:instrText>
            </w:r>
            <w:r>
              <w:rPr>
                <w:noProof/>
                <w:webHidden/>
              </w:rPr>
            </w:r>
            <w:r>
              <w:rPr>
                <w:noProof/>
                <w:webHidden/>
              </w:rPr>
              <w:fldChar w:fldCharType="separate"/>
            </w:r>
            <w:r>
              <w:rPr>
                <w:noProof/>
                <w:webHidden/>
              </w:rPr>
              <w:t>23</w:t>
            </w:r>
            <w:r>
              <w:rPr>
                <w:noProof/>
                <w:webHidden/>
              </w:rPr>
              <w:fldChar w:fldCharType="end"/>
            </w:r>
          </w:hyperlink>
        </w:p>
        <w:p w14:paraId="0D4707D7" w14:textId="77777777" w:rsidR="008845B1" w:rsidRDefault="008845B1">
          <w:pPr>
            <w:pStyle w:val="Indholdsfortegnelse1"/>
            <w:rPr>
              <w:rFonts w:asciiTheme="minorHAnsi" w:eastAsiaTheme="minorEastAsia" w:hAnsiTheme="minorHAnsi" w:cstheme="minorBidi"/>
              <w:noProof/>
              <w:sz w:val="22"/>
              <w:szCs w:val="22"/>
            </w:rPr>
          </w:pPr>
          <w:hyperlink w:anchor="_Toc470853693" w:history="1">
            <w:r w:rsidRPr="007233B8">
              <w:rPr>
                <w:rStyle w:val="Hyperlink"/>
                <w:noProof/>
              </w:rPr>
              <w:t>Afsnit 5 – Tjenester</w:t>
            </w:r>
            <w:r>
              <w:rPr>
                <w:noProof/>
                <w:webHidden/>
              </w:rPr>
              <w:tab/>
            </w:r>
            <w:r>
              <w:rPr>
                <w:noProof/>
                <w:webHidden/>
              </w:rPr>
              <w:fldChar w:fldCharType="begin"/>
            </w:r>
            <w:r>
              <w:rPr>
                <w:noProof/>
                <w:webHidden/>
              </w:rPr>
              <w:instrText xml:space="preserve"> PAGEREF _Toc470853693 \h </w:instrText>
            </w:r>
            <w:r>
              <w:rPr>
                <w:noProof/>
                <w:webHidden/>
              </w:rPr>
            </w:r>
            <w:r>
              <w:rPr>
                <w:noProof/>
                <w:webHidden/>
              </w:rPr>
              <w:fldChar w:fldCharType="separate"/>
            </w:r>
            <w:r>
              <w:rPr>
                <w:noProof/>
                <w:webHidden/>
              </w:rPr>
              <w:t>24</w:t>
            </w:r>
            <w:r>
              <w:rPr>
                <w:noProof/>
                <w:webHidden/>
              </w:rPr>
              <w:fldChar w:fldCharType="end"/>
            </w:r>
          </w:hyperlink>
        </w:p>
        <w:p w14:paraId="790476E1" w14:textId="77777777" w:rsidR="008845B1" w:rsidRDefault="008845B1">
          <w:pPr>
            <w:pStyle w:val="Indholdsfortegnelse3"/>
            <w:rPr>
              <w:rFonts w:asciiTheme="minorHAnsi" w:eastAsiaTheme="minorEastAsia" w:hAnsiTheme="minorHAnsi" w:cstheme="minorBidi"/>
              <w:noProof/>
              <w:sz w:val="22"/>
              <w:szCs w:val="22"/>
            </w:rPr>
          </w:pPr>
          <w:hyperlink w:anchor="_Toc470853694" w:history="1">
            <w:r w:rsidRPr="007233B8">
              <w:rPr>
                <w:rStyle w:val="Hyperlink"/>
                <w:noProof/>
              </w:rPr>
              <w:t>Generelt</w:t>
            </w:r>
            <w:r>
              <w:rPr>
                <w:noProof/>
                <w:webHidden/>
              </w:rPr>
              <w:tab/>
            </w:r>
            <w:r>
              <w:rPr>
                <w:noProof/>
                <w:webHidden/>
              </w:rPr>
              <w:fldChar w:fldCharType="begin"/>
            </w:r>
            <w:r>
              <w:rPr>
                <w:noProof/>
                <w:webHidden/>
              </w:rPr>
              <w:instrText xml:space="preserve"> PAGEREF _Toc470853694 \h </w:instrText>
            </w:r>
            <w:r>
              <w:rPr>
                <w:noProof/>
                <w:webHidden/>
              </w:rPr>
            </w:r>
            <w:r>
              <w:rPr>
                <w:noProof/>
                <w:webHidden/>
              </w:rPr>
              <w:fldChar w:fldCharType="separate"/>
            </w:r>
            <w:r>
              <w:rPr>
                <w:noProof/>
                <w:webHidden/>
              </w:rPr>
              <w:t>24</w:t>
            </w:r>
            <w:r>
              <w:rPr>
                <w:noProof/>
                <w:webHidden/>
              </w:rPr>
              <w:fldChar w:fldCharType="end"/>
            </w:r>
          </w:hyperlink>
        </w:p>
        <w:p w14:paraId="3B518349" w14:textId="77777777" w:rsidR="008845B1" w:rsidRDefault="008845B1">
          <w:pPr>
            <w:pStyle w:val="Indholdsfortegnelse3"/>
            <w:rPr>
              <w:rFonts w:asciiTheme="minorHAnsi" w:eastAsiaTheme="minorEastAsia" w:hAnsiTheme="minorHAnsi" w:cstheme="minorBidi"/>
              <w:noProof/>
              <w:sz w:val="22"/>
              <w:szCs w:val="22"/>
            </w:rPr>
          </w:pPr>
          <w:hyperlink w:anchor="_Toc470853695" w:history="1">
            <w:r w:rsidRPr="007233B8">
              <w:rPr>
                <w:rStyle w:val="Hyperlink"/>
                <w:noProof/>
              </w:rPr>
              <w:t>Navne konvention i DLS dokumenter</w:t>
            </w:r>
            <w:r>
              <w:rPr>
                <w:noProof/>
                <w:webHidden/>
              </w:rPr>
              <w:tab/>
            </w:r>
            <w:r>
              <w:rPr>
                <w:noProof/>
                <w:webHidden/>
              </w:rPr>
              <w:fldChar w:fldCharType="begin"/>
            </w:r>
            <w:r>
              <w:rPr>
                <w:noProof/>
                <w:webHidden/>
              </w:rPr>
              <w:instrText xml:space="preserve"> PAGEREF _Toc470853695 \h </w:instrText>
            </w:r>
            <w:r>
              <w:rPr>
                <w:noProof/>
                <w:webHidden/>
              </w:rPr>
            </w:r>
            <w:r>
              <w:rPr>
                <w:noProof/>
                <w:webHidden/>
              </w:rPr>
              <w:fldChar w:fldCharType="separate"/>
            </w:r>
            <w:r>
              <w:rPr>
                <w:noProof/>
                <w:webHidden/>
              </w:rPr>
              <w:t>24</w:t>
            </w:r>
            <w:r>
              <w:rPr>
                <w:noProof/>
                <w:webHidden/>
              </w:rPr>
              <w:fldChar w:fldCharType="end"/>
            </w:r>
          </w:hyperlink>
        </w:p>
        <w:p w14:paraId="4126506D" w14:textId="77777777" w:rsidR="008845B1" w:rsidRDefault="008845B1">
          <w:pPr>
            <w:pStyle w:val="Indholdsfortegnelse1"/>
            <w:rPr>
              <w:rFonts w:asciiTheme="minorHAnsi" w:eastAsiaTheme="minorEastAsia" w:hAnsiTheme="minorHAnsi" w:cstheme="minorBidi"/>
              <w:noProof/>
              <w:sz w:val="22"/>
              <w:szCs w:val="22"/>
            </w:rPr>
          </w:pPr>
          <w:hyperlink w:anchor="_Toc470853696" w:history="1">
            <w:r w:rsidRPr="007233B8">
              <w:rPr>
                <w:rStyle w:val="Hyperlink"/>
                <w:noProof/>
              </w:rPr>
              <w:t>Afsnit 6 – Metadata</w:t>
            </w:r>
            <w:r>
              <w:rPr>
                <w:noProof/>
                <w:webHidden/>
              </w:rPr>
              <w:tab/>
            </w:r>
            <w:r>
              <w:rPr>
                <w:noProof/>
                <w:webHidden/>
              </w:rPr>
              <w:fldChar w:fldCharType="begin"/>
            </w:r>
            <w:r>
              <w:rPr>
                <w:noProof/>
                <w:webHidden/>
              </w:rPr>
              <w:instrText xml:space="preserve"> PAGEREF _Toc470853696 \h </w:instrText>
            </w:r>
            <w:r>
              <w:rPr>
                <w:noProof/>
                <w:webHidden/>
              </w:rPr>
            </w:r>
            <w:r>
              <w:rPr>
                <w:noProof/>
                <w:webHidden/>
              </w:rPr>
              <w:fldChar w:fldCharType="separate"/>
            </w:r>
            <w:r>
              <w:rPr>
                <w:noProof/>
                <w:webHidden/>
              </w:rPr>
              <w:t>25</w:t>
            </w:r>
            <w:r>
              <w:rPr>
                <w:noProof/>
                <w:webHidden/>
              </w:rPr>
              <w:fldChar w:fldCharType="end"/>
            </w:r>
          </w:hyperlink>
        </w:p>
        <w:p w14:paraId="75E83552" w14:textId="77777777" w:rsidR="008845B1" w:rsidRDefault="008845B1">
          <w:pPr>
            <w:pStyle w:val="Indholdsfortegnelse1"/>
            <w:rPr>
              <w:rFonts w:asciiTheme="minorHAnsi" w:eastAsiaTheme="minorEastAsia" w:hAnsiTheme="minorHAnsi" w:cstheme="minorBidi"/>
              <w:noProof/>
              <w:sz w:val="22"/>
              <w:szCs w:val="22"/>
            </w:rPr>
          </w:pPr>
          <w:hyperlink w:anchor="_Toc470853697" w:history="1">
            <w:r w:rsidRPr="007233B8">
              <w:rPr>
                <w:rStyle w:val="Hyperlink"/>
                <w:noProof/>
              </w:rPr>
              <w:t>Afsnit 7 – Sikkerhedsbeskrivelse</w:t>
            </w:r>
            <w:r>
              <w:rPr>
                <w:noProof/>
                <w:webHidden/>
              </w:rPr>
              <w:tab/>
            </w:r>
            <w:r>
              <w:rPr>
                <w:noProof/>
                <w:webHidden/>
              </w:rPr>
              <w:fldChar w:fldCharType="begin"/>
            </w:r>
            <w:r>
              <w:rPr>
                <w:noProof/>
                <w:webHidden/>
              </w:rPr>
              <w:instrText xml:space="preserve"> PAGEREF _Toc470853697 \h </w:instrText>
            </w:r>
            <w:r>
              <w:rPr>
                <w:noProof/>
                <w:webHidden/>
              </w:rPr>
            </w:r>
            <w:r>
              <w:rPr>
                <w:noProof/>
                <w:webHidden/>
              </w:rPr>
              <w:fldChar w:fldCharType="separate"/>
            </w:r>
            <w:r>
              <w:rPr>
                <w:noProof/>
                <w:webHidden/>
              </w:rPr>
              <w:t>27</w:t>
            </w:r>
            <w:r>
              <w:rPr>
                <w:noProof/>
                <w:webHidden/>
              </w:rPr>
              <w:fldChar w:fldCharType="end"/>
            </w:r>
          </w:hyperlink>
        </w:p>
        <w:p w14:paraId="68526ED1" w14:textId="77777777" w:rsidR="008845B1" w:rsidRDefault="008845B1">
          <w:pPr>
            <w:pStyle w:val="Indholdsfortegnelse3"/>
            <w:rPr>
              <w:rFonts w:asciiTheme="minorHAnsi" w:eastAsiaTheme="minorEastAsia" w:hAnsiTheme="minorHAnsi" w:cstheme="minorBidi"/>
              <w:noProof/>
              <w:sz w:val="22"/>
              <w:szCs w:val="22"/>
            </w:rPr>
          </w:pPr>
          <w:hyperlink w:anchor="_Toc470853698" w:history="1">
            <w:r w:rsidRPr="007233B8">
              <w:rPr>
                <w:rStyle w:val="Hyperlink"/>
                <w:noProof/>
              </w:rPr>
              <w:t>Sikkerhedsbeskrivelse</w:t>
            </w:r>
            <w:r>
              <w:rPr>
                <w:noProof/>
                <w:webHidden/>
              </w:rPr>
              <w:tab/>
            </w:r>
            <w:r>
              <w:rPr>
                <w:noProof/>
                <w:webHidden/>
              </w:rPr>
              <w:fldChar w:fldCharType="begin"/>
            </w:r>
            <w:r>
              <w:rPr>
                <w:noProof/>
                <w:webHidden/>
              </w:rPr>
              <w:instrText xml:space="preserve"> PAGEREF _Toc470853698 \h </w:instrText>
            </w:r>
            <w:r>
              <w:rPr>
                <w:noProof/>
                <w:webHidden/>
              </w:rPr>
            </w:r>
            <w:r>
              <w:rPr>
                <w:noProof/>
                <w:webHidden/>
              </w:rPr>
              <w:fldChar w:fldCharType="separate"/>
            </w:r>
            <w:r>
              <w:rPr>
                <w:noProof/>
                <w:webHidden/>
              </w:rPr>
              <w:t>27</w:t>
            </w:r>
            <w:r>
              <w:rPr>
                <w:noProof/>
                <w:webHidden/>
              </w:rPr>
              <w:fldChar w:fldCharType="end"/>
            </w:r>
          </w:hyperlink>
        </w:p>
        <w:p w14:paraId="3D7234A6" w14:textId="77777777" w:rsidR="008845B1" w:rsidRDefault="008845B1">
          <w:pPr>
            <w:pStyle w:val="Indholdsfortegnelse1"/>
            <w:rPr>
              <w:rFonts w:asciiTheme="minorHAnsi" w:eastAsiaTheme="minorEastAsia" w:hAnsiTheme="minorHAnsi" w:cstheme="minorBidi"/>
              <w:noProof/>
              <w:sz w:val="22"/>
              <w:szCs w:val="22"/>
            </w:rPr>
          </w:pPr>
          <w:hyperlink w:anchor="_Toc470853699" w:history="1">
            <w:r w:rsidRPr="007233B8">
              <w:rPr>
                <w:rStyle w:val="Hyperlink"/>
                <w:noProof/>
              </w:rPr>
              <w:t>Afsnit 8 – Hændelsesbeskeder</w:t>
            </w:r>
            <w:r>
              <w:rPr>
                <w:noProof/>
                <w:webHidden/>
              </w:rPr>
              <w:tab/>
            </w:r>
            <w:r>
              <w:rPr>
                <w:noProof/>
                <w:webHidden/>
              </w:rPr>
              <w:fldChar w:fldCharType="begin"/>
            </w:r>
            <w:r>
              <w:rPr>
                <w:noProof/>
                <w:webHidden/>
              </w:rPr>
              <w:instrText xml:space="preserve"> PAGEREF _Toc470853699 \h </w:instrText>
            </w:r>
            <w:r>
              <w:rPr>
                <w:noProof/>
                <w:webHidden/>
              </w:rPr>
            </w:r>
            <w:r>
              <w:rPr>
                <w:noProof/>
                <w:webHidden/>
              </w:rPr>
              <w:fldChar w:fldCharType="separate"/>
            </w:r>
            <w:r>
              <w:rPr>
                <w:noProof/>
                <w:webHidden/>
              </w:rPr>
              <w:t>28</w:t>
            </w:r>
            <w:r>
              <w:rPr>
                <w:noProof/>
                <w:webHidden/>
              </w:rPr>
              <w:fldChar w:fldCharType="end"/>
            </w:r>
          </w:hyperlink>
        </w:p>
        <w:p w14:paraId="615A8D48" w14:textId="77777777" w:rsidR="008845B1" w:rsidRDefault="008845B1">
          <w:pPr>
            <w:pStyle w:val="Indholdsfortegnelse3"/>
            <w:rPr>
              <w:rFonts w:asciiTheme="minorHAnsi" w:eastAsiaTheme="minorEastAsia" w:hAnsiTheme="minorHAnsi" w:cstheme="minorBidi"/>
              <w:noProof/>
              <w:sz w:val="22"/>
              <w:szCs w:val="22"/>
            </w:rPr>
          </w:pPr>
          <w:hyperlink w:anchor="_Toc470853700" w:history="1">
            <w:r w:rsidRPr="007233B8">
              <w:rPr>
                <w:rStyle w:val="Hyperlink"/>
                <w:noProof/>
              </w:rPr>
              <w:t>Datanære hændelsesbeskeder</w:t>
            </w:r>
            <w:r>
              <w:rPr>
                <w:noProof/>
                <w:webHidden/>
              </w:rPr>
              <w:tab/>
            </w:r>
            <w:r>
              <w:rPr>
                <w:noProof/>
                <w:webHidden/>
              </w:rPr>
              <w:fldChar w:fldCharType="begin"/>
            </w:r>
            <w:r>
              <w:rPr>
                <w:noProof/>
                <w:webHidden/>
              </w:rPr>
              <w:instrText xml:space="preserve"> PAGEREF _Toc470853700 \h </w:instrText>
            </w:r>
            <w:r>
              <w:rPr>
                <w:noProof/>
                <w:webHidden/>
              </w:rPr>
            </w:r>
            <w:r>
              <w:rPr>
                <w:noProof/>
                <w:webHidden/>
              </w:rPr>
              <w:fldChar w:fldCharType="separate"/>
            </w:r>
            <w:r>
              <w:rPr>
                <w:noProof/>
                <w:webHidden/>
              </w:rPr>
              <w:t>28</w:t>
            </w:r>
            <w:r>
              <w:rPr>
                <w:noProof/>
                <w:webHidden/>
              </w:rPr>
              <w:fldChar w:fldCharType="end"/>
            </w:r>
          </w:hyperlink>
        </w:p>
        <w:p w14:paraId="69EB0036" w14:textId="77777777" w:rsidR="008845B1" w:rsidRDefault="008845B1">
          <w:pPr>
            <w:pStyle w:val="Indholdsfortegnelse3"/>
            <w:rPr>
              <w:rFonts w:asciiTheme="minorHAnsi" w:eastAsiaTheme="minorEastAsia" w:hAnsiTheme="minorHAnsi" w:cstheme="minorBidi"/>
              <w:noProof/>
              <w:sz w:val="22"/>
              <w:szCs w:val="22"/>
            </w:rPr>
          </w:pPr>
          <w:hyperlink w:anchor="_Toc470853701" w:history="1">
            <w:r w:rsidRPr="007233B8">
              <w:rPr>
                <w:rStyle w:val="Hyperlink"/>
                <w:noProof/>
              </w:rPr>
              <w:t>Forretningsmæssige hændelsesbeskeder</w:t>
            </w:r>
            <w:r>
              <w:rPr>
                <w:noProof/>
                <w:webHidden/>
              </w:rPr>
              <w:tab/>
            </w:r>
            <w:r>
              <w:rPr>
                <w:noProof/>
                <w:webHidden/>
              </w:rPr>
              <w:fldChar w:fldCharType="begin"/>
            </w:r>
            <w:r>
              <w:rPr>
                <w:noProof/>
                <w:webHidden/>
              </w:rPr>
              <w:instrText xml:space="preserve"> PAGEREF _Toc470853701 \h </w:instrText>
            </w:r>
            <w:r>
              <w:rPr>
                <w:noProof/>
                <w:webHidden/>
              </w:rPr>
            </w:r>
            <w:r>
              <w:rPr>
                <w:noProof/>
                <w:webHidden/>
              </w:rPr>
              <w:fldChar w:fldCharType="separate"/>
            </w:r>
            <w:r>
              <w:rPr>
                <w:noProof/>
                <w:webHidden/>
              </w:rPr>
              <w:t>28</w:t>
            </w:r>
            <w:r>
              <w:rPr>
                <w:noProof/>
                <w:webHidden/>
              </w:rPr>
              <w:fldChar w:fldCharType="end"/>
            </w:r>
          </w:hyperlink>
        </w:p>
        <w:p w14:paraId="7773F786" w14:textId="77777777" w:rsidR="008845B1" w:rsidRDefault="008845B1">
          <w:pPr>
            <w:pStyle w:val="Indholdsfortegnelse1"/>
            <w:rPr>
              <w:rFonts w:asciiTheme="minorHAnsi" w:eastAsiaTheme="minorEastAsia" w:hAnsiTheme="minorHAnsi" w:cstheme="minorBidi"/>
              <w:noProof/>
              <w:sz w:val="22"/>
              <w:szCs w:val="22"/>
            </w:rPr>
          </w:pPr>
          <w:hyperlink w:anchor="_Toc470853702" w:history="1">
            <w:r w:rsidRPr="007233B8">
              <w:rPr>
                <w:rStyle w:val="Hyperlink"/>
                <w:noProof/>
              </w:rPr>
              <w:t>Afsnit 9 – Diverse oplysninger</w:t>
            </w:r>
            <w:r>
              <w:rPr>
                <w:noProof/>
                <w:webHidden/>
              </w:rPr>
              <w:tab/>
            </w:r>
            <w:r>
              <w:rPr>
                <w:noProof/>
                <w:webHidden/>
              </w:rPr>
              <w:fldChar w:fldCharType="begin"/>
            </w:r>
            <w:r>
              <w:rPr>
                <w:noProof/>
                <w:webHidden/>
              </w:rPr>
              <w:instrText xml:space="preserve"> PAGEREF _Toc470853702 \h </w:instrText>
            </w:r>
            <w:r>
              <w:rPr>
                <w:noProof/>
                <w:webHidden/>
              </w:rPr>
            </w:r>
            <w:r>
              <w:rPr>
                <w:noProof/>
                <w:webHidden/>
              </w:rPr>
              <w:fldChar w:fldCharType="separate"/>
            </w:r>
            <w:r>
              <w:rPr>
                <w:noProof/>
                <w:webHidden/>
              </w:rPr>
              <w:t>30</w:t>
            </w:r>
            <w:r>
              <w:rPr>
                <w:noProof/>
                <w:webHidden/>
              </w:rPr>
              <w:fldChar w:fldCharType="end"/>
            </w:r>
          </w:hyperlink>
        </w:p>
        <w:p w14:paraId="36EBBCB4" w14:textId="77777777" w:rsidR="008845B1" w:rsidRDefault="008845B1">
          <w:pPr>
            <w:pStyle w:val="Indholdsfortegnelse3"/>
            <w:rPr>
              <w:rFonts w:asciiTheme="minorHAnsi" w:eastAsiaTheme="minorEastAsia" w:hAnsiTheme="minorHAnsi" w:cstheme="minorBidi"/>
              <w:noProof/>
              <w:sz w:val="22"/>
              <w:szCs w:val="22"/>
            </w:rPr>
          </w:pPr>
          <w:hyperlink w:anchor="_Toc470853703" w:history="1">
            <w:r w:rsidRPr="007233B8">
              <w:rPr>
                <w:rStyle w:val="Hyperlink"/>
                <w:noProof/>
              </w:rPr>
              <w:t>Kontaktoplysninger</w:t>
            </w:r>
            <w:r>
              <w:rPr>
                <w:noProof/>
                <w:webHidden/>
              </w:rPr>
              <w:tab/>
            </w:r>
            <w:r>
              <w:rPr>
                <w:noProof/>
                <w:webHidden/>
              </w:rPr>
              <w:fldChar w:fldCharType="begin"/>
            </w:r>
            <w:r>
              <w:rPr>
                <w:noProof/>
                <w:webHidden/>
              </w:rPr>
              <w:instrText xml:space="preserve"> PAGEREF _Toc470853703 \h </w:instrText>
            </w:r>
            <w:r>
              <w:rPr>
                <w:noProof/>
                <w:webHidden/>
              </w:rPr>
            </w:r>
            <w:r>
              <w:rPr>
                <w:noProof/>
                <w:webHidden/>
              </w:rPr>
              <w:fldChar w:fldCharType="separate"/>
            </w:r>
            <w:r>
              <w:rPr>
                <w:noProof/>
                <w:webHidden/>
              </w:rPr>
              <w:t>30</w:t>
            </w:r>
            <w:r>
              <w:rPr>
                <w:noProof/>
                <w:webHidden/>
              </w:rPr>
              <w:fldChar w:fldCharType="end"/>
            </w:r>
          </w:hyperlink>
        </w:p>
        <w:p w14:paraId="0CB303F6" w14:textId="77777777" w:rsidR="008845B1" w:rsidRDefault="008845B1">
          <w:pPr>
            <w:pStyle w:val="Indholdsfortegnelse3"/>
            <w:rPr>
              <w:rFonts w:asciiTheme="minorHAnsi" w:eastAsiaTheme="minorEastAsia" w:hAnsiTheme="minorHAnsi" w:cstheme="minorBidi"/>
              <w:noProof/>
              <w:sz w:val="22"/>
              <w:szCs w:val="22"/>
            </w:rPr>
          </w:pPr>
          <w:hyperlink w:anchor="_Toc470853704" w:history="1">
            <w:r w:rsidRPr="007233B8">
              <w:rPr>
                <w:rStyle w:val="Hyperlink"/>
                <w:noProof/>
                <w:lang w:val="en-US"/>
              </w:rPr>
              <w:t>Incidents</w:t>
            </w:r>
            <w:r>
              <w:rPr>
                <w:noProof/>
                <w:webHidden/>
              </w:rPr>
              <w:tab/>
            </w:r>
            <w:r>
              <w:rPr>
                <w:noProof/>
                <w:webHidden/>
              </w:rPr>
              <w:fldChar w:fldCharType="begin"/>
            </w:r>
            <w:r>
              <w:rPr>
                <w:noProof/>
                <w:webHidden/>
              </w:rPr>
              <w:instrText xml:space="preserve"> PAGEREF _Toc470853704 \h </w:instrText>
            </w:r>
            <w:r>
              <w:rPr>
                <w:noProof/>
                <w:webHidden/>
              </w:rPr>
            </w:r>
            <w:r>
              <w:rPr>
                <w:noProof/>
                <w:webHidden/>
              </w:rPr>
              <w:fldChar w:fldCharType="separate"/>
            </w:r>
            <w:r>
              <w:rPr>
                <w:noProof/>
                <w:webHidden/>
              </w:rPr>
              <w:t>30</w:t>
            </w:r>
            <w:r>
              <w:rPr>
                <w:noProof/>
                <w:webHidden/>
              </w:rPr>
              <w:fldChar w:fldCharType="end"/>
            </w:r>
          </w:hyperlink>
        </w:p>
        <w:p w14:paraId="4AAB9B2E" w14:textId="77777777" w:rsidR="008845B1" w:rsidRDefault="008845B1">
          <w:pPr>
            <w:pStyle w:val="Indholdsfortegnelse3"/>
            <w:rPr>
              <w:rFonts w:asciiTheme="minorHAnsi" w:eastAsiaTheme="minorEastAsia" w:hAnsiTheme="minorHAnsi" w:cstheme="minorBidi"/>
              <w:noProof/>
              <w:sz w:val="22"/>
              <w:szCs w:val="22"/>
            </w:rPr>
          </w:pPr>
          <w:hyperlink w:anchor="_Toc470853705" w:history="1">
            <w:r w:rsidRPr="007233B8">
              <w:rPr>
                <w:rStyle w:val="Hyperlink"/>
                <w:noProof/>
                <w:lang w:val="en-US"/>
              </w:rPr>
              <w:t>End-points, FTP-adresser mv.</w:t>
            </w:r>
            <w:r>
              <w:rPr>
                <w:noProof/>
                <w:webHidden/>
              </w:rPr>
              <w:tab/>
            </w:r>
            <w:r>
              <w:rPr>
                <w:noProof/>
                <w:webHidden/>
              </w:rPr>
              <w:fldChar w:fldCharType="begin"/>
            </w:r>
            <w:r>
              <w:rPr>
                <w:noProof/>
                <w:webHidden/>
              </w:rPr>
              <w:instrText xml:space="preserve"> PAGEREF _Toc470853705 \h </w:instrText>
            </w:r>
            <w:r>
              <w:rPr>
                <w:noProof/>
                <w:webHidden/>
              </w:rPr>
            </w:r>
            <w:r>
              <w:rPr>
                <w:noProof/>
                <w:webHidden/>
              </w:rPr>
              <w:fldChar w:fldCharType="separate"/>
            </w:r>
            <w:r>
              <w:rPr>
                <w:noProof/>
                <w:webHidden/>
              </w:rPr>
              <w:t>30</w:t>
            </w:r>
            <w:r>
              <w:rPr>
                <w:noProof/>
                <w:webHidden/>
              </w:rPr>
              <w:fldChar w:fldCharType="end"/>
            </w:r>
          </w:hyperlink>
        </w:p>
        <w:p w14:paraId="346D10FF" w14:textId="77777777" w:rsidR="008845B1" w:rsidRDefault="008845B1">
          <w:pPr>
            <w:pStyle w:val="Indholdsfortegnelse3"/>
            <w:rPr>
              <w:rFonts w:asciiTheme="minorHAnsi" w:eastAsiaTheme="minorEastAsia" w:hAnsiTheme="minorHAnsi" w:cstheme="minorBidi"/>
              <w:noProof/>
              <w:sz w:val="22"/>
              <w:szCs w:val="22"/>
            </w:rPr>
          </w:pPr>
          <w:hyperlink w:anchor="_Toc470853706" w:history="1">
            <w:r w:rsidRPr="007233B8">
              <w:rPr>
                <w:rStyle w:val="Hyperlink"/>
                <w:noProof/>
              </w:rPr>
              <w:t>SSH nøgler til SFTP</w:t>
            </w:r>
            <w:r>
              <w:rPr>
                <w:noProof/>
                <w:webHidden/>
              </w:rPr>
              <w:tab/>
            </w:r>
            <w:r>
              <w:rPr>
                <w:noProof/>
                <w:webHidden/>
              </w:rPr>
              <w:fldChar w:fldCharType="begin"/>
            </w:r>
            <w:r>
              <w:rPr>
                <w:noProof/>
                <w:webHidden/>
              </w:rPr>
              <w:instrText xml:space="preserve"> PAGEREF _Toc470853706 \h </w:instrText>
            </w:r>
            <w:r>
              <w:rPr>
                <w:noProof/>
                <w:webHidden/>
              </w:rPr>
            </w:r>
            <w:r>
              <w:rPr>
                <w:noProof/>
                <w:webHidden/>
              </w:rPr>
              <w:fldChar w:fldCharType="separate"/>
            </w:r>
            <w:r>
              <w:rPr>
                <w:noProof/>
                <w:webHidden/>
              </w:rPr>
              <w:t>31</w:t>
            </w:r>
            <w:r>
              <w:rPr>
                <w:noProof/>
                <w:webHidden/>
              </w:rPr>
              <w:fldChar w:fldCharType="end"/>
            </w:r>
          </w:hyperlink>
        </w:p>
        <w:p w14:paraId="5731E5F2" w14:textId="77777777" w:rsidR="008845B1" w:rsidRDefault="008845B1">
          <w:pPr>
            <w:pStyle w:val="Indholdsfortegnelse3"/>
            <w:rPr>
              <w:rFonts w:asciiTheme="minorHAnsi" w:eastAsiaTheme="minorEastAsia" w:hAnsiTheme="minorHAnsi" w:cstheme="minorBidi"/>
              <w:noProof/>
              <w:sz w:val="22"/>
              <w:szCs w:val="22"/>
            </w:rPr>
          </w:pPr>
          <w:hyperlink w:anchor="_Toc470853707" w:history="1">
            <w:r w:rsidRPr="007233B8">
              <w:rPr>
                <w:rStyle w:val="Hyperlink"/>
                <w:noProof/>
              </w:rPr>
              <w:t>Kald af tjenester med relation til replikeringkanalerne</w:t>
            </w:r>
            <w:r>
              <w:rPr>
                <w:noProof/>
                <w:webHidden/>
              </w:rPr>
              <w:tab/>
            </w:r>
            <w:r>
              <w:rPr>
                <w:noProof/>
                <w:webHidden/>
              </w:rPr>
              <w:fldChar w:fldCharType="begin"/>
            </w:r>
            <w:r>
              <w:rPr>
                <w:noProof/>
                <w:webHidden/>
              </w:rPr>
              <w:instrText xml:space="preserve"> PAGEREF _Toc470853707 \h </w:instrText>
            </w:r>
            <w:r>
              <w:rPr>
                <w:noProof/>
                <w:webHidden/>
              </w:rPr>
            </w:r>
            <w:r>
              <w:rPr>
                <w:noProof/>
                <w:webHidden/>
              </w:rPr>
              <w:fldChar w:fldCharType="separate"/>
            </w:r>
            <w:r>
              <w:rPr>
                <w:noProof/>
                <w:webHidden/>
              </w:rPr>
              <w:t>31</w:t>
            </w:r>
            <w:r>
              <w:rPr>
                <w:noProof/>
                <w:webHidden/>
              </w:rPr>
              <w:fldChar w:fldCharType="end"/>
            </w:r>
          </w:hyperlink>
        </w:p>
        <w:p w14:paraId="304F508D" w14:textId="77777777" w:rsidR="008845B1" w:rsidRDefault="008845B1">
          <w:pPr>
            <w:pStyle w:val="Indholdsfortegnelse3"/>
            <w:rPr>
              <w:rFonts w:asciiTheme="minorHAnsi" w:eastAsiaTheme="minorEastAsia" w:hAnsiTheme="minorHAnsi" w:cstheme="minorBidi"/>
              <w:noProof/>
              <w:sz w:val="22"/>
              <w:szCs w:val="22"/>
            </w:rPr>
          </w:pPr>
          <w:hyperlink w:anchor="_Toc470853708" w:history="1">
            <w:r w:rsidRPr="007233B8">
              <w:rPr>
                <w:rStyle w:val="Hyperlink"/>
                <w:noProof/>
              </w:rPr>
              <w:t>Oversigt over Bilag til denne Dataleverancespecifikation</w:t>
            </w:r>
            <w:r>
              <w:rPr>
                <w:noProof/>
                <w:webHidden/>
              </w:rPr>
              <w:tab/>
            </w:r>
            <w:r>
              <w:rPr>
                <w:noProof/>
                <w:webHidden/>
              </w:rPr>
              <w:fldChar w:fldCharType="begin"/>
            </w:r>
            <w:r>
              <w:rPr>
                <w:noProof/>
                <w:webHidden/>
              </w:rPr>
              <w:instrText xml:space="preserve"> PAGEREF _Toc470853708 \h </w:instrText>
            </w:r>
            <w:r>
              <w:rPr>
                <w:noProof/>
                <w:webHidden/>
              </w:rPr>
            </w:r>
            <w:r>
              <w:rPr>
                <w:noProof/>
                <w:webHidden/>
              </w:rPr>
              <w:fldChar w:fldCharType="separate"/>
            </w:r>
            <w:r>
              <w:rPr>
                <w:noProof/>
                <w:webHidden/>
              </w:rPr>
              <w:t>31</w:t>
            </w:r>
            <w:r>
              <w:rPr>
                <w:noProof/>
                <w:webHidden/>
              </w:rPr>
              <w:fldChar w:fldCharType="end"/>
            </w:r>
          </w:hyperlink>
        </w:p>
        <w:p w14:paraId="72BB5321" w14:textId="5F31CEFA" w:rsidR="0018288A" w:rsidRDefault="0018288A">
          <w:r>
            <w:rPr>
              <w:b/>
              <w:bCs/>
              <w:noProof/>
            </w:rPr>
            <w:fldChar w:fldCharType="end"/>
          </w:r>
        </w:p>
      </w:sdtContent>
    </w:sdt>
    <w:p w14:paraId="4813D7D7" w14:textId="61F4DC00" w:rsidR="007F20E1" w:rsidRDefault="007F20E1" w:rsidP="00726249"/>
    <w:p w14:paraId="451F9D82" w14:textId="66E0D3AE" w:rsidR="009024E7" w:rsidRDefault="009024E7" w:rsidP="009024E7">
      <w:bookmarkStart w:id="1" w:name="_Toc408571691"/>
      <w:bookmarkStart w:id="2" w:name="_Toc408825063"/>
      <w:bookmarkStart w:id="3" w:name="_Toc408571688"/>
      <w:bookmarkStart w:id="4" w:name="_Toc408825060"/>
      <w:bookmarkEnd w:id="1"/>
      <w:bookmarkEnd w:id="2"/>
    </w:p>
    <w:p w14:paraId="68EA65EE" w14:textId="77777777" w:rsidR="009024E7" w:rsidRDefault="009024E7" w:rsidP="009024E7"/>
    <w:p w14:paraId="4813D7D8" w14:textId="723005F5" w:rsidR="00B033BB" w:rsidRDefault="00B26CC4" w:rsidP="006552B8">
      <w:pPr>
        <w:pStyle w:val="Overskrift1"/>
      </w:pPr>
      <w:bookmarkStart w:id="5" w:name="_Toc470853669"/>
      <w:r>
        <w:lastRenderedPageBreak/>
        <w:t>Indledning</w:t>
      </w:r>
      <w:bookmarkEnd w:id="3"/>
      <w:bookmarkEnd w:id="4"/>
      <w:bookmarkEnd w:id="5"/>
    </w:p>
    <w:p w14:paraId="4813D7D9" w14:textId="77777777" w:rsidR="0068605A" w:rsidRDefault="009D10F7" w:rsidP="009D10F7">
      <w:pPr>
        <w:pStyle w:val="Overskrift3"/>
      </w:pPr>
      <w:bookmarkStart w:id="6" w:name="_Toc408571689"/>
      <w:bookmarkStart w:id="7" w:name="_Toc408825061"/>
      <w:bookmarkStart w:id="8" w:name="_Toc470853670"/>
      <w:r>
        <w:t>Om dette dokument</w:t>
      </w:r>
      <w:bookmarkEnd w:id="6"/>
      <w:bookmarkEnd w:id="7"/>
      <w:bookmarkEnd w:id="8"/>
      <w:r>
        <w:tab/>
      </w:r>
    </w:p>
    <w:p w14:paraId="4813D7DA" w14:textId="7FF7DC98" w:rsidR="009D10F7" w:rsidRDefault="009D10F7" w:rsidP="009D10F7">
      <w:r>
        <w:t xml:space="preserve">Dette dokument </w:t>
      </w:r>
      <w:r w:rsidR="001C3F88">
        <w:t>fastlægger</w:t>
      </w:r>
      <w:r>
        <w:t xml:space="preserve"> en </w:t>
      </w:r>
      <w:r w:rsidR="0085634D">
        <w:t>specificering</w:t>
      </w:r>
      <w:r>
        <w:t xml:space="preserve"> af data</w:t>
      </w:r>
      <w:r w:rsidR="0085634D">
        <w:t xml:space="preserve"> leverance</w:t>
      </w:r>
      <w:r>
        <w:t xml:space="preserve"> fra </w:t>
      </w:r>
      <w:r w:rsidR="001C3F88">
        <w:t xml:space="preserve">en </w:t>
      </w:r>
      <w:r w:rsidR="00726058">
        <w:t xml:space="preserve">Dataleverandør </w:t>
      </w:r>
      <w:r>
        <w:t>til Datafordeleren.</w:t>
      </w:r>
      <w:r w:rsidR="002E6B04">
        <w:t xml:space="preserve"> </w:t>
      </w:r>
    </w:p>
    <w:p w14:paraId="71A73C80" w14:textId="2323C4AA" w:rsidR="00BB681A" w:rsidRPr="00BB681A" w:rsidRDefault="002E48BD" w:rsidP="009D10F7">
      <w:r>
        <w:t>Denne specificeringsaftale omhandler lever</w:t>
      </w:r>
      <w:r w:rsidR="00B96244">
        <w:t>a</w:t>
      </w:r>
      <w:r>
        <w:t xml:space="preserve">nce af: </w:t>
      </w:r>
      <w:r w:rsidR="008427A4">
        <w:rPr>
          <w:highlight w:val="yellow"/>
        </w:rPr>
        <w:t>Ejerfortegnelsen</w:t>
      </w:r>
      <w:r w:rsidR="00BB681A">
        <w:rPr>
          <w:highlight w:val="yellow"/>
        </w:rPr>
        <w:br/>
      </w:r>
      <w:r w:rsidR="00BB681A" w:rsidRPr="009A0043">
        <w:t xml:space="preserve">Udfyldt af: </w:t>
      </w:r>
      <w:r w:rsidR="008427A4">
        <w:t>Geodatastyrelsen</w:t>
      </w:r>
      <w:r w:rsidR="00BB681A">
        <w:t xml:space="preserve"> dato: </w:t>
      </w:r>
      <w:r w:rsidR="008427A4">
        <w:t>28/9-2015</w:t>
      </w:r>
    </w:p>
    <w:p w14:paraId="5416ECB2" w14:textId="1BEB1732" w:rsidR="00B26CC4" w:rsidRDefault="00B26CC4" w:rsidP="009D10F7">
      <w:r>
        <w:t xml:space="preserve">Aftalen omfatter de forhold, der skal afklares for at kunne etablere integration mellem </w:t>
      </w:r>
      <w:r w:rsidR="00726058">
        <w:t>D</w:t>
      </w:r>
      <w:r>
        <w:t xml:space="preserve">ataleverandørens register og Datafordeleren og implementere udstilling af dataleverandørens data på </w:t>
      </w:r>
      <w:r w:rsidR="00C97D10">
        <w:t>D</w:t>
      </w:r>
      <w:r w:rsidR="00F67F51">
        <w:t>atafordeleren</w:t>
      </w:r>
      <w:r>
        <w:t>.</w:t>
      </w:r>
    </w:p>
    <w:p w14:paraId="0A242D9A" w14:textId="7222B4ED" w:rsidR="00B26CC4" w:rsidRDefault="00B26CC4" w:rsidP="009D10F7">
      <w:r>
        <w:t>Dette omfatter blandt andet</w:t>
      </w:r>
      <w:r w:rsidR="00F67F51">
        <w:t xml:space="preserve"> valg om leveringsmøns</w:t>
      </w:r>
      <w:r w:rsidR="00BD0513">
        <w:t>t</w:t>
      </w:r>
      <w:r w:rsidR="00F67F51">
        <w:t xml:space="preserve">re (pull/push), </w:t>
      </w:r>
      <w:r>
        <w:t xml:space="preserve">angivelse af </w:t>
      </w:r>
      <w:r w:rsidR="00F67F51">
        <w:t>hvilke type</w:t>
      </w:r>
      <w:r>
        <w:t>r</w:t>
      </w:r>
      <w:r w:rsidR="00F67F51">
        <w:t xml:space="preserve"> data der indgår i leverancen, hvilke mekanismer der ønskes anvendt til sikring af dataintegritet i overførslen og hvorvidt der ønskes at anvende både</w:t>
      </w:r>
      <w:r w:rsidR="00C8565D">
        <w:t xml:space="preserve"> filleverancer og webservices</w:t>
      </w:r>
      <w:r w:rsidR="00F67F51">
        <w:t xml:space="preserve"> til leverancer</w:t>
      </w:r>
      <w:r w:rsidR="00C84DBC">
        <w:t xml:space="preserve"> eller kun </w:t>
      </w:r>
      <w:r>
        <w:t>filleverancer</w:t>
      </w:r>
      <w:r w:rsidR="00F67F51">
        <w:t xml:space="preserve">. </w:t>
      </w:r>
    </w:p>
    <w:p w14:paraId="0F5DEFB3" w14:textId="62D69F90" w:rsidR="00C977D9" w:rsidRDefault="00B26CC4" w:rsidP="009D10F7">
      <w:r>
        <w:t xml:space="preserve">Endelig omfatter </w:t>
      </w:r>
      <w:r w:rsidR="0085634D">
        <w:t xml:space="preserve">specifikationens </w:t>
      </w:r>
      <w:r>
        <w:t>bilag</w:t>
      </w:r>
      <w:r w:rsidR="00C977D9">
        <w:t xml:space="preserve"> specifikation</w:t>
      </w:r>
      <w:r>
        <w:t>er</w:t>
      </w:r>
      <w:r w:rsidR="00C977D9">
        <w:t xml:space="preserve"> af de data leverancen indeholder</w:t>
      </w:r>
      <w:r>
        <w:t xml:space="preserve"> og de tjenester, som skal udstilles på Datafordeleren</w:t>
      </w:r>
      <w:r w:rsidR="00C977D9">
        <w:t>.</w:t>
      </w:r>
    </w:p>
    <w:p w14:paraId="123C590D" w14:textId="73E22D6A" w:rsidR="00B26CC4" w:rsidRDefault="00092E6B" w:rsidP="00B26CC4">
      <w:pPr>
        <w:pStyle w:val="Overskrift3"/>
      </w:pPr>
      <w:bookmarkStart w:id="9" w:name="_Toc408571690"/>
      <w:bookmarkStart w:id="10" w:name="_Toc408825062"/>
      <w:bookmarkStart w:id="11" w:name="_Toc470853671"/>
      <w:r>
        <w:t>Aktører</w:t>
      </w:r>
      <w:bookmarkEnd w:id="9"/>
      <w:bookmarkEnd w:id="10"/>
      <w:bookmarkEnd w:id="11"/>
    </w:p>
    <w:p w14:paraId="2BF83D3E" w14:textId="5EB44A2D" w:rsidR="00092E6B" w:rsidRDefault="00092E6B" w:rsidP="000A58FF">
      <w:r>
        <w:t xml:space="preserve">Denne </w:t>
      </w:r>
      <w:r w:rsidR="0085634D">
        <w:t>specifikation er til brug for de</w:t>
      </w:r>
      <w:r>
        <w:t xml:space="preserve"> tre parter:</w:t>
      </w:r>
    </w:p>
    <w:p w14:paraId="3126DF30" w14:textId="70680D2B" w:rsidR="00092E6B" w:rsidRDefault="00092E6B" w:rsidP="00F711A0">
      <w:pPr>
        <w:pStyle w:val="Listeafsnit"/>
        <w:numPr>
          <w:ilvl w:val="0"/>
          <w:numId w:val="69"/>
        </w:numPr>
      </w:pPr>
      <w:r w:rsidRPr="000A58FF">
        <w:rPr>
          <w:b/>
        </w:rPr>
        <w:t>Dataleverandøren</w:t>
      </w:r>
      <w:r>
        <w:t xml:space="preserve"> er den organisation, der leverer data til udstilling på Datafordeleren.</w:t>
      </w:r>
    </w:p>
    <w:p w14:paraId="0FCE177F" w14:textId="1E0BBE1E" w:rsidR="00092E6B" w:rsidRDefault="00092E6B" w:rsidP="00A54D49">
      <w:pPr>
        <w:pStyle w:val="Listeafsnit"/>
        <w:numPr>
          <w:ilvl w:val="0"/>
          <w:numId w:val="69"/>
        </w:numPr>
      </w:pPr>
      <w:r w:rsidRPr="000A58FF">
        <w:rPr>
          <w:b/>
        </w:rPr>
        <w:t>Leverandøren</w:t>
      </w:r>
      <w:r>
        <w:t xml:space="preserve"> er </w:t>
      </w:r>
      <w:r w:rsidR="006E1544">
        <w:t>KMD, som er ansvarlige for udvikling og drift af Datafordeleren. Leverandøren er også Single Point of Contact (SPoC) for Datafordelerens dataanvendere.</w:t>
      </w:r>
    </w:p>
    <w:p w14:paraId="26BDA866" w14:textId="65979AAF" w:rsidR="00092E6B" w:rsidRDefault="00092E6B" w:rsidP="00A54D49">
      <w:pPr>
        <w:pStyle w:val="Listeafsnit"/>
        <w:numPr>
          <w:ilvl w:val="0"/>
          <w:numId w:val="69"/>
        </w:numPr>
      </w:pPr>
      <w:r w:rsidRPr="000A58FF">
        <w:rPr>
          <w:b/>
        </w:rPr>
        <w:t xml:space="preserve">Operatøren </w:t>
      </w:r>
      <w:r>
        <w:t>er</w:t>
      </w:r>
      <w:r w:rsidR="006E1544">
        <w:t xml:space="preserve"> den enhed i Geodatastyrelsen, som varetager kunderollen overfor Leverandøren. Oper</w:t>
      </w:r>
      <w:r w:rsidR="006E1544">
        <w:t>a</w:t>
      </w:r>
      <w:r w:rsidR="006E1544">
        <w:t>tøren har den daglige kontakt med Leverandøren og alle bestillinger af ændret eller ny funktionalitet som skal implementeres af Leverandøren skal gå igennem Operatøren.</w:t>
      </w:r>
    </w:p>
    <w:p w14:paraId="3AB53C8A" w14:textId="3C3CDBC7" w:rsidR="00012B49" w:rsidRDefault="00012B49" w:rsidP="00012B49"/>
    <w:p w14:paraId="7B774C19" w14:textId="77777777" w:rsidR="00D817EC" w:rsidRDefault="00012B49" w:rsidP="00012B49">
      <w:r>
        <w:t>Alle 3 aktører kan anfordre total-udtræk og ekstraordinære synkroniseringer når de konstatere et behov, men det er udelukkende dataleverandøren der kan tage beslutningen om det i praksis skal gennemføres, og i så fald indenfor hvilken tids-horisont, da sådanne total-udtræk kan have indflydelse på dataleverandørens pr</w:t>
      </w:r>
      <w:r>
        <w:t>o</w:t>
      </w:r>
      <w:r>
        <w:t>duktions systemer.</w:t>
      </w:r>
    </w:p>
    <w:p w14:paraId="1C04B895" w14:textId="739FD02E" w:rsidR="00D817EC" w:rsidRDefault="00AB346F" w:rsidP="00D817EC">
      <w:pPr>
        <w:pStyle w:val="Overskrift3"/>
      </w:pPr>
      <w:bookmarkStart w:id="12" w:name="_Toc470853672"/>
      <w:r>
        <w:t xml:space="preserve">Dokument </w:t>
      </w:r>
      <w:r w:rsidR="00D817EC">
        <w:t>versionering</w:t>
      </w:r>
      <w:bookmarkEnd w:id="12"/>
    </w:p>
    <w:p w14:paraId="5528591A" w14:textId="60CA9F98" w:rsidR="008A4AE0" w:rsidRDefault="000355E4" w:rsidP="003E073D">
      <w:r>
        <w:t>Af hensyn til klarhed over oprindelse af dokumentation, samt versioner ved gentagne leverancer, skal følge</w:t>
      </w:r>
      <w:r>
        <w:t>n</w:t>
      </w:r>
      <w:r>
        <w:t>de navngivning anvendes når de udfyldte skabeloner indsendes:</w:t>
      </w:r>
    </w:p>
    <w:p w14:paraId="58804250" w14:textId="6A9C663C" w:rsidR="000355E4" w:rsidRPr="003E073D" w:rsidRDefault="000355E4" w:rsidP="003E073D">
      <w:r w:rsidRPr="003E073D">
        <w:t>”REGISTER NAVN”_ VERSION_DATO_ ”DOKUMENTNAVN”</w:t>
      </w:r>
    </w:p>
    <w:p w14:paraId="5458B81F" w14:textId="2E90F018" w:rsidR="000355E4" w:rsidRPr="003E073D" w:rsidRDefault="000355E4" w:rsidP="003E073D">
      <w:r w:rsidRPr="003E073D">
        <w:t>Eksempel:  DAGI_v1.0_2015.02.15_Bilag 2_Tjeneste skabelon.doc</w:t>
      </w:r>
    </w:p>
    <w:p w14:paraId="2F9CD480" w14:textId="63260CEB" w:rsidR="000355E4" w:rsidRPr="003E073D" w:rsidRDefault="000355E4" w:rsidP="003E073D">
      <w:r w:rsidRPr="003E073D">
        <w:lastRenderedPageBreak/>
        <w:t xml:space="preserve">Hvad "Register Navn" angår, så vær opmærksom på at det i datafordeler sammenhænge er navnet for hvert datasæt der indsendes på egen replikeringskanal. Dvs. </w:t>
      </w:r>
      <w:r w:rsidR="00B80095" w:rsidRPr="003E073D">
        <w:t>at der kan forekomme adskille forskellige datafordeler "registre" som hos dataleverandøren tilhører samme registe</w:t>
      </w:r>
      <w:r w:rsidR="000F6602">
        <w:t>r</w:t>
      </w:r>
      <w:r w:rsidRPr="003E073D">
        <w:t>.</w:t>
      </w:r>
      <w:r w:rsidR="00B80095" w:rsidRPr="003E073D">
        <w:t xml:space="preserve">  Dette forekommer når datalever</w:t>
      </w:r>
      <w:r w:rsidR="000F6602">
        <w:t>a</w:t>
      </w:r>
      <w:r w:rsidR="00B80095" w:rsidRPr="003E073D">
        <w:t xml:space="preserve">ndøren af praktiske grunde ønsker at opdele leverancerne til datafordeleren i forskellige delmængder. </w:t>
      </w:r>
    </w:p>
    <w:p w14:paraId="7BF13C45" w14:textId="45CA7168" w:rsidR="000355E4" w:rsidRPr="008A4AE0" w:rsidRDefault="00E228D1" w:rsidP="003E073D">
      <w:r>
        <w:t xml:space="preserve">I </w:t>
      </w:r>
      <w:r w:rsidR="000F6602">
        <w:t>dokumentationsnavngivningen</w:t>
      </w:r>
      <w:r>
        <w:t xml:space="preserve"> er det derfor væsentligt at det er delmængdens navn der anvendes, og ikke dataleverandørens interne betegnelse.</w:t>
      </w:r>
    </w:p>
    <w:p w14:paraId="16B12FED" w14:textId="3D165426" w:rsidR="006A36A4" w:rsidRDefault="006A36A4">
      <w:pPr>
        <w:rPr>
          <w:color w:val="00B050"/>
        </w:rPr>
      </w:pPr>
    </w:p>
    <w:p w14:paraId="2688652D" w14:textId="77777777" w:rsidR="006A36A4" w:rsidRDefault="006A36A4" w:rsidP="006A36A4">
      <w:pPr>
        <w:pStyle w:val="Listeafsnit"/>
        <w:ind w:left="2160"/>
        <w:rPr>
          <w:color w:val="1F497D"/>
        </w:rPr>
      </w:pPr>
    </w:p>
    <w:p w14:paraId="331ED480" w14:textId="77777777" w:rsidR="006A36A4" w:rsidRDefault="006A36A4" w:rsidP="00012B49"/>
    <w:p w14:paraId="140EB2D1" w14:textId="0A5F2C53" w:rsidR="004D1265" w:rsidRDefault="004D1265" w:rsidP="004D1265">
      <w:pPr>
        <w:pStyle w:val="Overskrift1"/>
      </w:pPr>
      <w:bookmarkStart w:id="13" w:name="_Toc408571692"/>
      <w:bookmarkStart w:id="14" w:name="_Toc408825064"/>
      <w:bookmarkStart w:id="15" w:name="_Toc470853673"/>
      <w:r>
        <w:lastRenderedPageBreak/>
        <w:t xml:space="preserve">Afsnit </w:t>
      </w:r>
      <w:r w:rsidR="006F2742">
        <w:t>1</w:t>
      </w:r>
      <w:r>
        <w:t xml:space="preserve"> – </w:t>
      </w:r>
      <w:r w:rsidR="006F2742">
        <w:t>Process for ny leverance</w:t>
      </w:r>
      <w:bookmarkEnd w:id="13"/>
      <w:bookmarkEnd w:id="14"/>
      <w:bookmarkEnd w:id="15"/>
    </w:p>
    <w:p w14:paraId="6BA1CE0B" w14:textId="155BCE00" w:rsidR="003336D0" w:rsidRDefault="0018288A" w:rsidP="003336D0">
      <w:pPr>
        <w:pStyle w:val="Overskrift3"/>
      </w:pPr>
      <w:bookmarkStart w:id="16" w:name="_Toc408571693"/>
      <w:bookmarkStart w:id="17" w:name="_Toc408825065"/>
      <w:bookmarkStart w:id="18" w:name="_Toc470853674"/>
      <w:r>
        <w:t>Hvad skal der ske?</w:t>
      </w:r>
      <w:bookmarkEnd w:id="16"/>
      <w:bookmarkEnd w:id="17"/>
      <w:bookmarkEnd w:id="18"/>
    </w:p>
    <w:p w14:paraId="4F33956D" w14:textId="458E8BA5" w:rsidR="0061608B" w:rsidRDefault="00C0241E" w:rsidP="00F711A0">
      <w:pPr>
        <w:pStyle w:val="Listeafsnit"/>
        <w:numPr>
          <w:ilvl w:val="0"/>
          <w:numId w:val="65"/>
        </w:numPr>
      </w:pPr>
      <w:r>
        <w:t>Opstart</w:t>
      </w:r>
      <w:r w:rsidR="00A47892">
        <w:br/>
      </w:r>
      <w:r w:rsidR="00B26CC4">
        <w:t xml:space="preserve">Leverandøren fremsender </w:t>
      </w:r>
      <w:r w:rsidR="00F52F14">
        <w:t>d</w:t>
      </w:r>
      <w:r>
        <w:t>ataleverance</w:t>
      </w:r>
      <w:r w:rsidR="000A2C1E">
        <w:t>specifikations</w:t>
      </w:r>
      <w:r w:rsidR="00F52F14">
        <w:t>-</w:t>
      </w:r>
      <w:r>
        <w:t>skabelonen</w:t>
      </w:r>
      <w:r w:rsidR="00B26CC4">
        <w:t xml:space="preserve"> til Dataleverandøren</w:t>
      </w:r>
      <w:r>
        <w:t>.</w:t>
      </w:r>
    </w:p>
    <w:p w14:paraId="7B3F6C30" w14:textId="2BC65210" w:rsidR="0061608B" w:rsidRDefault="0061608B" w:rsidP="00A54D49">
      <w:pPr>
        <w:pStyle w:val="Listeafsnit"/>
        <w:numPr>
          <w:ilvl w:val="0"/>
          <w:numId w:val="65"/>
        </w:numPr>
      </w:pPr>
      <w:r>
        <w:t xml:space="preserve">Udfyld </w:t>
      </w:r>
      <w:r w:rsidR="00BD0513">
        <w:t>skabelon</w:t>
      </w:r>
      <w:r>
        <w:t xml:space="preserve"> </w:t>
      </w:r>
    </w:p>
    <w:p w14:paraId="36C8F203" w14:textId="089016FB" w:rsidR="00B11A7D" w:rsidRDefault="00B11A7D" w:rsidP="00D93420">
      <w:pPr>
        <w:pStyle w:val="Listeafsnit"/>
      </w:pPr>
      <w:r>
        <w:t>Dataleverandøren udfylde</w:t>
      </w:r>
      <w:r w:rsidR="00B26CC4">
        <w:t>r de relevante dele af</w:t>
      </w:r>
      <w:r>
        <w:t xml:space="preserve"> </w:t>
      </w:r>
      <w:r w:rsidR="000A2C1E">
        <w:t>dataleverancespecifikationen</w:t>
      </w:r>
      <w:r>
        <w:t>. Bemærk</w:t>
      </w:r>
      <w:r w:rsidR="00B26CC4">
        <w:t>, at</w:t>
      </w:r>
      <w:r>
        <w:t xml:space="preserve"> der er </w:t>
      </w:r>
      <w:r w:rsidR="0060395A">
        <w:t>i</w:t>
      </w:r>
      <w:r w:rsidR="0060395A">
        <w:t>n</w:t>
      </w:r>
      <w:r w:rsidR="0060395A">
        <w:t>formation</w:t>
      </w:r>
      <w:r w:rsidR="00B26CC4">
        <w:t>,</w:t>
      </w:r>
      <w:r>
        <w:t xml:space="preserve"> der efterfølgende vil blive udfyldt af </w:t>
      </w:r>
      <w:r w:rsidR="00B26CC4">
        <w:t>Leverandøren</w:t>
      </w:r>
      <w:r w:rsidR="00D93420">
        <w:t xml:space="preserve"> eller Operatøren</w:t>
      </w:r>
      <w:r>
        <w:t>.</w:t>
      </w:r>
    </w:p>
    <w:p w14:paraId="24E7DEEA" w14:textId="45D1D0AD" w:rsidR="005D020F" w:rsidRDefault="008A6368" w:rsidP="00F711A0">
      <w:pPr>
        <w:pStyle w:val="Listeafsnit"/>
        <w:numPr>
          <w:ilvl w:val="0"/>
          <w:numId w:val="65"/>
        </w:numPr>
      </w:pPr>
      <w:r>
        <w:t>Bilag</w:t>
      </w:r>
      <w:r w:rsidR="005D020F">
        <w:t xml:space="preserve"> 1-</w:t>
      </w:r>
      <w:r w:rsidR="00E27BD3">
        <w:t>5</w:t>
      </w:r>
      <w:r w:rsidR="005D020F">
        <w:t xml:space="preserve"> udarbejdes.</w:t>
      </w:r>
    </w:p>
    <w:p w14:paraId="455647EA" w14:textId="6A19FF38" w:rsidR="00B11A7D" w:rsidRDefault="00B11A7D" w:rsidP="00D93420">
      <w:pPr>
        <w:pStyle w:val="Listeafsnit"/>
      </w:pPr>
      <w:r>
        <w:t xml:space="preserve">Dataleverandøren udarbejder </w:t>
      </w:r>
      <w:r w:rsidR="00D06FC8">
        <w:t>de</w:t>
      </w:r>
      <w:r w:rsidR="004766E7">
        <w:t xml:space="preserve"> </w:t>
      </w:r>
      <w:r w:rsidR="008A6368">
        <w:t>bilag</w:t>
      </w:r>
      <w:r w:rsidR="00726058">
        <w:t>,</w:t>
      </w:r>
      <w:r w:rsidR="004766E7">
        <w:t xml:space="preserve"> der omhandler datamodeller, tjenester, hændelser, sikkerhed</w:t>
      </w:r>
      <w:r w:rsidR="00E27BD3">
        <w:t xml:space="preserve"> og</w:t>
      </w:r>
      <w:r w:rsidR="004766E7">
        <w:t xml:space="preserve"> metadata.</w:t>
      </w:r>
    </w:p>
    <w:p w14:paraId="5462095F" w14:textId="51776573" w:rsidR="003D37FF" w:rsidRDefault="003D37FF" w:rsidP="00F711A0">
      <w:pPr>
        <w:pStyle w:val="Listeafsnit"/>
        <w:numPr>
          <w:ilvl w:val="0"/>
          <w:numId w:val="65"/>
        </w:numPr>
      </w:pPr>
      <w:r>
        <w:t xml:space="preserve">Materialet sendes til </w:t>
      </w:r>
      <w:r w:rsidR="00D93420">
        <w:t>Operatøren til QA</w:t>
      </w:r>
      <w:r>
        <w:t>.</w:t>
      </w:r>
      <w:r w:rsidR="004766E7">
        <w:br/>
      </w:r>
      <w:r w:rsidR="002C6662">
        <w:t xml:space="preserve">Den udfyldte </w:t>
      </w:r>
      <w:r w:rsidR="00173D41">
        <w:t xml:space="preserve">dataleverancespecifikation </w:t>
      </w:r>
      <w:r w:rsidR="002C6662">
        <w:t xml:space="preserve">samt </w:t>
      </w:r>
      <w:r w:rsidR="00620D89">
        <w:t>udfyldt</w:t>
      </w:r>
      <w:r w:rsidR="002A669F">
        <w:t>e</w:t>
      </w:r>
      <w:r w:rsidR="00620D89">
        <w:t xml:space="preserve"> </w:t>
      </w:r>
      <w:r w:rsidR="008A6368">
        <w:t>bilag</w:t>
      </w:r>
      <w:r w:rsidR="004766E7">
        <w:t xml:space="preserve"> sendes til</w:t>
      </w:r>
      <w:r w:rsidR="00504958">
        <w:t xml:space="preserve"> info@datafordeler.dk</w:t>
      </w:r>
      <w:r w:rsidR="00C97D10">
        <w:t>.</w:t>
      </w:r>
    </w:p>
    <w:p w14:paraId="54974D8D" w14:textId="1930B43E" w:rsidR="00703EF0" w:rsidRDefault="004766E7" w:rsidP="00A54D49">
      <w:pPr>
        <w:pStyle w:val="Listeafsnit"/>
        <w:numPr>
          <w:ilvl w:val="0"/>
          <w:numId w:val="65"/>
        </w:numPr>
      </w:pPr>
      <w:r>
        <w:t>Aftalen registreres.</w:t>
      </w:r>
      <w:r>
        <w:br/>
      </w:r>
      <w:r w:rsidR="00E15631">
        <w:t xml:space="preserve">Aftalen bliver </w:t>
      </w:r>
      <w:r w:rsidR="00D93420">
        <w:t>efter QA videresendt af Operatør</w:t>
      </w:r>
      <w:r w:rsidR="00726058">
        <w:t>e</w:t>
      </w:r>
      <w:r w:rsidR="00D93420">
        <w:t>n til KMD</w:t>
      </w:r>
      <w:r w:rsidR="00F52F14">
        <w:t>.</w:t>
      </w:r>
      <w:r w:rsidR="00E15631">
        <w:t xml:space="preserve"> </w:t>
      </w:r>
      <w:r w:rsidR="00F52F14">
        <w:t>U</w:t>
      </w:r>
      <w:r w:rsidR="00E15631">
        <w:t xml:space="preserve">nder denne proces </w:t>
      </w:r>
      <w:r w:rsidR="003D37FF">
        <w:t xml:space="preserve">vil </w:t>
      </w:r>
      <w:r w:rsidR="00726058">
        <w:t xml:space="preserve">de udestående </w:t>
      </w:r>
      <w:r w:rsidR="003D37FF">
        <w:t>i</w:t>
      </w:r>
      <w:r w:rsidR="003D37FF">
        <w:t>n</w:t>
      </w:r>
      <w:r w:rsidR="003D37FF">
        <w:t>formation</w:t>
      </w:r>
      <w:r w:rsidR="00726058">
        <w:t>er</w:t>
      </w:r>
      <w:r w:rsidR="003D37FF">
        <w:t xml:space="preserve"> </w:t>
      </w:r>
      <w:r w:rsidR="00E15631">
        <w:t xml:space="preserve">blive indsat </w:t>
      </w:r>
      <w:r w:rsidR="00AE4FA3">
        <w:t xml:space="preserve">i </w:t>
      </w:r>
      <w:r w:rsidR="00173D41">
        <w:t xml:space="preserve">dataleverancespecifikationen </w:t>
      </w:r>
      <w:r w:rsidR="00BD0513">
        <w:t>h</w:t>
      </w:r>
      <w:r w:rsidR="00E15631">
        <w:t xml:space="preserve">vorefter den vil blive returneret til </w:t>
      </w:r>
      <w:r w:rsidR="00726058">
        <w:t>D</w:t>
      </w:r>
      <w:r w:rsidR="00E15631">
        <w:t>atalev</w:t>
      </w:r>
      <w:r w:rsidR="00E15631">
        <w:t>e</w:t>
      </w:r>
      <w:r w:rsidR="00E15631">
        <w:t>randøren.</w:t>
      </w:r>
      <w:r w:rsidR="00D125D9">
        <w:t xml:space="preserve"> Dataleverancespecifikationen vil blive returneret til Dataleverandøren med de af levera</w:t>
      </w:r>
      <w:r w:rsidR="00D125D9">
        <w:t>n</w:t>
      </w:r>
      <w:r w:rsidR="00D125D9">
        <w:t>døren udfyldte felter inden den egentlige behandling i testmiljøet startes, således at dataleverand</w:t>
      </w:r>
      <w:r w:rsidR="00D125D9">
        <w:t>ø</w:t>
      </w:r>
      <w:r w:rsidR="00D125D9">
        <w:t>ren har relevante oplysninger om replikerings kanals identifikation, ftp-sites og kontakt informationer så tidligt som muligt i forløbet.</w:t>
      </w:r>
      <w:r w:rsidR="00BA1DBC">
        <w:t xml:space="preserve"> </w:t>
      </w:r>
      <w:r w:rsidR="0003710F">
        <w:t xml:space="preserve"> </w:t>
      </w:r>
    </w:p>
    <w:p w14:paraId="23FDAC3A" w14:textId="7AD6DAEB" w:rsidR="0061608B" w:rsidRDefault="00A47892">
      <w:pPr>
        <w:pStyle w:val="Listeafsnit"/>
        <w:numPr>
          <w:ilvl w:val="0"/>
          <w:numId w:val="65"/>
        </w:numPr>
      </w:pPr>
      <w:r>
        <w:t>Opsætning i testmiljø</w:t>
      </w:r>
      <w:r w:rsidR="00286E41">
        <w:t>.</w:t>
      </w:r>
      <w:r w:rsidR="00E15631">
        <w:br/>
        <w:t xml:space="preserve">På baggrund af </w:t>
      </w:r>
      <w:r w:rsidR="00173D41">
        <w:t xml:space="preserve">dataleverancespecifikationen </w:t>
      </w:r>
      <w:r w:rsidR="00E15631">
        <w:t>vil indlæsningsdatamodellen, udstillingsdatamodelle</w:t>
      </w:r>
      <w:r w:rsidR="00E15631">
        <w:t>r</w:t>
      </w:r>
      <w:r w:rsidR="00E15631">
        <w:t>ne, tjenester og hændelser blive</w:t>
      </w:r>
      <w:r w:rsidR="00834542">
        <w:t xml:space="preserve"> implementeret af Leverandøren og herefter</w:t>
      </w:r>
      <w:r w:rsidR="00E15631">
        <w:t xml:space="preserve"> </w:t>
      </w:r>
      <w:r w:rsidR="00834542">
        <w:t xml:space="preserve">stillet til rådighed </w:t>
      </w:r>
      <w:r w:rsidR="00AD4876">
        <w:t>for test på</w:t>
      </w:r>
      <w:r w:rsidR="00AE4FA3">
        <w:t xml:space="preserve"> </w:t>
      </w:r>
      <w:r w:rsidR="00726058">
        <w:t>D</w:t>
      </w:r>
      <w:r w:rsidR="00AE4FA3">
        <w:t>atafordeleren</w:t>
      </w:r>
      <w:r w:rsidR="00AD4876">
        <w:t>.</w:t>
      </w:r>
    </w:p>
    <w:p w14:paraId="4829BFBE" w14:textId="4D284822" w:rsidR="005D020F" w:rsidRDefault="00A47892">
      <w:pPr>
        <w:pStyle w:val="Listeafsnit"/>
        <w:numPr>
          <w:ilvl w:val="0"/>
          <w:numId w:val="65"/>
        </w:numPr>
      </w:pPr>
      <w:r>
        <w:t>Testperiode</w:t>
      </w:r>
      <w:r w:rsidR="00E15631">
        <w:br/>
        <w:t>I en periode vil</w:t>
      </w:r>
      <w:r w:rsidR="00834542">
        <w:t xml:space="preserve"> Leverandøren afprøve </w:t>
      </w:r>
      <w:r w:rsidR="00E15631">
        <w:t xml:space="preserve">de forskellige elementer </w:t>
      </w:r>
      <w:r w:rsidR="00834542">
        <w:t>i henhold til kontrakten om Datafo</w:t>
      </w:r>
      <w:r w:rsidR="00834542">
        <w:t>r</w:t>
      </w:r>
      <w:r w:rsidR="00834542">
        <w:t>deleren. Sideløbende med og uafhængigt af dette kan Dataleverandøren foretage sine egne afprø</w:t>
      </w:r>
      <w:r w:rsidR="00834542">
        <w:t>v</w:t>
      </w:r>
      <w:r w:rsidR="00834542">
        <w:t xml:space="preserve">ninger af eksempelvis integrationer til andre systemer. </w:t>
      </w:r>
    </w:p>
    <w:p w14:paraId="599AEA9A" w14:textId="402240FB" w:rsidR="00A47892" w:rsidRDefault="00E15631">
      <w:pPr>
        <w:pStyle w:val="Listeafsnit"/>
        <w:numPr>
          <w:ilvl w:val="0"/>
          <w:numId w:val="65"/>
        </w:numPr>
      </w:pPr>
      <w:r>
        <w:t>Idriftsættelse</w:t>
      </w:r>
      <w:r w:rsidR="00A47892">
        <w:t>.</w:t>
      </w:r>
      <w:r>
        <w:br/>
      </w:r>
      <w:r w:rsidR="00834542">
        <w:t xml:space="preserve">Når Leverandørens afprøvninger er afsluttet </w:t>
      </w:r>
      <w:r w:rsidR="0092440A">
        <w:t>succesfuld</w:t>
      </w:r>
      <w:r w:rsidR="00834542">
        <w:t>t, sættes replikeringskanalen og de impleme</w:t>
      </w:r>
      <w:r w:rsidR="00834542">
        <w:t>n</w:t>
      </w:r>
      <w:r w:rsidR="00834542">
        <w:t>terede udstillingstjenester i drift</w:t>
      </w:r>
      <w:r w:rsidR="0092440A">
        <w:t xml:space="preserve">. </w:t>
      </w:r>
      <w:r w:rsidR="006603FA">
        <w:t>Produktion</w:t>
      </w:r>
      <w:r w:rsidR="00834542">
        <w:t>s</w:t>
      </w:r>
      <w:r w:rsidR="006603FA">
        <w:t>system</w:t>
      </w:r>
      <w:r w:rsidR="00834542">
        <w:t>et</w:t>
      </w:r>
      <w:r w:rsidR="006603FA">
        <w:t xml:space="preserve"> opsættes, og den initiale indlæsning</w:t>
      </w:r>
      <w:r w:rsidR="00834542">
        <w:t xml:space="preserve"> af data</w:t>
      </w:r>
      <w:r w:rsidR="006603FA">
        <w:t xml:space="preserve"> foretages.</w:t>
      </w:r>
      <w:r w:rsidR="001738F4">
        <w:t xml:space="preserve"> I denne forbindelse vil Leverandøren kontakte Dataleverandøren for udveksling af login i</w:t>
      </w:r>
      <w:r w:rsidR="001738F4">
        <w:t>n</w:t>
      </w:r>
      <w:r w:rsidR="001738F4">
        <w:t>formationer til ftp sites.</w:t>
      </w:r>
    </w:p>
    <w:p w14:paraId="6297C8E7" w14:textId="56086821" w:rsidR="00A47892" w:rsidRDefault="006603FA" w:rsidP="00D93420">
      <w:pPr>
        <w:pStyle w:val="Listeafsnit"/>
      </w:pPr>
      <w:r>
        <w:br/>
      </w:r>
      <w:r w:rsidR="0092440A">
        <w:br/>
      </w:r>
      <w:r w:rsidR="0092440A">
        <w:br/>
      </w:r>
    </w:p>
    <w:p w14:paraId="701DCD18" w14:textId="77777777" w:rsidR="0018288A" w:rsidRPr="003336D0" w:rsidRDefault="0018288A" w:rsidP="00F30CDC"/>
    <w:p w14:paraId="4813D7F5" w14:textId="713ED2BC" w:rsidR="00963515" w:rsidRDefault="00963515">
      <w:pPr>
        <w:pStyle w:val="Overskrift1"/>
      </w:pPr>
      <w:bookmarkStart w:id="19" w:name="_Toc408571694"/>
      <w:bookmarkStart w:id="20" w:name="_Toc408825066"/>
      <w:bookmarkStart w:id="21" w:name="_Toc470853675"/>
      <w:r>
        <w:lastRenderedPageBreak/>
        <w:t xml:space="preserve">Afsnit </w:t>
      </w:r>
      <w:r w:rsidR="006F2742">
        <w:t>2</w:t>
      </w:r>
      <w:r>
        <w:t xml:space="preserve"> –</w:t>
      </w:r>
      <w:r w:rsidR="007520EC">
        <w:t xml:space="preserve"> R</w:t>
      </w:r>
      <w:r w:rsidR="00411603">
        <w:t>eplikeringskanalen</w:t>
      </w:r>
      <w:bookmarkEnd w:id="19"/>
      <w:bookmarkEnd w:id="20"/>
      <w:bookmarkEnd w:id="21"/>
    </w:p>
    <w:p w14:paraId="373BFD28" w14:textId="2734C431" w:rsidR="007520EC" w:rsidRDefault="007520EC" w:rsidP="007520EC">
      <w:r>
        <w:t xml:space="preserve">Den tekniske hjørnesten under dataleverancen er i Datafordelerens begrebsverden en </w:t>
      </w:r>
      <w:r w:rsidRPr="000A58FF">
        <w:rPr>
          <w:i/>
        </w:rPr>
        <w:t>r</w:t>
      </w:r>
      <w:r w:rsidRPr="009D10F7">
        <w:rPr>
          <w:i/>
        </w:rPr>
        <w:t>eplikeringskanal</w:t>
      </w:r>
      <w:r>
        <w:t xml:space="preserve">. </w:t>
      </w:r>
    </w:p>
    <w:p w14:paraId="4A9A9F4A" w14:textId="12276ABD" w:rsidR="007520EC" w:rsidRDefault="007520EC" w:rsidP="007520EC">
      <w:r>
        <w:t xml:space="preserve">Replikeringskanalen er en samlet betegnelse for de tekniske snitflader mellem </w:t>
      </w:r>
      <w:r w:rsidR="00962A56">
        <w:t>D</w:t>
      </w:r>
      <w:r>
        <w:t>ataleverandørens register og Datafordeleren. Dette omfatter blandt andet mulighed for overførsel af filer, en tjeneste til opslag af, at ove</w:t>
      </w:r>
      <w:r>
        <w:t>r</w:t>
      </w:r>
      <w:r>
        <w:t>førsler er gået godt samt evt. web services til nærrealtids-opdatering af enkelte forretningsobjekter fra reg</w:t>
      </w:r>
      <w:r>
        <w:t>i</w:t>
      </w:r>
      <w:r>
        <w:t>steret.</w:t>
      </w:r>
    </w:p>
    <w:p w14:paraId="28DDC987" w14:textId="77777777" w:rsidR="007520EC" w:rsidRDefault="007520EC" w:rsidP="007520EC">
      <w:r>
        <w:t>Replikeringskanalen er specifik for den enkelte dataleverandør, således, at den kan indeholde kontroller for integriteten af det pågældende registers konkrete data.</w:t>
      </w:r>
    </w:p>
    <w:p w14:paraId="5F890C3E" w14:textId="77777777" w:rsidR="007520EC" w:rsidRPr="009D10F7" w:rsidRDefault="007520EC" w:rsidP="007520EC">
      <w:r>
        <w:rPr>
          <w:noProof/>
        </w:rPr>
        <mc:AlternateContent>
          <mc:Choice Requires="wps">
            <w:drawing>
              <wp:anchor distT="0" distB="0" distL="114300" distR="114300" simplePos="0" relativeHeight="251658241" behindDoc="0" locked="0" layoutInCell="1" allowOverlap="1" wp14:anchorId="27A79C50" wp14:editId="3A3E86C2">
                <wp:simplePos x="0" y="0"/>
                <wp:positionH relativeFrom="column">
                  <wp:posOffset>270510</wp:posOffset>
                </wp:positionH>
                <wp:positionV relativeFrom="paragraph">
                  <wp:posOffset>3390901</wp:posOffset>
                </wp:positionV>
                <wp:extent cx="4979670" cy="266700"/>
                <wp:effectExtent l="0" t="0" r="0" b="0"/>
                <wp:wrapNone/>
                <wp:docPr id="2" name="Tekstboks 2"/>
                <wp:cNvGraphicFramePr/>
                <a:graphic xmlns:a="http://schemas.openxmlformats.org/drawingml/2006/main">
                  <a:graphicData uri="http://schemas.microsoft.com/office/word/2010/wordprocessingShape">
                    <wps:wsp>
                      <wps:cNvSpPr txBox="1"/>
                      <wps:spPr>
                        <a:xfrm>
                          <a:off x="0" y="0"/>
                          <a:ext cx="4979670" cy="266700"/>
                        </a:xfrm>
                        <a:prstGeom prst="rect">
                          <a:avLst/>
                        </a:prstGeom>
                        <a:solidFill>
                          <a:prstClr val="white"/>
                        </a:solidFill>
                        <a:ln>
                          <a:noFill/>
                        </a:ln>
                        <a:effectLst/>
                      </wps:spPr>
                      <wps:txbx>
                        <w:txbxContent>
                          <w:p w14:paraId="7B815873" w14:textId="587B5EE2" w:rsidR="00B62C17" w:rsidRPr="001C3F88" w:rsidRDefault="00B62C17" w:rsidP="007520EC">
                            <w:pPr>
                              <w:pStyle w:val="Billedtekst"/>
                              <w:rPr>
                                <w:color w:val="auto"/>
                                <w:sz w:val="20"/>
                                <w:szCs w:val="20"/>
                              </w:rPr>
                            </w:pPr>
                            <w:r w:rsidRPr="001C3F88">
                              <w:rPr>
                                <w:color w:val="auto"/>
                              </w:rPr>
                              <w:t xml:space="preserve">Figur </w:t>
                            </w:r>
                            <w:r w:rsidRPr="001C3F88">
                              <w:rPr>
                                <w:color w:val="auto"/>
                              </w:rPr>
                              <w:fldChar w:fldCharType="begin"/>
                            </w:r>
                            <w:r w:rsidRPr="001C3F88">
                              <w:rPr>
                                <w:color w:val="auto"/>
                              </w:rPr>
                              <w:instrText xml:space="preserve"> SEQ Figur \* ARABIC </w:instrText>
                            </w:r>
                            <w:r w:rsidRPr="001C3F88">
                              <w:rPr>
                                <w:color w:val="auto"/>
                              </w:rPr>
                              <w:fldChar w:fldCharType="separate"/>
                            </w:r>
                            <w:r>
                              <w:rPr>
                                <w:noProof/>
                                <w:color w:val="auto"/>
                              </w:rPr>
                              <w:t>1</w:t>
                            </w:r>
                            <w:r w:rsidRPr="001C3F88">
                              <w:rPr>
                                <w:color w:val="auto"/>
                              </w:rPr>
                              <w:fldChar w:fldCharType="end"/>
                            </w:r>
                            <w:r w:rsidRPr="001C3F88">
                              <w:rPr>
                                <w:color w:val="auto"/>
                              </w:rPr>
                              <w:t>: Replikeringskanalernes placering i Datafordelerens arkitektur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2" o:spid="_x0000_s1026" type="#_x0000_t202" style="position:absolute;margin-left:21.3pt;margin-top:267pt;width:392.1pt;height:21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" stroked="f">
                <v:textbox inset="0,0,0,0">
                  <w:txbxContent>
                    <w:p w14:paraId="7B815873" w14:textId="587B5EE2" w:rsidR="00B62C17" w:rsidRPr="001C3F88" w:rsidRDefault="00B62C17" w:rsidP="007520EC">
                      <w:pPr>
                        <w:pStyle w:val="Billedtekst"/>
                        <w:rPr>
                          <w:color w:val="auto"/>
                          <w:sz w:val="20"/>
                          <w:szCs w:val="20"/>
                        </w:rPr>
                      </w:pPr>
                      <w:r w:rsidRPr="001C3F88">
                        <w:rPr>
                          <w:color w:val="auto"/>
                        </w:rPr>
                        <w:t xml:space="preserve">Figur </w:t>
                      </w:r>
                      <w:r w:rsidRPr="001C3F88">
                        <w:rPr>
                          <w:color w:val="auto"/>
                        </w:rPr>
                        <w:fldChar w:fldCharType="begin"/>
                      </w:r>
                      <w:r w:rsidRPr="001C3F88">
                        <w:rPr>
                          <w:color w:val="auto"/>
                        </w:rPr>
                        <w:instrText xml:space="preserve"> SEQ Figur \* ARABIC </w:instrText>
                      </w:r>
                      <w:r w:rsidRPr="001C3F88">
                        <w:rPr>
                          <w:color w:val="auto"/>
                        </w:rPr>
                        <w:fldChar w:fldCharType="separate"/>
                      </w:r>
                      <w:r>
                        <w:rPr>
                          <w:noProof/>
                          <w:color w:val="auto"/>
                        </w:rPr>
                        <w:t>1</w:t>
                      </w:r>
                      <w:r w:rsidRPr="001C3F88">
                        <w:rPr>
                          <w:color w:val="auto"/>
                        </w:rPr>
                        <w:fldChar w:fldCharType="end"/>
                      </w:r>
                      <w:r w:rsidRPr="001C3F88">
                        <w:rPr>
                          <w:color w:val="auto"/>
                        </w:rPr>
                        <w:t>: Replikeringskanalernes placering i Datafordelerens arkitektur</w:t>
                      </w:r>
                    </w:p>
                  </w:txbxContent>
                </v:textbox>
              </v:shape>
            </w:pict>
          </mc:Fallback>
        </mc:AlternateContent>
      </w:r>
      <w:r w:rsidRPr="005F6BF7">
        <w:rPr>
          <w:noProof/>
        </w:rPr>
        <mc:AlternateContent>
          <mc:Choice Requires="wpg">
            <w:drawing>
              <wp:anchor distT="0" distB="0" distL="114300" distR="114300" simplePos="0" relativeHeight="251658240" behindDoc="0" locked="0" layoutInCell="1" allowOverlap="1" wp14:anchorId="6518481C" wp14:editId="1EA193CF">
                <wp:simplePos x="0" y="0"/>
                <wp:positionH relativeFrom="column">
                  <wp:posOffset>270510</wp:posOffset>
                </wp:positionH>
                <wp:positionV relativeFrom="paragraph">
                  <wp:posOffset>59055</wp:posOffset>
                </wp:positionV>
                <wp:extent cx="4979670" cy="3275965"/>
                <wp:effectExtent l="0" t="0" r="0" b="635"/>
                <wp:wrapTopAndBottom/>
                <wp:docPr id="8" name="Gruppe 2"/>
                <wp:cNvGraphicFramePr/>
                <a:graphic xmlns:a="http://schemas.openxmlformats.org/drawingml/2006/main">
                  <a:graphicData uri="http://schemas.microsoft.com/office/word/2010/wordprocessingGroup">
                    <wpg:wgp>
                      <wpg:cNvGrpSpPr/>
                      <wpg:grpSpPr>
                        <a:xfrm>
                          <a:off x="0" y="0"/>
                          <a:ext cx="4979670" cy="3275965"/>
                          <a:chOff x="0" y="0"/>
                          <a:chExt cx="6899593" cy="5105399"/>
                        </a:xfrm>
                      </wpg:grpSpPr>
                      <pic:pic xmlns:pic="http://schemas.openxmlformats.org/drawingml/2006/picture">
                        <pic:nvPicPr>
                          <pic:cNvPr id="9" name="Billede 9"/>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172719"/>
                            <a:ext cx="6899593" cy="4932680"/>
                          </a:xfrm>
                          <a:prstGeom prst="rect">
                            <a:avLst/>
                          </a:prstGeom>
                          <a:noFill/>
                        </pic:spPr>
                      </pic:pic>
                      <wps:wsp>
                        <wps:cNvPr id="10" name="Ellipse 10"/>
                        <wps:cNvSpPr/>
                        <wps:spPr bwMode="auto">
                          <a:xfrm>
                            <a:off x="117793" y="0"/>
                            <a:ext cx="2324100" cy="3133724"/>
                          </a:xfrm>
                          <a:prstGeom prst="ellipse">
                            <a:avLst/>
                          </a:prstGeom>
                          <a:noFill/>
                          <a:ln>
                            <a:solidFill>
                              <a:schemeClr val="tx1"/>
                            </a:solidFill>
                            <a:headEnd type="none" w="med" len="med"/>
                            <a:tailEnd type="none" w="med" len="med"/>
                          </a:ln>
                        </wps:spPr>
                        <wps:style>
                          <a:lnRef idx="2">
                            <a:schemeClr val="accent3"/>
                          </a:lnRef>
                          <a:fillRef idx="1">
                            <a:schemeClr val="lt1"/>
                          </a:fillRef>
                          <a:effectRef idx="0">
                            <a:schemeClr val="accent3"/>
                          </a:effectRef>
                          <a:fontRef idx="minor">
                            <a:schemeClr val="dk1"/>
                          </a:fontRef>
                        </wps:style>
                        <wps:txbx>
                          <w:txbxContent>
                            <w:p w14:paraId="0CCCE018" w14:textId="77777777" w:rsidR="00B62C17" w:rsidRDefault="00B62C17" w:rsidP="007520EC"/>
                          </w:txbxContent>
                        </wps:txbx>
                        <wps:bodyPr vert="horz" wrap="square" lIns="90000" tIns="46800" rIns="90000" bIns="46800" numCol="1" rtlCol="0" anchor="t" anchorCtr="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e 2" o:spid="_x0000_s1027" style="position:absolute;margin-left:21.3pt;margin-top:4.65pt;width:392.1pt;height:257.95pt;z-index:251658240;mso-width-relative:margin;mso-height-relative:margin" coordsize="68995,510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9" o:spid="_x0000_s1028" type="#_x0000_t75" style="position:absolute;top:1727;width:68995;height:493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bciP3BAAAA2gAAAA8AAABkcnMvZG93bnJldi54bWxEj8FuwjAQRO+V+AdrkXorDj2UkGIQqhSJ&#10;9lboByzxEkfE6zReQvj7uhISx9HMvNGsNqNv1UB9bAIbmM8yUMRVsA3XBn4O5UsOKgqyxTYwGbhR&#10;hM168rTCwoYrf9Owl1olCMcCDTiRrtA6Vo48xlnoiJN3Cr1HSbKvte3xmuC+1a9Z9qY9NpwWHHb0&#10;4ag67y/eQHaUz/xLBtldlr83e3RtXi5KY56n4/YdlNAoj/C9vbMGlvB/Jd0Avf4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bciP3BAAAA2gAAAA8AAAAAAAAAAAAAAAAAnwIA&#10;AGRycy9kb3ducmV2LnhtbFBLBQYAAAAABAAEAPcAAACNAwAAAAA=&#10;">
                  <v:imagedata r:id="rId14" o:title=""/>
                </v:shape>
                <v:oval id="Ellipse 10" o:spid="_x0000_s1029" style="position:absolute;left:1177;width:23241;height:31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jxG8MA&#10;AADbAAAADwAAAGRycy9kb3ducmV2LnhtbESPQWvCQBCF7wX/wzKCl6IbpbSSuooIYnpRavsDhuyY&#10;Dc3OhuyaxH/fORR6m+G9ee+bzW70jeqpi3VgA8tFBoq4DLbmysD313G+BhUTssUmMBl4UITddvK0&#10;wdyGgT+pv6ZKSQjHHA24lNpc61g68hgXoSUW7RY6j0nWrtK2w0HCfaNXWfaqPdYsDQ5bOjgqf653&#10;byArVv3hORX8NlzoxenT7Xz/6I2ZTcf9O6hEY/o3/10XVvCFXn6RAf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jxG8MAAADbAAAADwAAAAAAAAAAAAAAAACYAgAAZHJzL2Rv&#10;d25yZXYueG1sUEsFBgAAAAAEAAQA9QAAAIgDAAAAAA==&#10;" filled="f" strokecolor="black [3213]" strokeweight="2pt">
                  <v:textbox inset="2.5mm,1.3mm,2.5mm,1.3mm">
                    <w:txbxContent>
                      <w:p w14:paraId="0CCCE018" w14:textId="77777777" w:rsidR="00B62C17" w:rsidRDefault="00B62C17" w:rsidP="007520EC"/>
                    </w:txbxContent>
                  </v:textbox>
                </v:oval>
                <w10:wrap type="topAndBottom"/>
              </v:group>
            </w:pict>
          </mc:Fallback>
        </mc:AlternateContent>
      </w:r>
    </w:p>
    <w:p w14:paraId="215B342F" w14:textId="77777777" w:rsidR="007520EC" w:rsidRDefault="007520EC" w:rsidP="007520EC"/>
    <w:p w14:paraId="397DD804" w14:textId="5E75137F" w:rsidR="007520EC" w:rsidRDefault="007520EC" w:rsidP="007520EC">
      <w:r>
        <w:t>For at gøre det muligt at opsætte kommunikationen imellem Dataleverandøren og Datafordeleren, skal der træffes en række beslutninger om replikeringskanalen, idet Datafordeleren som en fleksibel platform stiller flere såkaldte replikeringsmønstre til rådighed.</w:t>
      </w:r>
    </w:p>
    <w:p w14:paraId="6F0C159A" w14:textId="4A29F239" w:rsidR="009F2609" w:rsidRDefault="00DF16B6" w:rsidP="000A58FF">
      <w:pPr>
        <w:jc w:val="center"/>
        <w:rPr>
          <w:color w:val="365F91" w:themeColor="accent1" w:themeShade="BF"/>
        </w:rPr>
      </w:pPr>
      <w:r>
        <w:t>Replikeringskanalen har det unikke ID:</w:t>
      </w:r>
      <w:r w:rsidRPr="00AA5C05">
        <w:rPr>
          <w:color w:val="365F91" w:themeColor="accent1" w:themeShade="BF"/>
        </w:rPr>
        <w:t xml:space="preserve"> </w:t>
      </w:r>
      <w:r w:rsidRPr="000A58FF">
        <w:rPr>
          <w:color w:val="365F91" w:themeColor="accent1" w:themeShade="BF"/>
          <w:highlight w:val="yellow"/>
        </w:rPr>
        <w:t xml:space="preserve">[Udfyldes af </w:t>
      </w:r>
      <w:r w:rsidR="009F2609">
        <w:rPr>
          <w:color w:val="365F91" w:themeColor="accent1" w:themeShade="BF"/>
          <w:highlight w:val="yellow"/>
        </w:rPr>
        <w:t>Leverandøren</w:t>
      </w:r>
      <w:r w:rsidRPr="000A58FF">
        <w:rPr>
          <w:color w:val="365F91" w:themeColor="accent1" w:themeShade="BF"/>
          <w:highlight w:val="yellow"/>
        </w:rPr>
        <w:t>]</w:t>
      </w:r>
    </w:p>
    <w:p w14:paraId="2C1ABF40" w14:textId="339DAD34" w:rsidR="00DF16B6" w:rsidRDefault="009F2609" w:rsidP="007520EC">
      <w:r>
        <w:t>Replikeringskanalens ID</w:t>
      </w:r>
      <w:r w:rsidR="00DF16B6">
        <w:t xml:space="preserve"> angives ved alle opdateringer og synkroniseringsaktiviteter.</w:t>
      </w:r>
    </w:p>
    <w:p w14:paraId="4813D7F6" w14:textId="77777777" w:rsidR="004F1AAE" w:rsidRDefault="004F1AAE" w:rsidP="004F1AAE">
      <w:pPr>
        <w:pStyle w:val="Overskrift3"/>
      </w:pPr>
      <w:bookmarkStart w:id="22" w:name="_Toc408571695"/>
      <w:bookmarkStart w:id="23" w:name="_Toc408825067"/>
      <w:bookmarkStart w:id="24" w:name="_Toc470853676"/>
      <w:r>
        <w:t>Replikeringsmønster</w:t>
      </w:r>
      <w:bookmarkEnd w:id="22"/>
      <w:bookmarkEnd w:id="23"/>
      <w:bookmarkEnd w:id="24"/>
    </w:p>
    <w:p w14:paraId="7B26D77C" w14:textId="739A3EF4" w:rsidR="000E7E46" w:rsidRDefault="000E7E46" w:rsidP="004F1AAE">
      <w:r>
        <w:t>En replikeringskanal kan sættes op til at bruge to forskellige replikeringsmønstre</w:t>
      </w:r>
      <w:r w:rsidR="00F2026F">
        <w:t xml:space="preserve"> for opdateringer</w:t>
      </w:r>
      <w:r w:rsidR="00BD0513">
        <w:t>:</w:t>
      </w:r>
      <w:r>
        <w:t xml:space="preserve"> Push og Pull. </w:t>
      </w:r>
    </w:p>
    <w:p w14:paraId="41748E7F" w14:textId="727874BB" w:rsidR="00A750AC" w:rsidRDefault="000E7E46" w:rsidP="004F1AAE">
      <w:r>
        <w:lastRenderedPageBreak/>
        <w:t xml:space="preserve">Push betyder at </w:t>
      </w:r>
      <w:r w:rsidR="006F426B">
        <w:t>D</w:t>
      </w:r>
      <w:r>
        <w:t xml:space="preserve">ataleverandøren uploader dataleverancer til </w:t>
      </w:r>
      <w:r w:rsidR="006F426B">
        <w:t>D</w:t>
      </w:r>
      <w:r>
        <w:t>atafordeleren</w:t>
      </w:r>
      <w:r w:rsidR="00A750AC">
        <w:t>, mens Pull betyder, at Datafo</w:t>
      </w:r>
      <w:r w:rsidR="00A750AC">
        <w:t>r</w:t>
      </w:r>
      <w:r w:rsidR="00A750AC">
        <w:t>deleren trækker data fra registeret</w:t>
      </w:r>
      <w:r w:rsidR="0095161E">
        <w:t>.</w:t>
      </w:r>
      <w:r>
        <w:t xml:space="preserve"> </w:t>
      </w:r>
    </w:p>
    <w:p w14:paraId="3EC2AF85" w14:textId="77777777" w:rsidR="0014041C" w:rsidRDefault="0014041C" w:rsidP="0014041C">
      <w:r>
        <w:t>Indlæsning af data påbegyndes i begge tilfælde så snart de er fuldt modtaget i Datafordeleren og alle tidl</w:t>
      </w:r>
      <w:r>
        <w:t>i</w:t>
      </w:r>
      <w:r>
        <w:t>gere opdateringer fra Dataleverandøren er behandlet.</w:t>
      </w:r>
    </w:p>
    <w:p w14:paraId="2C31751F" w14:textId="1A1E31D4" w:rsidR="0014041C" w:rsidRDefault="0014041C" w:rsidP="0014041C">
      <w:r>
        <w:t>Konkret er Leverandøren forpligtet til at påbegynde indlæsning af batch-opdateringer senest 5 minutter e</w:t>
      </w:r>
      <w:r>
        <w:t>f</w:t>
      </w:r>
      <w:r>
        <w:t>ter, at opdateringsfilen er fuldt modtaget af Datafordeleren.</w:t>
      </w:r>
    </w:p>
    <w:p w14:paraId="51707FE0" w14:textId="76708ACD" w:rsidR="0014041C" w:rsidRDefault="0014041C" w:rsidP="0014041C">
      <w:r>
        <w:t>For nærrealtids-opdateringer skal Leverandøren sikre, at de opdaterede data er udstillet på Datafordeleren senest 8 sekunder efter modtagelsen.</w:t>
      </w:r>
    </w:p>
    <w:p w14:paraId="59F08187" w14:textId="247AD1F7" w:rsidR="0014041C" w:rsidRDefault="0014041C" w:rsidP="000A58FF">
      <w:pPr>
        <w:pStyle w:val="Overskrift4"/>
      </w:pPr>
      <w:r>
        <w:t>Push-mønsteret</w:t>
      </w:r>
    </w:p>
    <w:p w14:paraId="612F7400" w14:textId="122316F5" w:rsidR="000E7E46" w:rsidRDefault="00A750AC" w:rsidP="004F1AAE">
      <w:r>
        <w:t>M</w:t>
      </w:r>
      <w:r w:rsidR="006F426B">
        <w:t xml:space="preserve">ed </w:t>
      </w:r>
      <w:r>
        <w:t>Push-</w:t>
      </w:r>
      <w:r w:rsidR="006F426B">
        <w:t>mønster</w:t>
      </w:r>
      <w:r>
        <w:t>et</w:t>
      </w:r>
      <w:r w:rsidR="006F426B">
        <w:t xml:space="preserve"> </w:t>
      </w:r>
      <w:r>
        <w:t xml:space="preserve">er det </w:t>
      </w:r>
      <w:r w:rsidR="006F426B">
        <w:t>Dataleverandøren, der tager initiativ til opdatering af data på Datafordeleren. Det er op til Dataleverandøren, om man vil gøre dette periodisk – eksempelvis dagligt eller en gang i timen – eller ad hoc når der er sket ændringer i registeret. Dermed giver Push-mønsteret mulighed for at ændringer i data hos Dataleverandøren kan fremsendes til og udstilles fra Datafordeleren i nærrealtid.</w:t>
      </w:r>
    </w:p>
    <w:p w14:paraId="47082254" w14:textId="5449C996" w:rsidR="0014041C" w:rsidRDefault="0014041C" w:rsidP="0014041C">
      <w:r>
        <w:t xml:space="preserve">Hvis Push mønstervælges, skal Dataleverandøren etablere funktionalitet i sine systemer, som opdaterer data på Datafordeleren via de </w:t>
      </w:r>
      <w:r w:rsidR="0048394A">
        <w:t xml:space="preserve">servere og/eller </w:t>
      </w:r>
      <w:r>
        <w:t xml:space="preserve">tjenester, der stilles til rådighed af Datafordeleren. </w:t>
      </w:r>
    </w:p>
    <w:p w14:paraId="1F05C04A" w14:textId="6EFEF9C2" w:rsidR="006F426B" w:rsidRDefault="0014041C" w:rsidP="000A58FF">
      <w:pPr>
        <w:pStyle w:val="Overskrift4"/>
      </w:pPr>
      <w:r>
        <w:t>Pull-mønsteret</w:t>
      </w:r>
    </w:p>
    <w:p w14:paraId="215C4219" w14:textId="22039ABB" w:rsidR="006F426B" w:rsidRDefault="000E7E46" w:rsidP="004F1AAE">
      <w:r>
        <w:t xml:space="preserve">Pull betyder at </w:t>
      </w:r>
      <w:r w:rsidR="006F426B">
        <w:t>D</w:t>
      </w:r>
      <w:r>
        <w:t xml:space="preserve">ataleverandøren </w:t>
      </w:r>
      <w:r w:rsidR="00B11A25">
        <w:t>udstiller</w:t>
      </w:r>
      <w:r>
        <w:t xml:space="preserve"> sine dataleverancer på </w:t>
      </w:r>
      <w:r w:rsidR="006F426B">
        <w:t xml:space="preserve">sine </w:t>
      </w:r>
      <w:r>
        <w:t>eg</w:t>
      </w:r>
      <w:r w:rsidR="002F67B8">
        <w:t>ne</w:t>
      </w:r>
      <w:r>
        <w:t xml:space="preserve"> server</w:t>
      </w:r>
      <w:r w:rsidR="002F67B8">
        <w:t>e</w:t>
      </w:r>
      <w:r>
        <w:t xml:space="preserve"> hvorfra </w:t>
      </w:r>
      <w:r w:rsidR="00F52F14">
        <w:t>D</w:t>
      </w:r>
      <w:r>
        <w:t xml:space="preserve">atafordeleren så </w:t>
      </w:r>
      <w:r w:rsidR="002F67B8">
        <w:t>henter</w:t>
      </w:r>
      <w:r w:rsidR="00F52F14">
        <w:t xml:space="preserve"> dem</w:t>
      </w:r>
      <w:r>
        <w:t>.</w:t>
      </w:r>
    </w:p>
    <w:p w14:paraId="53787EE3" w14:textId="772A999D" w:rsidR="000E7E46" w:rsidRDefault="006F426B" w:rsidP="004F1AAE">
      <w:r>
        <w:t>Med Pull-mønsteret er der ikke mulighed for ad hoc-opdateringer, da Datafordeleren ikke kan vide, hvornår der sker ændringer i registeret, men intervallet mellem Datafordelerens forespørgsler kan sættes så lavt, at effekten kommer til at minde om – eksempelvis ved opslag hvert minut.</w:t>
      </w:r>
    </w:p>
    <w:p w14:paraId="1C49F914" w14:textId="3C6BB1D5" w:rsidR="00834542" w:rsidRDefault="00A22178" w:rsidP="004F1AAE">
      <w:r>
        <w:t>Hvis Pull mønster er valgt</w:t>
      </w:r>
      <w:r w:rsidR="00834542">
        <w:t xml:space="preserve"> s</w:t>
      </w:r>
      <w:r>
        <w:t>kal der tages stilling til</w:t>
      </w:r>
      <w:r w:rsidR="00F52F14">
        <w:t>,</w:t>
      </w:r>
      <w:r>
        <w:t xml:space="preserve"> </w:t>
      </w:r>
      <w:r w:rsidR="00623022">
        <w:t>med hvilken frekvens</w:t>
      </w:r>
      <w:r>
        <w:t xml:space="preserve"> Datafordeleren</w:t>
      </w:r>
      <w:r w:rsidR="0045780E">
        <w:t xml:space="preserve"> skal hente data fra dataleverandøren.</w:t>
      </w:r>
      <w:r w:rsidR="00834542">
        <w:t xml:space="preserve"> </w:t>
      </w:r>
    </w:p>
    <w:p w14:paraId="3851D7D2" w14:textId="5F319B60" w:rsidR="00A750AC" w:rsidRDefault="00834542" w:rsidP="004F1AAE">
      <w:r>
        <w:t>Desuden k</w:t>
      </w:r>
      <w:r w:rsidR="00A22178">
        <w:t xml:space="preserve">an der angives et </w:t>
      </w:r>
      <w:r w:rsidR="0045780E">
        <w:t>tidsinterval</w:t>
      </w:r>
      <w:r w:rsidR="00A22178">
        <w:t xml:space="preserve"> for </w:t>
      </w:r>
      <w:r w:rsidR="0045780E">
        <w:t xml:space="preserve">hentning og </w:t>
      </w:r>
      <w:r w:rsidR="00A22178">
        <w:t>eksekvering. D</w:t>
      </w:r>
      <w:r>
        <w:t>et vil sige,</w:t>
      </w:r>
      <w:r w:rsidR="00A22178">
        <w:t xml:space="preserve"> at</w:t>
      </w:r>
      <w:r>
        <w:t xml:space="preserve"> Dataleverandøren k</w:t>
      </w:r>
      <w:r w:rsidR="006F426B">
        <w:t>an specificere et tidsrum, hvor</w:t>
      </w:r>
      <w:r>
        <w:t xml:space="preserve"> Datafordeleren </w:t>
      </w:r>
      <w:r w:rsidR="00B35A31" w:rsidRPr="00B35A31">
        <w:t xml:space="preserve"> </w:t>
      </w:r>
      <w:r w:rsidR="00B35A31">
        <w:t xml:space="preserve">må </w:t>
      </w:r>
      <w:r w:rsidR="00E12DF6">
        <w:t>hente</w:t>
      </w:r>
      <w:r w:rsidR="0045780E">
        <w:t xml:space="preserve"> dataleverancer fra</w:t>
      </w:r>
      <w:r w:rsidR="006F426B">
        <w:t xml:space="preserve"> registeret. Datafordeleren vil så ikke </w:t>
      </w:r>
      <w:r w:rsidR="0045780E">
        <w:t xml:space="preserve"> </w:t>
      </w:r>
      <w:r w:rsidR="006F426B">
        <w:t xml:space="preserve">tilgå registeret </w:t>
      </w:r>
      <w:r w:rsidR="0045780E">
        <w:t>udenfor dette interval.</w:t>
      </w:r>
      <w:r w:rsidR="00A22178">
        <w:t xml:space="preserve"> </w:t>
      </w:r>
      <w:r w:rsidR="006F426B">
        <w:t>Tilsvarende kan der angives et tidspunkt for gennemførelse af opdat</w:t>
      </w:r>
      <w:r w:rsidR="006F426B">
        <w:t>e</w:t>
      </w:r>
      <w:r w:rsidR="006F426B">
        <w:t xml:space="preserve">ring af Datafordeleren. </w:t>
      </w:r>
      <w:r w:rsidR="00A22178">
        <w:t>Dette giver dataleverandøren mulighed for at bestemme hvornår Datafordeleren</w:t>
      </w:r>
      <w:r w:rsidR="006F426B">
        <w:t xml:space="preserve"> skal påbegynde </w:t>
      </w:r>
      <w:r w:rsidR="00A750AC">
        <w:t>indlæsning af de hentede opdateringer</w:t>
      </w:r>
      <w:r w:rsidR="00A22178">
        <w:t xml:space="preserve">. </w:t>
      </w:r>
    </w:p>
    <w:p w14:paraId="23FB36EE" w14:textId="71E77D21" w:rsidR="00A22178" w:rsidRDefault="00A22178" w:rsidP="004F1AAE">
      <w:r>
        <w:t xml:space="preserve">Angives intet </w:t>
      </w:r>
      <w:r w:rsidR="00644D76">
        <w:t>tidsinterval</w:t>
      </w:r>
      <w:r>
        <w:t xml:space="preserve"> vil Datafordeleren</w:t>
      </w:r>
      <w:r w:rsidR="0045780E">
        <w:t xml:space="preserve"> med </w:t>
      </w:r>
      <w:r w:rsidR="00A750AC">
        <w:t xml:space="preserve">det aftalte </w:t>
      </w:r>
      <w:r w:rsidR="0045780E">
        <w:t xml:space="preserve">mellemrum hente </w:t>
      </w:r>
      <w:r w:rsidR="00A750AC">
        <w:t xml:space="preserve">opdateringer </w:t>
      </w:r>
      <w:r w:rsidR="0045780E">
        <w:t>fra datalevera</w:t>
      </w:r>
      <w:r w:rsidR="0045780E">
        <w:t>n</w:t>
      </w:r>
      <w:r w:rsidR="0045780E">
        <w:t>døren og</w:t>
      </w:r>
      <w:r>
        <w:t xml:space="preserve"> så</w:t>
      </w:r>
      <w:r w:rsidR="00CC5C75">
        <w:t xml:space="preserve"> </w:t>
      </w:r>
      <w:r>
        <w:t xml:space="preserve">snart </w:t>
      </w:r>
      <w:r w:rsidR="0045780E">
        <w:t xml:space="preserve">en </w:t>
      </w:r>
      <w:r>
        <w:t xml:space="preserve">leverance er fuldt modtaget og </w:t>
      </w:r>
      <w:r w:rsidR="00A750AC">
        <w:t>alle tidligere opdateringer er behandlet</w:t>
      </w:r>
      <w:r w:rsidR="00DE2099">
        <w:t xml:space="preserve">, </w:t>
      </w:r>
      <w:r w:rsidR="00A750AC">
        <w:t xml:space="preserve">indlæses </w:t>
      </w:r>
      <w:r w:rsidR="00DE2099">
        <w:t>den modtagne leverance</w:t>
      </w:r>
      <w:r>
        <w:t xml:space="preserve"> ligegyldigt hvad tid på døgn</w:t>
      </w:r>
      <w:r w:rsidR="00DE2099">
        <w:t>et den</w:t>
      </w:r>
      <w:r>
        <w:t xml:space="preserve"> </w:t>
      </w:r>
      <w:r w:rsidR="0045780E">
        <w:t>hentes</w:t>
      </w:r>
      <w:r>
        <w:t xml:space="preserve"> på.</w:t>
      </w:r>
    </w:p>
    <w:p w14:paraId="16FEA477" w14:textId="31BBBE5D" w:rsidR="0014041C" w:rsidRDefault="0014041C" w:rsidP="000A58FF">
      <w:pPr>
        <w:pStyle w:val="Overskrift4"/>
      </w:pPr>
      <w:r>
        <w:t>Anvendt replikeringsmønster</w:t>
      </w:r>
    </w:p>
    <w:p w14:paraId="7F49151B" w14:textId="79E166BD" w:rsidR="0014041C" w:rsidRDefault="0014041C" w:rsidP="0014041C">
      <w:r>
        <w:lastRenderedPageBreak/>
        <w:t>Dataleverandøren har valgt at anvende det angivne mønster:</w:t>
      </w:r>
      <w:r>
        <w:tab/>
      </w:r>
      <w:r>
        <w:tab/>
        <w:t>Push</w:t>
      </w:r>
      <w:r>
        <w:tab/>
      </w:r>
      <w:r w:rsidRPr="000A58FF">
        <w:rPr>
          <w:highlight w:val="yellow"/>
        </w:rPr>
        <w:t xml:space="preserve">[ </w:t>
      </w:r>
      <w:r w:rsidR="008427A4">
        <w:rPr>
          <w:highlight w:val="yellow"/>
        </w:rPr>
        <w:t>x</w:t>
      </w:r>
      <w:r w:rsidRPr="000A58FF">
        <w:rPr>
          <w:highlight w:val="yellow"/>
        </w:rPr>
        <w:t xml:space="preserve"> ]</w:t>
      </w:r>
      <w:r>
        <w:tab/>
      </w:r>
      <w:r>
        <w:tab/>
        <w:t>Pull</w:t>
      </w:r>
      <w:r>
        <w:tab/>
      </w:r>
      <w:r w:rsidRPr="000A58FF">
        <w:rPr>
          <w:highlight w:val="yellow"/>
        </w:rPr>
        <w:t>[  ]</w:t>
      </w:r>
    </w:p>
    <w:p w14:paraId="717E36DF" w14:textId="055978C6" w:rsidR="00A750AC" w:rsidRDefault="00A750AC" w:rsidP="004F1AAE">
      <w:r>
        <w:t>Nedenfor angives parametrene for Pull-opdatering, hvis dette mønster er valgt:</w:t>
      </w:r>
    </w:p>
    <w:tbl>
      <w:tblPr>
        <w:tblStyle w:val="Tabel-Gitter"/>
        <w:tblW w:w="0" w:type="auto"/>
        <w:tblLook w:val="04A0" w:firstRow="1" w:lastRow="0" w:firstColumn="1" w:lastColumn="0" w:noHBand="0" w:noVBand="1"/>
      </w:tblPr>
      <w:tblGrid>
        <w:gridCol w:w="4889"/>
        <w:gridCol w:w="4890"/>
      </w:tblGrid>
      <w:tr w:rsidR="00A750AC" w14:paraId="1295A581" w14:textId="77777777" w:rsidTr="00A750AC">
        <w:tc>
          <w:tcPr>
            <w:tcW w:w="4889" w:type="dxa"/>
          </w:tcPr>
          <w:p w14:paraId="2444E118" w14:textId="2CAA73F3" w:rsidR="00A750AC" w:rsidRDefault="00A750AC" w:rsidP="000A58FF">
            <w:pPr>
              <w:ind w:left="0"/>
            </w:pPr>
            <w:r>
              <w:t>Der skal forespørges efter opdateringer for hver:</w:t>
            </w:r>
          </w:p>
        </w:tc>
        <w:tc>
          <w:tcPr>
            <w:tcW w:w="4890" w:type="dxa"/>
          </w:tcPr>
          <w:p w14:paraId="017C249F" w14:textId="286D4242" w:rsidR="00A750AC" w:rsidRDefault="00A750AC" w:rsidP="000A58FF">
            <w:pPr>
              <w:ind w:left="0"/>
            </w:pPr>
            <w:r w:rsidRPr="000A58FF">
              <w:rPr>
                <w:highlight w:val="yellow"/>
              </w:rPr>
              <w:t xml:space="preserve">____ </w:t>
            </w:r>
            <w:r>
              <w:t>timer.</w:t>
            </w:r>
          </w:p>
        </w:tc>
      </w:tr>
      <w:tr w:rsidR="00A750AC" w14:paraId="293813B9" w14:textId="77777777" w:rsidTr="00A750AC">
        <w:tc>
          <w:tcPr>
            <w:tcW w:w="4889" w:type="dxa"/>
          </w:tcPr>
          <w:p w14:paraId="32D81EA5" w14:textId="2C70FDC4" w:rsidR="00A750AC" w:rsidRDefault="00A750AC" w:rsidP="000A58FF">
            <w:pPr>
              <w:ind w:left="0"/>
            </w:pPr>
            <w:r>
              <w:t>Evt. interval for hentning af opdateringer:</w:t>
            </w:r>
          </w:p>
          <w:p w14:paraId="6FDCE52E" w14:textId="77777777" w:rsidR="00552637" w:rsidRDefault="00552637" w:rsidP="000A58FF">
            <w:pPr>
              <w:ind w:left="0"/>
            </w:pPr>
            <w:r>
              <w:t>Der hentes data på de afkrydsede ugedage i det angivne interval.</w:t>
            </w:r>
          </w:p>
          <w:p w14:paraId="59339F3E" w14:textId="2CF3960C" w:rsidR="00552637" w:rsidRDefault="00552637" w:rsidP="000A58FF">
            <w:pPr>
              <w:ind w:left="0"/>
            </w:pPr>
            <w:r>
              <w:t>Hvis der ikke afkrydses nogen ugedage, opdateres på alle dage i det angivne tidsinterval.</w:t>
            </w:r>
          </w:p>
          <w:p w14:paraId="11FB131E" w14:textId="74603B3C" w:rsidR="00552637" w:rsidRDefault="00552637" w:rsidP="000A58FF">
            <w:pPr>
              <w:ind w:left="0"/>
            </w:pPr>
            <w:r>
              <w:t>Hvis der ikke angives noget tidsinterval, opdateres døgnet rundt på de valgte ugedage.</w:t>
            </w:r>
          </w:p>
        </w:tc>
        <w:tc>
          <w:tcPr>
            <w:tcW w:w="4890" w:type="dxa"/>
          </w:tcPr>
          <w:p w14:paraId="5431CFD3" w14:textId="25977959" w:rsidR="00A750AC" w:rsidRDefault="00A750AC" w:rsidP="000A58FF">
            <w:pPr>
              <w:ind w:left="0"/>
            </w:pPr>
            <w:r>
              <w:t xml:space="preserve">Mandag: </w:t>
            </w:r>
            <w:r>
              <w:tab/>
            </w:r>
            <w:r w:rsidRPr="000A58FF">
              <w:rPr>
                <w:highlight w:val="yellow"/>
              </w:rPr>
              <w:t>__</w:t>
            </w:r>
            <w:r>
              <w:tab/>
              <w:t xml:space="preserve">Tirsdag: </w:t>
            </w:r>
            <w:r>
              <w:tab/>
            </w:r>
            <w:r w:rsidRPr="000A58FF">
              <w:rPr>
                <w:highlight w:val="yellow"/>
              </w:rPr>
              <w:t>__</w:t>
            </w:r>
            <w:r>
              <w:tab/>
              <w:t xml:space="preserve">Onsdag: </w:t>
            </w:r>
            <w:r>
              <w:tab/>
            </w:r>
            <w:r w:rsidRPr="000A58FF">
              <w:rPr>
                <w:highlight w:val="yellow"/>
              </w:rPr>
              <w:t>__</w:t>
            </w:r>
          </w:p>
          <w:p w14:paraId="3418F305" w14:textId="77777777" w:rsidR="00A750AC" w:rsidRDefault="00A750AC" w:rsidP="000A58FF">
            <w:pPr>
              <w:ind w:left="0"/>
            </w:pPr>
            <w:r>
              <w:t xml:space="preserve">Torsdag: </w:t>
            </w:r>
            <w:r>
              <w:tab/>
            </w:r>
            <w:r w:rsidRPr="000A58FF">
              <w:rPr>
                <w:highlight w:val="yellow"/>
              </w:rPr>
              <w:t>__</w:t>
            </w:r>
            <w:r>
              <w:tab/>
              <w:t xml:space="preserve">Fredag: </w:t>
            </w:r>
            <w:r>
              <w:tab/>
            </w:r>
            <w:r w:rsidRPr="000A58FF">
              <w:rPr>
                <w:highlight w:val="yellow"/>
              </w:rPr>
              <w:t>__</w:t>
            </w:r>
          </w:p>
          <w:p w14:paraId="76872493" w14:textId="1F35E78F" w:rsidR="00A750AC" w:rsidRDefault="00A750AC" w:rsidP="000A58FF">
            <w:pPr>
              <w:ind w:left="0"/>
            </w:pPr>
            <w:r>
              <w:t xml:space="preserve">Lørdag: </w:t>
            </w:r>
            <w:r>
              <w:tab/>
            </w:r>
            <w:r w:rsidRPr="000A58FF">
              <w:rPr>
                <w:highlight w:val="yellow"/>
              </w:rPr>
              <w:t>__</w:t>
            </w:r>
            <w:r>
              <w:tab/>
              <w:t xml:space="preserve">Søndag: </w:t>
            </w:r>
            <w:r>
              <w:tab/>
            </w:r>
            <w:r w:rsidRPr="000A58FF">
              <w:rPr>
                <w:highlight w:val="yellow"/>
              </w:rPr>
              <w:t>__</w:t>
            </w:r>
          </w:p>
          <w:p w14:paraId="68192F4A" w14:textId="1C5581A0" w:rsidR="00A750AC" w:rsidRDefault="00A750AC" w:rsidP="000A58FF">
            <w:pPr>
              <w:ind w:left="0"/>
            </w:pPr>
            <w:r>
              <w:t xml:space="preserve">Fra kl.: </w:t>
            </w:r>
            <w:r>
              <w:tab/>
            </w:r>
            <w:r w:rsidRPr="000A58FF">
              <w:rPr>
                <w:highlight w:val="yellow"/>
              </w:rPr>
              <w:t>__:__</w:t>
            </w:r>
            <w:r>
              <w:tab/>
            </w:r>
            <w:r>
              <w:tab/>
            </w:r>
            <w:r>
              <w:tab/>
              <w:t xml:space="preserve">Til kl.: </w:t>
            </w:r>
            <w:r>
              <w:tab/>
            </w:r>
            <w:r>
              <w:tab/>
            </w:r>
            <w:r w:rsidRPr="000A58FF">
              <w:rPr>
                <w:highlight w:val="yellow"/>
              </w:rPr>
              <w:t>__:__</w:t>
            </w:r>
          </w:p>
        </w:tc>
      </w:tr>
      <w:tr w:rsidR="00A750AC" w14:paraId="5BF0EE73" w14:textId="77777777" w:rsidTr="00A750AC">
        <w:tc>
          <w:tcPr>
            <w:tcW w:w="4889" w:type="dxa"/>
          </w:tcPr>
          <w:p w14:paraId="6759564E" w14:textId="399308A6" w:rsidR="00A750AC" w:rsidRDefault="00A750AC" w:rsidP="000A58FF">
            <w:pPr>
              <w:ind w:left="0"/>
            </w:pPr>
            <w:r>
              <w:t>Evt. indlæsningstidspunkt:</w:t>
            </w:r>
          </w:p>
        </w:tc>
        <w:tc>
          <w:tcPr>
            <w:tcW w:w="4890" w:type="dxa"/>
          </w:tcPr>
          <w:p w14:paraId="6950CDB8" w14:textId="77ACADD3" w:rsidR="00A750AC" w:rsidRDefault="00A750AC" w:rsidP="000A58FF">
            <w:pPr>
              <w:ind w:left="0"/>
            </w:pPr>
            <w:r>
              <w:t xml:space="preserve">Indlæsning påbegyndes kl. </w:t>
            </w:r>
            <w:r w:rsidRPr="000A58FF">
              <w:rPr>
                <w:highlight w:val="yellow"/>
              </w:rPr>
              <w:t>__:__</w:t>
            </w:r>
          </w:p>
        </w:tc>
      </w:tr>
    </w:tbl>
    <w:p w14:paraId="4813D7F8" w14:textId="4F9478C1" w:rsidR="00BF5028" w:rsidRDefault="00A5363A" w:rsidP="00BF5028">
      <w:pPr>
        <w:pStyle w:val="Overskrift3"/>
      </w:pPr>
      <w:bookmarkStart w:id="25" w:name="_Toc408571696"/>
      <w:bookmarkStart w:id="26" w:name="_Toc408825068"/>
      <w:bookmarkStart w:id="27" w:name="_Toc470853677"/>
      <w:r>
        <w:t>Batch</w:t>
      </w:r>
      <w:r w:rsidR="0014041C">
        <w:t>-</w:t>
      </w:r>
      <w:r w:rsidR="006203E2">
        <w:t>Port</w:t>
      </w:r>
      <w:bookmarkEnd w:id="25"/>
      <w:bookmarkEnd w:id="26"/>
      <w:bookmarkEnd w:id="27"/>
    </w:p>
    <w:p w14:paraId="040E3CC9" w14:textId="5AFB4394" w:rsidR="003341E0" w:rsidRDefault="009D0949" w:rsidP="00BF5028">
      <w:pPr>
        <w:rPr>
          <w:iCs/>
          <w:color w:val="000000"/>
        </w:rPr>
      </w:pPr>
      <w:r>
        <w:rPr>
          <w:iCs/>
          <w:color w:val="000000"/>
        </w:rPr>
        <w:t>Der er altid en batch</w:t>
      </w:r>
      <w:r w:rsidR="0014041C">
        <w:rPr>
          <w:iCs/>
          <w:color w:val="000000"/>
        </w:rPr>
        <w:t>-</w:t>
      </w:r>
      <w:r>
        <w:rPr>
          <w:iCs/>
          <w:color w:val="000000"/>
        </w:rPr>
        <w:t xml:space="preserve">port tilknyttet til en </w:t>
      </w:r>
      <w:r w:rsidR="00757B18">
        <w:rPr>
          <w:iCs/>
          <w:color w:val="000000"/>
        </w:rPr>
        <w:t>dataleverancespecifikation</w:t>
      </w:r>
      <w:r>
        <w:rPr>
          <w:iCs/>
          <w:color w:val="000000"/>
        </w:rPr>
        <w:t>. Batch</w:t>
      </w:r>
      <w:r w:rsidR="0014041C">
        <w:rPr>
          <w:iCs/>
          <w:color w:val="000000"/>
        </w:rPr>
        <w:t>-</w:t>
      </w:r>
      <w:r>
        <w:rPr>
          <w:iCs/>
          <w:color w:val="000000"/>
        </w:rPr>
        <w:t xml:space="preserve">porten anvendes til fremsendelse af </w:t>
      </w:r>
      <w:r w:rsidR="00A911D5">
        <w:rPr>
          <w:iCs/>
          <w:color w:val="000000"/>
        </w:rPr>
        <w:t>filleverancer</w:t>
      </w:r>
      <w:r>
        <w:rPr>
          <w:iCs/>
          <w:color w:val="000000"/>
        </w:rPr>
        <w:t xml:space="preserve">. </w:t>
      </w:r>
    </w:p>
    <w:p w14:paraId="77D97B92" w14:textId="2C30CEC8" w:rsidR="009D0949" w:rsidRDefault="009D0949" w:rsidP="00BF5028">
      <w:pPr>
        <w:rPr>
          <w:iCs/>
          <w:color w:val="000000"/>
        </w:rPr>
      </w:pPr>
      <w:r>
        <w:rPr>
          <w:iCs/>
          <w:color w:val="000000"/>
        </w:rPr>
        <w:t>Al</w:t>
      </w:r>
      <w:r w:rsidR="00605751">
        <w:rPr>
          <w:iCs/>
          <w:color w:val="000000"/>
        </w:rPr>
        <w:t>le tabulære datasæt</w:t>
      </w:r>
      <w:r>
        <w:rPr>
          <w:iCs/>
          <w:color w:val="000000"/>
        </w:rPr>
        <w:t xml:space="preserve"> der sendes via b</w:t>
      </w:r>
      <w:r w:rsidR="00252AC0">
        <w:rPr>
          <w:iCs/>
          <w:color w:val="000000"/>
        </w:rPr>
        <w:t>atch</w:t>
      </w:r>
      <w:r w:rsidR="0014041C">
        <w:rPr>
          <w:iCs/>
          <w:color w:val="000000"/>
        </w:rPr>
        <w:t>-</w:t>
      </w:r>
      <w:r w:rsidR="00252AC0">
        <w:rPr>
          <w:iCs/>
          <w:color w:val="000000"/>
        </w:rPr>
        <w:t>porten</w:t>
      </w:r>
      <w:r w:rsidR="003341E0">
        <w:rPr>
          <w:iCs/>
          <w:color w:val="000000"/>
        </w:rPr>
        <w:t>,</w:t>
      </w:r>
      <w:r w:rsidR="00252AC0">
        <w:rPr>
          <w:iCs/>
          <w:color w:val="000000"/>
        </w:rPr>
        <w:t xml:space="preserve"> sendes som filer</w:t>
      </w:r>
      <w:r w:rsidR="0014041C">
        <w:rPr>
          <w:iCs/>
          <w:color w:val="000000"/>
        </w:rPr>
        <w:t>,</w:t>
      </w:r>
      <w:r w:rsidR="00252AC0">
        <w:rPr>
          <w:iCs/>
          <w:color w:val="000000"/>
        </w:rPr>
        <w:t xml:space="preserve"> der af hensyn til overførselstid og pladsforbrug</w:t>
      </w:r>
      <w:r w:rsidR="00A911D5">
        <w:rPr>
          <w:iCs/>
          <w:color w:val="000000"/>
        </w:rPr>
        <w:t>,</w:t>
      </w:r>
      <w:r w:rsidR="00252AC0">
        <w:rPr>
          <w:iCs/>
          <w:color w:val="000000"/>
        </w:rPr>
        <w:t xml:space="preserve"> skal være zip'et</w:t>
      </w:r>
      <w:r w:rsidR="00EF65EA">
        <w:rPr>
          <w:iCs/>
          <w:color w:val="000000"/>
        </w:rPr>
        <w:t>, dvs. leveret i et .ZIP archive format der overholder "</w:t>
      </w:r>
      <w:r w:rsidR="00EF65EA" w:rsidRPr="009A0043">
        <w:t xml:space="preserve">PKWARE </w:t>
      </w:r>
      <w:r w:rsidR="00EF65EA">
        <w:t xml:space="preserve">ZIP </w:t>
      </w:r>
      <w:r w:rsidR="00EF65EA" w:rsidRPr="009A0043">
        <w:t>Application Note</w:t>
      </w:r>
      <w:r w:rsidR="00EF65EA">
        <w:t>" som anbefalet af ISO (</w:t>
      </w:r>
      <w:r w:rsidR="00EF65EA" w:rsidRPr="009A0043">
        <w:t>ISO/IEC JTC 1/SC 34 N 1621</w:t>
      </w:r>
      <w:r w:rsidR="00EF65EA">
        <w:t>)</w:t>
      </w:r>
      <w:r w:rsidR="00252AC0">
        <w:rPr>
          <w:iCs/>
          <w:color w:val="000000"/>
        </w:rPr>
        <w:t>.</w:t>
      </w:r>
      <w:r w:rsidR="00EF65EA">
        <w:rPr>
          <w:iCs/>
          <w:color w:val="000000"/>
        </w:rPr>
        <w:t xml:space="preserve"> Af disse vil ZIP64 være at foretrække da dette fo</w:t>
      </w:r>
      <w:r w:rsidR="00EF65EA">
        <w:rPr>
          <w:iCs/>
          <w:color w:val="000000"/>
        </w:rPr>
        <w:t>r</w:t>
      </w:r>
      <w:r w:rsidR="00EF65EA">
        <w:rPr>
          <w:iCs/>
          <w:color w:val="000000"/>
        </w:rPr>
        <w:t>mat understøtter zip filer der er større end 4GB.</w:t>
      </w:r>
    </w:p>
    <w:p w14:paraId="5340AAFB" w14:textId="5E75E716" w:rsidR="00605751" w:rsidRDefault="00605751" w:rsidP="00BF5028">
      <w:pPr>
        <w:rPr>
          <w:iCs/>
          <w:color w:val="000000"/>
        </w:rPr>
      </w:pPr>
      <w:r>
        <w:rPr>
          <w:iCs/>
          <w:color w:val="000000"/>
        </w:rPr>
        <w:t>Rasterdatasæt skal fremsendes uden at være zippet som en liste af tiff filer og afslutningsvis en vrt fil.</w:t>
      </w:r>
    </w:p>
    <w:p w14:paraId="11203EA3" w14:textId="07906D77" w:rsidR="009D0949" w:rsidRDefault="005464A7" w:rsidP="00BF5028">
      <w:pPr>
        <w:rPr>
          <w:iCs/>
          <w:color w:val="000000"/>
        </w:rPr>
      </w:pPr>
      <w:r>
        <w:rPr>
          <w:iCs/>
          <w:color w:val="000000"/>
        </w:rPr>
        <w:t xml:space="preserve">Se </w:t>
      </w:r>
      <w:r w:rsidR="0014041C">
        <w:rPr>
          <w:iCs/>
          <w:color w:val="000000"/>
        </w:rPr>
        <w:t>”</w:t>
      </w:r>
      <w:r w:rsidR="0014041C">
        <w:rPr>
          <w:iCs/>
          <w:color w:val="000000"/>
        </w:rPr>
        <w:fldChar w:fldCharType="begin"/>
      </w:r>
      <w:r w:rsidR="0014041C">
        <w:rPr>
          <w:iCs/>
          <w:color w:val="000000"/>
        </w:rPr>
        <w:instrText xml:space="preserve"> REF _Ref403983343 \h </w:instrText>
      </w:r>
      <w:r w:rsidR="0014041C">
        <w:rPr>
          <w:iCs/>
          <w:color w:val="000000"/>
        </w:rPr>
      </w:r>
      <w:r w:rsidR="0014041C">
        <w:rPr>
          <w:iCs/>
          <w:color w:val="000000"/>
        </w:rPr>
        <w:fldChar w:fldCharType="separate"/>
      </w:r>
      <w:r w:rsidR="00B6028A">
        <w:t>Afsnit 9 – Diverse oplysninger</w:t>
      </w:r>
      <w:r w:rsidR="0014041C">
        <w:rPr>
          <w:iCs/>
          <w:color w:val="000000"/>
        </w:rPr>
        <w:fldChar w:fldCharType="end"/>
      </w:r>
      <w:r w:rsidR="0014041C">
        <w:rPr>
          <w:iCs/>
          <w:color w:val="000000"/>
        </w:rPr>
        <w:t xml:space="preserve">” </w:t>
      </w:r>
      <w:r>
        <w:rPr>
          <w:iCs/>
          <w:color w:val="000000"/>
        </w:rPr>
        <w:t xml:space="preserve">for </w:t>
      </w:r>
      <w:r w:rsidR="0014041C">
        <w:rPr>
          <w:iCs/>
          <w:color w:val="000000"/>
        </w:rPr>
        <w:t xml:space="preserve">information </w:t>
      </w:r>
      <w:r>
        <w:rPr>
          <w:iCs/>
          <w:color w:val="000000"/>
        </w:rPr>
        <w:t>om end</w:t>
      </w:r>
      <w:r w:rsidR="0014041C">
        <w:rPr>
          <w:iCs/>
          <w:color w:val="000000"/>
        </w:rPr>
        <w:t xml:space="preserve"> </w:t>
      </w:r>
      <w:r>
        <w:rPr>
          <w:iCs/>
          <w:color w:val="000000"/>
        </w:rPr>
        <w:t>points og adgangsoplysninger for denne datal</w:t>
      </w:r>
      <w:r>
        <w:rPr>
          <w:iCs/>
          <w:color w:val="000000"/>
        </w:rPr>
        <w:t>e</w:t>
      </w:r>
      <w:r>
        <w:rPr>
          <w:iCs/>
          <w:color w:val="000000"/>
        </w:rPr>
        <w:t>verance.</w:t>
      </w:r>
      <w:r>
        <w:rPr>
          <w:iCs/>
          <w:color w:val="000000"/>
        </w:rPr>
        <w:br/>
        <w:t xml:space="preserve">Hvis </w:t>
      </w:r>
      <w:r w:rsidR="0014041C">
        <w:rPr>
          <w:iCs/>
          <w:color w:val="000000"/>
        </w:rPr>
        <w:t>Dataleverandøren har</w:t>
      </w:r>
      <w:r>
        <w:rPr>
          <w:iCs/>
          <w:color w:val="000000"/>
        </w:rPr>
        <w:t xml:space="preserve"> valgt at bruge Pull</w:t>
      </w:r>
      <w:r w:rsidR="0014041C">
        <w:rPr>
          <w:iCs/>
          <w:color w:val="000000"/>
        </w:rPr>
        <w:t>-</w:t>
      </w:r>
      <w:r>
        <w:rPr>
          <w:iCs/>
          <w:color w:val="000000"/>
        </w:rPr>
        <w:t>replikeringsmønst</w:t>
      </w:r>
      <w:r w:rsidR="0014041C">
        <w:rPr>
          <w:iCs/>
          <w:color w:val="000000"/>
        </w:rPr>
        <w:t>e</w:t>
      </w:r>
      <w:r>
        <w:rPr>
          <w:iCs/>
          <w:color w:val="000000"/>
        </w:rPr>
        <w:t xml:space="preserve">ret skal </w:t>
      </w:r>
      <w:r w:rsidR="0014041C">
        <w:rPr>
          <w:iCs/>
          <w:color w:val="000000"/>
        </w:rPr>
        <w:t>Dataleverandøren</w:t>
      </w:r>
      <w:r>
        <w:rPr>
          <w:iCs/>
          <w:color w:val="000000"/>
        </w:rPr>
        <w:t xml:space="preserve"> i</w:t>
      </w:r>
      <w:r w:rsidR="0014041C">
        <w:rPr>
          <w:iCs/>
          <w:color w:val="000000"/>
        </w:rPr>
        <w:t xml:space="preserve"> ”</w:t>
      </w:r>
      <w:r w:rsidR="0014041C">
        <w:rPr>
          <w:iCs/>
          <w:color w:val="000000"/>
        </w:rPr>
        <w:fldChar w:fldCharType="begin"/>
      </w:r>
      <w:r w:rsidR="0014041C">
        <w:rPr>
          <w:iCs/>
          <w:color w:val="000000"/>
        </w:rPr>
        <w:instrText xml:space="preserve"> REF _Ref403983343 \h </w:instrText>
      </w:r>
      <w:r w:rsidR="0014041C">
        <w:rPr>
          <w:iCs/>
          <w:color w:val="000000"/>
        </w:rPr>
      </w:r>
      <w:r w:rsidR="0014041C">
        <w:rPr>
          <w:iCs/>
          <w:color w:val="000000"/>
        </w:rPr>
        <w:fldChar w:fldCharType="separate"/>
      </w:r>
      <w:r w:rsidR="00B6028A">
        <w:t>Afsnit 9 – D</w:t>
      </w:r>
      <w:r w:rsidR="00B6028A">
        <w:t>i</w:t>
      </w:r>
      <w:r w:rsidR="00B6028A">
        <w:t>verse oplysninger</w:t>
      </w:r>
      <w:r w:rsidR="0014041C">
        <w:rPr>
          <w:iCs/>
          <w:color w:val="000000"/>
        </w:rPr>
        <w:fldChar w:fldCharType="end"/>
      </w:r>
      <w:r w:rsidR="0014041C">
        <w:rPr>
          <w:iCs/>
          <w:color w:val="000000"/>
        </w:rPr>
        <w:t xml:space="preserve">” </w:t>
      </w:r>
      <w:r>
        <w:rPr>
          <w:iCs/>
          <w:color w:val="000000"/>
        </w:rPr>
        <w:t xml:space="preserve">angive oplysninger om </w:t>
      </w:r>
      <w:r w:rsidR="003341E0">
        <w:rPr>
          <w:iCs/>
          <w:color w:val="000000"/>
        </w:rPr>
        <w:t>D</w:t>
      </w:r>
      <w:r>
        <w:rPr>
          <w:iCs/>
          <w:color w:val="000000"/>
        </w:rPr>
        <w:t>ataleverandørens end</w:t>
      </w:r>
      <w:r w:rsidR="0014041C">
        <w:rPr>
          <w:iCs/>
          <w:color w:val="000000"/>
        </w:rPr>
        <w:t xml:space="preserve"> </w:t>
      </w:r>
      <w:r>
        <w:rPr>
          <w:iCs/>
          <w:color w:val="000000"/>
        </w:rPr>
        <w:t xml:space="preserve">point så </w:t>
      </w:r>
      <w:r w:rsidR="003341E0">
        <w:rPr>
          <w:iCs/>
          <w:color w:val="000000"/>
        </w:rPr>
        <w:t>D</w:t>
      </w:r>
      <w:r w:rsidR="0099655A">
        <w:rPr>
          <w:iCs/>
          <w:color w:val="000000"/>
        </w:rPr>
        <w:t>atafordeleren</w:t>
      </w:r>
      <w:r>
        <w:rPr>
          <w:iCs/>
          <w:color w:val="000000"/>
        </w:rPr>
        <w:t xml:space="preserve"> </w:t>
      </w:r>
      <w:r w:rsidR="003341E0">
        <w:rPr>
          <w:iCs/>
          <w:color w:val="000000"/>
        </w:rPr>
        <w:t>kan konfigureres til at hente filerne</w:t>
      </w:r>
      <w:r>
        <w:rPr>
          <w:iCs/>
          <w:color w:val="000000"/>
        </w:rPr>
        <w:t xml:space="preserve">, </w:t>
      </w:r>
      <w:r w:rsidR="00B35A31">
        <w:rPr>
          <w:iCs/>
          <w:color w:val="000000"/>
        </w:rPr>
        <w:t>I forbindelse med opsætning af produktions miljøet vil Leverandøren kontakte Datalev</w:t>
      </w:r>
      <w:r w:rsidR="00B35A31">
        <w:rPr>
          <w:iCs/>
          <w:color w:val="000000"/>
        </w:rPr>
        <w:t>e</w:t>
      </w:r>
      <w:r w:rsidR="00B35A31">
        <w:rPr>
          <w:iCs/>
          <w:color w:val="000000"/>
        </w:rPr>
        <w:t>randøren for udveksling af adgangsoplysninger.</w:t>
      </w:r>
    </w:p>
    <w:p w14:paraId="4813D7FA" w14:textId="6A03EBAA" w:rsidR="00BF5028" w:rsidRDefault="005F1B2C" w:rsidP="00BF5028">
      <w:r>
        <w:rPr>
          <w:iCs/>
          <w:color w:val="000000"/>
        </w:rPr>
        <w:t>Datafordeleren</w:t>
      </w:r>
      <w:r w:rsidR="005464A7">
        <w:rPr>
          <w:iCs/>
          <w:color w:val="000000"/>
        </w:rPr>
        <w:t xml:space="preserve"> stiller</w:t>
      </w:r>
      <w:r w:rsidR="00BF5028" w:rsidRPr="00BF5028">
        <w:t xml:space="preserve"> </w:t>
      </w:r>
      <w:r w:rsidR="006E79AD">
        <w:t xml:space="preserve">en standard </w:t>
      </w:r>
      <w:r w:rsidR="00DC145B">
        <w:t>S</w:t>
      </w:r>
      <w:r w:rsidR="00BF5028" w:rsidRPr="00BF5028">
        <w:t>FTP-klient</w:t>
      </w:r>
      <w:r w:rsidR="0081604B">
        <w:t>adgang</w:t>
      </w:r>
      <w:r w:rsidR="00BF5028" w:rsidRPr="00BF5028">
        <w:t xml:space="preserve"> til rådighed </w:t>
      </w:r>
      <w:r w:rsidR="00DC145B">
        <w:t xml:space="preserve">for </w:t>
      </w:r>
      <w:r w:rsidR="003341E0">
        <w:t>D</w:t>
      </w:r>
      <w:r w:rsidR="00DC145B">
        <w:t xml:space="preserve">ataleverandøren </w:t>
      </w:r>
      <w:r w:rsidR="00BF5028" w:rsidRPr="00BF5028">
        <w:t>i relevante miljøer</w:t>
      </w:r>
      <w:r w:rsidR="00492791">
        <w:t xml:space="preserve"> *)</w:t>
      </w:r>
      <w:r w:rsidR="00BF5028" w:rsidRPr="00BF5028">
        <w:t>.</w:t>
      </w:r>
      <w:r w:rsidR="006A5C84">
        <w:t xml:space="preserve"> </w:t>
      </w:r>
    </w:p>
    <w:p w14:paraId="4813D7FB" w14:textId="3374D2E4" w:rsidR="006203E2" w:rsidRDefault="006203E2">
      <w:pPr>
        <w:pStyle w:val="Overskrift3"/>
      </w:pPr>
      <w:bookmarkStart w:id="28" w:name="_Toc408571697"/>
      <w:bookmarkStart w:id="29" w:name="_Toc408825069"/>
      <w:bookmarkStart w:id="30" w:name="_Toc470853678"/>
      <w:r>
        <w:t>SOA</w:t>
      </w:r>
      <w:r w:rsidR="0014041C">
        <w:t>-</w:t>
      </w:r>
      <w:r>
        <w:t>Port</w:t>
      </w:r>
      <w:bookmarkEnd w:id="28"/>
      <w:bookmarkEnd w:id="29"/>
      <w:bookmarkEnd w:id="30"/>
    </w:p>
    <w:p w14:paraId="533298E8" w14:textId="2697AD42" w:rsidR="00853EC2" w:rsidRDefault="000F4ECD" w:rsidP="006203E2">
      <w:r>
        <w:t>SOA</w:t>
      </w:r>
      <w:r w:rsidR="003341E0">
        <w:t>-</w:t>
      </w:r>
      <w:r>
        <w:t>porten består af en web</w:t>
      </w:r>
      <w:r w:rsidR="003341E0">
        <w:t xml:space="preserve"> </w:t>
      </w:r>
      <w:r>
        <w:t>service</w:t>
      </w:r>
      <w:r w:rsidR="003341E0">
        <w:t>,</w:t>
      </w:r>
      <w:r>
        <w:t xml:space="preserve"> der kan anvendes når </w:t>
      </w:r>
      <w:r w:rsidR="003341E0">
        <w:t xml:space="preserve">Dataleverandøren </w:t>
      </w:r>
      <w:r>
        <w:t>ønsker at foretage nærrealtids</w:t>
      </w:r>
      <w:r w:rsidR="003341E0">
        <w:t>-</w:t>
      </w:r>
      <w:r>
        <w:t>opdateringer</w:t>
      </w:r>
      <w:r w:rsidR="003341E0">
        <w:t xml:space="preserve">, det vil sige opdateringer, der skal udstilles straks og ikke afvente næste </w:t>
      </w:r>
      <w:r w:rsidR="00853EC2">
        <w:t>batch</w:t>
      </w:r>
      <w:r w:rsidR="003341E0">
        <w:t>-opdatering</w:t>
      </w:r>
      <w:r w:rsidR="00853EC2">
        <w:t xml:space="preserve">. </w:t>
      </w:r>
    </w:p>
    <w:p w14:paraId="2AB88884" w14:textId="7C92FA82" w:rsidR="009E64AC" w:rsidRDefault="009E64AC" w:rsidP="006203E2">
      <w:r>
        <w:lastRenderedPageBreak/>
        <w:t>Anvendelse af SOA porten er valgfri.</w:t>
      </w:r>
    </w:p>
    <w:p w14:paraId="215548CA" w14:textId="75D32A60" w:rsidR="003341E0" w:rsidRDefault="00853EC2" w:rsidP="006203E2">
      <w:r>
        <w:t>SOA porten er beregnet til enkeltopdateringer</w:t>
      </w:r>
      <w:r w:rsidR="003341E0">
        <w:t>, og f</w:t>
      </w:r>
      <w:r>
        <w:t xml:space="preserve">or at undgå overbelastning af </w:t>
      </w:r>
      <w:r w:rsidR="00361963">
        <w:t>D</w:t>
      </w:r>
      <w:r>
        <w:t xml:space="preserve">atafordeleren </w:t>
      </w:r>
      <w:r w:rsidR="00154196">
        <w:t>skal</w:t>
      </w:r>
      <w:r>
        <w:t xml:space="preserve"> større datamængder forsendes </w:t>
      </w:r>
      <w:r w:rsidR="009E64AC">
        <w:t xml:space="preserve">som filleverancer </w:t>
      </w:r>
      <w:r>
        <w:t>via batch</w:t>
      </w:r>
      <w:r w:rsidR="003341E0">
        <w:t>-</w:t>
      </w:r>
      <w:r>
        <w:t>porten.</w:t>
      </w:r>
      <w:r w:rsidR="00154196">
        <w:t xml:space="preserve"> </w:t>
      </w:r>
    </w:p>
    <w:p w14:paraId="6341BFFC" w14:textId="69AE7C38" w:rsidR="00853EC2" w:rsidRDefault="003341E0" w:rsidP="006203E2">
      <w:r>
        <w:t xml:space="preserve">I kontekst af nærværende </w:t>
      </w:r>
      <w:r w:rsidR="00757B18">
        <w:t xml:space="preserve">dataleverancespecifikation </w:t>
      </w:r>
      <w:r>
        <w:t xml:space="preserve">betragtes det som større datamængder når </w:t>
      </w:r>
      <w:r w:rsidRPr="000A58FF">
        <w:rPr>
          <w:highlight w:val="yellow"/>
        </w:rPr>
        <w:t>[udfyldes af Leverandøren efter aftale med Dataleverandøren og på baggrund af specifikationerne i bilag 1-5]</w:t>
      </w:r>
      <w:r>
        <w:t>.</w:t>
      </w:r>
    </w:p>
    <w:p w14:paraId="063FF152" w14:textId="60B82672" w:rsidR="00103824" w:rsidRDefault="00103824" w:rsidP="006203E2">
      <w:r>
        <w:t>Dataleverandøren skal beslutte om replikeringskanalen skal indeholde en SOA-port</w:t>
      </w:r>
      <w:r w:rsidR="00853EC2">
        <w:t xml:space="preserve">: </w:t>
      </w:r>
      <w:r w:rsidR="00853EC2" w:rsidRPr="000A58FF">
        <w:rPr>
          <w:highlight w:val="yellow"/>
        </w:rPr>
        <w:t>Anvendes ikke]</w:t>
      </w:r>
      <w:r>
        <w:t xml:space="preserve"> </w:t>
      </w:r>
    </w:p>
    <w:p w14:paraId="4813D7FC" w14:textId="382BC71C" w:rsidR="00232EFC" w:rsidRDefault="00232EFC" w:rsidP="006203E2">
      <w:r>
        <w:t xml:space="preserve">Datafordeleren </w:t>
      </w:r>
      <w:r w:rsidR="00B711EF">
        <w:t>udstille</w:t>
      </w:r>
      <w:r w:rsidR="00103824">
        <w:t>r</w:t>
      </w:r>
      <w:r>
        <w:t xml:space="preserve"> en </w:t>
      </w:r>
      <w:r w:rsidR="003341E0">
        <w:t>w</w:t>
      </w:r>
      <w:r>
        <w:t xml:space="preserve">eb </w:t>
      </w:r>
      <w:r w:rsidR="003341E0">
        <w:t>s</w:t>
      </w:r>
      <w:r>
        <w:t xml:space="preserve">ervice </w:t>
      </w:r>
      <w:r w:rsidR="003341E0">
        <w:t>(</w:t>
      </w:r>
      <w:r>
        <w:t xml:space="preserve">WSDL inkluderes som </w:t>
      </w:r>
      <w:r w:rsidR="008A6368">
        <w:t xml:space="preserve">bilag </w:t>
      </w:r>
      <w:r>
        <w:t>WS-0</w:t>
      </w:r>
      <w:r w:rsidR="00B711EF">
        <w:t>1</w:t>
      </w:r>
      <w:r w:rsidR="003341E0">
        <w:t>)</w:t>
      </w:r>
      <w:r w:rsidR="00096A88">
        <w:t xml:space="preserve"> </w:t>
      </w:r>
      <w:r w:rsidR="00853EC2">
        <w:t xml:space="preserve">på </w:t>
      </w:r>
      <w:r w:rsidR="00096A88">
        <w:t>relevante miljøer *)</w:t>
      </w:r>
      <w:r w:rsidR="00853EC2">
        <w:t xml:space="preserve"> der skal anvendes ved SOA</w:t>
      </w:r>
      <w:r w:rsidR="003341E0">
        <w:t>-</w:t>
      </w:r>
      <w:r w:rsidR="00853EC2">
        <w:t>port</w:t>
      </w:r>
      <w:r w:rsidR="003341E0">
        <w:t>-</w:t>
      </w:r>
      <w:r w:rsidR="00853EC2">
        <w:t>leverancer.</w:t>
      </w:r>
    </w:p>
    <w:p w14:paraId="4813D7FD" w14:textId="0340A6C5" w:rsidR="006203E2" w:rsidRDefault="006203E2" w:rsidP="006203E2">
      <w:r>
        <w:t xml:space="preserve">Såfremt </w:t>
      </w:r>
      <w:r w:rsidR="003341E0">
        <w:t>D</w:t>
      </w:r>
      <w:r>
        <w:t>ataleverandøren ønsker mulighed</w:t>
      </w:r>
      <w:r w:rsidR="00232EFC">
        <w:t xml:space="preserve"> for at indlevere data på SOA-</w:t>
      </w:r>
      <w:r w:rsidR="003341E0">
        <w:t>p</w:t>
      </w:r>
      <w:r w:rsidR="00232EFC">
        <w:t xml:space="preserve">orten, skal </w:t>
      </w:r>
      <w:r w:rsidR="003341E0">
        <w:t>D</w:t>
      </w:r>
      <w:r w:rsidR="00232EFC">
        <w:t>ataleverandøren</w:t>
      </w:r>
      <w:r w:rsidR="00853EC2">
        <w:t xml:space="preserve"> selv </w:t>
      </w:r>
      <w:r w:rsidR="00232EFC">
        <w:t>implementere kald af denne Web Service.</w:t>
      </w:r>
    </w:p>
    <w:p w14:paraId="4813D7FE" w14:textId="77777777" w:rsidR="00057168" w:rsidRDefault="00057168" w:rsidP="00057168">
      <w:pPr>
        <w:pStyle w:val="Overskrift3"/>
      </w:pPr>
      <w:bookmarkStart w:id="31" w:name="_Toc408571698"/>
      <w:bookmarkStart w:id="32" w:name="_Toc408825070"/>
      <w:bookmarkStart w:id="33" w:name="_Toc470853679"/>
      <w:r>
        <w:t>Dataudtræk</w:t>
      </w:r>
      <w:bookmarkEnd w:id="31"/>
      <w:bookmarkEnd w:id="32"/>
      <w:bookmarkEnd w:id="33"/>
    </w:p>
    <w:p w14:paraId="132DD734" w14:textId="56D69F7D" w:rsidR="00F6115D" w:rsidRDefault="00057168" w:rsidP="00057168">
      <w:r>
        <w:t>Dataleverandøren skal udtrække, pakke, og</w:t>
      </w:r>
      <w:r w:rsidR="00B42901">
        <w:t xml:space="preserve"> enten</w:t>
      </w:r>
      <w:r>
        <w:t xml:space="preserve"> fremsende data til Datafordeleren</w:t>
      </w:r>
      <w:r w:rsidR="00492791">
        <w:t>s SFTP-Server</w:t>
      </w:r>
      <w:r w:rsidR="006E4D57">
        <w:t xml:space="preserve"> eller fre</w:t>
      </w:r>
      <w:r w:rsidR="006E4D57">
        <w:t>m</w:t>
      </w:r>
      <w:r w:rsidR="006E4D57">
        <w:t xml:space="preserve">sende data gennem datafordelerens udstillede </w:t>
      </w:r>
      <w:r w:rsidR="00100A52">
        <w:t>webservice</w:t>
      </w:r>
      <w:r w:rsidR="006E4D57">
        <w:t xml:space="preserve"> RegisterData</w:t>
      </w:r>
      <w:r w:rsidR="00B42901">
        <w:t xml:space="preserve"> ved push mønstret</w:t>
      </w:r>
      <w:r w:rsidR="006E4D57">
        <w:t>.</w:t>
      </w:r>
      <w:r w:rsidR="00B42901">
        <w:t xml:space="preserve"> </w:t>
      </w:r>
    </w:p>
    <w:p w14:paraId="4813D7FF" w14:textId="1281B2BF" w:rsidR="0000451B" w:rsidRDefault="006E4D57" w:rsidP="00057168">
      <w:r>
        <w:t>Ved pull mønstret</w:t>
      </w:r>
      <w:r w:rsidR="00100A52">
        <w:t xml:space="preserve"> udstilles</w:t>
      </w:r>
      <w:r w:rsidR="00B42901">
        <w:t xml:space="preserve"> data på dataleverandørens egen SFTP-Server</w:t>
      </w:r>
      <w:r w:rsidR="0000451B">
        <w:t xml:space="preserve">. </w:t>
      </w:r>
    </w:p>
    <w:p w14:paraId="4813D800" w14:textId="46BB2F73" w:rsidR="00057168" w:rsidRDefault="0028730A" w:rsidP="00057168">
      <w:r>
        <w:t xml:space="preserve">Reglerne for datastrukturen i leverancerne er fastlagt i </w:t>
      </w:r>
      <w:r w:rsidR="00757B18">
        <w:t xml:space="preserve">Dataleverancespecifikationens </w:t>
      </w:r>
      <w:r>
        <w:t xml:space="preserve">afsnit </w:t>
      </w:r>
      <w:r w:rsidR="001F2906">
        <w:t>3</w:t>
      </w:r>
      <w:r w:rsidR="00F6115D">
        <w:t xml:space="preserve"> og den konkr</w:t>
      </w:r>
      <w:r w:rsidR="00F6115D">
        <w:t>e</w:t>
      </w:r>
      <w:r w:rsidR="00F6115D">
        <w:t xml:space="preserve">te datastruktur for opdateringer under nærværende aftale er specificeret i bilag </w:t>
      </w:r>
      <w:r w:rsidR="00B2411D">
        <w:t>1</w:t>
      </w:r>
      <w:r>
        <w:t>.</w:t>
      </w:r>
      <w:r w:rsidR="00DE540A">
        <w:t xml:space="preserve"> </w:t>
      </w:r>
    </w:p>
    <w:p w14:paraId="4813D801" w14:textId="77777777" w:rsidR="003004F0" w:rsidRDefault="00BF2FED" w:rsidP="003004F0">
      <w:pPr>
        <w:pStyle w:val="Overskrift3"/>
      </w:pPr>
      <w:bookmarkStart w:id="34" w:name="_Toc408571699"/>
      <w:bookmarkStart w:id="35" w:name="_Toc408825071"/>
      <w:bookmarkStart w:id="36" w:name="_Toc470853680"/>
      <w:r>
        <w:t>D</w:t>
      </w:r>
      <w:r w:rsidR="003C7CA6">
        <w:t>riftsforstyrrelser</w:t>
      </w:r>
      <w:bookmarkEnd w:id="34"/>
      <w:bookmarkEnd w:id="35"/>
      <w:bookmarkEnd w:id="36"/>
    </w:p>
    <w:p w14:paraId="4813D802" w14:textId="4B68E50E" w:rsidR="007950F8" w:rsidRDefault="004F5272" w:rsidP="00057168">
      <w:r w:rsidRPr="003004F0">
        <w:t xml:space="preserve">Datafordeleren </w:t>
      </w:r>
      <w:r w:rsidR="007950F8">
        <w:t>udstille</w:t>
      </w:r>
      <w:r w:rsidR="00BD6C49">
        <w:t>r</w:t>
      </w:r>
      <w:r>
        <w:t xml:space="preserve"> </w:t>
      </w:r>
      <w:r w:rsidR="008022AC">
        <w:t>w</w:t>
      </w:r>
      <w:r w:rsidR="003004F0" w:rsidRPr="003004F0">
        <w:t>eb</w:t>
      </w:r>
      <w:r w:rsidR="008022AC">
        <w:t>s</w:t>
      </w:r>
      <w:r w:rsidR="003004F0" w:rsidRPr="003004F0">
        <w:t>ervice</w:t>
      </w:r>
      <w:r w:rsidR="00BD6C49">
        <w:t>n</w:t>
      </w:r>
      <w:r w:rsidR="003004F0" w:rsidRPr="003004F0">
        <w:t xml:space="preserve"> ”</w:t>
      </w:r>
      <w:r w:rsidR="00FB2482">
        <w:t>D</w:t>
      </w:r>
      <w:r w:rsidR="00984715">
        <w:t>eliveryDisturbance</w:t>
      </w:r>
      <w:r w:rsidR="003004F0" w:rsidRPr="003004F0">
        <w:t xml:space="preserve">” </w:t>
      </w:r>
      <w:r>
        <w:t>[WSDL inkludere</w:t>
      </w:r>
      <w:r w:rsidR="00BD6C49">
        <w:t>t</w:t>
      </w:r>
      <w:r w:rsidR="00B711EF">
        <w:t xml:space="preserve"> som </w:t>
      </w:r>
      <w:r w:rsidR="008A6368">
        <w:t xml:space="preserve">bilag </w:t>
      </w:r>
      <w:r w:rsidR="00B711EF">
        <w:t>WS-02</w:t>
      </w:r>
      <w:r>
        <w:t>]</w:t>
      </w:r>
      <w:r w:rsidR="00BD6C49">
        <w:t xml:space="preserve"> på</w:t>
      </w:r>
      <w:r w:rsidR="0039192C">
        <w:t xml:space="preserve"> relevante miljøer</w:t>
      </w:r>
      <w:r w:rsidR="00096A88">
        <w:t>.</w:t>
      </w:r>
      <w:r w:rsidR="00492791">
        <w:t xml:space="preserve"> *)</w:t>
      </w:r>
    </w:p>
    <w:p w14:paraId="4813D803" w14:textId="01872B74" w:rsidR="0039192C" w:rsidRDefault="007950F8" w:rsidP="0039192C">
      <w:r>
        <w:t xml:space="preserve">I tilfælde af planlagte eller spontane </w:t>
      </w:r>
      <w:r w:rsidR="003004F0" w:rsidRPr="003004F0">
        <w:t>driftsforstyr</w:t>
      </w:r>
      <w:r w:rsidR="003004F0">
        <w:t>r</w:t>
      </w:r>
      <w:r w:rsidR="003004F0" w:rsidRPr="003004F0">
        <w:t>elser</w:t>
      </w:r>
      <w:r>
        <w:t xml:space="preserve"> skal dataleverandøren vurdere</w:t>
      </w:r>
      <w:r w:rsidR="003C7CA6">
        <w:t xml:space="preserve"> dataanvendernes behov for at vide</w:t>
      </w:r>
      <w:r w:rsidR="00096A88">
        <w:t>,</w:t>
      </w:r>
      <w:r w:rsidR="003C7CA6">
        <w:t xml:space="preserve"> at datareplikeringen er på pause</w:t>
      </w:r>
      <w:r w:rsidR="003004F0" w:rsidRPr="003004F0">
        <w:t xml:space="preserve">. </w:t>
      </w:r>
      <w:r w:rsidR="003C7CA6">
        <w:t>Såfremt dataleverandøren skønner et sådant behov, skal datal</w:t>
      </w:r>
      <w:r w:rsidR="003C7CA6">
        <w:t>e</w:t>
      </w:r>
      <w:r w:rsidR="003C7CA6">
        <w:t xml:space="preserve">verandøren kalde </w:t>
      </w:r>
      <w:r w:rsidR="003C7CA6" w:rsidRPr="003004F0">
        <w:t>”</w:t>
      </w:r>
      <w:r w:rsidR="00FB2482">
        <w:t>D</w:t>
      </w:r>
      <w:r w:rsidR="00984715">
        <w:t>eliveryDisturbance</w:t>
      </w:r>
      <w:r w:rsidR="003C7CA6" w:rsidRPr="003004F0">
        <w:t>”</w:t>
      </w:r>
      <w:r w:rsidR="003C7CA6">
        <w:t xml:space="preserve">, med oplysninger om den forventede periode for driftsforstyrrelsen. Der vil være mulighed for at angive en </w:t>
      </w:r>
      <w:r w:rsidR="00B5703E">
        <w:t>kategori</w:t>
      </w:r>
      <w:r w:rsidR="003C7CA6">
        <w:t xml:space="preserve"> af </w:t>
      </w:r>
      <w:r w:rsidR="00492791">
        <w:t>omstændighederne, som Datafordeleren kan videregive til dataanvenderne</w:t>
      </w:r>
      <w:r w:rsidR="00552EB6">
        <w:t xml:space="preserve"> via supporten</w:t>
      </w:r>
      <w:r w:rsidR="003C7CA6">
        <w:t>. Med gentagne kald kan dataleverandøren opdatere den forventede periode for driftsforstyrrelsen</w:t>
      </w:r>
      <w:r w:rsidR="00492791">
        <w:t xml:space="preserve"> såvel som </w:t>
      </w:r>
      <w:r w:rsidR="00B5703E">
        <w:t>kategorien</w:t>
      </w:r>
      <w:r w:rsidR="003C7CA6">
        <w:t>.</w:t>
      </w:r>
      <w:r w:rsidR="007A2ED4">
        <w:t xml:space="preserve"> </w:t>
      </w:r>
      <w:r w:rsidR="00D54280">
        <w:t xml:space="preserve"> </w:t>
      </w:r>
      <w:r w:rsidR="00261ABC">
        <w:t xml:space="preserve"> </w:t>
      </w:r>
    </w:p>
    <w:p w14:paraId="4813D804" w14:textId="77777777" w:rsidR="00BF2FED" w:rsidRDefault="00BF2FED">
      <w:pPr>
        <w:pStyle w:val="Overskrift3"/>
      </w:pPr>
      <w:bookmarkStart w:id="37" w:name="Miljøer"/>
      <w:bookmarkStart w:id="38" w:name="_Toc408571700"/>
      <w:bookmarkStart w:id="39" w:name="_Toc408825072"/>
      <w:bookmarkStart w:id="40" w:name="_Toc470853681"/>
      <w:bookmarkEnd w:id="37"/>
      <w:r>
        <w:t>Databeskrivelse</w:t>
      </w:r>
      <w:bookmarkEnd w:id="38"/>
      <w:bookmarkEnd w:id="39"/>
      <w:bookmarkEnd w:id="40"/>
    </w:p>
    <w:p w14:paraId="4813D805" w14:textId="337A1607" w:rsidR="00BF2FED" w:rsidRDefault="00BF2FED" w:rsidP="00BF2FED">
      <w:r w:rsidRPr="001715D3">
        <w:t xml:space="preserve">Dataleverandør skal levere en </w:t>
      </w:r>
      <w:r w:rsidRPr="00262634">
        <w:rPr>
          <w:i/>
        </w:rPr>
        <w:t>databeskrivelse</w:t>
      </w:r>
      <w:r w:rsidRPr="001715D3">
        <w:t xml:space="preserve"> </w:t>
      </w:r>
      <w:r w:rsidR="00DF16B6">
        <w:t>som bilag 1 til nærværende aftale</w:t>
      </w:r>
      <w:r w:rsidRPr="001715D3">
        <w:t>. Databeskrivelsen skal ind</w:t>
      </w:r>
      <w:r w:rsidRPr="001715D3">
        <w:t>e</w:t>
      </w:r>
      <w:r w:rsidRPr="001715D3">
        <w:t>holde</w:t>
      </w:r>
      <w:r w:rsidR="00E464C7">
        <w:t>:</w:t>
      </w:r>
      <w:r w:rsidRPr="001715D3">
        <w:t xml:space="preserve"> </w:t>
      </w:r>
    </w:p>
    <w:p w14:paraId="480A965D" w14:textId="44BD48DC" w:rsidR="006E038A" w:rsidRDefault="00BF2FED" w:rsidP="00F711A0">
      <w:pPr>
        <w:pStyle w:val="Listeafsnit"/>
        <w:numPr>
          <w:ilvl w:val="0"/>
          <w:numId w:val="59"/>
        </w:numPr>
        <w:tabs>
          <w:tab w:val="left" w:pos="993"/>
        </w:tabs>
      </w:pPr>
      <w:r>
        <w:t>XMI-D</w:t>
      </w:r>
      <w:r w:rsidRPr="001715D3">
        <w:t xml:space="preserve">atamodel </w:t>
      </w:r>
      <w:r>
        <w:t xml:space="preserve">for de data der skal </w:t>
      </w:r>
      <w:r w:rsidR="006E038A">
        <w:t xml:space="preserve">udstilles </w:t>
      </w:r>
      <w:r>
        <w:t xml:space="preserve">på </w:t>
      </w:r>
      <w:r w:rsidR="006E038A">
        <w:t>Datafordeleren</w:t>
      </w:r>
      <w:r>
        <w:t>. XMI-</w:t>
      </w:r>
      <w:r w:rsidR="00E464C7">
        <w:t xml:space="preserve">modellen </w:t>
      </w:r>
      <w:r>
        <w:t>skal indeholde</w:t>
      </w:r>
      <w:r w:rsidRPr="001715D3">
        <w:t xml:space="preserve"> </w:t>
      </w:r>
      <w:r w:rsidR="00DF16B6">
        <w:t>kla</w:t>
      </w:r>
      <w:r w:rsidR="00DF16B6">
        <w:t>s</w:t>
      </w:r>
      <w:r w:rsidR="00DF16B6">
        <w:t>ser</w:t>
      </w:r>
      <w:r>
        <w:t xml:space="preserve">, attributter, typer, </w:t>
      </w:r>
      <w:r w:rsidR="00BA37E1">
        <w:t>identifikatorer, relationer</w:t>
      </w:r>
      <w:r w:rsidRPr="001715D3">
        <w:t xml:space="preserve"> og evt. andre </w:t>
      </w:r>
      <w:r>
        <w:t>relevante UML-data</w:t>
      </w:r>
      <w:r w:rsidRPr="001715D3">
        <w:t xml:space="preserve">. </w:t>
      </w:r>
      <w:r w:rsidR="006E038A">
        <w:t>Hver klasse og hver attribut skal have angivet en UUID</w:t>
      </w:r>
      <w:r w:rsidR="009948BE">
        <w:t xml:space="preserve"> i modellen</w:t>
      </w:r>
      <w:r w:rsidR="006E038A">
        <w:t>.</w:t>
      </w:r>
    </w:p>
    <w:p w14:paraId="4813D806" w14:textId="405DF1B5" w:rsidR="00BF2FED" w:rsidRDefault="00BF2FED" w:rsidP="00A54D49">
      <w:pPr>
        <w:pStyle w:val="Listeafsnit"/>
        <w:numPr>
          <w:ilvl w:val="0"/>
          <w:numId w:val="59"/>
        </w:numPr>
      </w:pPr>
      <w:r>
        <w:t xml:space="preserve">Datamodel skal leveres i format </w:t>
      </w:r>
      <w:r w:rsidRPr="005B03F2">
        <w:t>XMI 2.</w:t>
      </w:r>
      <w:r w:rsidR="0034694B">
        <w:t>.4.</w:t>
      </w:r>
      <w:r w:rsidRPr="005B03F2">
        <w:t>1 med UML 2.X</w:t>
      </w:r>
      <w:r>
        <w:t>.</w:t>
      </w:r>
    </w:p>
    <w:p w14:paraId="17DC6476" w14:textId="26B20206" w:rsidR="006D7E4B" w:rsidRDefault="006D7E4B">
      <w:pPr>
        <w:pStyle w:val="Listeafsnit"/>
        <w:numPr>
          <w:ilvl w:val="0"/>
          <w:numId w:val="59"/>
        </w:numPr>
      </w:pPr>
      <w:r>
        <w:lastRenderedPageBreak/>
        <w:t xml:space="preserve">Rasterdatamodeller beskrives i </w:t>
      </w:r>
      <w:r w:rsidRPr="006D7E4B">
        <w:t>VRT</w:t>
      </w:r>
      <w:r>
        <w:t>-format</w:t>
      </w:r>
      <w:r w:rsidR="00E464C7">
        <w:t>.</w:t>
      </w:r>
    </w:p>
    <w:p w14:paraId="62BD3FB6" w14:textId="14DF44EB" w:rsidR="00DF16B6" w:rsidRDefault="00DF16B6" w:rsidP="000A58FF">
      <w:r>
        <w:t>Desuden oplyses</w:t>
      </w:r>
    </w:p>
    <w:p w14:paraId="4813D807" w14:textId="2978EECA" w:rsidR="00BF2FED" w:rsidRDefault="001A5764" w:rsidP="00F711A0">
      <w:pPr>
        <w:pStyle w:val="Listeafsnit"/>
        <w:numPr>
          <w:ilvl w:val="0"/>
          <w:numId w:val="59"/>
        </w:numPr>
      </w:pPr>
      <w:r>
        <w:t xml:space="preserve">Anslået </w:t>
      </w:r>
      <w:r w:rsidR="00CE5664">
        <w:t>initiale</w:t>
      </w:r>
      <w:r w:rsidR="00BF2FED">
        <w:t xml:space="preserve"> </w:t>
      </w:r>
      <w:r w:rsidR="00DF16B6">
        <w:t>antal objekter af hver klasse</w:t>
      </w:r>
      <w:r w:rsidR="004C4901">
        <w:t>.</w:t>
      </w:r>
    </w:p>
    <w:p w14:paraId="4813D808" w14:textId="27A6FBE2" w:rsidR="00BF2FED" w:rsidRDefault="00BF2FED" w:rsidP="00A54D49">
      <w:pPr>
        <w:pStyle w:val="Listeafsnit"/>
        <w:numPr>
          <w:ilvl w:val="0"/>
          <w:numId w:val="59"/>
        </w:numPr>
      </w:pPr>
      <w:r>
        <w:t>F</w:t>
      </w:r>
      <w:r w:rsidRPr="001715D3">
        <w:t xml:space="preserve">orventet udvikling i </w:t>
      </w:r>
      <w:r w:rsidR="00DF16B6">
        <w:t>antal objekter af hver klasse</w:t>
      </w:r>
      <w:r w:rsidR="00E464C7">
        <w:t>.</w:t>
      </w:r>
    </w:p>
    <w:p w14:paraId="42C037F0" w14:textId="0E9A6CF7" w:rsidR="00DF16B6" w:rsidRDefault="00DF16B6">
      <w:pPr>
        <w:pStyle w:val="Listeafsnit"/>
        <w:numPr>
          <w:ilvl w:val="0"/>
          <w:numId w:val="59"/>
        </w:numPr>
      </w:pPr>
      <w:r>
        <w:t>Overslag over hvor hyppigt, objekterne i hver klasse forventes at blive opdateret</w:t>
      </w:r>
      <w:r w:rsidR="00E464C7">
        <w:t>.</w:t>
      </w:r>
    </w:p>
    <w:p w14:paraId="4813D80A" w14:textId="4A1F77AF" w:rsidR="00096A88" w:rsidRPr="00096A88" w:rsidRDefault="00DF16B6" w:rsidP="006E038A">
      <w:r w:rsidRPr="001715D3">
        <w:t xml:space="preserve">Dataleverandør skal </w:t>
      </w:r>
      <w:r w:rsidR="006E038A">
        <w:t xml:space="preserve">desuden </w:t>
      </w:r>
      <w:r w:rsidRPr="001715D3">
        <w:t xml:space="preserve">levere en </w:t>
      </w:r>
      <w:r w:rsidR="006E038A">
        <w:rPr>
          <w:i/>
        </w:rPr>
        <w:t>leverance</w:t>
      </w:r>
      <w:r w:rsidRPr="006E038A">
        <w:rPr>
          <w:i/>
        </w:rPr>
        <w:t>beskrivelse</w:t>
      </w:r>
      <w:r w:rsidRPr="001715D3">
        <w:t xml:space="preserve"> </w:t>
      </w:r>
      <w:r>
        <w:t xml:space="preserve">som bilag </w:t>
      </w:r>
      <w:r w:rsidR="00D42A47">
        <w:t xml:space="preserve">3 </w:t>
      </w:r>
      <w:r>
        <w:t>til nærværende aftale</w:t>
      </w:r>
      <w:r w:rsidR="006E038A">
        <w:t>. Leverance</w:t>
      </w:r>
      <w:r w:rsidRPr="001715D3">
        <w:t>b</w:t>
      </w:r>
      <w:r w:rsidRPr="001715D3">
        <w:t>e</w:t>
      </w:r>
      <w:r w:rsidRPr="001715D3">
        <w:t>skrivelsen skal indeholde</w:t>
      </w:r>
      <w:r>
        <w:t>:</w:t>
      </w:r>
      <w:r w:rsidRPr="001715D3">
        <w:t xml:space="preserve"> </w:t>
      </w:r>
    </w:p>
    <w:p w14:paraId="5E8D3D24" w14:textId="3AA1BCF0" w:rsidR="006E038A" w:rsidRDefault="00852C3C" w:rsidP="00F711A0">
      <w:pPr>
        <w:pStyle w:val="Listeafsnit"/>
        <w:numPr>
          <w:ilvl w:val="0"/>
          <w:numId w:val="59"/>
        </w:numPr>
      </w:pPr>
      <w:r>
        <w:t>XSD for de data, der skal leveres fra registeret til Datafordeleren via replikeringskanalen.</w:t>
      </w:r>
      <w:r w:rsidR="004A7D60">
        <w:t xml:space="preserve"> Her skal kun angives den del af forsendelsen der er specifik for leverancen, se bilag 14 for skabelonen. De gen</w:t>
      </w:r>
      <w:r w:rsidR="004A7D60">
        <w:t>e</w:t>
      </w:r>
      <w:r w:rsidR="004A7D60">
        <w:t>relle informationer der er gældende for alle dataleverancer er beskrevet i bilag 18.</w:t>
      </w:r>
    </w:p>
    <w:p w14:paraId="7CFCA5A6" w14:textId="6C271FBF" w:rsidR="00852C3C" w:rsidRDefault="00852C3C" w:rsidP="00A54D49">
      <w:pPr>
        <w:pStyle w:val="Listeafsnit"/>
        <w:numPr>
          <w:ilvl w:val="0"/>
          <w:numId w:val="59"/>
        </w:numPr>
      </w:pPr>
      <w:r>
        <w:t>Hvert element i leverancebeskrivelsen skal indeholde henvisning til UUID’en for det modsvarende element i databeskrivelsen, så Datafordeleren kan behandle opdateringer mv. korrekt.</w:t>
      </w:r>
      <w:r w:rsidR="004A7D60">
        <w:t xml:space="preserve"> Disse UUID r</w:t>
      </w:r>
      <w:r w:rsidR="004A7D60">
        <w:t>e</w:t>
      </w:r>
      <w:r w:rsidR="004A7D60">
        <w:t>ferencer angives i XSD'et som &lt;xs:annotation&gt;&lt;xs:appinfo&gt;, Se bilag 6 for eksempel på udfyldt XSD med UUID referencer.</w:t>
      </w:r>
    </w:p>
    <w:p w14:paraId="4813D80D" w14:textId="77777777" w:rsidR="00A36DBD" w:rsidRDefault="00A36DBD" w:rsidP="00AA5C05">
      <w:pPr>
        <w:rPr>
          <w:color w:val="365F91" w:themeColor="accent1" w:themeShade="BF"/>
        </w:rPr>
      </w:pPr>
    </w:p>
    <w:p w14:paraId="4813D80E" w14:textId="4E7FFAD9" w:rsidR="00A36DBD" w:rsidRPr="00BF2FED" w:rsidRDefault="00A36DBD" w:rsidP="00A36DBD">
      <w:pPr>
        <w:rPr>
          <w:i/>
        </w:rPr>
      </w:pPr>
      <w:r w:rsidRPr="00BF2FED">
        <w:rPr>
          <w:i/>
        </w:rPr>
        <w:t xml:space="preserve">*) ”Relevante miljøer” inkluderer som minimum </w:t>
      </w:r>
      <w:r w:rsidR="00911583">
        <w:rPr>
          <w:i/>
        </w:rPr>
        <w:t xml:space="preserve">miljøerne </w:t>
      </w:r>
      <w:r w:rsidRPr="00BF2FED">
        <w:rPr>
          <w:i/>
        </w:rPr>
        <w:t xml:space="preserve">Produktion og </w:t>
      </w:r>
      <w:r w:rsidR="00E82611">
        <w:rPr>
          <w:i/>
        </w:rPr>
        <w:t>kundetestområdet</w:t>
      </w:r>
      <w:r w:rsidRPr="00BF2FED">
        <w:rPr>
          <w:i/>
        </w:rPr>
        <w:t>.</w:t>
      </w:r>
    </w:p>
    <w:p w14:paraId="4813D80F" w14:textId="77777777" w:rsidR="00A36DBD" w:rsidRPr="00AA5C05" w:rsidRDefault="00A36DBD" w:rsidP="00AA5C05"/>
    <w:p w14:paraId="4813D810" w14:textId="658A55DE" w:rsidR="00963515" w:rsidRDefault="00963515">
      <w:pPr>
        <w:pStyle w:val="Overskrift1"/>
      </w:pPr>
      <w:bookmarkStart w:id="41" w:name="_Toc408571701"/>
      <w:bookmarkStart w:id="42" w:name="_Toc408825073"/>
      <w:bookmarkStart w:id="43" w:name="_Toc470853682"/>
      <w:r>
        <w:lastRenderedPageBreak/>
        <w:t xml:space="preserve">Afsnit </w:t>
      </w:r>
      <w:r w:rsidR="004D1265">
        <w:t>3</w:t>
      </w:r>
      <w:r>
        <w:t xml:space="preserve"> – </w:t>
      </w:r>
      <w:r w:rsidR="000B28F1">
        <w:t>Dataleverancen</w:t>
      </w:r>
      <w:bookmarkEnd w:id="41"/>
      <w:bookmarkEnd w:id="42"/>
      <w:bookmarkEnd w:id="43"/>
    </w:p>
    <w:p w14:paraId="4813D811" w14:textId="77777777" w:rsidR="005B03F2" w:rsidRDefault="00BF2FED" w:rsidP="009A0043">
      <w:pPr>
        <w:pStyle w:val="Overskrift2"/>
      </w:pPr>
      <w:bookmarkStart w:id="44" w:name="_Toc408571702"/>
      <w:bookmarkStart w:id="45" w:name="_Toc408825074"/>
      <w:bookmarkStart w:id="46" w:name="_Toc470853683"/>
      <w:r>
        <w:t>Pakker og Sekvensmekanisme</w:t>
      </w:r>
      <w:bookmarkEnd w:id="44"/>
      <w:bookmarkEnd w:id="45"/>
      <w:bookmarkEnd w:id="46"/>
    </w:p>
    <w:p w14:paraId="4813D812" w14:textId="629034CF" w:rsidR="00401E64" w:rsidRDefault="006203E2" w:rsidP="00BF2FED">
      <w:r>
        <w:t xml:space="preserve">Dataleverandøren skal aflevere data i afgrænsede enheder </w:t>
      </w:r>
      <w:r w:rsidR="00401E64">
        <w:t>kaldet ”pakker” til Datafordeleren. En pakke skal enten afleveres</w:t>
      </w:r>
      <w:r w:rsidR="008D56D1">
        <w:t xml:space="preserve"> på</w:t>
      </w:r>
      <w:r w:rsidR="00401E64">
        <w:t xml:space="preserve"> </w:t>
      </w:r>
      <w:r w:rsidR="009D0BB1">
        <w:t>replikeringskanalens batch port eller via replikeringskanalens SOA port.</w:t>
      </w:r>
    </w:p>
    <w:p w14:paraId="01D779B4" w14:textId="5ACF3177" w:rsidR="009F2609" w:rsidRDefault="008D56D1" w:rsidP="009F2609">
      <w:r>
        <w:t>For at sikre</w:t>
      </w:r>
      <w:r w:rsidR="00BA37E1">
        <w:t>,</w:t>
      </w:r>
      <w:r>
        <w:t xml:space="preserve"> at data </w:t>
      </w:r>
      <w:r w:rsidR="002F703F">
        <w:t>ind</w:t>
      </w:r>
      <w:r>
        <w:t>læses i den rigtige kronologiske rækkefølge på datafordeleren, dvs. at en oprettelse af en entitet kommer før ændringer til samme</w:t>
      </w:r>
      <w:r w:rsidR="00E82611">
        <w:t xml:space="preserve"> entitet</w:t>
      </w:r>
      <w:r>
        <w:t xml:space="preserve">, skal dataleverandøren </w:t>
      </w:r>
      <w:r w:rsidR="00BA37E1">
        <w:t xml:space="preserve">tildele </w:t>
      </w:r>
      <w:r>
        <w:t xml:space="preserve">pakkerne et fortløbende sekvensnummer der er gældende for begge </w:t>
      </w:r>
      <w:r w:rsidR="00160F80">
        <w:t xml:space="preserve">af replikeringskanalens </w:t>
      </w:r>
      <w:r>
        <w:t xml:space="preserve">porte. </w:t>
      </w:r>
      <w:r w:rsidR="00BA37E1">
        <w:t xml:space="preserve">Leverandøren </w:t>
      </w:r>
      <w:r>
        <w:t>tildeler hver Repl</w:t>
      </w:r>
      <w:r>
        <w:t>i</w:t>
      </w:r>
      <w:r>
        <w:t xml:space="preserve">keringskanal et startnummer. </w:t>
      </w:r>
    </w:p>
    <w:p w14:paraId="6A9FDEA5" w14:textId="59A98390" w:rsidR="009F2609" w:rsidRDefault="008D56D1" w:rsidP="000A58FF">
      <w:pPr>
        <w:jc w:val="center"/>
      </w:pPr>
      <w:r w:rsidRPr="00AA5C05">
        <w:rPr>
          <w:color w:val="365F91" w:themeColor="accent1" w:themeShade="BF"/>
        </w:rPr>
        <w:t xml:space="preserve">Denne Replikeringskanal starter med sekvensnummer </w:t>
      </w:r>
      <w:r w:rsidR="00E8668B" w:rsidRPr="000A58FF">
        <w:rPr>
          <w:color w:val="365F91" w:themeColor="accent1" w:themeShade="BF"/>
          <w:highlight w:val="yellow"/>
        </w:rPr>
        <w:t>[</w:t>
      </w:r>
      <w:r w:rsidR="009F2609" w:rsidRPr="0067403F">
        <w:rPr>
          <w:color w:val="365F91" w:themeColor="accent1" w:themeShade="BF"/>
          <w:highlight w:val="yellow"/>
        </w:rPr>
        <w:t xml:space="preserve">Udfyldes af </w:t>
      </w:r>
      <w:r w:rsidR="009F2609">
        <w:rPr>
          <w:color w:val="365F91" w:themeColor="accent1" w:themeShade="BF"/>
          <w:highlight w:val="yellow"/>
        </w:rPr>
        <w:t>Leverandøren</w:t>
      </w:r>
      <w:r w:rsidR="00E8668B" w:rsidRPr="000A58FF">
        <w:rPr>
          <w:color w:val="365F91" w:themeColor="accent1" w:themeShade="BF"/>
          <w:highlight w:val="yellow"/>
        </w:rPr>
        <w:t>]</w:t>
      </w:r>
      <w:r w:rsidRPr="00AA5C05">
        <w:rPr>
          <w:color w:val="365F91" w:themeColor="accent1" w:themeShade="BF"/>
        </w:rPr>
        <w:t>.</w:t>
      </w:r>
    </w:p>
    <w:p w14:paraId="1BA5282A" w14:textId="1E8D0C89" w:rsidR="008D56D1" w:rsidRDefault="008D56D1" w:rsidP="009F2609">
      <w:r>
        <w:t xml:space="preserve">Pakkens ID i Datafordeleren vil være [ReplikeringskanalID]-[Sekvensnummer]. </w:t>
      </w:r>
      <w:r w:rsidRPr="0037533A">
        <w:rPr>
          <w:color w:val="365F91" w:themeColor="accent1" w:themeShade="BF"/>
        </w:rPr>
        <w:t>Første pakke på denne Replik</w:t>
      </w:r>
      <w:r w:rsidRPr="0037533A">
        <w:rPr>
          <w:color w:val="365F91" w:themeColor="accent1" w:themeShade="BF"/>
        </w:rPr>
        <w:t>e</w:t>
      </w:r>
      <w:r w:rsidRPr="0037533A">
        <w:rPr>
          <w:color w:val="365F91" w:themeColor="accent1" w:themeShade="BF"/>
        </w:rPr>
        <w:t xml:space="preserve">ringskanal </w:t>
      </w:r>
      <w:r>
        <w:rPr>
          <w:color w:val="365F91" w:themeColor="accent1" w:themeShade="BF"/>
        </w:rPr>
        <w:t>skal</w:t>
      </w:r>
      <w:r w:rsidRPr="0037533A">
        <w:rPr>
          <w:color w:val="365F91" w:themeColor="accent1" w:themeShade="BF"/>
        </w:rPr>
        <w:t xml:space="preserve"> således </w:t>
      </w:r>
      <w:r>
        <w:rPr>
          <w:color w:val="365F91" w:themeColor="accent1" w:themeShade="BF"/>
        </w:rPr>
        <w:t>have pakkeID =</w:t>
      </w:r>
      <w:r w:rsidRPr="0037533A">
        <w:rPr>
          <w:color w:val="365F91" w:themeColor="accent1" w:themeShade="BF"/>
        </w:rPr>
        <w:t xml:space="preserve"> ”</w:t>
      </w:r>
      <w:r w:rsidR="0069070D">
        <w:rPr>
          <w:color w:val="365F91" w:themeColor="accent1" w:themeShade="BF"/>
        </w:rPr>
        <w:t>RC</w:t>
      </w:r>
      <w:r w:rsidR="00E8668B" w:rsidRPr="000A58FF">
        <w:rPr>
          <w:color w:val="365F91" w:themeColor="accent1" w:themeShade="BF"/>
          <w:highlight w:val="yellow"/>
        </w:rPr>
        <w:t>[</w:t>
      </w:r>
      <w:r w:rsidR="002F703F" w:rsidRPr="000A58FF">
        <w:rPr>
          <w:color w:val="365F91" w:themeColor="accent1" w:themeShade="BF"/>
          <w:highlight w:val="yellow"/>
        </w:rPr>
        <w:t>ReplikeringskanalID</w:t>
      </w:r>
      <w:r w:rsidR="00E8668B" w:rsidRPr="000A58FF">
        <w:rPr>
          <w:color w:val="365F91" w:themeColor="accent1" w:themeShade="BF"/>
          <w:highlight w:val="yellow"/>
        </w:rPr>
        <w:t>]</w:t>
      </w:r>
      <w:r w:rsidRPr="000A58FF">
        <w:rPr>
          <w:color w:val="365F91" w:themeColor="accent1" w:themeShade="BF"/>
          <w:highlight w:val="yellow"/>
        </w:rPr>
        <w:t>-</w:t>
      </w:r>
      <w:r w:rsidR="00E8668B" w:rsidRPr="000A58FF">
        <w:rPr>
          <w:color w:val="365F91" w:themeColor="accent1" w:themeShade="BF"/>
          <w:highlight w:val="yellow"/>
        </w:rPr>
        <w:t>[SEKVENSNUMMER]</w:t>
      </w:r>
      <w:r w:rsidRPr="0037533A">
        <w:rPr>
          <w:color w:val="365F91" w:themeColor="accent1" w:themeShade="BF"/>
        </w:rPr>
        <w:t>”</w:t>
      </w:r>
      <w:r>
        <w:rPr>
          <w:color w:val="365F91" w:themeColor="accent1" w:themeShade="BF"/>
        </w:rPr>
        <w:t>.</w:t>
      </w:r>
    </w:p>
    <w:p w14:paraId="2A02A29C" w14:textId="74FF4871" w:rsidR="008D56D1" w:rsidRDefault="008D56D1" w:rsidP="008D56D1">
      <w:pPr>
        <w:rPr>
          <w:color w:val="365F91" w:themeColor="accent1" w:themeShade="BF"/>
        </w:rPr>
      </w:pPr>
      <w:r>
        <w:t>Pakker til Batch-porten afleveres i filer der navngives [pakkeID].zip</w:t>
      </w:r>
      <w:r w:rsidR="00C741CB">
        <w:t xml:space="preserve"> eller </w:t>
      </w:r>
      <w:r w:rsidR="00612CDF">
        <w:t>[pakkeID].vrt</w:t>
      </w:r>
      <w:r>
        <w:t xml:space="preserve">. </w:t>
      </w:r>
      <w:r w:rsidR="00E8668B">
        <w:t>Som eksempel kan en</w:t>
      </w:r>
      <w:r w:rsidRPr="000B28F1">
        <w:rPr>
          <w:color w:val="365F91" w:themeColor="accent1" w:themeShade="BF"/>
        </w:rPr>
        <w:t xml:space="preserve"> Replikeringskanal starte med at aflevere filen ”R</w:t>
      </w:r>
      <w:r w:rsidR="00D87070">
        <w:rPr>
          <w:color w:val="365F91" w:themeColor="accent1" w:themeShade="BF"/>
        </w:rPr>
        <w:t>C</w:t>
      </w:r>
      <w:r w:rsidRPr="000B28F1">
        <w:rPr>
          <w:color w:val="365F91" w:themeColor="accent1" w:themeShade="BF"/>
        </w:rPr>
        <w:t>1-10000000</w:t>
      </w:r>
      <w:r>
        <w:rPr>
          <w:color w:val="365F91" w:themeColor="accent1" w:themeShade="BF"/>
        </w:rPr>
        <w:t>1</w:t>
      </w:r>
      <w:r w:rsidRPr="000B28F1">
        <w:rPr>
          <w:color w:val="365F91" w:themeColor="accent1" w:themeShade="BF"/>
        </w:rPr>
        <w:t>.</w:t>
      </w:r>
      <w:r>
        <w:rPr>
          <w:color w:val="365F91" w:themeColor="accent1" w:themeShade="BF"/>
        </w:rPr>
        <w:t>zip</w:t>
      </w:r>
      <w:r w:rsidRPr="000B28F1">
        <w:rPr>
          <w:color w:val="365F91" w:themeColor="accent1" w:themeShade="BF"/>
        </w:rPr>
        <w:t xml:space="preserve">”. Næste fil </w:t>
      </w:r>
      <w:r>
        <w:rPr>
          <w:color w:val="365F91" w:themeColor="accent1" w:themeShade="BF"/>
        </w:rPr>
        <w:t xml:space="preserve">skal </w:t>
      </w:r>
      <w:r w:rsidR="00E8668B">
        <w:rPr>
          <w:color w:val="365F91" w:themeColor="accent1" w:themeShade="BF"/>
        </w:rPr>
        <w:t xml:space="preserve">så </w:t>
      </w:r>
      <w:r w:rsidRPr="000B28F1">
        <w:rPr>
          <w:color w:val="365F91" w:themeColor="accent1" w:themeShade="BF"/>
        </w:rPr>
        <w:t>hedde ”R</w:t>
      </w:r>
      <w:r w:rsidR="00D87070">
        <w:rPr>
          <w:color w:val="365F91" w:themeColor="accent1" w:themeShade="BF"/>
        </w:rPr>
        <w:t>C</w:t>
      </w:r>
      <w:r w:rsidRPr="000B28F1">
        <w:rPr>
          <w:color w:val="365F91" w:themeColor="accent1" w:themeShade="BF"/>
        </w:rPr>
        <w:t>1-10000000</w:t>
      </w:r>
      <w:r>
        <w:rPr>
          <w:color w:val="365F91" w:themeColor="accent1" w:themeShade="BF"/>
        </w:rPr>
        <w:t>2</w:t>
      </w:r>
      <w:r w:rsidRPr="000B28F1">
        <w:rPr>
          <w:color w:val="365F91" w:themeColor="accent1" w:themeShade="BF"/>
        </w:rPr>
        <w:t>.</w:t>
      </w:r>
      <w:r>
        <w:rPr>
          <w:color w:val="365F91" w:themeColor="accent1" w:themeShade="BF"/>
        </w:rPr>
        <w:t>zip</w:t>
      </w:r>
      <w:r w:rsidRPr="000B28F1">
        <w:rPr>
          <w:color w:val="365F91" w:themeColor="accent1" w:themeShade="BF"/>
        </w:rPr>
        <w:t xml:space="preserve">” </w:t>
      </w:r>
      <w:r w:rsidR="007C6A0C">
        <w:rPr>
          <w:color w:val="365F91" w:themeColor="accent1" w:themeShade="BF"/>
        </w:rPr>
        <w:t>osv</w:t>
      </w:r>
      <w:r w:rsidRPr="000B28F1">
        <w:rPr>
          <w:color w:val="365F91" w:themeColor="accent1" w:themeShade="BF"/>
        </w:rPr>
        <w:t>.</w:t>
      </w:r>
      <w:r>
        <w:rPr>
          <w:color w:val="365F91" w:themeColor="accent1" w:themeShade="BF"/>
        </w:rPr>
        <w:t xml:space="preserve"> </w:t>
      </w:r>
    </w:p>
    <w:p w14:paraId="4224FBDC" w14:textId="22A3E915" w:rsidR="008D56D1" w:rsidRDefault="008D56D1" w:rsidP="008D56D1">
      <w:pPr>
        <w:rPr>
          <w:color w:val="365F91" w:themeColor="accent1" w:themeShade="BF"/>
        </w:rPr>
      </w:pPr>
      <w:r>
        <w:t>Såfremt data afleveres på SOA-</w:t>
      </w:r>
      <w:r w:rsidR="007C6A0C">
        <w:t>p</w:t>
      </w:r>
      <w:r>
        <w:t>orten medsendes pakkeID</w:t>
      </w:r>
      <w:r w:rsidR="00B95505">
        <w:t xml:space="preserve"> og sekvensnummeret i inputfelter til servicen.</w:t>
      </w:r>
      <w:r>
        <w:t xml:space="preserve"> </w:t>
      </w:r>
    </w:p>
    <w:p w14:paraId="1D39B876" w14:textId="465CB1D5" w:rsidR="00170E4A" w:rsidRDefault="00CC2995" w:rsidP="00CC2995">
      <w:r>
        <w:t>Et sekvensnummer må aldrig anvendes 2 gange på samme Replikeringskanal</w:t>
      </w:r>
      <w:r w:rsidR="007A6765">
        <w:t>, medmindre en pakke fejlede valideringen,</w:t>
      </w:r>
      <w:r>
        <w:t xml:space="preserve"> og der må ikke være huller i sekvensen. Dette gælder også såfremt </w:t>
      </w:r>
      <w:r w:rsidR="007C6A0C">
        <w:t>r</w:t>
      </w:r>
      <w:r>
        <w:t>eplikeringskanalen anve</w:t>
      </w:r>
      <w:r>
        <w:t>n</w:t>
      </w:r>
      <w:r>
        <w:t xml:space="preserve">der begge porte til dataleverancer: Sekvensnummereringen skal være fortløbende og entydig på tværs af portene. </w:t>
      </w:r>
      <w:r w:rsidR="00683348">
        <w:br/>
      </w:r>
      <w:r w:rsidR="00170E4A">
        <w:t xml:space="preserve">Pakker må kun fremsendes med tidligere anvendte sekvensnummer som korrektion på fejlede valideringer. Fejler en validering af en pakke skal dataleverandøren korrigere fejlen og sende pakken igen med samme sekvensnummer som første gang. Modtages pakker med tidligere anvendte sekvensnumre der oprindeligt ikke fejlede i valideringen vil disse pakker blive kasseret og altså ikke blive processet af replikeringskanalen. Status på de indsendte pakker, inklusivt hvorvidt disse har fejlet valideringen, kan ses ved kald af </w:t>
      </w:r>
      <w:r w:rsidR="00FB2482">
        <w:t>D</w:t>
      </w:r>
      <w:r w:rsidR="00170E4A">
        <w:t>eliveryR</w:t>
      </w:r>
      <w:r w:rsidR="00170E4A">
        <w:t>e</w:t>
      </w:r>
      <w:r w:rsidR="00170E4A">
        <w:t xml:space="preserve">ceipt servicen (WSDL i </w:t>
      </w:r>
      <w:r w:rsidR="008A6368">
        <w:t>bilag</w:t>
      </w:r>
      <w:r w:rsidR="00170E4A">
        <w:t xml:space="preserve"> WS03).</w:t>
      </w:r>
    </w:p>
    <w:p w14:paraId="006F4508" w14:textId="7B804BD2" w:rsidR="00CC2995" w:rsidRDefault="00CC2995" w:rsidP="00CC2995">
      <w:r>
        <w:t xml:space="preserve">Datafordeleren bruger blandt andet sekvensmekanismen til at sikre korrekt opdateringsrækkefølge, således at </w:t>
      </w:r>
      <w:r w:rsidR="002F703F">
        <w:t>filer</w:t>
      </w:r>
      <w:r>
        <w:t xml:space="preserve"> der eventuelt overhaler hinanden i transportlaget ikke medfører fejl i opdateringerne.</w:t>
      </w:r>
    </w:p>
    <w:p w14:paraId="47B7F822" w14:textId="77777777" w:rsidR="00CC2995" w:rsidRDefault="00CC2995" w:rsidP="00CC2995">
      <w:r>
        <w:t>Dataleverandøren har ansvaret for, at data sekvensnummereres i forretningsmæssigt korrekt rækkefølge (inserts-kommer-før-updates osv.).</w:t>
      </w:r>
    </w:p>
    <w:p w14:paraId="77B6FAFA" w14:textId="5F798D5B" w:rsidR="00CC2995" w:rsidRDefault="00CC2995" w:rsidP="00CC2995">
      <w:r>
        <w:t xml:space="preserve">Dataleverandøren skal være klar til at genfremsende en datapakke indtil </w:t>
      </w:r>
      <w:r w:rsidR="00656678">
        <w:t xml:space="preserve">Dataleverandøren via anvendelse af Datafordelerens kvitterings-tjeneste har fået bekræftet, at </w:t>
      </w:r>
      <w:r>
        <w:t xml:space="preserve">Datafordeleren </w:t>
      </w:r>
      <w:r w:rsidR="00094D54">
        <w:t>har</w:t>
      </w:r>
      <w:r w:rsidR="005C344B">
        <w:t xml:space="preserve"> </w:t>
      </w:r>
      <w:r w:rsidR="00656678">
        <w:t xml:space="preserve">gennemført </w:t>
      </w:r>
      <w:r>
        <w:t>opdatering</w:t>
      </w:r>
      <w:r w:rsidR="00656678">
        <w:t>en</w:t>
      </w:r>
      <w:r>
        <w:t>.</w:t>
      </w:r>
    </w:p>
    <w:p w14:paraId="4F0A6434" w14:textId="3D56AEF2" w:rsidR="008D56D1" w:rsidRDefault="00C33838" w:rsidP="002538F9">
      <w:pPr>
        <w:rPr>
          <w:color w:val="000000" w:themeColor="text1"/>
        </w:rPr>
      </w:pPr>
      <w:r>
        <w:t xml:space="preserve">En pakke består </w:t>
      </w:r>
      <w:r w:rsidR="008F4842">
        <w:t xml:space="preserve">for registerdata </w:t>
      </w:r>
      <w:r>
        <w:t>af en mængde forretningsobjekter i xml-format, alle individuelt påhæftet en ajourføringskode, der angiver om der er tale om en oprettelse, en opdatering eller en sletning.</w:t>
      </w:r>
      <w:r w:rsidR="008D56D1">
        <w:t xml:space="preserve"> </w:t>
      </w:r>
      <w:r w:rsidR="008D56D1">
        <w:rPr>
          <w:color w:val="000000" w:themeColor="text1"/>
        </w:rPr>
        <w:t>Geodata</w:t>
      </w:r>
      <w:r w:rsidR="00656678">
        <w:rPr>
          <w:color w:val="000000" w:themeColor="text1"/>
        </w:rPr>
        <w:t>,</w:t>
      </w:r>
      <w:r w:rsidR="008D56D1">
        <w:rPr>
          <w:color w:val="000000" w:themeColor="text1"/>
        </w:rPr>
        <w:t xml:space="preserve"> der skal pålægges datafo</w:t>
      </w:r>
      <w:r w:rsidR="00285E87">
        <w:rPr>
          <w:color w:val="000000" w:themeColor="text1"/>
        </w:rPr>
        <w:t>r</w:t>
      </w:r>
      <w:r w:rsidR="008D56D1">
        <w:rPr>
          <w:color w:val="000000" w:themeColor="text1"/>
        </w:rPr>
        <w:t>delerens database fr</w:t>
      </w:r>
      <w:r w:rsidR="00656678">
        <w:rPr>
          <w:color w:val="000000" w:themeColor="text1"/>
        </w:rPr>
        <w:t>em</w:t>
      </w:r>
      <w:r w:rsidR="008D56D1">
        <w:rPr>
          <w:color w:val="000000" w:themeColor="text1"/>
        </w:rPr>
        <w:t xml:space="preserve">sendes i XML på samme måde som almindelige registerdata, </w:t>
      </w:r>
      <w:r w:rsidR="008D56D1">
        <w:rPr>
          <w:color w:val="000000" w:themeColor="text1"/>
        </w:rPr>
        <w:lastRenderedPageBreak/>
        <w:t xml:space="preserve">dog er </w:t>
      </w:r>
      <w:r w:rsidR="008425E2">
        <w:rPr>
          <w:color w:val="000000" w:themeColor="text1"/>
        </w:rPr>
        <w:t>information om geometrien</w:t>
      </w:r>
      <w:r w:rsidR="008D56D1">
        <w:rPr>
          <w:color w:val="000000" w:themeColor="text1"/>
        </w:rPr>
        <w:t xml:space="preserve"> indlejret som et XML element i WKT formatet.</w:t>
      </w:r>
      <w:r w:rsidR="008D56D1">
        <w:rPr>
          <w:color w:val="000000" w:themeColor="text1"/>
        </w:rPr>
        <w:br/>
        <w:t xml:space="preserve">En pakke består for </w:t>
      </w:r>
      <w:r w:rsidR="00426ADC">
        <w:rPr>
          <w:color w:val="000000" w:themeColor="text1"/>
        </w:rPr>
        <w:t>r</w:t>
      </w:r>
      <w:r w:rsidR="008D56D1">
        <w:rPr>
          <w:color w:val="000000" w:themeColor="text1"/>
        </w:rPr>
        <w:t xml:space="preserve">aster eller </w:t>
      </w:r>
      <w:r w:rsidR="00426ADC">
        <w:rPr>
          <w:color w:val="000000" w:themeColor="text1"/>
        </w:rPr>
        <w:t>p</w:t>
      </w:r>
      <w:r w:rsidR="008D56D1">
        <w:rPr>
          <w:color w:val="000000" w:themeColor="text1"/>
        </w:rPr>
        <w:t xml:space="preserve">unktskyer af nedenstående: </w:t>
      </w:r>
    </w:p>
    <w:p w14:paraId="55C198CB" w14:textId="7C8BF037" w:rsidR="002538F9" w:rsidRPr="002538F9" w:rsidRDefault="002538F9" w:rsidP="00F711A0">
      <w:pPr>
        <w:pStyle w:val="Listeafsnit"/>
        <w:numPr>
          <w:ilvl w:val="0"/>
          <w:numId w:val="62"/>
        </w:numPr>
        <w:rPr>
          <w:color w:val="000000" w:themeColor="text1"/>
        </w:rPr>
      </w:pPr>
      <w:r w:rsidRPr="002538F9">
        <w:rPr>
          <w:color w:val="000000" w:themeColor="text1"/>
        </w:rPr>
        <w:t>Et antal filer – selve dataleverancen</w:t>
      </w:r>
    </w:p>
    <w:p w14:paraId="7F0F799C" w14:textId="1F8B71B5" w:rsidR="002538F9" w:rsidRPr="002538F9" w:rsidRDefault="002538F9" w:rsidP="00A54D49">
      <w:pPr>
        <w:pStyle w:val="Listeafsnit"/>
        <w:numPr>
          <w:ilvl w:val="0"/>
          <w:numId w:val="62"/>
        </w:numPr>
        <w:rPr>
          <w:color w:val="000000" w:themeColor="text1"/>
        </w:rPr>
      </w:pPr>
      <w:r w:rsidRPr="002538F9">
        <w:rPr>
          <w:color w:val="000000" w:themeColor="text1"/>
        </w:rPr>
        <w:t>En indeksfil der katalogiserer filerne</w:t>
      </w:r>
    </w:p>
    <w:p w14:paraId="66EA2F41" w14:textId="59645E89" w:rsidR="00AF12C1" w:rsidRDefault="008D56D1" w:rsidP="008D56D1">
      <w:pPr>
        <w:rPr>
          <w:color w:val="000000" w:themeColor="text1"/>
        </w:rPr>
      </w:pPr>
      <w:r w:rsidRPr="008D56D1">
        <w:rPr>
          <w:color w:val="000000" w:themeColor="text1"/>
        </w:rPr>
        <w:t>Raster-filer skal leveres i GEO-TI</w:t>
      </w:r>
      <w:r w:rsidR="00740609">
        <w:rPr>
          <w:color w:val="000000" w:themeColor="text1"/>
        </w:rPr>
        <w:t>F</w:t>
      </w:r>
      <w:r w:rsidRPr="008D56D1">
        <w:rPr>
          <w:color w:val="000000" w:themeColor="text1"/>
        </w:rPr>
        <w:t>F format</w:t>
      </w:r>
      <w:r w:rsidR="00124B58">
        <w:rPr>
          <w:color w:val="000000" w:themeColor="text1"/>
        </w:rPr>
        <w:t xml:space="preserve"> </w:t>
      </w:r>
      <w:r w:rsidR="00124B58" w:rsidRPr="007F0CA7">
        <w:rPr>
          <w:color w:val="000000" w:themeColor="text1"/>
        </w:rPr>
        <w:t xml:space="preserve">som beskrevet i afsnit </w:t>
      </w:r>
      <w:r w:rsidR="008460EA" w:rsidRPr="009A0043">
        <w:rPr>
          <w:color w:val="000000" w:themeColor="text1"/>
        </w:rPr>
        <w:t>3 "Rasterdata</w:t>
      </w:r>
      <w:r w:rsidR="008460EA" w:rsidRPr="007F0CA7">
        <w:rPr>
          <w:color w:val="000000" w:themeColor="text1"/>
        </w:rPr>
        <w:t xml:space="preserve"> </w:t>
      </w:r>
      <w:r w:rsidR="008460EA" w:rsidRPr="009A0043">
        <w:rPr>
          <w:color w:val="000000" w:themeColor="text1"/>
        </w:rPr>
        <w:t>"</w:t>
      </w:r>
      <w:r w:rsidR="00124B58" w:rsidRPr="007F0CA7">
        <w:rPr>
          <w:color w:val="000000" w:themeColor="text1"/>
        </w:rPr>
        <w:t>.</w:t>
      </w:r>
      <w:r w:rsidRPr="008D56D1">
        <w:rPr>
          <w:color w:val="000000" w:themeColor="text1"/>
        </w:rPr>
        <w:br/>
        <w:t>Punkt-skyer skal leveres i LAZ format</w:t>
      </w:r>
      <w:r w:rsidR="00124B58">
        <w:rPr>
          <w:color w:val="000000" w:themeColor="text1"/>
        </w:rPr>
        <w:t xml:space="preserve"> </w:t>
      </w:r>
      <w:r w:rsidR="00124B58" w:rsidRPr="00F25445">
        <w:rPr>
          <w:color w:val="000000" w:themeColor="text1"/>
        </w:rPr>
        <w:t xml:space="preserve">som beskrevet i </w:t>
      </w:r>
      <w:r w:rsidR="00F25445" w:rsidRPr="009A0043">
        <w:rPr>
          <w:color w:val="000000" w:themeColor="text1"/>
        </w:rPr>
        <w:t xml:space="preserve">sidst i </w:t>
      </w:r>
      <w:r w:rsidR="00124B58" w:rsidRPr="00F25445">
        <w:rPr>
          <w:color w:val="000000" w:themeColor="text1"/>
        </w:rPr>
        <w:t xml:space="preserve">afsnit </w:t>
      </w:r>
      <w:r w:rsidR="00F25445" w:rsidRPr="009A0043">
        <w:rPr>
          <w:color w:val="000000" w:themeColor="text1"/>
        </w:rPr>
        <w:t>3 "Punktsky-data"</w:t>
      </w:r>
      <w:r w:rsidR="000C2645">
        <w:rPr>
          <w:color w:val="000000" w:themeColor="text1"/>
        </w:rPr>
        <w:br/>
      </w:r>
      <w:r w:rsidR="00094E65">
        <w:rPr>
          <w:color w:val="000000" w:themeColor="text1"/>
        </w:rPr>
        <w:t>Hvis det er nødvendigt at anvende andre formater, skal det aftales med og bestilles igennem Operatøren</w:t>
      </w:r>
      <w:r w:rsidR="00AF12C1">
        <w:rPr>
          <w:color w:val="000000" w:themeColor="text1"/>
        </w:rPr>
        <w:t>.</w:t>
      </w:r>
    </w:p>
    <w:p w14:paraId="289B620C" w14:textId="68E891B8" w:rsidR="00944EEF" w:rsidRPr="008D56D1" w:rsidRDefault="00944EEF" w:rsidP="008D56D1">
      <w:pPr>
        <w:rPr>
          <w:color w:val="000000" w:themeColor="text1"/>
        </w:rPr>
      </w:pPr>
      <w:r>
        <w:rPr>
          <w:color w:val="000000" w:themeColor="text1"/>
        </w:rPr>
        <w:t>Alle forsendelser bør være scannet for virus inden indsendelse til datafordeleren.</w:t>
      </w:r>
    </w:p>
    <w:p w14:paraId="4813D81A" w14:textId="77777777" w:rsidR="004F1AAE" w:rsidRDefault="0058780D" w:rsidP="009A0043">
      <w:pPr>
        <w:pStyle w:val="Overskrift2"/>
      </w:pPr>
      <w:bookmarkStart w:id="47" w:name="_Toc408571703"/>
      <w:bookmarkStart w:id="48" w:name="_Toc408825075"/>
      <w:bookmarkStart w:id="49" w:name="_Toc470853684"/>
      <w:r>
        <w:t xml:space="preserve">Filopbygning og </w:t>
      </w:r>
      <w:r w:rsidR="004F1AAE">
        <w:t>Sanity Check</w:t>
      </w:r>
      <w:bookmarkEnd w:id="47"/>
      <w:bookmarkEnd w:id="48"/>
      <w:bookmarkEnd w:id="49"/>
    </w:p>
    <w:p w14:paraId="69ADE21A" w14:textId="77777777" w:rsidR="00612964" w:rsidRDefault="00612964" w:rsidP="004F1AAE"/>
    <w:p w14:paraId="540F65BE" w14:textId="7E71C309" w:rsidR="00612964" w:rsidRDefault="00612964" w:rsidP="009A0043">
      <w:pPr>
        <w:pStyle w:val="Overskrift3"/>
      </w:pPr>
      <w:bookmarkStart w:id="50" w:name="_Toc408571704"/>
      <w:bookmarkStart w:id="51" w:name="_Toc408825076"/>
      <w:bookmarkStart w:id="52" w:name="_Toc470853685"/>
      <w:r>
        <w:t>XML leverancer</w:t>
      </w:r>
      <w:bookmarkEnd w:id="50"/>
      <w:bookmarkEnd w:id="51"/>
      <w:bookmarkEnd w:id="52"/>
    </w:p>
    <w:p w14:paraId="33038CC9" w14:textId="73D43CE2" w:rsidR="00F470AB" w:rsidRDefault="00E006D5" w:rsidP="004F1AAE">
      <w:r>
        <w:t xml:space="preserve">Såfremt pakker afleveres på </w:t>
      </w:r>
      <w:r w:rsidR="00426ADC">
        <w:t>b</w:t>
      </w:r>
      <w:r>
        <w:t>atch-</w:t>
      </w:r>
      <w:r w:rsidR="00426ADC">
        <w:t>p</w:t>
      </w:r>
      <w:r>
        <w:t>orten skal dataleverandøren muliggøre et ”sanity check” i Datafordel</w:t>
      </w:r>
      <w:r>
        <w:t>e</w:t>
      </w:r>
      <w:r>
        <w:t xml:space="preserve">ren. </w:t>
      </w:r>
    </w:p>
    <w:p w14:paraId="60820D26" w14:textId="3030A5BC" w:rsidR="00BB37B3" w:rsidRDefault="00F470AB" w:rsidP="00BB37B3">
      <w:r>
        <w:t xml:space="preserve">Sanity-checket kan bestå af forskellige mekanismer udvalgt hensigtsmæssigt på baggrund af den konkrete </w:t>
      </w:r>
      <w:r w:rsidR="00426ADC">
        <w:t xml:space="preserve">replikeringskanal </w:t>
      </w:r>
      <w:r>
        <w:t xml:space="preserve">og afvejet med hensyn til performance. </w:t>
      </w:r>
      <w:r w:rsidR="00EC271D">
        <w:t xml:space="preserve"> </w:t>
      </w:r>
    </w:p>
    <w:p w14:paraId="01357DAF" w14:textId="77777777" w:rsidR="00BB37B3" w:rsidRDefault="00BB37B3" w:rsidP="00BB37B3">
      <w:r>
        <w:t>Datafordelerens replikeringskanaler understøtter følgende muligheder for konfiguration af Sanity-check-mekanismer på dataleverancerne:</w:t>
      </w:r>
    </w:p>
    <w:p w14:paraId="7C234410" w14:textId="1455C9AB" w:rsidR="00BB37B3" w:rsidRDefault="00BB37B3" w:rsidP="00F711A0">
      <w:pPr>
        <w:pStyle w:val="Listeafsnit"/>
        <w:numPr>
          <w:ilvl w:val="0"/>
          <w:numId w:val="63"/>
        </w:numPr>
        <w:tabs>
          <w:tab w:val="left" w:pos="1440"/>
        </w:tabs>
        <w:suppressAutoHyphens/>
        <w:spacing w:before="0" w:after="0" w:line="280" w:lineRule="atLeast"/>
      </w:pPr>
      <w:r>
        <w:t>Skema-validering (XML-format)</w:t>
      </w:r>
      <w:r w:rsidR="00DD0E46">
        <w:t xml:space="preserve"> er obligatorisk for alle XML forsendelser.</w:t>
      </w:r>
    </w:p>
    <w:p w14:paraId="6FF7216E" w14:textId="5552EC0C" w:rsidR="00BB37B3" w:rsidRDefault="00BB37B3" w:rsidP="00A54D49">
      <w:pPr>
        <w:pStyle w:val="Listeafsnit"/>
        <w:numPr>
          <w:ilvl w:val="0"/>
          <w:numId w:val="63"/>
        </w:numPr>
        <w:tabs>
          <w:tab w:val="left" w:pos="1440"/>
        </w:tabs>
        <w:suppressAutoHyphens/>
        <w:spacing w:before="0" w:after="0" w:line="280" w:lineRule="atLeast"/>
      </w:pPr>
      <w:r>
        <w:t>Checksum på dataindholdet</w:t>
      </w:r>
      <w:r w:rsidR="00DD0E46">
        <w:t xml:space="preserve"> kan tilvælges.</w:t>
      </w:r>
    </w:p>
    <w:p w14:paraId="76CA7BDC" w14:textId="3423BD74" w:rsidR="00BB37B3" w:rsidRDefault="00BB37B3">
      <w:pPr>
        <w:pStyle w:val="Listeafsnit"/>
        <w:numPr>
          <w:ilvl w:val="0"/>
          <w:numId w:val="63"/>
        </w:numPr>
        <w:tabs>
          <w:tab w:val="left" w:pos="1440"/>
        </w:tabs>
        <w:suppressAutoHyphens/>
        <w:spacing w:before="0" w:after="0" w:line="280" w:lineRule="atLeast"/>
      </w:pPr>
      <w:r>
        <w:t>Medfølgende kontrolfil eller indlejrede kontroloplysninger der indeholder data for første og sidste record, alternativt checksum på første og sidste record.</w:t>
      </w:r>
      <w:r w:rsidR="00DD0E46">
        <w:t xml:space="preserve"> Kan tilvælges.</w:t>
      </w:r>
    </w:p>
    <w:p w14:paraId="3A151DA6" w14:textId="13A7CCD7" w:rsidR="00DD0E46" w:rsidRDefault="00DD0E46" w:rsidP="00BB37B3">
      <w:r>
        <w:t>Her skal angives hvilke, om nogen, af de to valgfrie kontrolmekanismer der ønskes anvendt:</w:t>
      </w:r>
      <w:r w:rsidR="00532F94">
        <w:t xml:space="preserve"> </w:t>
      </w:r>
      <w:r w:rsidR="00532F94" w:rsidRPr="000A58FF">
        <w:rPr>
          <w:highlight w:val="yellow"/>
        </w:rPr>
        <w:t>[Checksum</w:t>
      </w:r>
    </w:p>
    <w:p w14:paraId="5EEA0D46" w14:textId="0FB1B469" w:rsidR="004616AB" w:rsidRDefault="004616AB" w:rsidP="00EC633A">
      <w:r>
        <w:t>Leverance XML'et skal basere sig på datafordelerens grundlæggende skema (se bilag 18) samt det for datal</w:t>
      </w:r>
      <w:r>
        <w:t>e</w:t>
      </w:r>
      <w:r>
        <w:t xml:space="preserve">verancen specifikke  skema (se bilag </w:t>
      </w:r>
      <w:r w:rsidR="00DA3881">
        <w:t>14).</w:t>
      </w:r>
      <w:r w:rsidR="002839D2">
        <w:t xml:space="preserve"> </w:t>
      </w:r>
    </w:p>
    <w:p w14:paraId="647FA389" w14:textId="6EB67915" w:rsidR="002839D2" w:rsidRDefault="002839D2" w:rsidP="00EC633A">
      <w:r>
        <w:t>Vær opmærksom på at det specifikke skema for dataleverancen skal have påført UUID referencer til de mo</w:t>
      </w:r>
      <w:r>
        <w:t>d</w:t>
      </w:r>
      <w:r>
        <w:t>svarende elementer i databeskrivelsen (bilag 1). Se bilag 6 OpdateringsEksempel.xsd for eksempel på udfyl</w:t>
      </w:r>
      <w:r>
        <w:t>d</w:t>
      </w:r>
      <w:r>
        <w:t>te UUID referencer.</w:t>
      </w:r>
    </w:p>
    <w:p w14:paraId="168E34E2" w14:textId="7168AA6D" w:rsidR="00EC633A" w:rsidRDefault="00EC633A" w:rsidP="00EC633A">
      <w:r>
        <w:t>Leverance XML'et opbygges så det har følgende udseende:</w:t>
      </w:r>
    </w:p>
    <w:p w14:paraId="688F6F0E" w14:textId="332B09FB" w:rsidR="00EC633A" w:rsidRPr="00C31B28" w:rsidRDefault="00EC633A" w:rsidP="00C31B28">
      <w:pPr>
        <w:rPr>
          <w:lang w:val="en-US"/>
        </w:rPr>
      </w:pPr>
      <w:r w:rsidRPr="001A2AA6">
        <w:rPr>
          <w:lang w:val="en-US"/>
        </w:rPr>
        <w:t>&lt;?xml version='1.0' encoding='</w:t>
      </w:r>
      <w:r w:rsidR="00951DEB">
        <w:rPr>
          <w:lang w:val="en-US"/>
        </w:rPr>
        <w:t>UTF-8</w:t>
      </w:r>
      <w:r w:rsidRPr="001A2AA6">
        <w:rPr>
          <w:lang w:val="en-US"/>
        </w:rPr>
        <w:t>'?&gt;</w:t>
      </w:r>
      <w:r>
        <w:rPr>
          <w:lang w:val="en-US"/>
        </w:rPr>
        <w:br/>
      </w:r>
      <w:r w:rsidRPr="00C31B28">
        <w:rPr>
          <w:lang w:val="en-US"/>
        </w:rPr>
        <w:t>&lt;</w:t>
      </w:r>
      <w:r w:rsidR="00C31B28" w:rsidRPr="00A14FEC">
        <w:rPr>
          <w:lang w:val="en-US"/>
        </w:rPr>
        <w:t xml:space="preserve"> </w:t>
      </w:r>
      <w:r w:rsidR="00C31B28" w:rsidRPr="00C31B28">
        <w:rPr>
          <w:lang w:val="en-US"/>
        </w:rPr>
        <w:t>cmn:</w:t>
      </w:r>
      <w:r w:rsidRPr="00C31B28">
        <w:rPr>
          <w:lang w:val="en-US"/>
        </w:rPr>
        <w:t>DatafordelerDataDelivery</w:t>
      </w:r>
      <w:r w:rsidR="00C31B28" w:rsidRPr="00A14FEC">
        <w:rPr>
          <w:lang w:val="en-US"/>
        </w:rPr>
        <w:t xml:space="preserve"> </w:t>
      </w:r>
      <w:r w:rsidR="00C31B28" w:rsidRPr="00A14FEC">
        <w:rPr>
          <w:lang w:val="en-US"/>
        </w:rPr>
        <w:br/>
      </w:r>
      <w:r w:rsidR="00C31B28" w:rsidRPr="00A14FEC">
        <w:rPr>
          <w:lang w:val="en-US"/>
        </w:rPr>
        <w:tab/>
      </w:r>
      <w:r w:rsidR="00C31B28" w:rsidRPr="00C31B28">
        <w:rPr>
          <w:lang w:val="en-US"/>
        </w:rPr>
        <w:t xml:space="preserve">  xmlns:cmn="http://data.gov.dk/rest_of_namespace_to_be_decided"</w:t>
      </w:r>
      <w:r w:rsidR="00C31B28" w:rsidRPr="00A14FEC">
        <w:rPr>
          <w:lang w:val="en-US"/>
        </w:rPr>
        <w:br/>
      </w:r>
      <w:r w:rsidR="00C31B28" w:rsidRPr="00A14FEC">
        <w:rPr>
          <w:lang w:val="en-US"/>
        </w:rPr>
        <w:tab/>
      </w:r>
      <w:r w:rsidR="00C31B28" w:rsidRPr="00C31B28">
        <w:rPr>
          <w:lang w:val="en-US"/>
        </w:rPr>
        <w:t xml:space="preserve">  xmlns:abbr="http://data.gov.dk/abbr/rep"</w:t>
      </w:r>
      <w:r w:rsidR="00C31B28" w:rsidRPr="00A14FEC">
        <w:rPr>
          <w:lang w:val="en-US"/>
        </w:rPr>
        <w:br/>
      </w:r>
      <w:r w:rsidR="00C31B28" w:rsidRPr="00A14FEC">
        <w:rPr>
          <w:lang w:val="en-US"/>
        </w:rPr>
        <w:tab/>
      </w:r>
      <w:r w:rsidR="00C31B28" w:rsidRPr="00C31B28">
        <w:rPr>
          <w:lang w:val="en-US"/>
        </w:rPr>
        <w:t xml:space="preserve">  xmlns:xsi="http://www.w3.org/2001/XMLSchema-instance"</w:t>
      </w:r>
      <w:r w:rsidR="00C31B28" w:rsidRPr="00A14FEC">
        <w:rPr>
          <w:lang w:val="en-US"/>
        </w:rPr>
        <w:t xml:space="preserve"> </w:t>
      </w:r>
      <w:r w:rsidR="00C31B28" w:rsidRPr="00A14FEC">
        <w:rPr>
          <w:lang w:val="en-US"/>
        </w:rPr>
        <w:br/>
      </w:r>
      <w:r w:rsidR="00C31B28">
        <w:rPr>
          <w:lang w:val="en-US"/>
        </w:rPr>
        <w:lastRenderedPageBreak/>
        <w:tab/>
      </w:r>
      <w:r w:rsidR="00C31B28" w:rsidRPr="00C31B28">
        <w:rPr>
          <w:lang w:val="en-US"/>
        </w:rPr>
        <w:t>xsi:schemaLocation="http://data.gov.dk/rest_of_namespace_to_be_decided replic</w:t>
      </w:r>
      <w:r w:rsidR="00C31B28" w:rsidRPr="00C31B28">
        <w:rPr>
          <w:lang w:val="en-US"/>
        </w:rPr>
        <w:t>a</w:t>
      </w:r>
      <w:r w:rsidR="00C31B28" w:rsidRPr="00C31B28">
        <w:rPr>
          <w:lang w:val="en-US"/>
        </w:rPr>
        <w:t xml:space="preserve">tion_channel_common.xsd http://data.gov.dk/abbr/rep replication_channel_specific.xsd"&gt; </w:t>
      </w:r>
      <w:r>
        <w:rPr>
          <w:lang w:val="en-US"/>
        </w:rPr>
        <w:br/>
      </w:r>
      <w:r w:rsidRPr="001A2AA6">
        <w:rPr>
          <w:lang w:val="en-US"/>
        </w:rPr>
        <w:t xml:space="preserve"> </w:t>
      </w:r>
      <w:r w:rsidR="00C31B28">
        <w:rPr>
          <w:lang w:val="en-US"/>
        </w:rPr>
        <w:t>&lt;cmn:</w:t>
      </w:r>
      <w:r w:rsidRPr="001A2AA6">
        <w:rPr>
          <w:lang w:val="en-US"/>
        </w:rPr>
        <w:t>H</w:t>
      </w:r>
      <w:r>
        <w:rPr>
          <w:lang w:val="en-US"/>
        </w:rPr>
        <w:t>eader</w:t>
      </w:r>
      <w:r w:rsidRPr="001A2AA6">
        <w:rPr>
          <w:lang w:val="en-US"/>
        </w:rPr>
        <w:t>&gt;</w:t>
      </w:r>
      <w:r>
        <w:rPr>
          <w:lang w:val="en-US"/>
        </w:rPr>
        <w:br/>
      </w:r>
      <w:r w:rsidRPr="001A2AA6">
        <w:rPr>
          <w:lang w:val="en-US"/>
        </w:rPr>
        <w:t xml:space="preserve">  &lt;</w:t>
      </w:r>
      <w:r w:rsidR="00C31B28">
        <w:rPr>
          <w:lang w:val="en-US"/>
        </w:rPr>
        <w:t>cmn:</w:t>
      </w:r>
      <w:r w:rsidRPr="001A2AA6">
        <w:rPr>
          <w:lang w:val="en-US"/>
        </w:rPr>
        <w:t>DataProviderName&gt;</w:t>
      </w:r>
      <w:r w:rsidR="007F4101">
        <w:rPr>
          <w:lang w:val="en-US"/>
        </w:rPr>
        <w:t>[Name]</w:t>
      </w:r>
      <w:r w:rsidRPr="001A2AA6">
        <w:rPr>
          <w:lang w:val="en-US"/>
        </w:rPr>
        <w:t>&lt;/</w:t>
      </w:r>
      <w:r w:rsidR="00C31B28">
        <w:rPr>
          <w:lang w:val="en-US"/>
        </w:rPr>
        <w:t>cmn:</w:t>
      </w:r>
      <w:r w:rsidRPr="001A2AA6">
        <w:rPr>
          <w:lang w:val="en-US"/>
        </w:rPr>
        <w:t>DataProviderName&gt;</w:t>
      </w:r>
      <w:r>
        <w:rPr>
          <w:lang w:val="en-US"/>
        </w:rPr>
        <w:br/>
      </w:r>
      <w:r w:rsidRPr="001A2AA6">
        <w:rPr>
          <w:lang w:val="en-US"/>
        </w:rPr>
        <w:t xml:space="preserve">  &lt;</w:t>
      </w:r>
      <w:r w:rsidR="00C31B28">
        <w:rPr>
          <w:lang w:val="en-US"/>
        </w:rPr>
        <w:t>cmn:</w:t>
      </w:r>
      <w:r w:rsidRPr="001A2AA6">
        <w:rPr>
          <w:lang w:val="en-US"/>
        </w:rPr>
        <w:t>ReplicationChannelID&gt;</w:t>
      </w:r>
      <w:r w:rsidR="007F4101">
        <w:rPr>
          <w:lang w:val="en-US"/>
        </w:rPr>
        <w:t>[R</w:t>
      </w:r>
      <w:r w:rsidR="002104E9">
        <w:rPr>
          <w:lang w:val="en-US"/>
        </w:rPr>
        <w:t>C</w:t>
      </w:r>
      <w:r w:rsidR="007F4101">
        <w:rPr>
          <w:lang w:val="en-US"/>
        </w:rPr>
        <w:t>ID]</w:t>
      </w:r>
      <w:r w:rsidRPr="001A2AA6">
        <w:rPr>
          <w:lang w:val="en-US"/>
        </w:rPr>
        <w:t>&lt;/</w:t>
      </w:r>
      <w:r w:rsidR="00C31B28">
        <w:rPr>
          <w:lang w:val="en-US"/>
        </w:rPr>
        <w:t>cmn:</w:t>
      </w:r>
      <w:r w:rsidRPr="001A2AA6">
        <w:rPr>
          <w:lang w:val="en-US"/>
        </w:rPr>
        <w:t>ReplicationChannelID&gt;</w:t>
      </w:r>
      <w:r>
        <w:rPr>
          <w:lang w:val="en-US"/>
        </w:rPr>
        <w:br/>
      </w:r>
      <w:r w:rsidRPr="001A2AA6">
        <w:rPr>
          <w:lang w:val="en-US"/>
        </w:rPr>
        <w:t xml:space="preserve">  &lt;</w:t>
      </w:r>
      <w:r w:rsidR="00C31B28">
        <w:rPr>
          <w:lang w:val="en-US"/>
        </w:rPr>
        <w:t>cmn:</w:t>
      </w:r>
      <w:r w:rsidRPr="001A2AA6">
        <w:rPr>
          <w:lang w:val="en-US"/>
        </w:rPr>
        <w:t>SequenceNumber&gt;</w:t>
      </w:r>
      <w:r w:rsidR="007F4101">
        <w:rPr>
          <w:lang w:val="en-US"/>
        </w:rPr>
        <w:t>[Number]</w:t>
      </w:r>
      <w:r w:rsidRPr="001A2AA6">
        <w:rPr>
          <w:lang w:val="en-US"/>
        </w:rPr>
        <w:t>&lt;/</w:t>
      </w:r>
      <w:r w:rsidR="00C31B28">
        <w:rPr>
          <w:lang w:val="en-US"/>
        </w:rPr>
        <w:t>cmn:</w:t>
      </w:r>
      <w:r w:rsidRPr="001A2AA6">
        <w:rPr>
          <w:lang w:val="en-US"/>
        </w:rPr>
        <w:t>SequenceNumber&gt;</w:t>
      </w:r>
      <w:r>
        <w:rPr>
          <w:lang w:val="en-US"/>
        </w:rPr>
        <w:br/>
      </w:r>
      <w:r w:rsidRPr="001A2AA6">
        <w:rPr>
          <w:lang w:val="en-US"/>
        </w:rPr>
        <w:t xml:space="preserve">  &lt;</w:t>
      </w:r>
      <w:r w:rsidR="00C31B28">
        <w:rPr>
          <w:lang w:val="en-US"/>
        </w:rPr>
        <w:t>cmn:</w:t>
      </w:r>
      <w:r w:rsidRPr="001A2AA6">
        <w:rPr>
          <w:lang w:val="en-US"/>
        </w:rPr>
        <w:t>TimeOfCreation&gt;</w:t>
      </w:r>
      <w:r w:rsidR="007F4101">
        <w:rPr>
          <w:lang w:val="en-US"/>
        </w:rPr>
        <w:t>[CreationTS]</w:t>
      </w:r>
      <w:r w:rsidRPr="001A2AA6">
        <w:rPr>
          <w:lang w:val="en-US"/>
        </w:rPr>
        <w:t>&lt;/</w:t>
      </w:r>
      <w:r w:rsidR="00C31B28">
        <w:rPr>
          <w:lang w:val="en-US"/>
        </w:rPr>
        <w:t>cmn:</w:t>
      </w:r>
      <w:r w:rsidRPr="001A2AA6">
        <w:rPr>
          <w:lang w:val="en-US"/>
        </w:rPr>
        <w:t>TimeOfCreation&gt;</w:t>
      </w:r>
      <w:r>
        <w:rPr>
          <w:lang w:val="en-US"/>
        </w:rPr>
        <w:br/>
      </w:r>
      <w:r w:rsidRPr="001A2AA6">
        <w:rPr>
          <w:lang w:val="en-US"/>
        </w:rPr>
        <w:t xml:space="preserve">  &lt;</w:t>
      </w:r>
      <w:r w:rsidR="00C31B28">
        <w:rPr>
          <w:lang w:val="en-US"/>
        </w:rPr>
        <w:t>cmn:</w:t>
      </w:r>
      <w:r w:rsidRPr="001A2AA6">
        <w:rPr>
          <w:lang w:val="en-US"/>
        </w:rPr>
        <w:t>CoversPeriodFrom&gt;</w:t>
      </w:r>
      <w:r w:rsidR="007F4101">
        <w:rPr>
          <w:lang w:val="en-US"/>
        </w:rPr>
        <w:t>[StartPeriodTS]</w:t>
      </w:r>
      <w:r w:rsidRPr="001A2AA6">
        <w:rPr>
          <w:lang w:val="en-US"/>
        </w:rPr>
        <w:t>&lt;/</w:t>
      </w:r>
      <w:r w:rsidR="00C31B28">
        <w:rPr>
          <w:lang w:val="en-US"/>
        </w:rPr>
        <w:t>cmn:</w:t>
      </w:r>
      <w:r w:rsidRPr="001A2AA6">
        <w:rPr>
          <w:lang w:val="en-US"/>
        </w:rPr>
        <w:t>CoversPeriodFrom&gt;</w:t>
      </w:r>
      <w:r>
        <w:rPr>
          <w:lang w:val="en-US"/>
        </w:rPr>
        <w:br/>
      </w:r>
      <w:r w:rsidRPr="001A2AA6">
        <w:rPr>
          <w:lang w:val="en-US"/>
        </w:rPr>
        <w:t xml:space="preserve">  &lt;</w:t>
      </w:r>
      <w:r w:rsidR="00C31B28">
        <w:rPr>
          <w:lang w:val="en-US"/>
        </w:rPr>
        <w:t>cmn:</w:t>
      </w:r>
      <w:r w:rsidRPr="001A2AA6">
        <w:rPr>
          <w:lang w:val="en-US"/>
        </w:rPr>
        <w:t>CoversPeriodTo&gt;</w:t>
      </w:r>
      <w:r w:rsidR="007F4101">
        <w:rPr>
          <w:lang w:val="en-US"/>
        </w:rPr>
        <w:t>[EndPeriodTS]</w:t>
      </w:r>
      <w:r w:rsidRPr="001A2AA6">
        <w:rPr>
          <w:lang w:val="en-US"/>
        </w:rPr>
        <w:t>&lt;/</w:t>
      </w:r>
      <w:r w:rsidR="00C31B28">
        <w:rPr>
          <w:lang w:val="en-US"/>
        </w:rPr>
        <w:t>cmn:</w:t>
      </w:r>
      <w:r w:rsidRPr="001A2AA6">
        <w:rPr>
          <w:lang w:val="en-US"/>
        </w:rPr>
        <w:t>CoversPeriodTo&gt;</w:t>
      </w:r>
      <w:r w:rsidR="00B4348B">
        <w:rPr>
          <w:lang w:val="en-US"/>
        </w:rPr>
        <w:br/>
        <w:t xml:space="preserve">  </w:t>
      </w:r>
      <w:r w:rsidR="00B4348B" w:rsidRPr="00B4348B">
        <w:rPr>
          <w:lang w:val="en-US"/>
        </w:rPr>
        <w:t>&lt;</w:t>
      </w:r>
      <w:r w:rsidR="00C31B28">
        <w:rPr>
          <w:lang w:val="en-US"/>
        </w:rPr>
        <w:t>cmn:</w:t>
      </w:r>
      <w:r w:rsidR="00B4348B" w:rsidRPr="00B4348B">
        <w:rPr>
          <w:lang w:val="en-US"/>
        </w:rPr>
        <w:t>DeliveryType&gt;</w:t>
      </w:r>
      <w:r w:rsidR="00B4348B">
        <w:rPr>
          <w:lang w:val="en-US"/>
        </w:rPr>
        <w:t>[Total/Delta/Sync]</w:t>
      </w:r>
      <w:r w:rsidR="00B4348B" w:rsidRPr="00B4348B">
        <w:rPr>
          <w:lang w:val="en-US"/>
        </w:rPr>
        <w:t>&lt;</w:t>
      </w:r>
      <w:r w:rsidR="00B4348B">
        <w:rPr>
          <w:lang w:val="en-US"/>
        </w:rPr>
        <w:t>/</w:t>
      </w:r>
      <w:r w:rsidR="00C31B28">
        <w:rPr>
          <w:lang w:val="en-US"/>
        </w:rPr>
        <w:t>cmn:</w:t>
      </w:r>
      <w:r w:rsidR="00B4348B" w:rsidRPr="00B4348B">
        <w:rPr>
          <w:lang w:val="en-US"/>
        </w:rPr>
        <w:t>DeliveryType&gt;</w:t>
      </w:r>
      <w:r>
        <w:rPr>
          <w:lang w:val="en-US"/>
        </w:rPr>
        <w:br/>
      </w:r>
      <w:r w:rsidRPr="001A2AA6">
        <w:rPr>
          <w:lang w:val="en-US"/>
        </w:rPr>
        <w:t xml:space="preserve"> </w:t>
      </w:r>
      <w:r w:rsidRPr="00637338">
        <w:rPr>
          <w:lang w:val="en-US"/>
        </w:rPr>
        <w:t>&lt;/</w:t>
      </w:r>
      <w:r w:rsidR="00C31B28" w:rsidRPr="00C31B28">
        <w:rPr>
          <w:lang w:val="en-US"/>
        </w:rPr>
        <w:t xml:space="preserve"> </w:t>
      </w:r>
      <w:r w:rsidR="00C31B28">
        <w:rPr>
          <w:lang w:val="en-US"/>
        </w:rPr>
        <w:t>cmn:</w:t>
      </w:r>
      <w:r w:rsidRPr="00637338">
        <w:rPr>
          <w:lang w:val="en-US"/>
        </w:rPr>
        <w:t>H</w:t>
      </w:r>
      <w:r>
        <w:rPr>
          <w:lang w:val="en-US"/>
        </w:rPr>
        <w:t>eader</w:t>
      </w:r>
      <w:r w:rsidRPr="001A2AA6">
        <w:rPr>
          <w:lang w:val="en-US"/>
        </w:rPr>
        <w:t>&gt;</w:t>
      </w:r>
    </w:p>
    <w:p w14:paraId="7DA8D31E" w14:textId="6DD69F4B" w:rsidR="00C31B28" w:rsidRPr="00F65173" w:rsidRDefault="00EC633A" w:rsidP="00BB4452">
      <w:r w:rsidRPr="00D93420">
        <w:rPr>
          <w:lang w:val="en-US"/>
        </w:rPr>
        <w:t xml:space="preserve"> &lt;</w:t>
      </w:r>
      <w:r w:rsidR="00C31B28">
        <w:rPr>
          <w:lang w:val="en-US"/>
        </w:rPr>
        <w:t>cmn:</w:t>
      </w:r>
      <w:r w:rsidRPr="00D93420">
        <w:rPr>
          <w:lang w:val="en-US"/>
        </w:rPr>
        <w:t>Data&gt;</w:t>
      </w:r>
      <w:r w:rsidR="00C31B28">
        <w:rPr>
          <w:lang w:val="en-US"/>
        </w:rPr>
        <w:br/>
      </w:r>
      <w:r w:rsidR="00C31B28">
        <w:rPr>
          <w:lang w:val="en-US"/>
        </w:rPr>
        <w:tab/>
        <w:t>&lt;cmn:DataEntity&gt;</w:t>
      </w:r>
      <w:r w:rsidRPr="00D93420">
        <w:rPr>
          <w:lang w:val="en-US"/>
        </w:rPr>
        <w:br/>
        <w:t xml:space="preserve">  &lt;</w:t>
      </w:r>
      <w:r w:rsidR="00C31B28">
        <w:rPr>
          <w:lang w:val="en-US"/>
        </w:rPr>
        <w:t>cmn:</w:t>
      </w:r>
      <w:r w:rsidR="00740609">
        <w:rPr>
          <w:lang w:val="en-US"/>
        </w:rPr>
        <w:t>Action</w:t>
      </w:r>
      <w:r w:rsidRPr="00D93420">
        <w:rPr>
          <w:lang w:val="en-US"/>
        </w:rPr>
        <w:t>&gt;</w:t>
      </w:r>
      <w:r w:rsidR="00CA1C67" w:rsidRPr="00D93420">
        <w:rPr>
          <w:lang w:val="en-US"/>
        </w:rPr>
        <w:t>[</w:t>
      </w:r>
      <w:r w:rsidRPr="00D93420">
        <w:rPr>
          <w:lang w:val="en-US"/>
        </w:rPr>
        <w:t>C</w:t>
      </w:r>
      <w:r w:rsidR="00E478C2">
        <w:rPr>
          <w:lang w:val="en-US"/>
        </w:rPr>
        <w:t>reate</w:t>
      </w:r>
      <w:r w:rsidR="00CA1C67" w:rsidRPr="00D93420">
        <w:rPr>
          <w:lang w:val="en-US"/>
        </w:rPr>
        <w:t>/U</w:t>
      </w:r>
      <w:r w:rsidR="00E478C2">
        <w:rPr>
          <w:lang w:val="en-US"/>
        </w:rPr>
        <w:t>pdate</w:t>
      </w:r>
      <w:r w:rsidR="00CA1C67" w:rsidRPr="00D93420">
        <w:rPr>
          <w:lang w:val="en-US"/>
        </w:rPr>
        <w:t>/D</w:t>
      </w:r>
      <w:r w:rsidR="00E478C2">
        <w:rPr>
          <w:lang w:val="en-US"/>
        </w:rPr>
        <w:t>elete</w:t>
      </w:r>
      <w:r w:rsidR="00CA1C67" w:rsidRPr="00D93420">
        <w:rPr>
          <w:lang w:val="en-US"/>
        </w:rPr>
        <w:t>]</w:t>
      </w:r>
      <w:r w:rsidRPr="00D93420">
        <w:rPr>
          <w:lang w:val="en-US"/>
        </w:rPr>
        <w:t>&lt;/</w:t>
      </w:r>
      <w:r w:rsidR="00C31B28">
        <w:rPr>
          <w:lang w:val="en-US"/>
        </w:rPr>
        <w:t>cmn:</w:t>
      </w:r>
      <w:r w:rsidR="00740609">
        <w:rPr>
          <w:lang w:val="en-US"/>
        </w:rPr>
        <w:t>Action</w:t>
      </w:r>
      <w:r w:rsidRPr="00D93420">
        <w:rPr>
          <w:lang w:val="en-US"/>
        </w:rPr>
        <w:t>&gt;</w:t>
      </w:r>
      <w:r w:rsidR="007F691C">
        <w:rPr>
          <w:lang w:val="en-US"/>
        </w:rPr>
        <w:br/>
        <w:t xml:space="preserve">  &lt;</w:t>
      </w:r>
      <w:r w:rsidR="00C31B28">
        <w:rPr>
          <w:lang w:val="en-US"/>
        </w:rPr>
        <w:t>cmn:</w:t>
      </w:r>
      <w:r w:rsidR="007F691C" w:rsidRPr="00717172">
        <w:rPr>
          <w:lang w:val="en-US"/>
        </w:rPr>
        <w:t>CreateEvent&gt;[NoEvent/CreateEvent/UpdateEvent/DeleteEvent]&lt;/</w:t>
      </w:r>
      <w:r w:rsidR="00C31B28" w:rsidRPr="00717172">
        <w:rPr>
          <w:lang w:val="en-US"/>
        </w:rPr>
        <w:t>cmn:</w:t>
      </w:r>
      <w:r w:rsidR="007F691C" w:rsidRPr="00B62C17">
        <w:rPr>
          <w:lang w:val="en-US"/>
        </w:rPr>
        <w:t>CreateEvent&gt;</w:t>
      </w:r>
      <w:r w:rsidR="00083754" w:rsidRPr="00B62C17">
        <w:rPr>
          <w:lang w:val="en-US"/>
        </w:rPr>
        <w:t xml:space="preserve"> </w:t>
      </w:r>
      <w:r w:rsidR="00083754" w:rsidRPr="00B62C17">
        <w:rPr>
          <w:lang w:val="en-US"/>
        </w:rPr>
        <w:br/>
      </w:r>
      <w:r w:rsidR="00083754">
        <w:rPr>
          <w:color w:val="FF0000"/>
          <w:lang w:val="en-US"/>
        </w:rPr>
        <w:tab/>
      </w:r>
      <w:r w:rsidR="00083754">
        <w:rPr>
          <w:color w:val="FF0000"/>
          <w:lang w:val="en-US"/>
        </w:rPr>
        <w:tab/>
      </w:r>
      <w:r w:rsidR="00083754">
        <w:rPr>
          <w:color w:val="FF0000"/>
          <w:lang w:val="en-US"/>
        </w:rPr>
        <w:tab/>
      </w:r>
      <w:r w:rsidR="00083754" w:rsidRPr="00B62C17">
        <w:rPr>
          <w:lang w:val="en-US"/>
        </w:rPr>
        <w:t>&lt;!-- CreateEvent er optional og kan undlades helt --&gt;</w:t>
      </w:r>
      <w:r w:rsidRPr="00BB4452">
        <w:rPr>
          <w:lang w:val="en-US"/>
        </w:rPr>
        <w:br/>
      </w:r>
      <w:r w:rsidR="00C31B28" w:rsidRPr="00BB4452">
        <w:rPr>
          <w:lang w:val="en-US"/>
        </w:rPr>
        <w:t xml:space="preserve">  &lt;abbr:[EntityName]”&gt;</w:t>
      </w:r>
      <w:r w:rsidR="00C31B28" w:rsidRPr="00BB4452">
        <w:rPr>
          <w:lang w:val="en-US"/>
        </w:rPr>
        <w:br/>
      </w:r>
      <w:r w:rsidR="00D63200" w:rsidRPr="00BB4452">
        <w:rPr>
          <w:lang w:val="en-US"/>
        </w:rPr>
        <w:t xml:space="preserve">  &lt;</w:t>
      </w:r>
      <w:r w:rsidR="00C31B28" w:rsidRPr="00BB4452">
        <w:rPr>
          <w:lang w:val="en-US"/>
        </w:rPr>
        <w:t>abbr:</w:t>
      </w:r>
      <w:r w:rsidR="00D63200" w:rsidRPr="00BB4452">
        <w:rPr>
          <w:lang w:val="en-US"/>
        </w:rPr>
        <w:t>[DataField]&gt;[Data]&lt;/</w:t>
      </w:r>
      <w:r w:rsidR="00C31B28">
        <w:rPr>
          <w:lang w:val="en-US"/>
        </w:rPr>
        <w:t>abbr:</w:t>
      </w:r>
      <w:r w:rsidR="00D63200" w:rsidRPr="00BB4452">
        <w:rPr>
          <w:lang w:val="en-US"/>
        </w:rPr>
        <w:t>[DataField]&gt;</w:t>
      </w:r>
      <w:r w:rsidR="00D63200" w:rsidRPr="00BB4452">
        <w:rPr>
          <w:lang w:val="en-US"/>
        </w:rPr>
        <w:br/>
        <w:t xml:space="preserve">  &lt;</w:t>
      </w:r>
      <w:r w:rsidR="00C31B28">
        <w:rPr>
          <w:lang w:val="en-US"/>
        </w:rPr>
        <w:t>abbr:</w:t>
      </w:r>
      <w:r w:rsidR="00D63200" w:rsidRPr="00BB4452">
        <w:rPr>
          <w:lang w:val="en-US"/>
        </w:rPr>
        <w:t>[DataField]&gt;[Data]&lt;/</w:t>
      </w:r>
      <w:r w:rsidR="00C31B28">
        <w:rPr>
          <w:lang w:val="en-US"/>
        </w:rPr>
        <w:t>abbr:</w:t>
      </w:r>
      <w:r w:rsidR="00D63200" w:rsidRPr="00BB4452">
        <w:rPr>
          <w:lang w:val="en-US"/>
        </w:rPr>
        <w:t>[DataField]&gt;</w:t>
      </w:r>
      <w:r w:rsidR="00D63200" w:rsidRPr="00BB4452">
        <w:rPr>
          <w:lang w:val="en-US"/>
        </w:rPr>
        <w:br/>
        <w:t xml:space="preserve">  ...</w:t>
      </w:r>
      <w:r w:rsidR="00D63200" w:rsidRPr="00BB4452">
        <w:rPr>
          <w:lang w:val="en-US"/>
        </w:rPr>
        <w:br/>
      </w:r>
      <w:r w:rsidRPr="00BB4452">
        <w:rPr>
          <w:lang w:val="en-US"/>
        </w:rPr>
        <w:t>&lt;/</w:t>
      </w:r>
      <w:r w:rsidR="00C31B28" w:rsidRPr="00BB4452">
        <w:rPr>
          <w:lang w:val="en-US"/>
        </w:rPr>
        <w:t>abbr:</w:t>
      </w:r>
      <w:r w:rsidRPr="00BB4452">
        <w:rPr>
          <w:lang w:val="en-US"/>
        </w:rPr>
        <w:t>[</w:t>
      </w:r>
      <w:r w:rsidR="00BA37E1" w:rsidRPr="00BB4452">
        <w:rPr>
          <w:lang w:val="en-US"/>
        </w:rPr>
        <w:t>EntityName</w:t>
      </w:r>
      <w:r w:rsidRPr="00BB4452">
        <w:rPr>
          <w:lang w:val="en-US"/>
        </w:rPr>
        <w:t>]&gt;</w:t>
      </w:r>
      <w:r w:rsidR="002D5D58">
        <w:rPr>
          <w:lang w:val="en-US"/>
        </w:rPr>
        <w:br/>
        <w:t>&lt;/cmn:DataEntity&gt;</w:t>
      </w:r>
      <w:r w:rsidR="002D5D58" w:rsidRPr="00D93420">
        <w:rPr>
          <w:lang w:val="en-US"/>
        </w:rPr>
        <w:br/>
      </w:r>
      <w:r w:rsidRPr="00BB4452">
        <w:rPr>
          <w:lang w:val="en-US"/>
        </w:rPr>
        <w:br/>
      </w:r>
      <w:r w:rsidR="002D5D58">
        <w:rPr>
          <w:lang w:val="en-US"/>
        </w:rPr>
        <w:t>&lt;cmn:DataEntity&gt;</w:t>
      </w:r>
      <w:r w:rsidR="002D5D58" w:rsidRPr="00D93420">
        <w:rPr>
          <w:lang w:val="en-US"/>
        </w:rPr>
        <w:br/>
        <w:t xml:space="preserve">  &lt;</w:t>
      </w:r>
      <w:r w:rsidR="002D5D58">
        <w:rPr>
          <w:lang w:val="en-US"/>
        </w:rPr>
        <w:t>cmn:Action</w:t>
      </w:r>
      <w:r w:rsidR="002D5D58" w:rsidRPr="00D93420">
        <w:rPr>
          <w:lang w:val="en-US"/>
        </w:rPr>
        <w:t>&gt;[C</w:t>
      </w:r>
      <w:r w:rsidR="002D5D58">
        <w:rPr>
          <w:lang w:val="en-US"/>
        </w:rPr>
        <w:t>reate</w:t>
      </w:r>
      <w:r w:rsidR="002D5D58" w:rsidRPr="00D93420">
        <w:rPr>
          <w:lang w:val="en-US"/>
        </w:rPr>
        <w:t>/U</w:t>
      </w:r>
      <w:r w:rsidR="002D5D58">
        <w:rPr>
          <w:lang w:val="en-US"/>
        </w:rPr>
        <w:t>pdate</w:t>
      </w:r>
      <w:r w:rsidR="002D5D58" w:rsidRPr="00D93420">
        <w:rPr>
          <w:lang w:val="en-US"/>
        </w:rPr>
        <w:t>/D</w:t>
      </w:r>
      <w:r w:rsidR="002D5D58">
        <w:rPr>
          <w:lang w:val="en-US"/>
        </w:rPr>
        <w:t>elete</w:t>
      </w:r>
      <w:r w:rsidR="002D5D58" w:rsidRPr="00D93420">
        <w:rPr>
          <w:lang w:val="en-US"/>
        </w:rPr>
        <w:t>]&lt;/</w:t>
      </w:r>
      <w:r w:rsidR="002D5D58">
        <w:rPr>
          <w:lang w:val="en-US"/>
        </w:rPr>
        <w:t>cmn:Action</w:t>
      </w:r>
      <w:r w:rsidR="002D5D58" w:rsidRPr="00D93420">
        <w:rPr>
          <w:lang w:val="en-US"/>
        </w:rPr>
        <w:t>&gt;</w:t>
      </w:r>
      <w:r w:rsidR="002D5D58">
        <w:rPr>
          <w:lang w:val="en-US"/>
        </w:rPr>
        <w:br/>
        <w:t xml:space="preserve">  &lt;cmn:</w:t>
      </w:r>
      <w:r w:rsidR="002D5D58" w:rsidRPr="00717172">
        <w:rPr>
          <w:lang w:val="en-US"/>
        </w:rPr>
        <w:t xml:space="preserve">CreateEvent&gt;[NoEvent/CreateEvent/UpdateEvent/DeleteEvent]&lt;/cmn:CreateEvent&gt; </w:t>
      </w:r>
      <w:r w:rsidR="002D5D58" w:rsidRPr="00B62C17">
        <w:rPr>
          <w:lang w:val="en-US"/>
        </w:rPr>
        <w:br/>
      </w:r>
      <w:r w:rsidR="00D63200" w:rsidRPr="00BB4452">
        <w:rPr>
          <w:lang w:val="en-US"/>
        </w:rPr>
        <w:t>&lt;</w:t>
      </w:r>
      <w:r w:rsidR="00C31B28" w:rsidRPr="00BB4452">
        <w:rPr>
          <w:lang w:val="en-US"/>
        </w:rPr>
        <w:t>abbr:</w:t>
      </w:r>
      <w:r w:rsidR="00D63200" w:rsidRPr="00BB4452">
        <w:rPr>
          <w:lang w:val="en-US"/>
        </w:rPr>
        <w:t>[</w:t>
      </w:r>
      <w:r w:rsidR="00BA37E1" w:rsidRPr="00BB4452">
        <w:rPr>
          <w:lang w:val="en-US"/>
        </w:rPr>
        <w:t>EntityName</w:t>
      </w:r>
      <w:r w:rsidR="00D63200" w:rsidRPr="00BB4452">
        <w:rPr>
          <w:lang w:val="en-US"/>
        </w:rPr>
        <w:t>]&gt;</w:t>
      </w:r>
      <w:r w:rsidR="00D63200" w:rsidRPr="00BB4452">
        <w:rPr>
          <w:lang w:val="en-US"/>
        </w:rPr>
        <w:br/>
        <w:t xml:space="preserve">  ...</w:t>
      </w:r>
      <w:r w:rsidR="00D63200" w:rsidRPr="00BB4452">
        <w:rPr>
          <w:lang w:val="en-US"/>
        </w:rPr>
        <w:br/>
      </w:r>
      <w:r w:rsidR="00D63200" w:rsidRPr="00F65173">
        <w:t>&lt;/</w:t>
      </w:r>
      <w:r w:rsidR="00C31B28" w:rsidRPr="00F65173">
        <w:t>abbr:</w:t>
      </w:r>
      <w:r w:rsidR="00D63200" w:rsidRPr="00F65173">
        <w:t>[</w:t>
      </w:r>
      <w:r w:rsidR="00BA37E1" w:rsidRPr="00F65173">
        <w:t>EntityName</w:t>
      </w:r>
      <w:r w:rsidR="00D63200" w:rsidRPr="00F65173">
        <w:t>]&gt;</w:t>
      </w:r>
      <w:r w:rsidR="00D63200" w:rsidRPr="00F65173">
        <w:br/>
      </w:r>
      <w:r w:rsidR="002D5D58" w:rsidRPr="00A14FEC">
        <w:t>&lt;/cmn:DataEntity&gt;</w:t>
      </w:r>
      <w:r w:rsidR="002D5D58" w:rsidRPr="00A14FEC">
        <w:br/>
      </w:r>
      <w:r w:rsidR="00D63200" w:rsidRPr="00F65173">
        <w:t>...</w:t>
      </w:r>
      <w:r w:rsidR="00D63200" w:rsidRPr="00F65173">
        <w:br/>
      </w:r>
      <w:r w:rsidRPr="00F65173">
        <w:t xml:space="preserve"> &lt;/</w:t>
      </w:r>
      <w:r w:rsidR="00C31B28" w:rsidRPr="00F65173">
        <w:t>cmn:</w:t>
      </w:r>
      <w:r w:rsidRPr="00F65173">
        <w:t>Data&gt;</w:t>
      </w:r>
      <w:r w:rsidRPr="00F65173">
        <w:br/>
        <w:t>&lt;/</w:t>
      </w:r>
      <w:r w:rsidR="00C31B28" w:rsidRPr="00F65173">
        <w:t>cmn:</w:t>
      </w:r>
      <w:r w:rsidRPr="00F65173">
        <w:t>DatafordelerDataDelivery&gt;</w:t>
      </w:r>
    </w:p>
    <w:p w14:paraId="7BC42596" w14:textId="50B815D7" w:rsidR="00EC633A" w:rsidRPr="00C31B28" w:rsidRDefault="00EC633A" w:rsidP="00EC633A">
      <w:r w:rsidRPr="00F65173">
        <w:br/>
      </w:r>
      <w:r>
        <w:t>I Header sektionen angives oplysninger om den specifikke leverance.</w:t>
      </w:r>
    </w:p>
    <w:p w14:paraId="22293437" w14:textId="65FB4A0A" w:rsidR="006122C1" w:rsidRDefault="00EC633A" w:rsidP="00EC633A">
      <w:pPr>
        <w:ind w:left="851" w:hanging="851"/>
      </w:pPr>
      <w:r>
        <w:tab/>
        <w:t>DataProviderName: Her angives dataleverandørens navn i almindelig klar tekst.</w:t>
      </w:r>
      <w:r>
        <w:br/>
      </w:r>
      <w:r>
        <w:tab/>
        <w:t>ReplicationChannelID: Indeholder den af Datafordeleren tildelte unikke id for leverancens replik</w:t>
      </w:r>
      <w:r>
        <w:t>e</w:t>
      </w:r>
      <w:r>
        <w:t>rings kanal.</w:t>
      </w:r>
      <w:r w:rsidR="004D79A8">
        <w:t xml:space="preserve"> </w:t>
      </w:r>
      <w:r>
        <w:br/>
        <w:t>SequenceNumber: Det relevante sekvensnummer der unikt identificere</w:t>
      </w:r>
      <w:r w:rsidR="00426ADC">
        <w:t>r</w:t>
      </w:r>
      <w:r>
        <w:t xml:space="preserve"> den enkelte forsendelse fra dataleverandøren.</w:t>
      </w:r>
      <w:r>
        <w:br/>
        <w:t>TimeOfCreation: Timestamp for genereringen af forsendelsen.</w:t>
      </w:r>
      <w:r>
        <w:br/>
      </w:r>
      <w:r>
        <w:lastRenderedPageBreak/>
        <w:t xml:space="preserve">CoversPeriodFrom: Ved deltaleverancer angives timestamp for starten på perioden som udtrækket dækker over. Ved totalleverancer sættes dato'en blot til </w:t>
      </w:r>
      <w:r w:rsidR="00E1057A">
        <w:t>null</w:t>
      </w:r>
      <w:r>
        <w:t xml:space="preserve"> for at angive at start datoen ikke er r</w:t>
      </w:r>
      <w:r>
        <w:t>e</w:t>
      </w:r>
      <w:r>
        <w:t>levant.</w:t>
      </w:r>
      <w:r>
        <w:br/>
        <w:t xml:space="preserve">CoversPeriodTo: Ved deltaleverancer angives timestamp for slutningen på perioden som udtrækket dækker over. Ved totalleverancer sættes denne timestamp blot </w:t>
      </w:r>
      <w:r w:rsidR="00E1057A">
        <w:t>til null</w:t>
      </w:r>
      <w:r>
        <w:t>.</w:t>
      </w:r>
      <w:r w:rsidR="006122C1">
        <w:br/>
      </w:r>
      <w:r w:rsidR="006122C1" w:rsidRPr="009A0043">
        <w:t xml:space="preserve">DeliveryType: </w:t>
      </w:r>
      <w:r w:rsidR="00A8302D" w:rsidRPr="009A0043">
        <w:t xml:space="preserve">Her angives hvad det er for en slags forsendelse. </w:t>
      </w:r>
      <w:r w:rsidR="00A8302D">
        <w:t>Total = Totaludtræk af hele levera</w:t>
      </w:r>
      <w:r w:rsidR="00A8302D">
        <w:t>n</w:t>
      </w:r>
      <w:r w:rsidR="00A8302D">
        <w:t>cen, Delta = Ændrings udtræk. Indeholder alle entiteter der er blevet ændret siden sidste leverance, Sync</w:t>
      </w:r>
      <w:r w:rsidR="001E77EB">
        <w:t xml:space="preserve"> = Indeholder et totaludtræk til synkroniserings formål.</w:t>
      </w:r>
      <w:r w:rsidR="00681BBE">
        <w:t xml:space="preserve"> </w:t>
      </w:r>
    </w:p>
    <w:p w14:paraId="5198A77F" w14:textId="3F9A0946" w:rsidR="00EC633A" w:rsidRDefault="00EC633A" w:rsidP="00EC633A">
      <w:r>
        <w:t>I Data sektionen angives de egentlige forsendelsesdata i en flad tabel form. Dvs. at der laves en xml række for hver rækker i en tabel der ønskes ajourført.</w:t>
      </w:r>
    </w:p>
    <w:p w14:paraId="685EA207" w14:textId="0A2BFA41" w:rsidR="00EC633A" w:rsidRPr="001A2AA6" w:rsidRDefault="00740609" w:rsidP="00EC633A">
      <w:pPr>
        <w:ind w:left="851"/>
      </w:pPr>
      <w:r>
        <w:t>&lt;Action</w:t>
      </w:r>
      <w:r w:rsidR="00EC633A">
        <w:t>&gt;: Feltet skal udfyldes med "C</w:t>
      </w:r>
      <w:r w:rsidR="00B10D4D">
        <w:t>reate</w:t>
      </w:r>
      <w:r w:rsidR="00EC633A">
        <w:t>", "U</w:t>
      </w:r>
      <w:r w:rsidR="00B10D4D">
        <w:t>pdate</w:t>
      </w:r>
      <w:r w:rsidR="00EC633A">
        <w:t>" eller "D</w:t>
      </w:r>
      <w:r w:rsidR="00B10D4D">
        <w:t>elete</w:t>
      </w:r>
      <w:r w:rsidR="00EC633A">
        <w:t>" og skal være det første felt i a</w:t>
      </w:r>
      <w:r w:rsidR="00EC633A">
        <w:t>l</w:t>
      </w:r>
      <w:r w:rsidR="00EC633A">
        <w:t>le data rækker. Feltet fortæller Datafordeleren hvad den skal gøre med den enkelte række i datal</w:t>
      </w:r>
      <w:r w:rsidR="00EC633A">
        <w:t>e</w:t>
      </w:r>
      <w:r w:rsidR="00EC633A">
        <w:t>verancen.</w:t>
      </w:r>
      <w:r w:rsidR="00EC633A">
        <w:br/>
      </w:r>
      <w:r w:rsidR="000E4518" w:rsidRPr="00A14FEC">
        <w:t>&lt;CreateEvent&gt;</w:t>
      </w:r>
      <w:r w:rsidR="0064385A">
        <w:t xml:space="preserve"> Feltet kan undlades hvis der ikke ønskes skabt datanær hændelse i datafordelren for denne specifikke række. Anvendes feltet, kan følgende værdier bruges </w:t>
      </w:r>
      <w:r w:rsidR="0064385A" w:rsidRPr="00717172">
        <w:t>"</w:t>
      </w:r>
      <w:r w:rsidR="000E4518" w:rsidRPr="00B62C17">
        <w:t>NoEvent</w:t>
      </w:r>
      <w:r w:rsidR="0064385A" w:rsidRPr="00B62C17">
        <w:t>", "</w:t>
      </w:r>
      <w:r w:rsidR="000E4518" w:rsidRPr="00B62C17">
        <w:t>Creat</w:t>
      </w:r>
      <w:r w:rsidR="000E4518" w:rsidRPr="00B62C17">
        <w:t>e</w:t>
      </w:r>
      <w:r w:rsidR="000E4518" w:rsidRPr="00B62C17">
        <w:t>Event</w:t>
      </w:r>
      <w:r w:rsidR="0064385A" w:rsidRPr="00B62C17">
        <w:t>", "</w:t>
      </w:r>
      <w:r w:rsidR="000E4518" w:rsidRPr="00B62C17">
        <w:t>UpdateEvent</w:t>
      </w:r>
      <w:r w:rsidR="0064385A" w:rsidRPr="00B62C17">
        <w:t>" og "</w:t>
      </w:r>
      <w:r w:rsidR="000E4518" w:rsidRPr="00B62C17">
        <w:t>DeleteEvent</w:t>
      </w:r>
      <w:r w:rsidR="0064385A" w:rsidRPr="00B62C17">
        <w:t xml:space="preserve">" </w:t>
      </w:r>
      <w:r w:rsidR="000E4518" w:rsidRPr="00B62C17">
        <w:t xml:space="preserve"> </w:t>
      </w:r>
      <w:r w:rsidR="000E4518" w:rsidRPr="00B62C17">
        <w:br/>
      </w:r>
      <w:r w:rsidR="000E4518">
        <w:t xml:space="preserve">&lt;[EntityName]&gt;: Navnet på den dataentitet, der skal ajourføres, f.eks. "&lt;Bygning&gt;". </w:t>
      </w:r>
      <w:r w:rsidR="000E4518">
        <w:br/>
      </w:r>
      <w:r w:rsidR="00EC633A">
        <w:t>&lt;[DataField]</w:t>
      </w:r>
      <w:r w:rsidR="004E6FC9" w:rsidRPr="00BA37E1" w:rsidDel="004E6FC9">
        <w:t xml:space="preserve"> </w:t>
      </w:r>
      <w:r w:rsidR="00EC633A">
        <w:t xml:space="preserve">&gt;[Data]: Angives for hvert enkelt felt i en </w:t>
      </w:r>
      <w:r w:rsidR="00BA37E1">
        <w:t xml:space="preserve">dataentitet, </w:t>
      </w:r>
      <w:r w:rsidR="00EC633A">
        <w:t xml:space="preserve">der leveres. [DataField] erstattes med feltets navn. Ved Creates skal alle felter </w:t>
      </w:r>
      <w:r w:rsidR="00CB0AAC">
        <w:t xml:space="preserve">medtages, men </w:t>
      </w:r>
      <w:r>
        <w:t>[DataField]</w:t>
      </w:r>
      <w:r w:rsidR="00CB0AAC">
        <w:t xml:space="preserve"> kan undlades hvis feltet må </w:t>
      </w:r>
      <w:r w:rsidR="00EC633A">
        <w:t xml:space="preserve">være </w:t>
      </w:r>
      <w:r w:rsidR="00CB0AAC">
        <w:t>NULL</w:t>
      </w:r>
      <w:r w:rsidR="00EC633A">
        <w:t>. Ved Update skal nøglefelter og de datafelter der ønskes ændret være udfyldt. Ved D</w:t>
      </w:r>
      <w:r w:rsidR="00EC633A">
        <w:t>e</w:t>
      </w:r>
      <w:r w:rsidR="00EC633A">
        <w:t>lete skal nøglefelter være udfyldt. Et enkelt felt kan f.eks. se sådan ud &lt;</w:t>
      </w:r>
      <w:r w:rsidR="00E13EA3">
        <w:t>abbr:</w:t>
      </w:r>
      <w:r w:rsidR="00EC633A">
        <w:t>Boligareal&gt;85&lt;/</w:t>
      </w:r>
      <w:r w:rsidR="00E13EA3">
        <w:t>abbr:</w:t>
      </w:r>
      <w:r w:rsidR="00EC633A">
        <w:t>Boligareal&gt;</w:t>
      </w:r>
    </w:p>
    <w:p w14:paraId="117AE028" w14:textId="52704647" w:rsidR="00EC633A" w:rsidRDefault="00EC633A" w:rsidP="00EC633A">
      <w:r w:rsidRPr="001A2AA6">
        <w:br/>
      </w:r>
      <w:r>
        <w:t xml:space="preserve">Se </w:t>
      </w:r>
      <w:r w:rsidR="008A6368">
        <w:t>bilag</w:t>
      </w:r>
      <w:r>
        <w:t xml:space="preserve"> </w:t>
      </w:r>
      <w:r w:rsidR="00EA248D">
        <w:t>6</w:t>
      </w:r>
      <w:r>
        <w:t xml:space="preserve"> for eksempel på </w:t>
      </w:r>
      <w:r w:rsidR="004E6FC9">
        <w:t xml:space="preserve">et skema for en </w:t>
      </w:r>
      <w:r>
        <w:t>deltaleverance til Datafordeleren.</w:t>
      </w:r>
    </w:p>
    <w:p w14:paraId="34D35DBC" w14:textId="3DE97557" w:rsidR="00612964" w:rsidRDefault="00612964" w:rsidP="00612964">
      <w:pPr>
        <w:pStyle w:val="Overskrift4"/>
      </w:pPr>
      <w:r>
        <w:t>Vektordata</w:t>
      </w:r>
    </w:p>
    <w:p w14:paraId="7C3AADA0" w14:textId="2826414D" w:rsidR="006B3413" w:rsidRDefault="006B3413" w:rsidP="006B3413">
      <w:r>
        <w:t>For felter med vektorgeometri</w:t>
      </w:r>
      <w:r w:rsidR="00113B86">
        <w:t>, der som ovenfor nævnt leveres i WKT,</w:t>
      </w:r>
      <w:r w:rsidR="00934F3F">
        <w:t xml:space="preserve"> findes</w:t>
      </w:r>
      <w:r>
        <w:t xml:space="preserve"> i Datafordeleren geometritype</w:t>
      </w:r>
      <w:r>
        <w:t>r</w:t>
      </w:r>
      <w:r>
        <w:t>ne, jf. OGC 06-103r4, som beskrevet</w:t>
      </w:r>
      <w:r w:rsidR="00415E11">
        <w:t xml:space="preserve"> </w:t>
      </w:r>
      <w:r>
        <w:t xml:space="preserve">i tabellen nedenfor. For hvert felt vælges een - og kun een - af disse typer, således </w:t>
      </w:r>
      <w:r w:rsidR="00311F23">
        <w:t xml:space="preserve">leverancen </w:t>
      </w:r>
      <w:r>
        <w:t>er typestærk</w:t>
      </w:r>
      <w:r w:rsidR="00DA6DDC">
        <w:t xml:space="preserve"> også på geometrien</w:t>
      </w:r>
      <w:r>
        <w:t>.</w:t>
      </w:r>
    </w:p>
    <w:p w14:paraId="7223CD8E" w14:textId="77777777" w:rsidR="006B3413" w:rsidRDefault="006B3413" w:rsidP="006B3413">
      <w:r>
        <w:t>Desuden vælges for hvert geometrifelt een - og kun een - af de af Datafordeleren understøttede projekti</w:t>
      </w:r>
      <w:r>
        <w:t>o</w:t>
      </w:r>
      <w:r>
        <w:t>ner, som feltets geometrier leveres i.</w:t>
      </w:r>
    </w:p>
    <w:tbl>
      <w:tblPr>
        <w:tblStyle w:val="Tabel-Enkelt1"/>
        <w:tblW w:w="0" w:type="auto"/>
        <w:tblLook w:val="04A0" w:firstRow="1" w:lastRow="0" w:firstColumn="1" w:lastColumn="0" w:noHBand="0" w:noVBand="1"/>
      </w:tblPr>
      <w:tblGrid>
        <w:gridCol w:w="2012"/>
      </w:tblGrid>
      <w:tr w:rsidR="006B3413" w14:paraId="0AD19049" w14:textId="77777777" w:rsidTr="009A0043">
        <w:trPr>
          <w:cnfStyle w:val="100000000000" w:firstRow="1" w:lastRow="0" w:firstColumn="0" w:lastColumn="0" w:oddVBand="0" w:evenVBand="0" w:oddHBand="0" w:evenHBand="0" w:firstRowFirstColumn="0" w:firstRowLastColumn="0" w:lastRowFirstColumn="0" w:lastRowLastColumn="0"/>
          <w:trHeight w:val="439"/>
        </w:trPr>
        <w:tc>
          <w:tcPr>
            <w:tcW w:w="0" w:type="auto"/>
            <w:hideMark/>
          </w:tcPr>
          <w:p w14:paraId="6291B94B" w14:textId="77777777" w:rsidR="006B3413" w:rsidRDefault="006B3413">
            <w:pPr>
              <w:pStyle w:val="Compact"/>
            </w:pPr>
            <w:r>
              <w:t>Type</w:t>
            </w:r>
          </w:p>
        </w:tc>
      </w:tr>
      <w:tr w:rsidR="006B3413" w14:paraId="39DA7CBD" w14:textId="77777777" w:rsidTr="009A0043">
        <w:tc>
          <w:tcPr>
            <w:tcW w:w="0" w:type="auto"/>
            <w:hideMark/>
          </w:tcPr>
          <w:p w14:paraId="2498E529" w14:textId="77777777" w:rsidR="006B3413" w:rsidRDefault="006B3413">
            <w:pPr>
              <w:pStyle w:val="Compact"/>
            </w:pPr>
            <w:r>
              <w:t>POINT</w:t>
            </w:r>
          </w:p>
        </w:tc>
      </w:tr>
      <w:tr w:rsidR="006B3413" w14:paraId="295F5C9B" w14:textId="77777777" w:rsidTr="009A0043">
        <w:tc>
          <w:tcPr>
            <w:tcW w:w="0" w:type="auto"/>
            <w:hideMark/>
          </w:tcPr>
          <w:p w14:paraId="0DF02F70" w14:textId="77777777" w:rsidR="006B3413" w:rsidRDefault="006B3413">
            <w:pPr>
              <w:pStyle w:val="Compact"/>
            </w:pPr>
            <w:r>
              <w:t>LINESTRING</w:t>
            </w:r>
          </w:p>
        </w:tc>
      </w:tr>
      <w:tr w:rsidR="006B3413" w14:paraId="5CE8A3D3" w14:textId="77777777" w:rsidTr="009A0043">
        <w:tc>
          <w:tcPr>
            <w:tcW w:w="0" w:type="auto"/>
            <w:hideMark/>
          </w:tcPr>
          <w:p w14:paraId="4A706D91" w14:textId="77777777" w:rsidR="006B3413" w:rsidRDefault="006B3413">
            <w:pPr>
              <w:pStyle w:val="Compact"/>
            </w:pPr>
            <w:r>
              <w:t>POLYGON</w:t>
            </w:r>
          </w:p>
        </w:tc>
      </w:tr>
      <w:tr w:rsidR="006B3413" w14:paraId="0261AF64" w14:textId="77777777" w:rsidTr="009A0043">
        <w:tc>
          <w:tcPr>
            <w:tcW w:w="0" w:type="auto"/>
            <w:hideMark/>
          </w:tcPr>
          <w:p w14:paraId="63E1BA0E" w14:textId="77777777" w:rsidR="006B3413" w:rsidRDefault="006B3413">
            <w:pPr>
              <w:pStyle w:val="Compact"/>
            </w:pPr>
            <w:r>
              <w:t>MULTIPOINT</w:t>
            </w:r>
          </w:p>
        </w:tc>
      </w:tr>
      <w:tr w:rsidR="006B3413" w14:paraId="3822E58A" w14:textId="77777777" w:rsidTr="009A0043">
        <w:tc>
          <w:tcPr>
            <w:tcW w:w="0" w:type="auto"/>
            <w:hideMark/>
          </w:tcPr>
          <w:p w14:paraId="789245A6" w14:textId="77777777" w:rsidR="006B3413" w:rsidRDefault="006B3413">
            <w:pPr>
              <w:pStyle w:val="Compact"/>
            </w:pPr>
            <w:r>
              <w:t>MULTILINESTRING</w:t>
            </w:r>
          </w:p>
        </w:tc>
      </w:tr>
      <w:tr w:rsidR="006B3413" w14:paraId="52D5829D" w14:textId="77777777" w:rsidTr="009A0043">
        <w:tc>
          <w:tcPr>
            <w:tcW w:w="0" w:type="auto"/>
            <w:hideMark/>
          </w:tcPr>
          <w:p w14:paraId="2DCCB97F" w14:textId="77777777" w:rsidR="006B3413" w:rsidRDefault="006B3413">
            <w:pPr>
              <w:pStyle w:val="Compact"/>
            </w:pPr>
            <w:r>
              <w:lastRenderedPageBreak/>
              <w:t>MULTIPOLYGON</w:t>
            </w:r>
          </w:p>
        </w:tc>
      </w:tr>
    </w:tbl>
    <w:p w14:paraId="2A8DC873" w14:textId="77777777" w:rsidR="003C2546" w:rsidRDefault="003C2546" w:rsidP="006B3413"/>
    <w:p w14:paraId="5E09A9A4" w14:textId="4AB0922E" w:rsidR="006B3413" w:rsidRPr="009A0043" w:rsidRDefault="006B3413" w:rsidP="006B3413">
      <w:pPr>
        <w:rPr>
          <w:rFonts w:asciiTheme="minorHAnsi" w:hAnsiTheme="minorHAnsi" w:cstheme="minorBidi"/>
          <w:lang w:eastAsia="en-US"/>
        </w:rPr>
      </w:pPr>
      <w:r>
        <w:t xml:space="preserve">I </w:t>
      </w:r>
      <w:r w:rsidR="00155FB3">
        <w:t>nedenstående</w:t>
      </w:r>
      <w:r>
        <w:t xml:space="preserve"> tabel beskrives for hvert felt geometritypen og projektionen</w:t>
      </w:r>
    </w:p>
    <w:tbl>
      <w:tblPr>
        <w:tblStyle w:val="Tabel-Enkelt1"/>
        <w:tblW w:w="0" w:type="auto"/>
        <w:tblLook w:val="04A0" w:firstRow="1" w:lastRow="0" w:firstColumn="1" w:lastColumn="0" w:noHBand="0" w:noVBand="1"/>
      </w:tblPr>
      <w:tblGrid>
        <w:gridCol w:w="1588"/>
        <w:gridCol w:w="1588"/>
        <w:gridCol w:w="2676"/>
      </w:tblGrid>
      <w:tr w:rsidR="006B3413" w14:paraId="5E6EF302" w14:textId="77777777" w:rsidTr="009A0043">
        <w:trPr>
          <w:cnfStyle w:val="100000000000" w:firstRow="1" w:lastRow="0" w:firstColumn="0" w:lastColumn="0" w:oddVBand="0" w:evenVBand="0" w:oddHBand="0" w:evenHBand="0" w:firstRowFirstColumn="0" w:firstRowLastColumn="0" w:lastRowFirstColumn="0" w:lastRowLastColumn="0"/>
        </w:trPr>
        <w:tc>
          <w:tcPr>
            <w:tcW w:w="0" w:type="auto"/>
            <w:hideMark/>
          </w:tcPr>
          <w:p w14:paraId="33BDEB4B" w14:textId="77777777" w:rsidR="006B3413" w:rsidRDefault="006B3413">
            <w:pPr>
              <w:pStyle w:val="Compact"/>
            </w:pPr>
            <w:r>
              <w:t>Feltnavn</w:t>
            </w:r>
          </w:p>
        </w:tc>
        <w:tc>
          <w:tcPr>
            <w:tcW w:w="0" w:type="auto"/>
            <w:hideMark/>
          </w:tcPr>
          <w:p w14:paraId="17F8799C" w14:textId="1C4ECBA0" w:rsidR="006B3413" w:rsidRDefault="006067F6">
            <w:pPr>
              <w:pStyle w:val="Compact"/>
            </w:pPr>
            <w:r>
              <w:t>T</w:t>
            </w:r>
            <w:r w:rsidR="006B3413">
              <w:t>ype</w:t>
            </w:r>
          </w:p>
        </w:tc>
        <w:tc>
          <w:tcPr>
            <w:tcW w:w="0" w:type="auto"/>
            <w:hideMark/>
          </w:tcPr>
          <w:p w14:paraId="325E1596" w14:textId="77777777" w:rsidR="006B3413" w:rsidRDefault="006B3413">
            <w:pPr>
              <w:pStyle w:val="Compact"/>
            </w:pPr>
            <w:r>
              <w:t>EPSG-kode for projektion</w:t>
            </w:r>
          </w:p>
        </w:tc>
      </w:tr>
      <w:tr w:rsidR="006B3413" w14:paraId="5D45B7A7" w14:textId="77777777" w:rsidTr="009A0043">
        <w:tc>
          <w:tcPr>
            <w:tcW w:w="0" w:type="auto"/>
            <w:hideMark/>
          </w:tcPr>
          <w:p w14:paraId="616D738F" w14:textId="77777777" w:rsidR="006B3413" w:rsidRPr="009A0043" w:rsidRDefault="006B3413">
            <w:pPr>
              <w:pStyle w:val="Compact"/>
              <w:rPr>
                <w:highlight w:val="yellow"/>
              </w:rPr>
            </w:pPr>
            <w:r w:rsidRPr="009A0043">
              <w:rPr>
                <w:highlight w:val="yellow"/>
              </w:rPr>
              <w:t>[INDSÆT HER]</w:t>
            </w:r>
          </w:p>
        </w:tc>
        <w:tc>
          <w:tcPr>
            <w:tcW w:w="0" w:type="auto"/>
            <w:hideMark/>
          </w:tcPr>
          <w:p w14:paraId="3EF71B00" w14:textId="77777777" w:rsidR="006B3413" w:rsidRPr="009A0043" w:rsidRDefault="006B3413">
            <w:pPr>
              <w:pStyle w:val="Compact"/>
              <w:rPr>
                <w:highlight w:val="yellow"/>
              </w:rPr>
            </w:pPr>
            <w:r w:rsidRPr="009A0043">
              <w:rPr>
                <w:highlight w:val="yellow"/>
              </w:rPr>
              <w:t>[INDSÆT HER]</w:t>
            </w:r>
          </w:p>
        </w:tc>
        <w:tc>
          <w:tcPr>
            <w:tcW w:w="0" w:type="auto"/>
            <w:hideMark/>
          </w:tcPr>
          <w:p w14:paraId="28D3B7FA" w14:textId="77777777" w:rsidR="006B3413" w:rsidRPr="009A0043" w:rsidRDefault="006B3413">
            <w:pPr>
              <w:pStyle w:val="Compact"/>
              <w:rPr>
                <w:highlight w:val="yellow"/>
              </w:rPr>
            </w:pPr>
            <w:r w:rsidRPr="009A0043">
              <w:rPr>
                <w:highlight w:val="yellow"/>
              </w:rPr>
              <w:t>[INDSÆT HER]</w:t>
            </w:r>
          </w:p>
        </w:tc>
      </w:tr>
      <w:tr w:rsidR="006B3413" w14:paraId="131FF327" w14:textId="77777777" w:rsidTr="009A0043">
        <w:tc>
          <w:tcPr>
            <w:tcW w:w="0" w:type="auto"/>
            <w:hideMark/>
          </w:tcPr>
          <w:p w14:paraId="56A36698" w14:textId="77777777" w:rsidR="006B3413" w:rsidRPr="009A0043" w:rsidRDefault="006B3413">
            <w:pPr>
              <w:pStyle w:val="Compact"/>
              <w:rPr>
                <w:highlight w:val="yellow"/>
              </w:rPr>
            </w:pPr>
            <w:r w:rsidRPr="009A0043">
              <w:rPr>
                <w:highlight w:val="yellow"/>
              </w:rPr>
              <w:t>[INDSÆT HER]</w:t>
            </w:r>
          </w:p>
        </w:tc>
        <w:tc>
          <w:tcPr>
            <w:tcW w:w="0" w:type="auto"/>
            <w:hideMark/>
          </w:tcPr>
          <w:p w14:paraId="55A3C8C2" w14:textId="77777777" w:rsidR="006B3413" w:rsidRPr="009A0043" w:rsidRDefault="006B3413">
            <w:pPr>
              <w:pStyle w:val="Compact"/>
              <w:rPr>
                <w:highlight w:val="yellow"/>
              </w:rPr>
            </w:pPr>
            <w:r w:rsidRPr="009A0043">
              <w:rPr>
                <w:highlight w:val="yellow"/>
              </w:rPr>
              <w:t>[INDSÆT HER]</w:t>
            </w:r>
          </w:p>
        </w:tc>
        <w:tc>
          <w:tcPr>
            <w:tcW w:w="0" w:type="auto"/>
            <w:hideMark/>
          </w:tcPr>
          <w:p w14:paraId="075997C4" w14:textId="77777777" w:rsidR="006B3413" w:rsidRPr="009A0043" w:rsidRDefault="006B3413">
            <w:pPr>
              <w:pStyle w:val="Compact"/>
              <w:rPr>
                <w:highlight w:val="yellow"/>
              </w:rPr>
            </w:pPr>
            <w:r w:rsidRPr="009A0043">
              <w:rPr>
                <w:highlight w:val="yellow"/>
              </w:rPr>
              <w:t>[INDSÆT HER]</w:t>
            </w:r>
          </w:p>
        </w:tc>
      </w:tr>
      <w:tr w:rsidR="006B3413" w14:paraId="56A3C5B0" w14:textId="77777777" w:rsidTr="009A0043">
        <w:tc>
          <w:tcPr>
            <w:tcW w:w="0" w:type="auto"/>
            <w:hideMark/>
          </w:tcPr>
          <w:p w14:paraId="4BBFD471" w14:textId="77777777" w:rsidR="006B3413" w:rsidRPr="009A0043" w:rsidRDefault="006B3413">
            <w:pPr>
              <w:pStyle w:val="Compact"/>
              <w:rPr>
                <w:highlight w:val="yellow"/>
              </w:rPr>
            </w:pPr>
            <w:r w:rsidRPr="009A0043">
              <w:rPr>
                <w:highlight w:val="yellow"/>
              </w:rPr>
              <w:t>[INDSÆT HER]</w:t>
            </w:r>
          </w:p>
        </w:tc>
        <w:tc>
          <w:tcPr>
            <w:tcW w:w="0" w:type="auto"/>
            <w:hideMark/>
          </w:tcPr>
          <w:p w14:paraId="1945D283" w14:textId="77777777" w:rsidR="006B3413" w:rsidRPr="009A0043" w:rsidRDefault="006B3413">
            <w:pPr>
              <w:pStyle w:val="Compact"/>
              <w:rPr>
                <w:highlight w:val="yellow"/>
              </w:rPr>
            </w:pPr>
            <w:r w:rsidRPr="009A0043">
              <w:rPr>
                <w:highlight w:val="yellow"/>
              </w:rPr>
              <w:t>[INDSÆT HER]</w:t>
            </w:r>
          </w:p>
        </w:tc>
        <w:tc>
          <w:tcPr>
            <w:tcW w:w="0" w:type="auto"/>
            <w:hideMark/>
          </w:tcPr>
          <w:p w14:paraId="26A9AECD" w14:textId="77777777" w:rsidR="006B3413" w:rsidRPr="009A0043" w:rsidRDefault="006B3413">
            <w:pPr>
              <w:pStyle w:val="Compact"/>
              <w:rPr>
                <w:highlight w:val="yellow"/>
              </w:rPr>
            </w:pPr>
            <w:r w:rsidRPr="009A0043">
              <w:rPr>
                <w:highlight w:val="yellow"/>
              </w:rPr>
              <w:t>[INDSÆT HER]</w:t>
            </w:r>
          </w:p>
        </w:tc>
      </w:tr>
    </w:tbl>
    <w:p w14:paraId="5CE61856" w14:textId="77777777" w:rsidR="006B3413" w:rsidRPr="00637338" w:rsidRDefault="006B3413" w:rsidP="00EC633A"/>
    <w:p w14:paraId="46762C0E" w14:textId="25D96D40" w:rsidR="007608C5" w:rsidRPr="008B3DC4" w:rsidRDefault="007608C5" w:rsidP="007608C5">
      <w:pPr>
        <w:pStyle w:val="Overskrift3"/>
      </w:pPr>
      <w:bookmarkStart w:id="53" w:name="_Toc408825077"/>
      <w:bookmarkStart w:id="54" w:name="_Toc408571705"/>
      <w:bookmarkStart w:id="55" w:name="rasterdata-i-datafordeleren"/>
      <w:bookmarkStart w:id="56" w:name="_Toc470853686"/>
      <w:r w:rsidRPr="008B3DC4">
        <w:t>Rasterdata</w:t>
      </w:r>
      <w:bookmarkEnd w:id="53"/>
      <w:bookmarkEnd w:id="54"/>
      <w:bookmarkEnd w:id="56"/>
    </w:p>
    <w:bookmarkEnd w:id="55"/>
    <w:p w14:paraId="3E84FB10" w14:textId="77777777" w:rsidR="007608C5" w:rsidRPr="008B3DC4" w:rsidRDefault="007608C5" w:rsidP="007608C5">
      <w:r w:rsidRPr="008B3DC4">
        <w:t>Herunder beskrives rasterdata ifbm Datafordeleren. Nedenstående beskrivelse gælder medmindre andet specifikt aftales.</w:t>
      </w:r>
    </w:p>
    <w:p w14:paraId="0EA076D2" w14:textId="77777777" w:rsidR="007608C5" w:rsidRPr="008B3DC4" w:rsidRDefault="007608C5" w:rsidP="007608C5">
      <w:r w:rsidRPr="008B3DC4">
        <w:t>Datafordeleren modtager rasterdata i GeoTIFF-format. Afhængigt af data anvendes forskellige profiler af GeoTIFF.</w:t>
      </w:r>
    </w:p>
    <w:p w14:paraId="3CFB203E" w14:textId="3DF6444F" w:rsidR="007608C5" w:rsidRPr="008B3DC4" w:rsidRDefault="007608C5" w:rsidP="007608C5">
      <w:pPr>
        <w:pStyle w:val="Overskrift4"/>
      </w:pPr>
      <w:bookmarkStart w:id="57" w:name="arketyper-for-raster-data-i-datafordeler"/>
      <w:r w:rsidRPr="008B3DC4">
        <w:t>Arketyper for raster-data</w:t>
      </w:r>
    </w:p>
    <w:bookmarkEnd w:id="57"/>
    <w:p w14:paraId="0910CF15" w14:textId="77777777" w:rsidR="007608C5" w:rsidRPr="008B3DC4" w:rsidRDefault="007608C5" w:rsidP="007608C5">
      <w:r w:rsidRPr="008B3DC4">
        <w:t>Arketyperne nedenfor er navngivet, så de matcher GSTs dokument "Regelsæt for lagring af data i Geodat</w:t>
      </w:r>
      <w:r w:rsidRPr="008B3DC4">
        <w:t>a</w:t>
      </w:r>
      <w:r w:rsidRPr="008B3DC4">
        <w:t>banken".</w:t>
      </w:r>
    </w:p>
    <w:p w14:paraId="64E502F6" w14:textId="77777777" w:rsidR="007608C5" w:rsidRDefault="007608C5" w:rsidP="00F711A0">
      <w:pPr>
        <w:pStyle w:val="Compact"/>
        <w:numPr>
          <w:ilvl w:val="0"/>
          <w:numId w:val="72"/>
        </w:numPr>
      </w:pPr>
      <w:r w:rsidRPr="008B3DC4">
        <w:rPr>
          <w:lang w:val="da-DK"/>
        </w:rPr>
        <w:t xml:space="preserve">Digitalt Producerede og Scannede Billeder, der er tre- eller firekanals-data, kendetegnet ved mange unikke farver, og som kan komprimeres med tabsgivende kompression. </w:t>
      </w:r>
      <w:r>
        <w:t>Udstilles som RGB.</w:t>
      </w:r>
    </w:p>
    <w:p w14:paraId="40AF8942" w14:textId="77777777" w:rsidR="007608C5" w:rsidRDefault="007608C5" w:rsidP="00A54D49">
      <w:pPr>
        <w:pStyle w:val="Compact"/>
        <w:numPr>
          <w:ilvl w:val="0"/>
          <w:numId w:val="72"/>
        </w:numPr>
      </w:pPr>
      <w:r w:rsidRPr="008B3DC4">
        <w:rPr>
          <w:lang w:val="da-DK"/>
        </w:rPr>
        <w:t xml:space="preserve">Digitalt Producerede Kortværker, der er trekanals-data, f.eks. baseret på vektordata. </w:t>
      </w:r>
      <w:r>
        <w:t>Kendetegnet ved relativt få unikke farver. Udstilles som RGB</w:t>
      </w:r>
    </w:p>
    <w:p w14:paraId="2931866A" w14:textId="77777777" w:rsidR="007608C5" w:rsidRPr="008B3DC4" w:rsidRDefault="007608C5" w:rsidP="00A54D49">
      <w:pPr>
        <w:pStyle w:val="Compact"/>
        <w:numPr>
          <w:ilvl w:val="0"/>
          <w:numId w:val="72"/>
        </w:numPr>
        <w:rPr>
          <w:lang w:val="da-DK"/>
        </w:rPr>
      </w:pPr>
      <w:r w:rsidRPr="008B3DC4">
        <w:rPr>
          <w:lang w:val="da-DK"/>
        </w:rPr>
        <w:t>Højdemodeller, der er 32 bits Enkeltkanals-data med "måledata", f.eks. højdedata eller dy</w:t>
      </w:r>
      <w:r w:rsidRPr="008B3DC4">
        <w:rPr>
          <w:lang w:val="da-DK"/>
        </w:rPr>
        <w:t>b</w:t>
      </w:r>
      <w:r w:rsidRPr="008B3DC4">
        <w:rPr>
          <w:lang w:val="da-DK"/>
        </w:rPr>
        <w:t>dedata, der kan komprimeres med en ikke-tabsgivende kompression. Udstilles som fortolket resultat i RGB på afbildningsservices som rådata i andre services og downloades som rådata</w:t>
      </w:r>
    </w:p>
    <w:p w14:paraId="6BFE5763" w14:textId="58677423" w:rsidR="007608C5" w:rsidRPr="008B3DC4" w:rsidRDefault="007608C5" w:rsidP="007608C5">
      <w:r w:rsidRPr="008B3DC4">
        <w:t>GeoTIFF-opsæt</w:t>
      </w:r>
      <w:r w:rsidR="007F0CA7">
        <w:t>n</w:t>
      </w:r>
      <w:r w:rsidRPr="008B3DC4">
        <w:t>inger</w:t>
      </w:r>
      <w:r w:rsidR="00590198">
        <w:t>ne</w:t>
      </w:r>
      <w:r w:rsidRPr="008B3DC4">
        <w:t xml:space="preserve"> for hver arketype, der skal følges medmindre andet specifikt aftales, er:</w:t>
      </w:r>
    </w:p>
    <w:tbl>
      <w:tblPr>
        <w:tblStyle w:val="Tabel-Enkelt1"/>
        <w:tblW w:w="0" w:type="auto"/>
        <w:tblLook w:val="04A0" w:firstRow="1" w:lastRow="0" w:firstColumn="1" w:lastColumn="0" w:noHBand="0" w:noVBand="1"/>
      </w:tblPr>
      <w:tblGrid>
        <w:gridCol w:w="1705"/>
        <w:gridCol w:w="1308"/>
        <w:gridCol w:w="1094"/>
        <w:gridCol w:w="1199"/>
        <w:gridCol w:w="2037"/>
        <w:gridCol w:w="2512"/>
      </w:tblGrid>
      <w:tr w:rsidR="007608C5" w14:paraId="4008BB11" w14:textId="77777777" w:rsidTr="009A0043">
        <w:trPr>
          <w:cnfStyle w:val="100000000000" w:firstRow="1" w:lastRow="0" w:firstColumn="0" w:lastColumn="0" w:oddVBand="0" w:evenVBand="0" w:oddHBand="0" w:evenHBand="0" w:firstRowFirstColumn="0" w:firstRowLastColumn="0" w:lastRowFirstColumn="0" w:lastRowLastColumn="0"/>
          <w:cantSplit/>
        </w:trPr>
        <w:tc>
          <w:tcPr>
            <w:tcW w:w="0" w:type="auto"/>
          </w:tcPr>
          <w:p w14:paraId="176B6ABA" w14:textId="77777777" w:rsidR="007608C5" w:rsidRDefault="007608C5" w:rsidP="00C86140">
            <w:pPr>
              <w:pStyle w:val="Compact"/>
            </w:pPr>
            <w:r>
              <w:t>Arketype</w:t>
            </w:r>
          </w:p>
        </w:tc>
        <w:tc>
          <w:tcPr>
            <w:tcW w:w="0" w:type="auto"/>
          </w:tcPr>
          <w:p w14:paraId="0EEA1B7E" w14:textId="77777777" w:rsidR="007608C5" w:rsidRDefault="007608C5" w:rsidP="00C86140">
            <w:pPr>
              <w:pStyle w:val="Compact"/>
            </w:pPr>
            <w:r>
              <w:t>Antal bånd (type)</w:t>
            </w:r>
          </w:p>
        </w:tc>
        <w:tc>
          <w:tcPr>
            <w:tcW w:w="0" w:type="auto"/>
          </w:tcPr>
          <w:p w14:paraId="462D73E9" w14:textId="77777777" w:rsidR="007608C5" w:rsidRDefault="007608C5" w:rsidP="00C86140">
            <w:pPr>
              <w:pStyle w:val="Compact"/>
            </w:pPr>
            <w:r>
              <w:t>Bånd datatype</w:t>
            </w:r>
          </w:p>
        </w:tc>
        <w:tc>
          <w:tcPr>
            <w:tcW w:w="0" w:type="auto"/>
          </w:tcPr>
          <w:p w14:paraId="58C481E4" w14:textId="77777777" w:rsidR="007608C5" w:rsidRDefault="007608C5" w:rsidP="00C86140">
            <w:pPr>
              <w:pStyle w:val="Compact"/>
            </w:pPr>
            <w:r>
              <w:t>Tiled</w:t>
            </w:r>
          </w:p>
        </w:tc>
        <w:tc>
          <w:tcPr>
            <w:tcW w:w="0" w:type="auto"/>
          </w:tcPr>
          <w:p w14:paraId="05B7F647" w14:textId="77777777" w:rsidR="007608C5" w:rsidRDefault="007608C5" w:rsidP="00C86140">
            <w:pPr>
              <w:pStyle w:val="Compact"/>
            </w:pPr>
            <w:r>
              <w:t>Kompression</w:t>
            </w:r>
          </w:p>
        </w:tc>
        <w:tc>
          <w:tcPr>
            <w:tcW w:w="0" w:type="auto"/>
          </w:tcPr>
          <w:p w14:paraId="7D6FAB3A" w14:textId="77777777" w:rsidR="007608C5" w:rsidRDefault="007608C5" w:rsidP="00C86140">
            <w:pPr>
              <w:pStyle w:val="Compact"/>
            </w:pPr>
            <w:r>
              <w:t>Andet</w:t>
            </w:r>
          </w:p>
        </w:tc>
      </w:tr>
      <w:tr w:rsidR="007608C5" w14:paraId="34E70430" w14:textId="77777777" w:rsidTr="009A0043">
        <w:trPr>
          <w:cantSplit/>
        </w:trPr>
        <w:tc>
          <w:tcPr>
            <w:tcW w:w="0" w:type="auto"/>
          </w:tcPr>
          <w:p w14:paraId="29FD63B4" w14:textId="77777777" w:rsidR="007608C5" w:rsidRPr="008B3DC4" w:rsidRDefault="007608C5" w:rsidP="00C86140">
            <w:pPr>
              <w:pStyle w:val="Compact"/>
              <w:rPr>
                <w:lang w:val="da-DK"/>
              </w:rPr>
            </w:pPr>
            <w:r w:rsidRPr="008B3DC4">
              <w:rPr>
                <w:lang w:val="da-DK"/>
              </w:rPr>
              <w:t>Digitalt Prod</w:t>
            </w:r>
            <w:r w:rsidRPr="008B3DC4">
              <w:rPr>
                <w:lang w:val="da-DK"/>
              </w:rPr>
              <w:t>u</w:t>
            </w:r>
            <w:r w:rsidRPr="008B3DC4">
              <w:rPr>
                <w:lang w:val="da-DK"/>
              </w:rPr>
              <w:t>cerede og Scannede Bi</w:t>
            </w:r>
            <w:r w:rsidRPr="008B3DC4">
              <w:rPr>
                <w:lang w:val="da-DK"/>
              </w:rPr>
              <w:t>l</w:t>
            </w:r>
            <w:r w:rsidRPr="008B3DC4">
              <w:rPr>
                <w:lang w:val="da-DK"/>
              </w:rPr>
              <w:t>leder</w:t>
            </w:r>
          </w:p>
        </w:tc>
        <w:tc>
          <w:tcPr>
            <w:tcW w:w="0" w:type="auto"/>
          </w:tcPr>
          <w:p w14:paraId="78E6B2C6" w14:textId="77777777" w:rsidR="007608C5" w:rsidRDefault="007608C5" w:rsidP="00C86140">
            <w:pPr>
              <w:pStyle w:val="Compact"/>
            </w:pPr>
            <w:r>
              <w:t>3 (R,G,B)</w:t>
            </w:r>
          </w:p>
        </w:tc>
        <w:tc>
          <w:tcPr>
            <w:tcW w:w="0" w:type="auto"/>
          </w:tcPr>
          <w:p w14:paraId="45655396" w14:textId="77777777" w:rsidR="007608C5" w:rsidRDefault="007608C5" w:rsidP="00C86140">
            <w:pPr>
              <w:pStyle w:val="Compact"/>
            </w:pPr>
            <w:r>
              <w:t>Byte</w:t>
            </w:r>
          </w:p>
        </w:tc>
        <w:tc>
          <w:tcPr>
            <w:tcW w:w="0" w:type="auto"/>
          </w:tcPr>
          <w:p w14:paraId="5B446C7E" w14:textId="77777777" w:rsidR="007608C5" w:rsidRDefault="007608C5" w:rsidP="00C86140">
            <w:pPr>
              <w:pStyle w:val="Compact"/>
            </w:pPr>
            <w:r>
              <w:t>Ja (256x256)</w:t>
            </w:r>
          </w:p>
        </w:tc>
        <w:tc>
          <w:tcPr>
            <w:tcW w:w="0" w:type="auto"/>
          </w:tcPr>
          <w:p w14:paraId="6B031728" w14:textId="77777777" w:rsidR="007608C5" w:rsidRDefault="007608C5" w:rsidP="00C86140">
            <w:pPr>
              <w:pStyle w:val="Compact"/>
            </w:pPr>
            <w:r>
              <w:t>JPEG, JPEG_QUALITY=95</w:t>
            </w:r>
          </w:p>
        </w:tc>
        <w:tc>
          <w:tcPr>
            <w:tcW w:w="0" w:type="auto"/>
          </w:tcPr>
          <w:p w14:paraId="709C3D42" w14:textId="77777777" w:rsidR="007608C5" w:rsidRDefault="007608C5" w:rsidP="00C86140">
            <w:pPr>
              <w:pStyle w:val="Compact"/>
            </w:pPr>
            <w:r>
              <w:t>PHOTOMETRIC=YCBCR, BIGTIFF=YES</w:t>
            </w:r>
          </w:p>
        </w:tc>
      </w:tr>
      <w:tr w:rsidR="007608C5" w14:paraId="41FD75C4" w14:textId="77777777" w:rsidTr="009A0043">
        <w:trPr>
          <w:cantSplit/>
        </w:trPr>
        <w:tc>
          <w:tcPr>
            <w:tcW w:w="0" w:type="auto"/>
          </w:tcPr>
          <w:p w14:paraId="1D987EFB" w14:textId="77777777" w:rsidR="007608C5" w:rsidRPr="008B3DC4" w:rsidRDefault="007608C5" w:rsidP="00C86140">
            <w:pPr>
              <w:pStyle w:val="Compact"/>
              <w:rPr>
                <w:lang w:val="da-DK"/>
              </w:rPr>
            </w:pPr>
            <w:r w:rsidRPr="008B3DC4">
              <w:rPr>
                <w:lang w:val="da-DK"/>
              </w:rPr>
              <w:lastRenderedPageBreak/>
              <w:t>Digitalt Prod</w:t>
            </w:r>
            <w:r w:rsidRPr="008B3DC4">
              <w:rPr>
                <w:lang w:val="da-DK"/>
              </w:rPr>
              <w:t>u</w:t>
            </w:r>
            <w:r w:rsidRPr="008B3DC4">
              <w:rPr>
                <w:lang w:val="da-DK"/>
              </w:rPr>
              <w:t>cerede og Scannede Bi</w:t>
            </w:r>
            <w:r w:rsidRPr="008B3DC4">
              <w:rPr>
                <w:lang w:val="da-DK"/>
              </w:rPr>
              <w:t>l</w:t>
            </w:r>
            <w:r w:rsidRPr="008B3DC4">
              <w:rPr>
                <w:lang w:val="da-DK"/>
              </w:rPr>
              <w:t>leder</w:t>
            </w:r>
          </w:p>
        </w:tc>
        <w:tc>
          <w:tcPr>
            <w:tcW w:w="0" w:type="auto"/>
          </w:tcPr>
          <w:p w14:paraId="7E4C18FB" w14:textId="77777777" w:rsidR="007608C5" w:rsidRDefault="007608C5" w:rsidP="00C86140">
            <w:pPr>
              <w:pStyle w:val="Compact"/>
            </w:pPr>
            <w:r>
              <w:t>4 (R,G,B,A)</w:t>
            </w:r>
          </w:p>
        </w:tc>
        <w:tc>
          <w:tcPr>
            <w:tcW w:w="0" w:type="auto"/>
          </w:tcPr>
          <w:p w14:paraId="48673F0F" w14:textId="77777777" w:rsidR="007608C5" w:rsidRDefault="007608C5" w:rsidP="00C86140">
            <w:pPr>
              <w:pStyle w:val="Compact"/>
            </w:pPr>
            <w:r>
              <w:t>Byte</w:t>
            </w:r>
          </w:p>
        </w:tc>
        <w:tc>
          <w:tcPr>
            <w:tcW w:w="0" w:type="auto"/>
          </w:tcPr>
          <w:p w14:paraId="3BEAEF40" w14:textId="77777777" w:rsidR="007608C5" w:rsidRDefault="007608C5" w:rsidP="00C86140">
            <w:pPr>
              <w:pStyle w:val="Compact"/>
            </w:pPr>
            <w:r>
              <w:t>Ja (256x256)</w:t>
            </w:r>
          </w:p>
        </w:tc>
        <w:tc>
          <w:tcPr>
            <w:tcW w:w="0" w:type="auto"/>
          </w:tcPr>
          <w:p w14:paraId="3EE94B0F" w14:textId="77777777" w:rsidR="007608C5" w:rsidRDefault="007608C5" w:rsidP="00C86140">
            <w:pPr>
              <w:pStyle w:val="Compact"/>
            </w:pPr>
            <w:r>
              <w:t>JPEG, JPEG_QUALITY=95</w:t>
            </w:r>
          </w:p>
        </w:tc>
        <w:tc>
          <w:tcPr>
            <w:tcW w:w="0" w:type="auto"/>
          </w:tcPr>
          <w:p w14:paraId="16F14C01" w14:textId="2B63BD28" w:rsidR="007608C5" w:rsidRDefault="007608C5">
            <w:pPr>
              <w:pStyle w:val="Compact"/>
            </w:pPr>
            <w:r>
              <w:t>BIGTIFF=YES</w:t>
            </w:r>
          </w:p>
        </w:tc>
      </w:tr>
      <w:tr w:rsidR="007608C5" w14:paraId="0DD4D467" w14:textId="77777777" w:rsidTr="009A0043">
        <w:trPr>
          <w:cantSplit/>
        </w:trPr>
        <w:tc>
          <w:tcPr>
            <w:tcW w:w="0" w:type="auto"/>
          </w:tcPr>
          <w:p w14:paraId="339BAAE8" w14:textId="77777777" w:rsidR="007608C5" w:rsidRPr="008B3DC4" w:rsidRDefault="007608C5" w:rsidP="00C86140">
            <w:pPr>
              <w:pStyle w:val="Compact"/>
              <w:rPr>
                <w:lang w:val="da-DK"/>
              </w:rPr>
            </w:pPr>
            <w:r w:rsidRPr="008B3DC4">
              <w:rPr>
                <w:lang w:val="da-DK"/>
              </w:rPr>
              <w:t>Digitalt Prod</w:t>
            </w:r>
            <w:r w:rsidRPr="008B3DC4">
              <w:rPr>
                <w:lang w:val="da-DK"/>
              </w:rPr>
              <w:t>u</w:t>
            </w:r>
            <w:r w:rsidRPr="008B3DC4">
              <w:rPr>
                <w:lang w:val="da-DK"/>
              </w:rPr>
              <w:t>cerede og Scannede Bi</w:t>
            </w:r>
            <w:r w:rsidRPr="008B3DC4">
              <w:rPr>
                <w:lang w:val="da-DK"/>
              </w:rPr>
              <w:t>l</w:t>
            </w:r>
            <w:r w:rsidRPr="008B3DC4">
              <w:rPr>
                <w:lang w:val="da-DK"/>
              </w:rPr>
              <w:t>leder</w:t>
            </w:r>
          </w:p>
        </w:tc>
        <w:tc>
          <w:tcPr>
            <w:tcW w:w="0" w:type="auto"/>
          </w:tcPr>
          <w:p w14:paraId="75F863CA" w14:textId="77777777" w:rsidR="007608C5" w:rsidRDefault="007608C5" w:rsidP="00C86140">
            <w:pPr>
              <w:pStyle w:val="Compact"/>
            </w:pPr>
            <w:r>
              <w:t>4 (R,G,B,NIR)</w:t>
            </w:r>
          </w:p>
        </w:tc>
        <w:tc>
          <w:tcPr>
            <w:tcW w:w="0" w:type="auto"/>
          </w:tcPr>
          <w:p w14:paraId="55193098" w14:textId="77777777" w:rsidR="007608C5" w:rsidRDefault="007608C5" w:rsidP="00C86140">
            <w:pPr>
              <w:pStyle w:val="Compact"/>
            </w:pPr>
            <w:r>
              <w:t>Byte</w:t>
            </w:r>
          </w:p>
        </w:tc>
        <w:tc>
          <w:tcPr>
            <w:tcW w:w="0" w:type="auto"/>
          </w:tcPr>
          <w:p w14:paraId="426A2CEE" w14:textId="77777777" w:rsidR="007608C5" w:rsidRDefault="007608C5" w:rsidP="00C86140">
            <w:pPr>
              <w:pStyle w:val="Compact"/>
            </w:pPr>
            <w:r>
              <w:t>Ja (256x256)</w:t>
            </w:r>
          </w:p>
        </w:tc>
        <w:tc>
          <w:tcPr>
            <w:tcW w:w="0" w:type="auto"/>
          </w:tcPr>
          <w:p w14:paraId="7E4A8E02" w14:textId="77777777" w:rsidR="007608C5" w:rsidRDefault="007608C5" w:rsidP="00C86140">
            <w:pPr>
              <w:pStyle w:val="Compact"/>
            </w:pPr>
            <w:r>
              <w:t>JPEG, JPEG_QUALITY=95</w:t>
            </w:r>
          </w:p>
        </w:tc>
        <w:tc>
          <w:tcPr>
            <w:tcW w:w="0" w:type="auto"/>
          </w:tcPr>
          <w:p w14:paraId="0D36E3FB" w14:textId="2C5C7336" w:rsidR="007608C5" w:rsidRDefault="007608C5" w:rsidP="00C86140">
            <w:pPr>
              <w:pStyle w:val="Compact"/>
            </w:pPr>
            <w:r>
              <w:t>BIGTIFF=YES</w:t>
            </w:r>
          </w:p>
        </w:tc>
      </w:tr>
      <w:tr w:rsidR="007608C5" w14:paraId="63EA8A32" w14:textId="77777777" w:rsidTr="009A0043">
        <w:trPr>
          <w:cantSplit/>
        </w:trPr>
        <w:tc>
          <w:tcPr>
            <w:tcW w:w="0" w:type="auto"/>
          </w:tcPr>
          <w:p w14:paraId="38E51A15" w14:textId="77777777" w:rsidR="007608C5" w:rsidRDefault="007608C5" w:rsidP="00C86140">
            <w:pPr>
              <w:pStyle w:val="Compact"/>
            </w:pPr>
            <w:r>
              <w:t>Digitalt Pr</w:t>
            </w:r>
            <w:r>
              <w:t>o</w:t>
            </w:r>
            <w:r>
              <w:t>ducerede Kortværker</w:t>
            </w:r>
          </w:p>
        </w:tc>
        <w:tc>
          <w:tcPr>
            <w:tcW w:w="0" w:type="auto"/>
          </w:tcPr>
          <w:p w14:paraId="482666FA" w14:textId="77777777" w:rsidR="007608C5" w:rsidRDefault="007608C5" w:rsidP="00C86140">
            <w:pPr>
              <w:pStyle w:val="Compact"/>
            </w:pPr>
            <w:r>
              <w:t>3 (R,G,B)</w:t>
            </w:r>
          </w:p>
        </w:tc>
        <w:tc>
          <w:tcPr>
            <w:tcW w:w="0" w:type="auto"/>
          </w:tcPr>
          <w:p w14:paraId="04496C60" w14:textId="77777777" w:rsidR="007608C5" w:rsidRDefault="007608C5" w:rsidP="00C86140">
            <w:pPr>
              <w:pStyle w:val="Compact"/>
            </w:pPr>
            <w:r>
              <w:t>Byte</w:t>
            </w:r>
          </w:p>
        </w:tc>
        <w:tc>
          <w:tcPr>
            <w:tcW w:w="0" w:type="auto"/>
          </w:tcPr>
          <w:p w14:paraId="0FCF5367" w14:textId="77777777" w:rsidR="007608C5" w:rsidRDefault="007608C5" w:rsidP="00C86140">
            <w:pPr>
              <w:pStyle w:val="Compact"/>
            </w:pPr>
            <w:r>
              <w:t>Ja (256x256)</w:t>
            </w:r>
          </w:p>
        </w:tc>
        <w:tc>
          <w:tcPr>
            <w:tcW w:w="0" w:type="auto"/>
          </w:tcPr>
          <w:p w14:paraId="1FBF568F" w14:textId="77777777" w:rsidR="007608C5" w:rsidRDefault="007608C5" w:rsidP="00C86140">
            <w:pPr>
              <w:pStyle w:val="Compact"/>
            </w:pPr>
            <w:r>
              <w:t>DEFLATE, PREDI</w:t>
            </w:r>
            <w:r>
              <w:t>C</w:t>
            </w:r>
            <w:r>
              <w:t>TOR=2, ZLEVEL=6</w:t>
            </w:r>
          </w:p>
        </w:tc>
        <w:tc>
          <w:tcPr>
            <w:tcW w:w="0" w:type="auto"/>
          </w:tcPr>
          <w:p w14:paraId="0A687203" w14:textId="77777777" w:rsidR="007608C5" w:rsidRDefault="007608C5" w:rsidP="00C86140">
            <w:pPr>
              <w:pStyle w:val="Compact"/>
            </w:pPr>
            <w:r>
              <w:t>BIGTIFF=YES</w:t>
            </w:r>
          </w:p>
        </w:tc>
      </w:tr>
      <w:tr w:rsidR="007608C5" w14:paraId="04165DD7" w14:textId="77777777" w:rsidTr="009A0043">
        <w:trPr>
          <w:cantSplit/>
        </w:trPr>
        <w:tc>
          <w:tcPr>
            <w:tcW w:w="0" w:type="auto"/>
          </w:tcPr>
          <w:p w14:paraId="37C48757" w14:textId="77777777" w:rsidR="007608C5" w:rsidRDefault="007608C5" w:rsidP="00C86140">
            <w:pPr>
              <w:pStyle w:val="Compact"/>
            </w:pPr>
            <w:r>
              <w:t>Højdemodeller</w:t>
            </w:r>
          </w:p>
        </w:tc>
        <w:tc>
          <w:tcPr>
            <w:tcW w:w="0" w:type="auto"/>
          </w:tcPr>
          <w:p w14:paraId="0988F305" w14:textId="77777777" w:rsidR="007608C5" w:rsidRDefault="007608C5" w:rsidP="00C86140">
            <w:pPr>
              <w:pStyle w:val="Compact"/>
            </w:pPr>
            <w:r>
              <w:t>1 (Værdi)</w:t>
            </w:r>
          </w:p>
        </w:tc>
        <w:tc>
          <w:tcPr>
            <w:tcW w:w="0" w:type="auto"/>
          </w:tcPr>
          <w:p w14:paraId="65DFB532" w14:textId="77777777" w:rsidR="007608C5" w:rsidRDefault="007608C5" w:rsidP="00C86140">
            <w:pPr>
              <w:pStyle w:val="Compact"/>
            </w:pPr>
            <w:r>
              <w:t>32bit Float</w:t>
            </w:r>
          </w:p>
        </w:tc>
        <w:tc>
          <w:tcPr>
            <w:tcW w:w="0" w:type="auto"/>
          </w:tcPr>
          <w:p w14:paraId="523729B6" w14:textId="77777777" w:rsidR="007608C5" w:rsidRDefault="007608C5" w:rsidP="00C86140">
            <w:pPr>
              <w:pStyle w:val="Compact"/>
            </w:pPr>
            <w:r>
              <w:t>Ja (256x256)</w:t>
            </w:r>
          </w:p>
        </w:tc>
        <w:tc>
          <w:tcPr>
            <w:tcW w:w="0" w:type="auto"/>
          </w:tcPr>
          <w:p w14:paraId="29481032" w14:textId="77777777" w:rsidR="007608C5" w:rsidRDefault="007608C5" w:rsidP="00C86140">
            <w:pPr>
              <w:pStyle w:val="Compact"/>
            </w:pPr>
            <w:r>
              <w:t>DEFLATE, PREDI</w:t>
            </w:r>
            <w:r>
              <w:t>C</w:t>
            </w:r>
            <w:r>
              <w:t>TOR=2, ZLEVEL=6</w:t>
            </w:r>
          </w:p>
        </w:tc>
        <w:tc>
          <w:tcPr>
            <w:tcW w:w="0" w:type="auto"/>
          </w:tcPr>
          <w:p w14:paraId="4CA22947" w14:textId="77777777" w:rsidR="007608C5" w:rsidRDefault="007608C5" w:rsidP="00C86140">
            <w:pPr>
              <w:pStyle w:val="Compact"/>
            </w:pPr>
            <w:r>
              <w:t>BIGTIFF=YES, NOD</w:t>
            </w:r>
            <w:r>
              <w:t>A</w:t>
            </w:r>
            <w:r>
              <w:t>TA=-999</w:t>
            </w:r>
          </w:p>
        </w:tc>
      </w:tr>
    </w:tbl>
    <w:p w14:paraId="7CC83443" w14:textId="79893297" w:rsidR="00DA45E4" w:rsidRDefault="00DA45E4" w:rsidP="007608C5">
      <w:r>
        <w:t xml:space="preserve">Datasættets arketype og GeoTIFF-opsætning er: </w:t>
      </w:r>
      <w:r w:rsidRPr="009A0043">
        <w:rPr>
          <w:highlight w:val="yellow"/>
        </w:rPr>
        <w:t>[den tilhørende linie fra ovenstående tabel kopieres ind her]</w:t>
      </w:r>
    </w:p>
    <w:p w14:paraId="62C028A9" w14:textId="35CB56FD" w:rsidR="007608C5" w:rsidRPr="008B3DC4" w:rsidRDefault="007608C5" w:rsidP="007608C5">
      <w:r w:rsidRPr="008B3DC4">
        <w:t>Datas projektion, een (1) projektion, aftales for hele datasættet i den enkelte DataLeveranceSpecifikation. Projektionen vælges blandt de af datafordeleren understøttede.</w:t>
      </w:r>
    </w:p>
    <w:p w14:paraId="1E5B7605" w14:textId="33564B13" w:rsidR="007F0CA7" w:rsidRPr="008B3DC4" w:rsidRDefault="007F0CA7" w:rsidP="007608C5">
      <w:r>
        <w:t>Den valgte projektion er</w:t>
      </w:r>
      <w:r w:rsidRPr="007F0CA7">
        <w:t>:</w:t>
      </w:r>
      <w:r>
        <w:t xml:space="preserve"> </w:t>
      </w:r>
      <w:r w:rsidRPr="009A0043">
        <w:rPr>
          <w:highlight w:val="yellow"/>
        </w:rPr>
        <w:t>[EPSG-kode udfyldes her]</w:t>
      </w:r>
      <w:r>
        <w:t xml:space="preserve">                           </w:t>
      </w:r>
    </w:p>
    <w:p w14:paraId="417D1F11" w14:textId="77777777" w:rsidR="007608C5" w:rsidRPr="008B3DC4" w:rsidRDefault="007608C5" w:rsidP="007608C5">
      <w:r w:rsidRPr="008B3DC4">
        <w:t xml:space="preserve">Den enkelte fils projektion, affin transformation og nodata-værdi mv </w:t>
      </w:r>
      <w:r w:rsidRPr="008B3DC4">
        <w:rPr>
          <w:i/>
        </w:rPr>
        <w:t>skal</w:t>
      </w:r>
      <w:r w:rsidRPr="008B3DC4">
        <w:t xml:space="preserve"> angives i GeoTIFF-headeren for hver enkelt fil af hensyn til sikkerhed for korrekt placering ved upload. Filens filnavn, headerindhold med videre vil blive sammenlignet med de i DataLeveranceSpecifikationen definerede værdier, og filen blive afvist, hvis der er uoverenstemmelser. Se desuden eksempel på påkrævet header-indhold i rasterfiler hos GSTs Geodatabank.</w:t>
      </w:r>
    </w:p>
    <w:p w14:paraId="781DABC9" w14:textId="77777777" w:rsidR="007608C5" w:rsidRPr="008B3DC4" w:rsidRDefault="007608C5" w:rsidP="007608C5">
      <w:r w:rsidRPr="008B3DC4">
        <w:t>De leverede GeoTIFF-fil må IKKE indeholde overviews, da disse så fejlagtigt kan blive brugt ved datafordel</w:t>
      </w:r>
      <w:r w:rsidRPr="008B3DC4">
        <w:t>e</w:t>
      </w:r>
      <w:r w:rsidRPr="008B3DC4">
        <w:t>rens videre arbejde og forringe datakvaliteten. GeoTIFF-filerne må heller ikke indeholde andre georefer</w:t>
      </w:r>
      <w:r w:rsidRPr="008B3DC4">
        <w:t>e</w:t>
      </w:r>
      <w:r w:rsidRPr="008B3DC4">
        <w:t>ringsmetoder end affin transformation (Feks må der ikke anvendes transformationsmatrix eller Ground Con</w:t>
      </w:r>
      <w:r w:rsidRPr="008B3DC4">
        <w:t>t</w:t>
      </w:r>
      <w:r w:rsidRPr="008B3DC4">
        <w:t>rol Points).</w:t>
      </w:r>
    </w:p>
    <w:p w14:paraId="25542B58" w14:textId="77777777" w:rsidR="007608C5" w:rsidRPr="008B3DC4" w:rsidRDefault="007608C5" w:rsidP="007608C5">
      <w:r w:rsidRPr="008B3DC4">
        <w:t>Den affine transformation må ikke indeholde rotationsparametre forskellig fra nul. Akserne i rasteren skal således være parallelle med akserne i den anvendte projektion.</w:t>
      </w:r>
    </w:p>
    <w:p w14:paraId="5323200D" w14:textId="3B9C250B" w:rsidR="007608C5" w:rsidRPr="00E05255" w:rsidRDefault="007608C5" w:rsidP="00E05255">
      <w:r w:rsidRPr="008B3DC4">
        <w:t xml:space="preserve">Påkrævede headers i raster-filer (eksemplificeret ved GDAL-udskrift af TIFF), jvf. </w:t>
      </w:r>
      <w:r w:rsidRPr="00E05255">
        <w:t>GSTs "Regelsæt for lagring af data i Geodatabanken"</w:t>
      </w:r>
      <w:r w:rsidR="00D7212C" w:rsidRPr="00E05255">
        <w:t xml:space="preserve"> </w:t>
      </w:r>
      <w:r w:rsidR="00D7212C">
        <w:t>kan ses i Bilag 9.</w:t>
      </w:r>
    </w:p>
    <w:p w14:paraId="05917183" w14:textId="77777777" w:rsidR="007608C5" w:rsidRPr="008B3DC4" w:rsidRDefault="007608C5" w:rsidP="007608C5">
      <w:pPr>
        <w:pStyle w:val="Overskrift4"/>
      </w:pPr>
      <w:bookmarkStart w:id="58" w:name="aftaleindgåelse-og-initial-upload"/>
      <w:r w:rsidRPr="008B3DC4">
        <w:t>Aftaleindgåelse og initial-upload</w:t>
      </w:r>
    </w:p>
    <w:bookmarkEnd w:id="58"/>
    <w:p w14:paraId="37BC5973" w14:textId="59BAD390" w:rsidR="007608C5" w:rsidRPr="008B3DC4" w:rsidRDefault="007608C5" w:rsidP="007608C5">
      <w:r w:rsidRPr="008B3DC4">
        <w:t>Ved indgåelse af aftale om raster-register udarbejdes en VRT</w:t>
      </w:r>
      <w:r w:rsidR="00C86140">
        <w:t>-fil</w:t>
      </w:r>
      <w:r w:rsidRPr="008B3DC4">
        <w:t>, der beskriver det komplette datasæt.</w:t>
      </w:r>
      <w:r w:rsidR="00AF3130">
        <w:t xml:space="preserve"> VRT-filen skal overholde det XSD-schema som Datafordeleren udstiller på </w:t>
      </w:r>
      <w:r w:rsidR="00AF3130" w:rsidRPr="009A0043">
        <w:rPr>
          <w:highlight w:val="yellow"/>
        </w:rPr>
        <w:t>[INDSÆT ADRESSE HER]</w:t>
      </w:r>
      <w:r w:rsidR="00AF3130">
        <w:t>, som kun till</w:t>
      </w:r>
      <w:r w:rsidR="00AF3130">
        <w:t>a</w:t>
      </w:r>
      <w:r w:rsidR="00AF3130">
        <w:t>der de korrekte felter og kræver de felter, som beskrevet i dette dokument.</w:t>
      </w:r>
    </w:p>
    <w:p w14:paraId="4FC066B8" w14:textId="77777777" w:rsidR="007608C5" w:rsidRPr="008B3DC4" w:rsidRDefault="007608C5" w:rsidP="007608C5">
      <w:r w:rsidRPr="008B3DC4">
        <w:lastRenderedPageBreak/>
        <w:t>VRT-filen benyttes her til at beskrive, hvorledes en række homogene rasterfiler kan samles til een raster. Ved homogene rasterfiler forstås filer, der alle har samme egenskaber bortset fra translationsparametrene i den affine transformation og dataindholdet af de enkelte pixels. Populært sagt: Hvordan en række tiles tilsammen udgør en raster.</w:t>
      </w:r>
    </w:p>
    <w:p w14:paraId="233187CC" w14:textId="77777777" w:rsidR="007608C5" w:rsidRPr="008B3DC4" w:rsidRDefault="007608C5" w:rsidP="007608C5">
      <w:r w:rsidRPr="008B3DC4">
        <w:t xml:space="preserve">VRTen skal beskrive: - Projektionen for datasættet (angivet i </w:t>
      </w:r>
      <w:r w:rsidRPr="008B3DC4">
        <w:rPr>
          <w:rStyle w:val="VerbatimChar"/>
        </w:rPr>
        <w:t>&lt;SRS&gt;</w:t>
      </w:r>
      <w:r w:rsidRPr="008B3DC4">
        <w:t>-elementet). - Datasættets affine tran</w:t>
      </w:r>
      <w:r w:rsidRPr="008B3DC4">
        <w:t>s</w:t>
      </w:r>
      <w:r w:rsidRPr="008B3DC4">
        <w:t xml:space="preserve">formation (angivet i </w:t>
      </w:r>
      <w:r w:rsidRPr="008B3DC4">
        <w:rPr>
          <w:rStyle w:val="VerbatimChar"/>
        </w:rPr>
        <w:t>&lt;GeoTransform&gt;</w:t>
      </w:r>
      <w:r w:rsidRPr="008B3DC4">
        <w:t xml:space="preserve">-elementet). - Et antal </w:t>
      </w:r>
      <w:r w:rsidRPr="008B3DC4">
        <w:rPr>
          <w:rStyle w:val="VerbatimChar"/>
        </w:rPr>
        <w:t>VRTRasterBand</w:t>
      </w:r>
      <w:r w:rsidRPr="008B3DC4">
        <w:t xml:space="preserve"> svarende til antal bånd. - For hvert bånd angives en eller flere </w:t>
      </w:r>
      <w:r w:rsidRPr="008B3DC4">
        <w:rPr>
          <w:rStyle w:val="VerbatimChar"/>
        </w:rPr>
        <w:t>&lt;SimpleSource&gt;</w:t>
      </w:r>
      <w:r w:rsidRPr="008B3DC4">
        <w:t>-elementer (een pr fil), der må ikke angives extra attrib</w:t>
      </w:r>
      <w:r w:rsidRPr="008B3DC4">
        <w:t>u</w:t>
      </w:r>
      <w:r w:rsidRPr="008B3DC4">
        <w:t>te tags på elementet (f.eks. resampling) - Filnavne skal være angivet ved relative stier (</w:t>
      </w:r>
      <w:r w:rsidRPr="008B3DC4">
        <w:rPr>
          <w:rStyle w:val="VerbatimChar"/>
        </w:rPr>
        <w:t>relativeToVRT="1"</w:t>
      </w:r>
      <w:r w:rsidRPr="008B3DC4">
        <w:t xml:space="preserve"> i </w:t>
      </w:r>
      <w:r w:rsidRPr="008B3DC4">
        <w:rPr>
          <w:rStyle w:val="VerbatimChar"/>
        </w:rPr>
        <w:t>&lt;SourceFilename&gt;</w:t>
      </w:r>
      <w:r w:rsidRPr="008B3DC4">
        <w:t xml:space="preserve">), og der må ikke anvendes underbiblioteker. Dvs filerne skal ligge i samme bibliotek som VRT-filen - Der skal angives et fuldt udfyldt </w:t>
      </w:r>
      <w:r w:rsidRPr="008B3DC4">
        <w:rPr>
          <w:rStyle w:val="VerbatimChar"/>
        </w:rPr>
        <w:t>SourceProperties</w:t>
      </w:r>
      <w:r w:rsidRPr="008B3DC4">
        <w:t xml:space="preserve">-element for hver fil. - </w:t>
      </w:r>
      <w:r w:rsidRPr="008B3DC4">
        <w:rPr>
          <w:rStyle w:val="VerbatimChar"/>
        </w:rPr>
        <w:t>SrcRect</w:t>
      </w:r>
      <w:r w:rsidRPr="008B3DC4">
        <w:t xml:space="preserve"> skal </w:t>
      </w:r>
      <w:r w:rsidRPr="008B3DC4">
        <w:rPr>
          <w:i/>
        </w:rPr>
        <w:t>altid</w:t>
      </w:r>
      <w:r w:rsidRPr="008B3DC4">
        <w:t xml:space="preserve"> give tilefilens fulde udstrækning. Dvs </w:t>
      </w:r>
      <w:r w:rsidRPr="008B3DC4">
        <w:rPr>
          <w:rStyle w:val="VerbatimChar"/>
        </w:rPr>
        <w:t>xOff="0"</w:t>
      </w:r>
      <w:r w:rsidRPr="008B3DC4">
        <w:t xml:space="preserve">, </w:t>
      </w:r>
      <w:r w:rsidRPr="008B3DC4">
        <w:rPr>
          <w:rStyle w:val="VerbatimChar"/>
        </w:rPr>
        <w:t>yOff="0"</w:t>
      </w:r>
      <w:r w:rsidRPr="008B3DC4">
        <w:t xml:space="preserve"> og </w:t>
      </w:r>
      <w:r w:rsidRPr="008B3DC4">
        <w:rPr>
          <w:rStyle w:val="VerbatimChar"/>
        </w:rPr>
        <w:t>xSize</w:t>
      </w:r>
      <w:r w:rsidRPr="008B3DC4">
        <w:t xml:space="preserve"> og </w:t>
      </w:r>
      <w:r w:rsidRPr="008B3DC4">
        <w:rPr>
          <w:rStyle w:val="VerbatimChar"/>
        </w:rPr>
        <w:t>ySize</w:t>
      </w:r>
      <w:r w:rsidRPr="008B3DC4">
        <w:t xml:space="preserve"> i </w:t>
      </w:r>
      <w:r w:rsidRPr="008B3DC4">
        <w:rPr>
          <w:rStyle w:val="VerbatimChar"/>
        </w:rPr>
        <w:t>&lt;SrcRect&gt;</w:t>
      </w:r>
      <w:r w:rsidRPr="008B3DC4">
        <w:t xml:space="preserve"> skal være identiske med </w:t>
      </w:r>
      <w:r w:rsidRPr="008B3DC4">
        <w:rPr>
          <w:rStyle w:val="VerbatimChar"/>
        </w:rPr>
        <w:t>RasterXSize</w:t>
      </w:r>
      <w:r w:rsidRPr="008B3DC4">
        <w:t xml:space="preserve"> og </w:t>
      </w:r>
      <w:r w:rsidRPr="008B3DC4">
        <w:rPr>
          <w:rStyle w:val="VerbatimChar"/>
        </w:rPr>
        <w:t>RasterYSize</w:t>
      </w:r>
      <w:r w:rsidRPr="008B3DC4">
        <w:t xml:space="preserve"> fra </w:t>
      </w:r>
      <w:r w:rsidRPr="008B3DC4">
        <w:rPr>
          <w:rStyle w:val="VerbatimChar"/>
        </w:rPr>
        <w:t>SourceProperties</w:t>
      </w:r>
      <w:r w:rsidRPr="008B3DC4">
        <w:t xml:space="preserve">. - </w:t>
      </w:r>
      <w:r w:rsidRPr="008B3DC4">
        <w:rPr>
          <w:rStyle w:val="VerbatimChar"/>
        </w:rPr>
        <w:t>DstRect</w:t>
      </w:r>
      <w:r w:rsidRPr="008B3DC4">
        <w:t xml:space="preserve"> skal give den tilsvarende rektangel i destinationsdatasættet. Dvs </w:t>
      </w:r>
      <w:r w:rsidRPr="008B3DC4">
        <w:rPr>
          <w:rStyle w:val="VerbatimChar"/>
        </w:rPr>
        <w:t>xSize</w:t>
      </w:r>
      <w:r w:rsidRPr="008B3DC4">
        <w:t xml:space="preserve"> og </w:t>
      </w:r>
      <w:r w:rsidRPr="008B3DC4">
        <w:rPr>
          <w:rStyle w:val="VerbatimChar"/>
        </w:rPr>
        <w:t>ySize</w:t>
      </w:r>
      <w:r w:rsidRPr="008B3DC4">
        <w:t xml:space="preserve"> skal være identiske med </w:t>
      </w:r>
      <w:r w:rsidRPr="008B3DC4">
        <w:rPr>
          <w:rStyle w:val="VerbatimChar"/>
        </w:rPr>
        <w:t>xSize</w:t>
      </w:r>
      <w:r w:rsidRPr="008B3DC4">
        <w:t xml:space="preserve"> og </w:t>
      </w:r>
      <w:r w:rsidRPr="008B3DC4">
        <w:rPr>
          <w:rStyle w:val="VerbatimChar"/>
        </w:rPr>
        <w:t>ySize</w:t>
      </w:r>
      <w:r w:rsidRPr="008B3DC4">
        <w:t xml:space="preserve"> i </w:t>
      </w:r>
      <w:r w:rsidRPr="008B3DC4">
        <w:rPr>
          <w:rStyle w:val="VerbatimChar"/>
        </w:rPr>
        <w:t>&lt;SrcRect&gt;</w:t>
      </w:r>
      <w:r w:rsidRPr="008B3DC4">
        <w:t xml:space="preserve">. - Inden for hvert bånd, må de forskellige </w:t>
      </w:r>
      <w:r w:rsidRPr="008B3DC4">
        <w:rPr>
          <w:rStyle w:val="VerbatimChar"/>
        </w:rPr>
        <w:t>DstRect</w:t>
      </w:r>
      <w:r w:rsidRPr="008B3DC4">
        <w:t xml:space="preserve"> ikke overlappe hinanden. - For bi</w:t>
      </w:r>
      <w:r w:rsidRPr="008B3DC4">
        <w:t>l</w:t>
      </w:r>
      <w:r w:rsidRPr="008B3DC4">
        <w:t xml:space="preserve">ledbærende data (R,G,B,NIR, R,G,B,A eller R,G,B), skal R,G,B altid ligge i henholdsvis bånd 1, 2 og 3. Alle bånd tilknyttes et </w:t>
      </w:r>
      <w:r w:rsidRPr="008B3DC4">
        <w:rPr>
          <w:rStyle w:val="VerbatimChar"/>
        </w:rPr>
        <w:t>ColorInterp</w:t>
      </w:r>
      <w:r w:rsidRPr="008B3DC4">
        <w:t>-element.</w:t>
      </w:r>
    </w:p>
    <w:p w14:paraId="3E33669D" w14:textId="77777777" w:rsidR="007608C5" w:rsidRPr="008B3DC4" w:rsidRDefault="007608C5" w:rsidP="007608C5">
      <w:r w:rsidRPr="008B3DC4">
        <w:t>Den affine transformation må ikke indeholde rotationsparametre forskellig fra nul. Akserne i rasteren skal således være parallelle med akserne i den anvendte projektion.</w:t>
      </w:r>
    </w:p>
    <w:p w14:paraId="54F47624" w14:textId="77777777" w:rsidR="007608C5" w:rsidRPr="008B3DC4" w:rsidRDefault="007608C5" w:rsidP="007608C5">
      <w:r w:rsidRPr="008B3DC4">
        <w:t xml:space="preserve">I </w:t>
      </w:r>
      <w:r w:rsidRPr="008B3DC4">
        <w:rPr>
          <w:rStyle w:val="VerbatimChar"/>
        </w:rPr>
        <w:t>&lt;MetaData&gt;</w:t>
      </w:r>
      <w:r w:rsidRPr="008B3DC4">
        <w:t>-elementet angives meta-data om datasættet på følgende form (feltnavngivning følger XML for andre register-opdateringer):</w:t>
      </w:r>
    </w:p>
    <w:p w14:paraId="2D1DB1E5" w14:textId="77777777" w:rsidR="00B5133F" w:rsidRPr="00EB0F18" w:rsidRDefault="00B5133F" w:rsidP="00B5133F">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&lt;</w:t>
      </w:r>
      <w:r w:rsidRPr="00EB0F18">
        <w:rPr>
          <w:rFonts w:ascii="Consolas" w:hAnsi="Consolas" w:cs="Consolas"/>
          <w:color w:val="A31515"/>
          <w:sz w:val="19"/>
          <w:szCs w:val="19"/>
          <w:highlight w:val="white"/>
          <w:lang w:val="en-US"/>
        </w:rPr>
        <w:t>Metadata</w:t>
      </w:r>
      <w:r w:rsidRPr="00EB0F18">
        <w:rPr>
          <w:rFonts w:ascii="Consolas" w:hAnsi="Consolas" w:cs="Consolas"/>
          <w:color w:val="0000FF"/>
          <w:sz w:val="19"/>
          <w:szCs w:val="19"/>
          <w:highlight w:val="white"/>
          <w:lang w:val="en-US"/>
        </w:rPr>
        <w:t>&gt;</w:t>
      </w:r>
    </w:p>
    <w:p w14:paraId="673E6F7D" w14:textId="77777777" w:rsidR="00B5133F" w:rsidRPr="00EB0F18" w:rsidRDefault="00B5133F" w:rsidP="00B5133F">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 xml:space="preserve">  &lt;</w:t>
      </w:r>
      <w:r w:rsidRPr="00EB0F18">
        <w:rPr>
          <w:rFonts w:ascii="Consolas" w:hAnsi="Consolas" w:cs="Consolas"/>
          <w:color w:val="A31515"/>
          <w:sz w:val="19"/>
          <w:szCs w:val="19"/>
          <w:highlight w:val="white"/>
          <w:lang w:val="en-US"/>
        </w:rPr>
        <w:t>MDI</w:t>
      </w:r>
      <w:r w:rsidRPr="00EB0F18">
        <w:rPr>
          <w:rFonts w:ascii="Consolas" w:hAnsi="Consolas" w:cs="Consolas"/>
          <w:color w:val="0000FF"/>
          <w:sz w:val="19"/>
          <w:szCs w:val="19"/>
          <w:highlight w:val="white"/>
          <w:lang w:val="en-US"/>
        </w:rPr>
        <w:t xml:space="preserve"> </w:t>
      </w:r>
      <w:r w:rsidRPr="00EB0F18">
        <w:rPr>
          <w:rFonts w:ascii="Consolas" w:hAnsi="Consolas" w:cs="Consolas"/>
          <w:color w:val="FF0000"/>
          <w:sz w:val="19"/>
          <w:szCs w:val="19"/>
          <w:highlight w:val="white"/>
          <w:lang w:val="en-US"/>
        </w:rPr>
        <w:t>key</w:t>
      </w:r>
      <w:r w:rsidRPr="00EB0F18">
        <w:rPr>
          <w:rFonts w:ascii="Consolas" w:hAnsi="Consolas" w:cs="Consolas"/>
          <w:color w:val="0000FF"/>
          <w:sz w:val="19"/>
          <w:szCs w:val="19"/>
          <w:highlight w:val="white"/>
          <w:lang w:val="en-US"/>
        </w:rPr>
        <w:t>=</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DataProviderName</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&gt;</w:t>
      </w:r>
      <w:r w:rsidRPr="00EB0F18">
        <w:rPr>
          <w:rFonts w:ascii="Consolas" w:hAnsi="Consolas" w:cs="Consolas"/>
          <w:color w:val="000000"/>
          <w:sz w:val="19"/>
          <w:szCs w:val="19"/>
          <w:highlight w:val="white"/>
          <w:lang w:val="en-US"/>
        </w:rPr>
        <w:t>[NAME]</w:t>
      </w:r>
      <w:r w:rsidRPr="00EB0F18">
        <w:rPr>
          <w:rFonts w:ascii="Consolas" w:hAnsi="Consolas" w:cs="Consolas"/>
          <w:color w:val="0000FF"/>
          <w:sz w:val="19"/>
          <w:szCs w:val="19"/>
          <w:highlight w:val="white"/>
          <w:lang w:val="en-US"/>
        </w:rPr>
        <w:t>&lt;/</w:t>
      </w:r>
      <w:r w:rsidRPr="00EB0F18">
        <w:rPr>
          <w:rFonts w:ascii="Consolas" w:hAnsi="Consolas" w:cs="Consolas"/>
          <w:color w:val="A31515"/>
          <w:sz w:val="19"/>
          <w:szCs w:val="19"/>
          <w:highlight w:val="white"/>
          <w:lang w:val="en-US"/>
        </w:rPr>
        <w:t>MDI</w:t>
      </w:r>
      <w:r w:rsidRPr="00EB0F18">
        <w:rPr>
          <w:rFonts w:ascii="Consolas" w:hAnsi="Consolas" w:cs="Consolas"/>
          <w:color w:val="0000FF"/>
          <w:sz w:val="19"/>
          <w:szCs w:val="19"/>
          <w:highlight w:val="white"/>
          <w:lang w:val="en-US"/>
        </w:rPr>
        <w:t>&gt;</w:t>
      </w:r>
    </w:p>
    <w:p w14:paraId="6147EB52" w14:textId="77777777" w:rsidR="00B5133F" w:rsidRPr="00EB0F18" w:rsidRDefault="00B5133F" w:rsidP="00B5133F">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 xml:space="preserve">  &lt;</w:t>
      </w:r>
      <w:r w:rsidRPr="00EB0F18">
        <w:rPr>
          <w:rFonts w:ascii="Consolas" w:hAnsi="Consolas" w:cs="Consolas"/>
          <w:color w:val="A31515"/>
          <w:sz w:val="19"/>
          <w:szCs w:val="19"/>
          <w:highlight w:val="white"/>
          <w:lang w:val="en-US"/>
        </w:rPr>
        <w:t>MDI</w:t>
      </w:r>
      <w:r w:rsidRPr="00EB0F18">
        <w:rPr>
          <w:rFonts w:ascii="Consolas" w:hAnsi="Consolas" w:cs="Consolas"/>
          <w:color w:val="0000FF"/>
          <w:sz w:val="19"/>
          <w:szCs w:val="19"/>
          <w:highlight w:val="white"/>
          <w:lang w:val="en-US"/>
        </w:rPr>
        <w:t xml:space="preserve"> </w:t>
      </w:r>
      <w:r w:rsidRPr="00EB0F18">
        <w:rPr>
          <w:rFonts w:ascii="Consolas" w:hAnsi="Consolas" w:cs="Consolas"/>
          <w:color w:val="FF0000"/>
          <w:sz w:val="19"/>
          <w:szCs w:val="19"/>
          <w:highlight w:val="white"/>
          <w:lang w:val="en-US"/>
        </w:rPr>
        <w:t>key</w:t>
      </w:r>
      <w:r w:rsidRPr="00EB0F18">
        <w:rPr>
          <w:rFonts w:ascii="Consolas" w:hAnsi="Consolas" w:cs="Consolas"/>
          <w:color w:val="0000FF"/>
          <w:sz w:val="19"/>
          <w:szCs w:val="19"/>
          <w:highlight w:val="white"/>
          <w:lang w:val="en-US"/>
        </w:rPr>
        <w:t>=</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ReplicationChannelID</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&gt;</w:t>
      </w:r>
      <w:r w:rsidRPr="00EB0F18">
        <w:rPr>
          <w:rFonts w:ascii="Consolas" w:hAnsi="Consolas" w:cs="Consolas"/>
          <w:color w:val="000000"/>
          <w:sz w:val="19"/>
          <w:szCs w:val="19"/>
          <w:highlight w:val="white"/>
          <w:lang w:val="en-US"/>
        </w:rPr>
        <w:t>[RCID]</w:t>
      </w:r>
      <w:r w:rsidRPr="00EB0F18">
        <w:rPr>
          <w:rFonts w:ascii="Consolas" w:hAnsi="Consolas" w:cs="Consolas"/>
          <w:color w:val="0000FF"/>
          <w:sz w:val="19"/>
          <w:szCs w:val="19"/>
          <w:highlight w:val="white"/>
          <w:lang w:val="en-US"/>
        </w:rPr>
        <w:t>&lt;/</w:t>
      </w:r>
      <w:r w:rsidRPr="00EB0F18">
        <w:rPr>
          <w:rFonts w:ascii="Consolas" w:hAnsi="Consolas" w:cs="Consolas"/>
          <w:color w:val="A31515"/>
          <w:sz w:val="19"/>
          <w:szCs w:val="19"/>
          <w:highlight w:val="white"/>
          <w:lang w:val="en-US"/>
        </w:rPr>
        <w:t>MDI</w:t>
      </w:r>
      <w:r w:rsidRPr="00EB0F18">
        <w:rPr>
          <w:rFonts w:ascii="Consolas" w:hAnsi="Consolas" w:cs="Consolas"/>
          <w:color w:val="0000FF"/>
          <w:sz w:val="19"/>
          <w:szCs w:val="19"/>
          <w:highlight w:val="white"/>
          <w:lang w:val="en-US"/>
        </w:rPr>
        <w:t>&gt;</w:t>
      </w:r>
    </w:p>
    <w:p w14:paraId="1F1B8B9F" w14:textId="77777777" w:rsidR="00B5133F" w:rsidRPr="00EB0F18" w:rsidRDefault="00B5133F" w:rsidP="00B5133F">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 xml:space="preserve">  &lt;</w:t>
      </w:r>
      <w:r w:rsidRPr="00EB0F18">
        <w:rPr>
          <w:rFonts w:ascii="Consolas" w:hAnsi="Consolas" w:cs="Consolas"/>
          <w:color w:val="A31515"/>
          <w:sz w:val="19"/>
          <w:szCs w:val="19"/>
          <w:highlight w:val="white"/>
          <w:lang w:val="en-US"/>
        </w:rPr>
        <w:t>MDI</w:t>
      </w:r>
      <w:r w:rsidRPr="00EB0F18">
        <w:rPr>
          <w:rFonts w:ascii="Consolas" w:hAnsi="Consolas" w:cs="Consolas"/>
          <w:color w:val="0000FF"/>
          <w:sz w:val="19"/>
          <w:szCs w:val="19"/>
          <w:highlight w:val="white"/>
          <w:lang w:val="en-US"/>
        </w:rPr>
        <w:t xml:space="preserve"> </w:t>
      </w:r>
      <w:r w:rsidRPr="00EB0F18">
        <w:rPr>
          <w:rFonts w:ascii="Consolas" w:hAnsi="Consolas" w:cs="Consolas"/>
          <w:color w:val="FF0000"/>
          <w:sz w:val="19"/>
          <w:szCs w:val="19"/>
          <w:highlight w:val="white"/>
          <w:lang w:val="en-US"/>
        </w:rPr>
        <w:t>key</w:t>
      </w:r>
      <w:r w:rsidRPr="00EB0F18">
        <w:rPr>
          <w:rFonts w:ascii="Consolas" w:hAnsi="Consolas" w:cs="Consolas"/>
          <w:color w:val="0000FF"/>
          <w:sz w:val="19"/>
          <w:szCs w:val="19"/>
          <w:highlight w:val="white"/>
          <w:lang w:val="en-US"/>
        </w:rPr>
        <w:t>=</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SequenceNumber</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&gt;</w:t>
      </w:r>
      <w:r w:rsidRPr="00EB0F18">
        <w:rPr>
          <w:rFonts w:ascii="Consolas" w:hAnsi="Consolas" w:cs="Consolas"/>
          <w:color w:val="000000"/>
          <w:sz w:val="19"/>
          <w:szCs w:val="19"/>
          <w:highlight w:val="white"/>
          <w:lang w:val="en-US"/>
        </w:rPr>
        <w:t>[Number]</w:t>
      </w:r>
      <w:r w:rsidRPr="00EB0F18">
        <w:rPr>
          <w:rFonts w:ascii="Consolas" w:hAnsi="Consolas" w:cs="Consolas"/>
          <w:color w:val="0000FF"/>
          <w:sz w:val="19"/>
          <w:szCs w:val="19"/>
          <w:highlight w:val="white"/>
          <w:lang w:val="en-US"/>
        </w:rPr>
        <w:t>&lt;/</w:t>
      </w:r>
      <w:r w:rsidRPr="00EB0F18">
        <w:rPr>
          <w:rFonts w:ascii="Consolas" w:hAnsi="Consolas" w:cs="Consolas"/>
          <w:color w:val="A31515"/>
          <w:sz w:val="19"/>
          <w:szCs w:val="19"/>
          <w:highlight w:val="white"/>
          <w:lang w:val="en-US"/>
        </w:rPr>
        <w:t>MDI</w:t>
      </w:r>
      <w:r w:rsidRPr="00EB0F18">
        <w:rPr>
          <w:rFonts w:ascii="Consolas" w:hAnsi="Consolas" w:cs="Consolas"/>
          <w:color w:val="0000FF"/>
          <w:sz w:val="19"/>
          <w:szCs w:val="19"/>
          <w:highlight w:val="white"/>
          <w:lang w:val="en-US"/>
        </w:rPr>
        <w:t>&gt;</w:t>
      </w:r>
    </w:p>
    <w:p w14:paraId="7EC81CA3" w14:textId="77777777" w:rsidR="00B5133F" w:rsidRPr="00EB0F18" w:rsidRDefault="00B5133F" w:rsidP="00B5133F">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 xml:space="preserve">  &lt;</w:t>
      </w:r>
      <w:r w:rsidRPr="00EB0F18">
        <w:rPr>
          <w:rFonts w:ascii="Consolas" w:hAnsi="Consolas" w:cs="Consolas"/>
          <w:color w:val="A31515"/>
          <w:sz w:val="19"/>
          <w:szCs w:val="19"/>
          <w:highlight w:val="white"/>
          <w:lang w:val="en-US"/>
        </w:rPr>
        <w:t>MDI</w:t>
      </w:r>
      <w:r w:rsidRPr="00EB0F18">
        <w:rPr>
          <w:rFonts w:ascii="Consolas" w:hAnsi="Consolas" w:cs="Consolas"/>
          <w:color w:val="0000FF"/>
          <w:sz w:val="19"/>
          <w:szCs w:val="19"/>
          <w:highlight w:val="white"/>
          <w:lang w:val="en-US"/>
        </w:rPr>
        <w:t xml:space="preserve"> </w:t>
      </w:r>
      <w:r w:rsidRPr="00EB0F18">
        <w:rPr>
          <w:rFonts w:ascii="Consolas" w:hAnsi="Consolas" w:cs="Consolas"/>
          <w:color w:val="FF0000"/>
          <w:sz w:val="19"/>
          <w:szCs w:val="19"/>
          <w:highlight w:val="white"/>
          <w:lang w:val="en-US"/>
        </w:rPr>
        <w:t>key</w:t>
      </w:r>
      <w:r w:rsidRPr="00EB0F18">
        <w:rPr>
          <w:rFonts w:ascii="Consolas" w:hAnsi="Consolas" w:cs="Consolas"/>
          <w:color w:val="0000FF"/>
          <w:sz w:val="19"/>
          <w:szCs w:val="19"/>
          <w:highlight w:val="white"/>
          <w:lang w:val="en-US"/>
        </w:rPr>
        <w:t>=</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TimeOfCreation</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&gt;</w:t>
      </w:r>
      <w:r w:rsidRPr="00EB0F18">
        <w:rPr>
          <w:rFonts w:ascii="Consolas" w:hAnsi="Consolas" w:cs="Consolas"/>
          <w:color w:val="000000"/>
          <w:sz w:val="19"/>
          <w:szCs w:val="19"/>
          <w:highlight w:val="white"/>
          <w:lang w:val="en-US"/>
        </w:rPr>
        <w:t>[Creation Timestamp]</w:t>
      </w:r>
      <w:r w:rsidRPr="00EB0F18">
        <w:rPr>
          <w:rFonts w:ascii="Consolas" w:hAnsi="Consolas" w:cs="Consolas"/>
          <w:color w:val="0000FF"/>
          <w:sz w:val="19"/>
          <w:szCs w:val="19"/>
          <w:highlight w:val="white"/>
          <w:lang w:val="en-US"/>
        </w:rPr>
        <w:t>&lt;/</w:t>
      </w:r>
      <w:r w:rsidRPr="00EB0F18">
        <w:rPr>
          <w:rFonts w:ascii="Consolas" w:hAnsi="Consolas" w:cs="Consolas"/>
          <w:color w:val="A31515"/>
          <w:sz w:val="19"/>
          <w:szCs w:val="19"/>
          <w:highlight w:val="white"/>
          <w:lang w:val="en-US"/>
        </w:rPr>
        <w:t>MDI</w:t>
      </w:r>
      <w:r w:rsidRPr="00EB0F18">
        <w:rPr>
          <w:rFonts w:ascii="Consolas" w:hAnsi="Consolas" w:cs="Consolas"/>
          <w:color w:val="0000FF"/>
          <w:sz w:val="19"/>
          <w:szCs w:val="19"/>
          <w:highlight w:val="white"/>
          <w:lang w:val="en-US"/>
        </w:rPr>
        <w:t>&gt;</w:t>
      </w:r>
    </w:p>
    <w:p w14:paraId="5DFF9D29" w14:textId="77777777" w:rsidR="00B5133F" w:rsidRPr="00EB0F18" w:rsidRDefault="00B5133F" w:rsidP="00B5133F">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 xml:space="preserve">  &lt;</w:t>
      </w:r>
      <w:r w:rsidRPr="00EB0F18">
        <w:rPr>
          <w:rFonts w:ascii="Consolas" w:hAnsi="Consolas" w:cs="Consolas"/>
          <w:color w:val="A31515"/>
          <w:sz w:val="19"/>
          <w:szCs w:val="19"/>
          <w:highlight w:val="white"/>
          <w:lang w:val="en-US"/>
        </w:rPr>
        <w:t>MDI</w:t>
      </w:r>
      <w:r w:rsidRPr="00EB0F18">
        <w:rPr>
          <w:rFonts w:ascii="Consolas" w:hAnsi="Consolas" w:cs="Consolas"/>
          <w:color w:val="0000FF"/>
          <w:sz w:val="19"/>
          <w:szCs w:val="19"/>
          <w:highlight w:val="white"/>
          <w:lang w:val="en-US"/>
        </w:rPr>
        <w:t xml:space="preserve"> </w:t>
      </w:r>
      <w:r w:rsidRPr="00EB0F18">
        <w:rPr>
          <w:rFonts w:ascii="Consolas" w:hAnsi="Consolas" w:cs="Consolas"/>
          <w:color w:val="FF0000"/>
          <w:sz w:val="19"/>
          <w:szCs w:val="19"/>
          <w:highlight w:val="white"/>
          <w:lang w:val="en-US"/>
        </w:rPr>
        <w:t>key</w:t>
      </w:r>
      <w:r w:rsidRPr="00EB0F18">
        <w:rPr>
          <w:rFonts w:ascii="Consolas" w:hAnsi="Consolas" w:cs="Consolas"/>
          <w:color w:val="0000FF"/>
          <w:sz w:val="19"/>
          <w:szCs w:val="19"/>
          <w:highlight w:val="white"/>
          <w:lang w:val="en-US"/>
        </w:rPr>
        <w:t>=</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CoversPeriodFrom</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&gt;</w:t>
      </w:r>
      <w:r w:rsidRPr="00EB0F18">
        <w:rPr>
          <w:rFonts w:ascii="Consolas" w:hAnsi="Consolas" w:cs="Consolas"/>
          <w:color w:val="000000"/>
          <w:sz w:val="19"/>
          <w:szCs w:val="19"/>
          <w:highlight w:val="white"/>
          <w:lang w:val="en-US"/>
        </w:rPr>
        <w:t>[Start Period Timestamp]</w:t>
      </w:r>
      <w:r w:rsidRPr="00EB0F18">
        <w:rPr>
          <w:rFonts w:ascii="Consolas" w:hAnsi="Consolas" w:cs="Consolas"/>
          <w:color w:val="0000FF"/>
          <w:sz w:val="19"/>
          <w:szCs w:val="19"/>
          <w:highlight w:val="white"/>
          <w:lang w:val="en-US"/>
        </w:rPr>
        <w:t>&lt;/</w:t>
      </w:r>
      <w:r w:rsidRPr="00EB0F18">
        <w:rPr>
          <w:rFonts w:ascii="Consolas" w:hAnsi="Consolas" w:cs="Consolas"/>
          <w:color w:val="A31515"/>
          <w:sz w:val="19"/>
          <w:szCs w:val="19"/>
          <w:highlight w:val="white"/>
          <w:lang w:val="en-US"/>
        </w:rPr>
        <w:t>MDI</w:t>
      </w:r>
      <w:r w:rsidRPr="00EB0F18">
        <w:rPr>
          <w:rFonts w:ascii="Consolas" w:hAnsi="Consolas" w:cs="Consolas"/>
          <w:color w:val="0000FF"/>
          <w:sz w:val="19"/>
          <w:szCs w:val="19"/>
          <w:highlight w:val="white"/>
          <w:lang w:val="en-US"/>
        </w:rPr>
        <w:t>&gt;</w:t>
      </w:r>
    </w:p>
    <w:p w14:paraId="323D2927" w14:textId="77777777" w:rsidR="00B5133F" w:rsidRDefault="00B5133F" w:rsidP="00B5133F">
      <w:pPr>
        <w:autoSpaceDE w:val="0"/>
        <w:autoSpaceDN w:val="0"/>
        <w:adjustRightInd w:val="0"/>
        <w:spacing w:before="0" w:after="0" w:line="240" w:lineRule="auto"/>
        <w:rPr>
          <w:rFonts w:ascii="Consolas" w:hAnsi="Consolas" w:cs="Consolas"/>
          <w:color w:val="0000FF"/>
          <w:sz w:val="19"/>
          <w:szCs w:val="19"/>
          <w:highlight w:val="white"/>
          <w:lang w:val="en-US"/>
        </w:rPr>
      </w:pPr>
      <w:r w:rsidRPr="00EB0F18">
        <w:rPr>
          <w:rFonts w:ascii="Consolas" w:hAnsi="Consolas" w:cs="Consolas"/>
          <w:color w:val="0000FF"/>
          <w:sz w:val="19"/>
          <w:szCs w:val="19"/>
          <w:highlight w:val="white"/>
          <w:lang w:val="en-US"/>
        </w:rPr>
        <w:t xml:space="preserve">  &lt;</w:t>
      </w:r>
      <w:r w:rsidRPr="00EB0F18">
        <w:rPr>
          <w:rFonts w:ascii="Consolas" w:hAnsi="Consolas" w:cs="Consolas"/>
          <w:color w:val="A31515"/>
          <w:sz w:val="19"/>
          <w:szCs w:val="19"/>
          <w:highlight w:val="white"/>
          <w:lang w:val="en-US"/>
        </w:rPr>
        <w:t>MDI</w:t>
      </w:r>
      <w:r w:rsidRPr="00EB0F18">
        <w:rPr>
          <w:rFonts w:ascii="Consolas" w:hAnsi="Consolas" w:cs="Consolas"/>
          <w:color w:val="0000FF"/>
          <w:sz w:val="19"/>
          <w:szCs w:val="19"/>
          <w:highlight w:val="white"/>
          <w:lang w:val="en-US"/>
        </w:rPr>
        <w:t xml:space="preserve"> </w:t>
      </w:r>
      <w:r w:rsidRPr="00EB0F18">
        <w:rPr>
          <w:rFonts w:ascii="Consolas" w:hAnsi="Consolas" w:cs="Consolas"/>
          <w:color w:val="FF0000"/>
          <w:sz w:val="19"/>
          <w:szCs w:val="19"/>
          <w:highlight w:val="white"/>
          <w:lang w:val="en-US"/>
        </w:rPr>
        <w:t>key</w:t>
      </w:r>
      <w:r w:rsidRPr="00EB0F18">
        <w:rPr>
          <w:rFonts w:ascii="Consolas" w:hAnsi="Consolas" w:cs="Consolas"/>
          <w:color w:val="0000FF"/>
          <w:sz w:val="19"/>
          <w:szCs w:val="19"/>
          <w:highlight w:val="white"/>
          <w:lang w:val="en-US"/>
        </w:rPr>
        <w:t>=</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CoversPeriodTo</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&gt;</w:t>
      </w:r>
      <w:r w:rsidRPr="00EB0F18">
        <w:rPr>
          <w:rFonts w:ascii="Consolas" w:hAnsi="Consolas" w:cs="Consolas"/>
          <w:color w:val="000000"/>
          <w:sz w:val="19"/>
          <w:szCs w:val="19"/>
          <w:highlight w:val="white"/>
          <w:lang w:val="en-US"/>
        </w:rPr>
        <w:t>[End Period Timestamp]</w:t>
      </w:r>
      <w:r w:rsidRPr="00EB0F18">
        <w:rPr>
          <w:rFonts w:ascii="Consolas" w:hAnsi="Consolas" w:cs="Consolas"/>
          <w:color w:val="0000FF"/>
          <w:sz w:val="19"/>
          <w:szCs w:val="19"/>
          <w:highlight w:val="white"/>
          <w:lang w:val="en-US"/>
        </w:rPr>
        <w:t>&lt;/</w:t>
      </w:r>
      <w:r w:rsidRPr="00EB0F18">
        <w:rPr>
          <w:rFonts w:ascii="Consolas" w:hAnsi="Consolas" w:cs="Consolas"/>
          <w:color w:val="A31515"/>
          <w:sz w:val="19"/>
          <w:szCs w:val="19"/>
          <w:highlight w:val="white"/>
          <w:lang w:val="en-US"/>
        </w:rPr>
        <w:t>MDI</w:t>
      </w:r>
      <w:r w:rsidRPr="00EB0F18">
        <w:rPr>
          <w:rFonts w:ascii="Consolas" w:hAnsi="Consolas" w:cs="Consolas"/>
          <w:color w:val="0000FF"/>
          <w:sz w:val="19"/>
          <w:szCs w:val="19"/>
          <w:highlight w:val="white"/>
          <w:lang w:val="en-US"/>
        </w:rPr>
        <w:t>&gt;</w:t>
      </w:r>
    </w:p>
    <w:p w14:paraId="6F608F49" w14:textId="77777777" w:rsidR="00B5133F" w:rsidRPr="00EB0F18" w:rsidRDefault="00B5133F" w:rsidP="00B5133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C4841">
        <w:rPr>
          <w:rFonts w:ascii="Consolas" w:hAnsi="Consolas" w:cs="Consolas"/>
          <w:color w:val="0000FF"/>
          <w:sz w:val="19"/>
          <w:szCs w:val="19"/>
          <w:highlight w:val="white"/>
          <w:lang w:val="en-US"/>
        </w:rPr>
        <w:t>&lt;</w:t>
      </w:r>
      <w:r w:rsidRPr="00CC4841">
        <w:rPr>
          <w:rFonts w:ascii="Consolas" w:hAnsi="Consolas" w:cs="Consolas"/>
          <w:color w:val="A31515"/>
          <w:sz w:val="19"/>
          <w:szCs w:val="19"/>
          <w:highlight w:val="white"/>
          <w:lang w:val="en-US"/>
        </w:rPr>
        <w:t>MDI</w:t>
      </w:r>
      <w:r w:rsidRPr="00CC4841">
        <w:rPr>
          <w:rFonts w:ascii="Consolas" w:hAnsi="Consolas" w:cs="Consolas"/>
          <w:color w:val="0000FF"/>
          <w:sz w:val="19"/>
          <w:szCs w:val="19"/>
          <w:highlight w:val="white"/>
          <w:lang w:val="en-US"/>
        </w:rPr>
        <w:t xml:space="preserve"> </w:t>
      </w:r>
      <w:r w:rsidRPr="00CC4841">
        <w:rPr>
          <w:rFonts w:ascii="Consolas" w:hAnsi="Consolas" w:cs="Consolas"/>
          <w:color w:val="FF0000"/>
          <w:sz w:val="19"/>
          <w:szCs w:val="19"/>
          <w:highlight w:val="white"/>
          <w:lang w:val="en-US"/>
        </w:rPr>
        <w:t>key</w:t>
      </w:r>
      <w:r w:rsidRPr="00CC4841">
        <w:rPr>
          <w:rFonts w:ascii="Consolas" w:hAnsi="Consolas" w:cs="Consolas"/>
          <w:color w:val="0000FF"/>
          <w:sz w:val="19"/>
          <w:szCs w:val="19"/>
          <w:highlight w:val="white"/>
          <w:lang w:val="en-US"/>
        </w:rPr>
        <w:t>=</w:t>
      </w:r>
      <w:r w:rsidRPr="00CC4841">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DeliveryType</w:t>
      </w:r>
      <w:r w:rsidRPr="00CC4841">
        <w:rPr>
          <w:rFonts w:ascii="Consolas" w:hAnsi="Consolas" w:cs="Consolas"/>
          <w:color w:val="000000"/>
          <w:sz w:val="19"/>
          <w:szCs w:val="19"/>
          <w:highlight w:val="white"/>
          <w:lang w:val="en-US"/>
        </w:rPr>
        <w:t>"</w:t>
      </w:r>
      <w:r w:rsidRPr="00CC4841">
        <w:rPr>
          <w:rFonts w:ascii="Consolas" w:hAnsi="Consolas" w:cs="Consolas"/>
          <w:color w:val="0000FF"/>
          <w:sz w:val="19"/>
          <w:szCs w:val="19"/>
          <w:highlight w:val="white"/>
          <w:lang w:val="en-US"/>
        </w:rPr>
        <w:t>&gt;</w:t>
      </w:r>
      <w:r w:rsidRPr="00CC4841">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Total/Delta/Sync</w:t>
      </w:r>
      <w:r w:rsidRPr="00CC4841">
        <w:rPr>
          <w:rFonts w:ascii="Consolas" w:hAnsi="Consolas" w:cs="Consolas"/>
          <w:color w:val="000000"/>
          <w:sz w:val="19"/>
          <w:szCs w:val="19"/>
          <w:highlight w:val="white"/>
          <w:lang w:val="en-US"/>
        </w:rPr>
        <w:t>]</w:t>
      </w:r>
      <w:r w:rsidRPr="00CC4841">
        <w:rPr>
          <w:rFonts w:ascii="Consolas" w:hAnsi="Consolas" w:cs="Consolas"/>
          <w:color w:val="0000FF"/>
          <w:sz w:val="19"/>
          <w:szCs w:val="19"/>
          <w:highlight w:val="white"/>
          <w:lang w:val="en-US"/>
        </w:rPr>
        <w:t>&lt;/</w:t>
      </w:r>
      <w:r w:rsidRPr="00CC4841">
        <w:rPr>
          <w:rFonts w:ascii="Consolas" w:hAnsi="Consolas" w:cs="Consolas"/>
          <w:color w:val="A31515"/>
          <w:sz w:val="19"/>
          <w:szCs w:val="19"/>
          <w:highlight w:val="white"/>
          <w:lang w:val="en-US"/>
        </w:rPr>
        <w:t>MDI</w:t>
      </w:r>
      <w:r w:rsidRPr="00CC4841">
        <w:rPr>
          <w:rFonts w:ascii="Consolas" w:hAnsi="Consolas" w:cs="Consolas"/>
          <w:color w:val="0000FF"/>
          <w:sz w:val="19"/>
          <w:szCs w:val="19"/>
          <w:highlight w:val="white"/>
          <w:lang w:val="en-US"/>
        </w:rPr>
        <w:t>&gt;</w:t>
      </w:r>
    </w:p>
    <w:p w14:paraId="6665E6B8" w14:textId="77777777" w:rsidR="00B5133F" w:rsidRPr="00EB0F18" w:rsidRDefault="00B5133F" w:rsidP="00B5133F">
      <w:pPr>
        <w:autoSpaceDE w:val="0"/>
        <w:autoSpaceDN w:val="0"/>
        <w:adjustRightInd w:val="0"/>
        <w:spacing w:before="0" w:after="0" w:line="240" w:lineRule="auto"/>
        <w:rPr>
          <w:rFont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Metadata</w:t>
      </w:r>
      <w:r>
        <w:rPr>
          <w:rFonts w:ascii="Consolas" w:hAnsi="Consolas" w:cs="Consolas"/>
          <w:color w:val="0000FF"/>
          <w:sz w:val="19"/>
          <w:szCs w:val="19"/>
          <w:highlight w:val="white"/>
        </w:rPr>
        <w:t>&gt;</w:t>
      </w:r>
    </w:p>
    <w:p w14:paraId="38B630C0" w14:textId="77777777" w:rsidR="00B5133F" w:rsidRPr="008B3DC4" w:rsidRDefault="00B5133F" w:rsidP="00B5133F">
      <w:r w:rsidRPr="008B3DC4">
        <w:t xml:space="preserve">Initalupload vil have sekvensløbenummer </w:t>
      </w:r>
      <w:r w:rsidRPr="00EB0F18">
        <w:rPr>
          <w:i/>
          <w:highlight w:val="yellow"/>
        </w:rPr>
        <w:t>1</w:t>
      </w:r>
      <w:r>
        <w:t xml:space="preserve"> og DeliveryType have værdien ”Total”. </w:t>
      </w:r>
      <w:r w:rsidRPr="008B3DC4">
        <w:t>Øvrige oplysninger udfy</w:t>
      </w:r>
      <w:r w:rsidRPr="008B3DC4">
        <w:t>l</w:t>
      </w:r>
      <w:r w:rsidRPr="008B3DC4">
        <w:t>des.</w:t>
      </w:r>
    </w:p>
    <w:p w14:paraId="181CC9A5" w14:textId="6396397E" w:rsidR="007608C5" w:rsidRPr="008B3DC4" w:rsidRDefault="007608C5" w:rsidP="007608C5">
      <w:r w:rsidRPr="008B3DC4">
        <w:t>Det er vigtigt at bemærke, at Datafordeleren ikke nødvendigvis benytter VRT-filen, når rasterdata skal anve</w:t>
      </w:r>
      <w:r w:rsidRPr="008B3DC4">
        <w:t>n</w:t>
      </w:r>
      <w:r w:rsidRPr="008B3DC4">
        <w:t>des. Derfor skal VRT-filen og de levererede GeoTIFF-filer være udformet, så der opnås samme resultat ved at læse VRT-filen, som der opnås ved at indlæse GeoTIFF-filerne direkte. VRT-filen skal således blot beskrive de leverede GeoTIFF-filer.</w:t>
      </w:r>
      <w:r w:rsidR="00BA2B13">
        <w:t xml:space="preserve"> </w:t>
      </w:r>
    </w:p>
    <w:p w14:paraId="096DB127" w14:textId="294F79C1" w:rsidR="005F4280" w:rsidRDefault="007608C5" w:rsidP="007608C5">
      <w:pPr>
        <w:rPr>
          <w:lang w:val="en-US"/>
        </w:rPr>
      </w:pPr>
      <w:r w:rsidRPr="008B3DC4">
        <w:t xml:space="preserve">Læsning af data gennem VRT'en må således ikke modificere data. Derfor kan en række VRT-funktionaliterer </w:t>
      </w:r>
      <w:r w:rsidRPr="008B3DC4">
        <w:rPr>
          <w:i/>
        </w:rPr>
        <w:t>ikke</w:t>
      </w:r>
      <w:r w:rsidRPr="008B3DC4">
        <w:t xml:space="preserve"> anvendes. </w:t>
      </w:r>
      <w:r w:rsidRPr="009A0043">
        <w:rPr>
          <w:lang w:val="en-US"/>
        </w:rPr>
        <w:t xml:space="preserve">Dette gælder bl. a. </w:t>
      </w:r>
      <w:r w:rsidR="005F4280">
        <w:rPr>
          <w:lang w:val="en-US"/>
        </w:rPr>
        <w:t xml:space="preserve"> </w:t>
      </w:r>
      <w:r w:rsidR="002D1B23">
        <w:rPr>
          <w:lang w:val="en-US"/>
        </w:rPr>
        <w:t>følgende tags og atributter:</w:t>
      </w:r>
      <w:r w:rsidR="009A7718">
        <w:rPr>
          <w:lang w:val="en-US"/>
        </w:rPr>
        <w:t xml:space="preserve"> </w:t>
      </w:r>
    </w:p>
    <w:p w14:paraId="22D5692D" w14:textId="1F263F02" w:rsidR="005F4280" w:rsidRPr="005F4280" w:rsidRDefault="007608C5" w:rsidP="00F711A0">
      <w:pPr>
        <w:pStyle w:val="Listeafsnit"/>
        <w:numPr>
          <w:ilvl w:val="0"/>
          <w:numId w:val="73"/>
        </w:numPr>
        <w:rPr>
          <w:lang w:val="en-US"/>
        </w:rPr>
      </w:pPr>
      <w:r w:rsidRPr="009A0043">
        <w:rPr>
          <w:rStyle w:val="VerbatimChar"/>
          <w:lang w:val="en-US"/>
        </w:rPr>
        <w:t>ComplexSource</w:t>
      </w:r>
      <w:r w:rsidRPr="009A0043">
        <w:rPr>
          <w:lang w:val="en-US"/>
        </w:rPr>
        <w:t xml:space="preserve"> </w:t>
      </w:r>
    </w:p>
    <w:p w14:paraId="1694E61B" w14:textId="4A7DF0B6" w:rsidR="005F4280" w:rsidRPr="005F4280" w:rsidRDefault="007608C5" w:rsidP="00A54D49">
      <w:pPr>
        <w:pStyle w:val="Listeafsnit"/>
        <w:numPr>
          <w:ilvl w:val="0"/>
          <w:numId w:val="73"/>
        </w:numPr>
        <w:rPr>
          <w:lang w:val="en-US"/>
        </w:rPr>
      </w:pPr>
      <w:r w:rsidRPr="009A0043">
        <w:rPr>
          <w:rStyle w:val="VerbatimChar"/>
          <w:lang w:val="en-US"/>
        </w:rPr>
        <w:t>GCPList</w:t>
      </w:r>
      <w:r w:rsidRPr="009A0043">
        <w:rPr>
          <w:lang w:val="en-US"/>
        </w:rPr>
        <w:t xml:space="preserve"> </w:t>
      </w:r>
    </w:p>
    <w:p w14:paraId="329654A7" w14:textId="42B0B002" w:rsidR="005F4280" w:rsidRPr="005F4280" w:rsidRDefault="007608C5">
      <w:pPr>
        <w:pStyle w:val="Listeafsnit"/>
        <w:numPr>
          <w:ilvl w:val="0"/>
          <w:numId w:val="73"/>
        </w:numPr>
        <w:rPr>
          <w:lang w:val="en-US"/>
        </w:rPr>
      </w:pPr>
      <w:r w:rsidRPr="009A0043">
        <w:rPr>
          <w:rStyle w:val="VerbatimChar"/>
          <w:lang w:val="en-US"/>
        </w:rPr>
        <w:t>MaskBand</w:t>
      </w:r>
      <w:r w:rsidRPr="009A0043">
        <w:rPr>
          <w:lang w:val="en-US"/>
        </w:rPr>
        <w:t xml:space="preserve"> </w:t>
      </w:r>
    </w:p>
    <w:p w14:paraId="770C2273" w14:textId="2369B9AC" w:rsidR="005F4280" w:rsidRPr="005F4280" w:rsidRDefault="007608C5">
      <w:pPr>
        <w:pStyle w:val="Listeafsnit"/>
        <w:numPr>
          <w:ilvl w:val="0"/>
          <w:numId w:val="73"/>
        </w:numPr>
        <w:rPr>
          <w:lang w:val="en-US"/>
        </w:rPr>
      </w:pPr>
      <w:r w:rsidRPr="009A0043">
        <w:rPr>
          <w:rStyle w:val="VerbatimChar"/>
          <w:lang w:val="en-US"/>
        </w:rPr>
        <w:lastRenderedPageBreak/>
        <w:t>HideNoDataValue</w:t>
      </w:r>
      <w:r w:rsidRPr="009A0043">
        <w:rPr>
          <w:lang w:val="en-US"/>
        </w:rPr>
        <w:t xml:space="preserve"> </w:t>
      </w:r>
    </w:p>
    <w:p w14:paraId="3968FFC8" w14:textId="42679E97" w:rsidR="005F4280" w:rsidRPr="005F4280" w:rsidRDefault="007608C5">
      <w:pPr>
        <w:pStyle w:val="Listeafsnit"/>
        <w:numPr>
          <w:ilvl w:val="0"/>
          <w:numId w:val="73"/>
        </w:numPr>
        <w:rPr>
          <w:lang w:val="en-US"/>
        </w:rPr>
      </w:pPr>
      <w:r w:rsidRPr="009A0043">
        <w:rPr>
          <w:rStyle w:val="VerbatimChar"/>
          <w:lang w:val="en-US"/>
        </w:rPr>
        <w:t>ColorTable</w:t>
      </w:r>
      <w:r w:rsidRPr="009A0043">
        <w:rPr>
          <w:lang w:val="en-US"/>
        </w:rPr>
        <w:t xml:space="preserve"> </w:t>
      </w:r>
    </w:p>
    <w:p w14:paraId="2D11C05F" w14:textId="1777058F" w:rsidR="005F4280" w:rsidRPr="005F4280" w:rsidRDefault="007608C5">
      <w:pPr>
        <w:pStyle w:val="Listeafsnit"/>
        <w:numPr>
          <w:ilvl w:val="0"/>
          <w:numId w:val="73"/>
        </w:numPr>
        <w:rPr>
          <w:lang w:val="en-US"/>
        </w:rPr>
      </w:pPr>
      <w:r w:rsidRPr="009A0043">
        <w:rPr>
          <w:rStyle w:val="VerbatimChar"/>
          <w:lang w:val="en-US"/>
        </w:rPr>
        <w:t>Description</w:t>
      </w:r>
      <w:r w:rsidRPr="009A0043">
        <w:rPr>
          <w:lang w:val="en-US"/>
        </w:rPr>
        <w:t xml:space="preserve"> </w:t>
      </w:r>
    </w:p>
    <w:p w14:paraId="34A3465D" w14:textId="48031DF8" w:rsidR="005F4280" w:rsidRPr="005F4280" w:rsidRDefault="007608C5">
      <w:pPr>
        <w:pStyle w:val="Listeafsnit"/>
        <w:numPr>
          <w:ilvl w:val="0"/>
          <w:numId w:val="73"/>
        </w:numPr>
        <w:rPr>
          <w:lang w:val="en-US"/>
        </w:rPr>
      </w:pPr>
      <w:r w:rsidRPr="009A0043">
        <w:rPr>
          <w:rStyle w:val="VerbatimChar"/>
          <w:lang w:val="en-US"/>
        </w:rPr>
        <w:t>Offset</w:t>
      </w:r>
      <w:r w:rsidRPr="009A0043">
        <w:rPr>
          <w:lang w:val="en-US"/>
        </w:rPr>
        <w:t xml:space="preserve"> </w:t>
      </w:r>
    </w:p>
    <w:p w14:paraId="042BC29B" w14:textId="51ED957F" w:rsidR="005F4280" w:rsidRPr="005F4280" w:rsidRDefault="007608C5">
      <w:pPr>
        <w:pStyle w:val="Listeafsnit"/>
        <w:numPr>
          <w:ilvl w:val="0"/>
          <w:numId w:val="73"/>
        </w:numPr>
        <w:rPr>
          <w:lang w:val="en-US"/>
        </w:rPr>
      </w:pPr>
      <w:r w:rsidRPr="009A0043">
        <w:rPr>
          <w:rStyle w:val="VerbatimChar"/>
          <w:lang w:val="en-US"/>
        </w:rPr>
        <w:t>Scale</w:t>
      </w:r>
      <w:r w:rsidRPr="009A0043">
        <w:rPr>
          <w:lang w:val="en-US"/>
        </w:rPr>
        <w:t xml:space="preserve"> </w:t>
      </w:r>
    </w:p>
    <w:p w14:paraId="1F79D601" w14:textId="606F1D19" w:rsidR="005F4280" w:rsidRPr="005F4280" w:rsidRDefault="007608C5">
      <w:pPr>
        <w:pStyle w:val="Listeafsnit"/>
        <w:numPr>
          <w:ilvl w:val="0"/>
          <w:numId w:val="73"/>
        </w:numPr>
        <w:rPr>
          <w:lang w:val="en-US"/>
        </w:rPr>
      </w:pPr>
      <w:r w:rsidRPr="009A0043">
        <w:rPr>
          <w:rStyle w:val="VerbatimChar"/>
          <w:lang w:val="en-US"/>
        </w:rPr>
        <w:t>Overview</w:t>
      </w:r>
      <w:r w:rsidRPr="009A0043">
        <w:rPr>
          <w:lang w:val="en-US"/>
        </w:rPr>
        <w:t xml:space="preserve"> </w:t>
      </w:r>
    </w:p>
    <w:p w14:paraId="2C361373" w14:textId="2CF80C1D" w:rsidR="005F4280" w:rsidRPr="005F4280" w:rsidRDefault="007608C5">
      <w:pPr>
        <w:pStyle w:val="Listeafsnit"/>
        <w:numPr>
          <w:ilvl w:val="0"/>
          <w:numId w:val="73"/>
        </w:numPr>
        <w:rPr>
          <w:lang w:val="en-US"/>
        </w:rPr>
      </w:pPr>
      <w:r w:rsidRPr="009A0043">
        <w:rPr>
          <w:rStyle w:val="VerbatimChar"/>
          <w:lang w:val="en-US"/>
        </w:rPr>
        <w:t>CategoryNames</w:t>
      </w:r>
      <w:r w:rsidRPr="009A0043">
        <w:rPr>
          <w:lang w:val="en-US"/>
        </w:rPr>
        <w:t xml:space="preserve"> </w:t>
      </w:r>
    </w:p>
    <w:p w14:paraId="395625F9" w14:textId="11EDAAD5" w:rsidR="005F4280" w:rsidRPr="005F4280" w:rsidRDefault="007608C5">
      <w:pPr>
        <w:pStyle w:val="Listeafsnit"/>
        <w:numPr>
          <w:ilvl w:val="0"/>
          <w:numId w:val="73"/>
        </w:numPr>
        <w:rPr>
          <w:lang w:val="en-US"/>
        </w:rPr>
      </w:pPr>
      <w:r w:rsidRPr="009A0043">
        <w:rPr>
          <w:rStyle w:val="VerbatimChar"/>
          <w:lang w:val="en-US"/>
        </w:rPr>
        <w:t>AveragedSource</w:t>
      </w:r>
      <w:r w:rsidRPr="009A0043">
        <w:rPr>
          <w:lang w:val="en-US"/>
        </w:rPr>
        <w:t xml:space="preserve"> </w:t>
      </w:r>
    </w:p>
    <w:p w14:paraId="23AA7083" w14:textId="66D224C0" w:rsidR="005F4280" w:rsidRPr="005F4280" w:rsidRDefault="007608C5">
      <w:pPr>
        <w:pStyle w:val="Listeafsnit"/>
        <w:numPr>
          <w:ilvl w:val="0"/>
          <w:numId w:val="73"/>
        </w:numPr>
        <w:rPr>
          <w:lang w:val="en-US"/>
        </w:rPr>
      </w:pPr>
      <w:r w:rsidRPr="009A0043">
        <w:rPr>
          <w:rStyle w:val="VerbatimChar"/>
          <w:lang w:val="en-US"/>
        </w:rPr>
        <w:t>ComplexSource</w:t>
      </w:r>
      <w:r w:rsidRPr="009A0043">
        <w:rPr>
          <w:lang w:val="en-US"/>
        </w:rPr>
        <w:t xml:space="preserve"> </w:t>
      </w:r>
    </w:p>
    <w:p w14:paraId="23708E5E" w14:textId="148C7543" w:rsidR="007608C5" w:rsidRPr="009A0043" w:rsidRDefault="007608C5">
      <w:pPr>
        <w:pStyle w:val="Listeafsnit"/>
        <w:numPr>
          <w:ilvl w:val="0"/>
          <w:numId w:val="73"/>
        </w:numPr>
        <w:rPr>
          <w:lang w:val="en-US"/>
        </w:rPr>
      </w:pPr>
      <w:r w:rsidRPr="009A0043">
        <w:rPr>
          <w:rStyle w:val="VerbatimChar"/>
          <w:lang w:val="en-US"/>
        </w:rPr>
        <w:t>KernelFilteredSource</w:t>
      </w:r>
    </w:p>
    <w:p w14:paraId="3012744E" w14:textId="77777777" w:rsidR="007608C5" w:rsidRPr="008B3DC4" w:rsidRDefault="007608C5" w:rsidP="007608C5">
      <w:r w:rsidRPr="008B3DC4">
        <w:t>Der uploades ved initialupload een fil pr tile, således at datasættet fra starten består af samtlige beskrevne GeoTIFF-Filer. Disse filer kan være ensfarvede (f.eks. sorte) eller komplet fyldte med NODATA-værdier. Filerne skal i øvrigt overholde specifikationer under "opdatering" og som angivet ovenfor.</w:t>
      </w:r>
    </w:p>
    <w:p w14:paraId="4F04AB1A" w14:textId="77777777" w:rsidR="007608C5" w:rsidRDefault="007608C5" w:rsidP="007608C5">
      <w:r w:rsidRPr="008B3DC4">
        <w:t>Alle efterfølgende uploads af rastertiles til det givne rasterregister på Datafordeleren er således opdateringer til det eksisterende datasæt.</w:t>
      </w:r>
    </w:p>
    <w:p w14:paraId="4F017F19" w14:textId="744775C9" w:rsidR="004C048E" w:rsidRPr="008B3DC4" w:rsidRDefault="004C048E" w:rsidP="007608C5">
      <w:r>
        <w:t>Et eksempel på en VRT-fil kan ses i Bilag 10.</w:t>
      </w:r>
    </w:p>
    <w:p w14:paraId="0124EB53" w14:textId="77777777" w:rsidR="007608C5" w:rsidRPr="008B3DC4" w:rsidRDefault="007608C5" w:rsidP="007608C5">
      <w:pPr>
        <w:pStyle w:val="Overskrift4"/>
      </w:pPr>
      <w:bookmarkStart w:id="59" w:name="opdatering"/>
      <w:r w:rsidRPr="008B3DC4">
        <w:t>Opdatering</w:t>
      </w:r>
    </w:p>
    <w:bookmarkEnd w:id="59"/>
    <w:p w14:paraId="006491B1" w14:textId="77777777" w:rsidR="007608C5" w:rsidRPr="008B3DC4" w:rsidRDefault="007608C5" w:rsidP="007608C5">
      <w:r w:rsidRPr="008B3DC4">
        <w:t>Ved opdatering leveres en pakke bestående af:</w:t>
      </w:r>
    </w:p>
    <w:p w14:paraId="2D35F22B" w14:textId="77777777" w:rsidR="007608C5" w:rsidRPr="008B3DC4" w:rsidRDefault="007608C5" w:rsidP="00F711A0">
      <w:pPr>
        <w:pStyle w:val="Compact"/>
        <w:numPr>
          <w:ilvl w:val="0"/>
          <w:numId w:val="72"/>
        </w:numPr>
        <w:rPr>
          <w:lang w:val="da-DK"/>
        </w:rPr>
      </w:pPr>
      <w:r w:rsidRPr="008B3DC4">
        <w:rPr>
          <w:lang w:val="da-DK"/>
        </w:rPr>
        <w:t>X GeoTIFF-filer (hver med egenskaber som defineret i specifikationen for replikationskanalen)</w:t>
      </w:r>
    </w:p>
    <w:p w14:paraId="099829CF" w14:textId="77777777" w:rsidR="007608C5" w:rsidRPr="008B3DC4" w:rsidRDefault="007608C5" w:rsidP="00A54D49">
      <w:pPr>
        <w:pStyle w:val="Compact"/>
        <w:numPr>
          <w:ilvl w:val="0"/>
          <w:numId w:val="72"/>
        </w:numPr>
        <w:rPr>
          <w:lang w:val="da-DK"/>
        </w:rPr>
      </w:pPr>
      <w:r w:rsidRPr="008B3DC4">
        <w:rPr>
          <w:lang w:val="da-DK"/>
        </w:rPr>
        <w:t>1 VRT-fil (navngivet jf. navngivning for replikationskanalen - "[PakkeId].vrt", f.eks. "RC0001-100000001.vrt")</w:t>
      </w:r>
    </w:p>
    <w:p w14:paraId="2D88B188" w14:textId="77777777" w:rsidR="007608C5" w:rsidRDefault="007608C5" w:rsidP="007608C5">
      <w:r w:rsidRPr="008B3DC4">
        <w:t>VRT-filen udpeger hver enkelt "tile"/fil i leverancen og skal overholde præcis samme krav som for initialupl</w:t>
      </w:r>
      <w:r w:rsidRPr="008B3DC4">
        <w:t>o</w:t>
      </w:r>
      <w:r w:rsidRPr="008B3DC4">
        <w:t xml:space="preserve">ad - bemærk at </w:t>
      </w:r>
      <w:r w:rsidRPr="008B3DC4">
        <w:rPr>
          <w:rStyle w:val="VerbatimChar"/>
        </w:rPr>
        <w:t>&lt;Metadata&gt;</w:t>
      </w:r>
      <w:r w:rsidRPr="008B3DC4">
        <w:t>-tagget skal udfyldes med løbenummer mv. Filerne (og derfor også deres b</w:t>
      </w:r>
      <w:r w:rsidRPr="008B3DC4">
        <w:t>e</w:t>
      </w:r>
      <w:r w:rsidRPr="008B3DC4">
        <w:t>skrivelser i VRT-filen) skal være en ægte delmængde af det oprindelige datasæt.</w:t>
      </w:r>
    </w:p>
    <w:p w14:paraId="63AD2D8B" w14:textId="77777777" w:rsidR="00BA2B13" w:rsidRPr="008B3DC4" w:rsidRDefault="00BA2B13" w:rsidP="00BA2B13">
      <w:r>
        <w:t>En Raster leverance anses for fuldt modtaget når VRT-filen modtages, det er derfor væsentligt at alle GeoTIFF filerne er afleveret inden VRT-filen afleveres.</w:t>
      </w:r>
    </w:p>
    <w:p w14:paraId="700F853F" w14:textId="77777777" w:rsidR="007608C5" w:rsidRPr="008B3DC4" w:rsidRDefault="007608C5" w:rsidP="007608C5">
      <w:pPr>
        <w:pStyle w:val="Overskrift4"/>
      </w:pPr>
      <w:bookmarkStart w:id="60" w:name="transport-af-visse-formater-direkte-til-"/>
      <w:r w:rsidRPr="008B3DC4">
        <w:t>Transport af visse formater direkte til download</w:t>
      </w:r>
    </w:p>
    <w:bookmarkEnd w:id="60"/>
    <w:p w14:paraId="1E77AFBC" w14:textId="77777777" w:rsidR="007608C5" w:rsidRPr="008B3DC4" w:rsidRDefault="007608C5" w:rsidP="007608C5">
      <w:r w:rsidRPr="008B3DC4">
        <w:t>Der er mulighed for at transportere uploads direkte til download-tjeneste - eksempelvis JP2, CADRG mv (for visse formater er dette eneste mulighed, idet datafordeleren kun skal levere disse til download).</w:t>
      </w:r>
    </w:p>
    <w:p w14:paraId="709D7DB6" w14:textId="77777777" w:rsidR="007608C5" w:rsidRPr="008B3DC4" w:rsidRDefault="007608C5" w:rsidP="007608C5">
      <w:r w:rsidRPr="008B3DC4">
        <w:t>Datafordelerens datastore, for Ortofotos f.eks. JPEG-komprimerede GeoTIFF, vil blive benyttet til at generere aflevering af alt andet end de originale filer, ligesom download med areal-begræsninger eller lignende også vil blive håndteret denne vej.</w:t>
      </w:r>
    </w:p>
    <w:p w14:paraId="655FA93F" w14:textId="53867583" w:rsidR="00124B58" w:rsidRPr="009665D9" w:rsidRDefault="009E55AE" w:rsidP="009A0043">
      <w:pPr>
        <w:pStyle w:val="Overskrift4"/>
      </w:pPr>
      <w:r w:rsidRPr="00914736">
        <w:t>SAnity checks af rasterdata</w:t>
      </w:r>
    </w:p>
    <w:p w14:paraId="3B80B402" w14:textId="6DB29E1C" w:rsidR="009E55AE" w:rsidRDefault="009132CC">
      <w:bookmarkStart w:id="61" w:name="_Toc408571706"/>
      <w:r w:rsidRPr="009A0043">
        <w:lastRenderedPageBreak/>
        <w:t xml:space="preserve">Ved upload testes det at </w:t>
      </w:r>
      <w:r>
        <w:t xml:space="preserve">den medfølgende VRT-fil opfylder kravene fra Datafordeleren, samt at </w:t>
      </w:r>
      <w:r w:rsidRPr="009A0043">
        <w:t xml:space="preserve">hver </w:t>
      </w:r>
      <w:r>
        <w:t xml:space="preserve">enkelt </w:t>
      </w:r>
      <w:r w:rsidRPr="009A1ECE">
        <w:t>raster</w:t>
      </w:r>
      <w:r w:rsidRPr="009A0043">
        <w:t xml:space="preserve">fil </w:t>
      </w:r>
      <w:r>
        <w:t>i</w:t>
      </w:r>
      <w:r w:rsidRPr="009A0043">
        <w:t xml:space="preserve"> e</w:t>
      </w:r>
      <w:r>
        <w:t xml:space="preserve">n opdatering er (har en header) som beskrevet i den oprindelige konfiguration af datasættet. </w:t>
      </w:r>
      <w:r w:rsidR="00664145">
        <w:t>Hvis en opdaterings filer ikke udgør en ægte delmængde af den oprindelige konfiguration, afvises opdateringen.</w:t>
      </w:r>
      <w:r w:rsidR="008200B2">
        <w:t xml:space="preserve"> Der må således ikke være filer i en opdatering, der ikke fandtes i den oprindelige beskrivelse, ligesom filer der findes i opdateringen skal være præcis som oprindeligt beskrevet.</w:t>
      </w:r>
    </w:p>
    <w:p w14:paraId="792BEC47" w14:textId="4E47B00A" w:rsidR="00A16A74" w:rsidRPr="00EB0F18" w:rsidRDefault="00A16A74" w:rsidP="00A16A74">
      <w:pPr>
        <w:autoSpaceDE w:val="0"/>
        <w:autoSpaceDN w:val="0"/>
        <w:adjustRightInd w:val="0"/>
        <w:spacing w:before="0" w:after="0" w:line="240" w:lineRule="auto"/>
        <w:rPr>
          <w:rFonts w:ascii="Consolas" w:hAnsi="Consolas" w:cs="Consolas"/>
          <w:color w:val="000000"/>
          <w:sz w:val="19"/>
          <w:szCs w:val="19"/>
          <w:highlight w:val="white"/>
        </w:rPr>
      </w:pPr>
    </w:p>
    <w:p w14:paraId="7E82F09C" w14:textId="635CE4AA" w:rsidR="00A44FC4" w:rsidRPr="008B3DC4" w:rsidRDefault="00A44FC4" w:rsidP="00A44FC4">
      <w:pPr>
        <w:pStyle w:val="Overskrift3"/>
      </w:pPr>
      <w:bookmarkStart w:id="62" w:name="_Toc470853687"/>
      <w:r>
        <w:t>Punktsky-data</w:t>
      </w:r>
      <w:bookmarkEnd w:id="62"/>
    </w:p>
    <w:p w14:paraId="53E78A9C" w14:textId="77777777" w:rsidR="00497D06" w:rsidRPr="007A4274" w:rsidRDefault="00497D06" w:rsidP="00497D06">
      <w:r w:rsidRPr="007A4274">
        <w:t>Punktsky-data leveres som LAZ (se http://www.laszip.org/), der skal kunne læses af LasZIP version 2.2.0. LAZ er en industristandard for komprimering af filer i ASPRS LAS-standard (http://www.asprs.org/Committee-General/LASer-LAS-File-Format-Exchange-Activities.html) og der understøttes en underliggende LAS-standard op til og med version 1.3.</w:t>
      </w:r>
    </w:p>
    <w:p w14:paraId="74BD710A" w14:textId="77777777" w:rsidR="00497D06" w:rsidRPr="007A4274" w:rsidRDefault="00497D06" w:rsidP="00497D06">
      <w:r w:rsidRPr="007A4274">
        <w:t xml:space="preserve">Datasættet skal være opdelt i tiles, der berører </w:t>
      </w:r>
      <w:r w:rsidRPr="007A4274">
        <w:rPr>
          <w:i/>
        </w:rPr>
        <w:t>men ikke overlapper hinanden</w:t>
      </w:r>
      <w:r w:rsidRPr="007A4274">
        <w:t>, som navngives standardiseret og ensartet.</w:t>
      </w:r>
    </w:p>
    <w:p w14:paraId="22A67BD4" w14:textId="77777777" w:rsidR="00497D06" w:rsidRPr="007A4274" w:rsidRDefault="00497D06" w:rsidP="009A0043">
      <w:pPr>
        <w:pStyle w:val="Overskrift4"/>
      </w:pPr>
      <w:bookmarkStart w:id="63" w:name="arketyper-for-punktskydata-i-datafordele"/>
      <w:r w:rsidRPr="007A4274">
        <w:t>Arketyper for punktskydata i Datafordeleren</w:t>
      </w:r>
    </w:p>
    <w:bookmarkEnd w:id="63"/>
    <w:p w14:paraId="67E93CC5" w14:textId="77777777" w:rsidR="00497D06" w:rsidRPr="007A4274" w:rsidRDefault="00497D06" w:rsidP="00497D06">
      <w:r w:rsidRPr="007A4274">
        <w:t>Arketypen er et sæt af punkter (typisk mange) med varierende tæthed. De enkelte punkter opnås typisk fra laser scanning af et objekts overflade. Punktskyer er grundlag for højdemodellerne.</w:t>
      </w:r>
    </w:p>
    <w:p w14:paraId="79CD39B7" w14:textId="77777777" w:rsidR="00497D06" w:rsidRPr="007A4274" w:rsidRDefault="00497D06" w:rsidP="00497D06">
      <w:r w:rsidRPr="007A4274">
        <w:t>Headeren for LAZ-filen skal indeholde de i LAS-standarden påkrævede headerinformationer, der skal udfy</w:t>
      </w:r>
      <w:r w:rsidRPr="007A4274">
        <w:t>l</w:t>
      </w:r>
      <w:r w:rsidRPr="007A4274">
        <w:t>des med meningsfyldte værdier. Især skal det iagtages, at følgende felter udfyldes korrekt (navngivning fø</w:t>
      </w:r>
      <w:r w:rsidRPr="007A4274">
        <w:t>l</w:t>
      </w:r>
      <w:r w:rsidRPr="007A4274">
        <w:t>ger ASPRS' standard):</w:t>
      </w:r>
    </w:p>
    <w:p w14:paraId="512C0DC0" w14:textId="77777777" w:rsidR="00497D06" w:rsidRDefault="00497D06" w:rsidP="00F711A0">
      <w:pPr>
        <w:pStyle w:val="Compact"/>
        <w:numPr>
          <w:ilvl w:val="0"/>
          <w:numId w:val="75"/>
        </w:numPr>
      </w:pPr>
      <w:r>
        <w:t>X scale factor</w:t>
      </w:r>
    </w:p>
    <w:p w14:paraId="22186AB9" w14:textId="77777777" w:rsidR="00497D06" w:rsidRDefault="00497D06" w:rsidP="00A54D49">
      <w:pPr>
        <w:pStyle w:val="Compact"/>
        <w:numPr>
          <w:ilvl w:val="0"/>
          <w:numId w:val="75"/>
        </w:numPr>
      </w:pPr>
      <w:r>
        <w:t>Y scale factor</w:t>
      </w:r>
    </w:p>
    <w:p w14:paraId="1DC30B3C" w14:textId="77777777" w:rsidR="00497D06" w:rsidRDefault="00497D06">
      <w:pPr>
        <w:pStyle w:val="Compact"/>
        <w:numPr>
          <w:ilvl w:val="0"/>
          <w:numId w:val="75"/>
        </w:numPr>
      </w:pPr>
      <w:r>
        <w:t>Z scale factor</w:t>
      </w:r>
    </w:p>
    <w:p w14:paraId="5E92AFF9" w14:textId="77777777" w:rsidR="00497D06" w:rsidRDefault="00497D06">
      <w:pPr>
        <w:pStyle w:val="Compact"/>
        <w:numPr>
          <w:ilvl w:val="0"/>
          <w:numId w:val="75"/>
        </w:numPr>
      </w:pPr>
      <w:r>
        <w:t>X offset</w:t>
      </w:r>
    </w:p>
    <w:p w14:paraId="3C75BF9F" w14:textId="77777777" w:rsidR="00497D06" w:rsidRDefault="00497D06">
      <w:pPr>
        <w:pStyle w:val="Compact"/>
        <w:numPr>
          <w:ilvl w:val="0"/>
          <w:numId w:val="75"/>
        </w:numPr>
      </w:pPr>
      <w:r>
        <w:t>Y offset</w:t>
      </w:r>
    </w:p>
    <w:p w14:paraId="0C44FA47" w14:textId="77777777" w:rsidR="00497D06" w:rsidRDefault="00497D06">
      <w:pPr>
        <w:pStyle w:val="Compact"/>
        <w:numPr>
          <w:ilvl w:val="0"/>
          <w:numId w:val="75"/>
        </w:numPr>
      </w:pPr>
      <w:r>
        <w:t>Z offset</w:t>
      </w:r>
    </w:p>
    <w:p w14:paraId="4D421C28" w14:textId="77777777" w:rsidR="00497D06" w:rsidRDefault="00497D06">
      <w:pPr>
        <w:pStyle w:val="Compact"/>
        <w:numPr>
          <w:ilvl w:val="0"/>
          <w:numId w:val="75"/>
        </w:numPr>
      </w:pPr>
      <w:r>
        <w:t>Max X</w:t>
      </w:r>
    </w:p>
    <w:p w14:paraId="7C3F045E" w14:textId="77777777" w:rsidR="00497D06" w:rsidRDefault="00497D06">
      <w:pPr>
        <w:pStyle w:val="Compact"/>
        <w:numPr>
          <w:ilvl w:val="0"/>
          <w:numId w:val="75"/>
        </w:numPr>
      </w:pPr>
      <w:r>
        <w:t>Min X</w:t>
      </w:r>
    </w:p>
    <w:p w14:paraId="18978230" w14:textId="77777777" w:rsidR="00497D06" w:rsidRDefault="00497D06">
      <w:pPr>
        <w:pStyle w:val="Compact"/>
        <w:numPr>
          <w:ilvl w:val="0"/>
          <w:numId w:val="75"/>
        </w:numPr>
      </w:pPr>
      <w:r>
        <w:t>Max Y</w:t>
      </w:r>
    </w:p>
    <w:p w14:paraId="076A1E9E" w14:textId="77777777" w:rsidR="00497D06" w:rsidRDefault="00497D06">
      <w:pPr>
        <w:pStyle w:val="Compact"/>
        <w:numPr>
          <w:ilvl w:val="0"/>
          <w:numId w:val="75"/>
        </w:numPr>
      </w:pPr>
      <w:r>
        <w:t>Min Y</w:t>
      </w:r>
    </w:p>
    <w:p w14:paraId="0D254933" w14:textId="77777777" w:rsidR="00497D06" w:rsidRDefault="00497D06">
      <w:pPr>
        <w:pStyle w:val="Compact"/>
        <w:numPr>
          <w:ilvl w:val="0"/>
          <w:numId w:val="75"/>
        </w:numPr>
      </w:pPr>
      <w:r>
        <w:t>Max Z</w:t>
      </w:r>
    </w:p>
    <w:p w14:paraId="6A75ED09" w14:textId="77777777" w:rsidR="00497D06" w:rsidRDefault="00497D06">
      <w:pPr>
        <w:pStyle w:val="Compact"/>
        <w:numPr>
          <w:ilvl w:val="0"/>
          <w:numId w:val="75"/>
        </w:numPr>
      </w:pPr>
      <w:r>
        <w:t>Min Z</w:t>
      </w:r>
    </w:p>
    <w:p w14:paraId="4913655C" w14:textId="0C0A0C13" w:rsidR="00497D06" w:rsidRPr="007A4274" w:rsidRDefault="00497D06" w:rsidP="00497D06">
      <w:r w:rsidRPr="007A4274">
        <w:t>Som beskrevet ovenfor skal datasættet være opdelt i tiles (se også "Regelsæt for lagring af data i Geodat</w:t>
      </w:r>
      <w:r w:rsidRPr="007A4274">
        <w:t>a</w:t>
      </w:r>
      <w:r w:rsidRPr="007A4274">
        <w:t xml:space="preserve">banken" fra GST) der grænser op til hinanden men </w:t>
      </w:r>
      <w:r w:rsidRPr="009A0043">
        <w:t>ikke overlapper</w:t>
      </w:r>
      <w:r w:rsidRPr="007A4274">
        <w:t>. Således skal den udstrækning, som (Min X, Min Y) og (Max X, Max Y) beskriver, svare til tileopdelingen.</w:t>
      </w:r>
    </w:p>
    <w:p w14:paraId="08245444" w14:textId="77777777" w:rsidR="00497D06" w:rsidRPr="007A4274" w:rsidRDefault="00497D06" w:rsidP="00497D06">
      <w:r w:rsidRPr="007A4274">
        <w:lastRenderedPageBreak/>
        <w:t>Filens filnavn, headerindhold med videre vil blive sammenlignet med de ved initialupload definerede værdier, og filen blive afvist, hvis der er uoverenstemmelser. Se desuden eksempel på påkrævet header-indhold i r</w:t>
      </w:r>
      <w:r w:rsidRPr="007A4274">
        <w:t>a</w:t>
      </w:r>
      <w:r w:rsidRPr="007A4274">
        <w:t>sterfiler hos GSTs Geodatabank.</w:t>
      </w:r>
    </w:p>
    <w:p w14:paraId="74C16002" w14:textId="60822077" w:rsidR="00497D06" w:rsidRPr="00E05255" w:rsidRDefault="00497D06" w:rsidP="00497D06">
      <w:r w:rsidRPr="00E05255">
        <w:t xml:space="preserve">Eksempel </w:t>
      </w:r>
      <w:r w:rsidR="00B6542C">
        <w:t xml:space="preserve">på udskrift </w:t>
      </w:r>
      <w:r w:rsidRPr="00E05255">
        <w:t xml:space="preserve">fra </w:t>
      </w:r>
      <w:r w:rsidRPr="00E05255">
        <w:rPr>
          <w:rStyle w:val="VerbatimChar"/>
        </w:rPr>
        <w:t>lasinfo</w:t>
      </w:r>
      <w:r w:rsidR="00B6542C" w:rsidRPr="00E05255">
        <w:t xml:space="preserve"> kan ses </w:t>
      </w:r>
      <w:r w:rsidR="00B6542C">
        <w:t>i Bilag 11.</w:t>
      </w:r>
    </w:p>
    <w:p w14:paraId="77F038FB" w14:textId="77777777" w:rsidR="00497D06" w:rsidRPr="007A4274" w:rsidRDefault="00497D06" w:rsidP="009A0043">
      <w:pPr>
        <w:pStyle w:val="Overskrift4"/>
      </w:pPr>
      <w:bookmarkStart w:id="64" w:name="aftaleindgåelse-og-initial-upload-1"/>
      <w:r w:rsidRPr="007A4274">
        <w:t>Aftaleindgåelse og initial-upload</w:t>
      </w:r>
    </w:p>
    <w:bookmarkEnd w:id="64"/>
    <w:p w14:paraId="64064D06" w14:textId="03E21210" w:rsidR="00D643A2" w:rsidRPr="007A4274" w:rsidRDefault="00D643A2" w:rsidP="00D643A2">
      <w:r w:rsidRPr="007A4274">
        <w:t xml:space="preserve">Ved indgåelse af aftale om </w:t>
      </w:r>
      <w:r w:rsidR="00117E1E">
        <w:t>punktsky</w:t>
      </w:r>
      <w:r w:rsidRPr="007A4274">
        <w:t>-register udarbejdes en X</w:t>
      </w:r>
      <w:r>
        <w:t>ML</w:t>
      </w:r>
      <w:r w:rsidRPr="007A4274">
        <w:t xml:space="preserve">-fil, der beskriver det komplette datasæt. </w:t>
      </w:r>
      <w:r>
        <w:t>XML</w:t>
      </w:r>
      <w:r w:rsidRPr="007A4274">
        <w:t>-filen indeholder en komplet liste af filnavne og for hver fil min</w:t>
      </w:r>
      <w:r>
        <w:t xml:space="preserve"> </w:t>
      </w:r>
      <w:r w:rsidRPr="007A4274">
        <w:t>X, min</w:t>
      </w:r>
      <w:r>
        <w:t xml:space="preserve"> </w:t>
      </w:r>
      <w:r w:rsidRPr="007A4274">
        <w:t>Y, max</w:t>
      </w:r>
      <w:r>
        <w:t xml:space="preserve"> </w:t>
      </w:r>
      <w:r w:rsidRPr="007A4274">
        <w:t>X, max</w:t>
      </w:r>
      <w:r>
        <w:t xml:space="preserve"> </w:t>
      </w:r>
      <w:r w:rsidRPr="007A4274">
        <w:t>Y (svarende til he</w:t>
      </w:r>
      <w:r w:rsidRPr="007A4274">
        <w:t>a</w:t>
      </w:r>
      <w:r w:rsidRPr="007A4274">
        <w:t>der-informationen for hver fil).</w:t>
      </w:r>
      <w:r>
        <w:t xml:space="preserve"> XML-filen skal overholde det XSD-schema som Datafordeleren udstiller på </w:t>
      </w:r>
      <w:r w:rsidRPr="006459DA">
        <w:rPr>
          <w:highlight w:val="yellow"/>
        </w:rPr>
        <w:t>[INDSÆT ADRESSE HER]</w:t>
      </w:r>
      <w:r>
        <w:t>, som kun tillader de korrekte felter og kræver felter, som beskrevet i dette dok</w:t>
      </w:r>
      <w:r>
        <w:t>u</w:t>
      </w:r>
      <w:r>
        <w:t>ment.</w:t>
      </w:r>
    </w:p>
    <w:p w14:paraId="60C5BC64" w14:textId="77777777" w:rsidR="00D643A2" w:rsidRPr="007A4274" w:rsidRDefault="00D643A2" w:rsidP="00D643A2">
      <w:r w:rsidRPr="007A4274">
        <w:t>Der uploades initielt et komplet datasæt (inkl evt. tomme LAZ-filer, hvor der endnu ikke er data) og alle fø</w:t>
      </w:r>
      <w:r w:rsidRPr="007A4274">
        <w:t>l</w:t>
      </w:r>
      <w:r w:rsidRPr="007A4274">
        <w:t>gende uploads er derfor en opdatering af de eksisterende filer. Filerne leveres i een og kun een af Dataford</w:t>
      </w:r>
      <w:r w:rsidRPr="007A4274">
        <w:t>e</w:t>
      </w:r>
      <w:r w:rsidRPr="007A4274">
        <w:t>leren understøttet projektion.</w:t>
      </w:r>
      <w:r>
        <w:t xml:space="preserve"> </w:t>
      </w:r>
      <w:r w:rsidRPr="008B3DC4">
        <w:t>Init</w:t>
      </w:r>
      <w:r>
        <w:t>i</w:t>
      </w:r>
      <w:r w:rsidRPr="008B3DC4">
        <w:t xml:space="preserve">alupload vil have sekvensløbenummer </w:t>
      </w:r>
      <w:r w:rsidRPr="00CC4841">
        <w:rPr>
          <w:i/>
          <w:highlight w:val="yellow"/>
        </w:rPr>
        <w:t>1</w:t>
      </w:r>
      <w:r>
        <w:t xml:space="preserve"> og DeliveryType have værdien ”Total”. </w:t>
      </w:r>
      <w:r w:rsidRPr="008B3DC4">
        <w:t>Øvrige oplysninger udfyldes.</w:t>
      </w:r>
    </w:p>
    <w:p w14:paraId="1CD920AC" w14:textId="77777777" w:rsidR="00D643A2" w:rsidRPr="007A4274" w:rsidRDefault="00D643A2" w:rsidP="00D643A2">
      <w:r w:rsidRPr="007A4274">
        <w:t xml:space="preserve">For dette datasæt er valgt: </w:t>
      </w:r>
      <w:r w:rsidRPr="00EB0F18">
        <w:rPr>
          <w:highlight w:val="yellow"/>
        </w:rPr>
        <w:t>[EPSG-kode for datasættet indsættes her]</w:t>
      </w:r>
      <w:r w:rsidRPr="007A4274">
        <w:t>.</w:t>
      </w:r>
    </w:p>
    <w:p w14:paraId="1E0C9B46" w14:textId="77777777" w:rsidR="00497D06" w:rsidRPr="007A4274" w:rsidRDefault="00497D06" w:rsidP="009A0043">
      <w:pPr>
        <w:pStyle w:val="Overskrift4"/>
      </w:pPr>
      <w:bookmarkStart w:id="65" w:name="opdatering-1"/>
      <w:r w:rsidRPr="007A4274">
        <w:t>Opdatering</w:t>
      </w:r>
    </w:p>
    <w:bookmarkEnd w:id="65"/>
    <w:p w14:paraId="044D5AE2" w14:textId="14822A65" w:rsidR="00091500" w:rsidRPr="007A4274" w:rsidRDefault="002C383F" w:rsidP="00091500">
      <w:r w:rsidRPr="007A4274">
        <w:t xml:space="preserve">Ved opdatering af punktskydata leveres </w:t>
      </w:r>
      <w:r>
        <w:t xml:space="preserve">ligeledes </w:t>
      </w:r>
      <w:r w:rsidRPr="007A4274">
        <w:t xml:space="preserve">en </w:t>
      </w:r>
      <w:r>
        <w:t>XML</w:t>
      </w:r>
      <w:r w:rsidRPr="007A4274">
        <w:t xml:space="preserve">-fil, der beskriver opdateringen. </w:t>
      </w:r>
      <w:r>
        <w:t>XML</w:t>
      </w:r>
      <w:r w:rsidRPr="007A4274">
        <w:t>-filen indeho</w:t>
      </w:r>
      <w:r w:rsidRPr="007A4274">
        <w:t>l</w:t>
      </w:r>
      <w:r w:rsidRPr="007A4274">
        <w:t>der en header og et XML-element for hver fil, der opdateres med: filnavn, min</w:t>
      </w:r>
      <w:r>
        <w:t xml:space="preserve"> </w:t>
      </w:r>
      <w:r w:rsidRPr="007A4274">
        <w:t>X, min</w:t>
      </w:r>
      <w:r>
        <w:t xml:space="preserve"> </w:t>
      </w:r>
      <w:r w:rsidRPr="007A4274">
        <w:t>Y, max</w:t>
      </w:r>
      <w:r>
        <w:t xml:space="preserve"> </w:t>
      </w:r>
      <w:r w:rsidRPr="007A4274">
        <w:t>X, max</w:t>
      </w:r>
      <w:r>
        <w:t xml:space="preserve"> </w:t>
      </w:r>
      <w:r w:rsidRPr="007A4274">
        <w:t>Y. Hvert element i opdateringsfilen skal svare til et element i det ved initialupload definerede datasæt. Ved opdatering er der således altid tale om at</w:t>
      </w:r>
      <w:r>
        <w:t xml:space="preserve"> overskrive en eksisterende fil, hvorfor DeliveryType ved opdatering altid er ”Delta”.</w:t>
      </w:r>
      <w:r w:rsidR="00091500" w:rsidRPr="00091500">
        <w:t xml:space="preserve"> </w:t>
      </w:r>
    </w:p>
    <w:p w14:paraId="26A44BBF" w14:textId="77777777" w:rsidR="00091500" w:rsidRDefault="00091500" w:rsidP="00091500">
      <w:pPr>
        <w:pStyle w:val="Overskrift4"/>
      </w:pPr>
      <w:r>
        <w:t>Eksempel på XML-fil</w:t>
      </w:r>
    </w:p>
    <w:p w14:paraId="07FAA858" w14:textId="77777777" w:rsidR="00091500" w:rsidRDefault="00091500" w:rsidP="00091500">
      <w:pPr>
        <w:rPr>
          <w:rFonts w:ascii="Consolas" w:hAnsi="Consolas"/>
          <w:color w:val="333333"/>
          <w:sz w:val="16"/>
        </w:rPr>
      </w:pPr>
      <w:r>
        <w:t>Nedenstående er et eksempel på XML, til opdatering af den fiktive ”1”-replikeringskanal. Opdateringen ind</w:t>
      </w:r>
      <w:r>
        <w:t>e</w:t>
      </w:r>
      <w:r>
        <w:t>holder en enkelt opdateret LAZ-file:</w:t>
      </w:r>
    </w:p>
    <w:p w14:paraId="3618F629" w14:textId="77777777" w:rsidR="00091500" w:rsidRDefault="00091500" w:rsidP="00091500">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76A85397" w14:textId="77777777" w:rsidR="00091500" w:rsidRPr="00EB0F18" w:rsidRDefault="00091500" w:rsidP="00091500">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&lt;</w:t>
      </w:r>
      <w:r w:rsidRPr="00EB0F18">
        <w:rPr>
          <w:rFonts w:ascii="Consolas" w:hAnsi="Consolas" w:cs="Consolas"/>
          <w:color w:val="A31515"/>
          <w:sz w:val="19"/>
          <w:szCs w:val="19"/>
          <w:highlight w:val="white"/>
          <w:lang w:val="en-US"/>
        </w:rPr>
        <w:t>DatafordelerPointcloudDelivery</w:t>
      </w:r>
      <w:r w:rsidRPr="00EB0F18">
        <w:rPr>
          <w:rFonts w:ascii="Consolas" w:hAnsi="Consolas" w:cs="Consolas"/>
          <w:color w:val="0000FF"/>
          <w:sz w:val="19"/>
          <w:szCs w:val="19"/>
          <w:highlight w:val="white"/>
          <w:lang w:val="en-US"/>
        </w:rPr>
        <w:t xml:space="preserve"> </w:t>
      </w:r>
      <w:r w:rsidRPr="00EB0F18">
        <w:rPr>
          <w:rFonts w:ascii="Consolas" w:hAnsi="Consolas" w:cs="Consolas"/>
          <w:color w:val="FF0000"/>
          <w:sz w:val="19"/>
          <w:szCs w:val="19"/>
          <w:highlight w:val="white"/>
          <w:lang w:val="en-US"/>
        </w:rPr>
        <w:t>xmlns</w:t>
      </w:r>
      <w:r w:rsidRPr="00EB0F18">
        <w:rPr>
          <w:rFonts w:ascii="Consolas" w:hAnsi="Consolas" w:cs="Consolas"/>
          <w:color w:val="0000FF"/>
          <w:sz w:val="19"/>
          <w:szCs w:val="19"/>
          <w:highlight w:val="white"/>
          <w:lang w:val="en-US"/>
        </w:rPr>
        <w:t>=</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pointcloud.xsd</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&gt;</w:t>
      </w:r>
    </w:p>
    <w:p w14:paraId="329BB9BF" w14:textId="77777777" w:rsidR="00091500" w:rsidRPr="00EB0F18" w:rsidRDefault="00091500" w:rsidP="00091500">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 xml:space="preserve">  &lt;</w:t>
      </w:r>
      <w:r w:rsidRPr="00EB0F18">
        <w:rPr>
          <w:rFonts w:ascii="Consolas" w:hAnsi="Consolas" w:cs="Consolas"/>
          <w:color w:val="A31515"/>
          <w:sz w:val="19"/>
          <w:szCs w:val="19"/>
          <w:highlight w:val="white"/>
          <w:lang w:val="en-US"/>
        </w:rPr>
        <w:t>Header</w:t>
      </w:r>
      <w:r w:rsidRPr="00EB0F18">
        <w:rPr>
          <w:rFonts w:ascii="Consolas" w:hAnsi="Consolas" w:cs="Consolas"/>
          <w:color w:val="0000FF"/>
          <w:sz w:val="19"/>
          <w:szCs w:val="19"/>
          <w:highlight w:val="white"/>
          <w:lang w:val="en-US"/>
        </w:rPr>
        <w:t>&gt;</w:t>
      </w:r>
    </w:p>
    <w:p w14:paraId="1B31B1D3" w14:textId="77777777" w:rsidR="00091500" w:rsidRPr="00EB0F18" w:rsidRDefault="00091500" w:rsidP="00091500">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 xml:space="preserve">    &lt;</w:t>
      </w:r>
      <w:r w:rsidRPr="00EB0F18">
        <w:rPr>
          <w:rFonts w:ascii="Consolas" w:hAnsi="Consolas" w:cs="Consolas"/>
          <w:color w:val="A31515"/>
          <w:sz w:val="19"/>
          <w:szCs w:val="19"/>
          <w:highlight w:val="white"/>
          <w:lang w:val="en-US"/>
        </w:rPr>
        <w:t>DataProviderName</w:t>
      </w:r>
      <w:r w:rsidRPr="00EB0F18">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Geodatastyrelsen</w:t>
      </w:r>
      <w:r w:rsidRPr="00EB0F18">
        <w:rPr>
          <w:rFonts w:ascii="Consolas" w:hAnsi="Consolas" w:cs="Consolas"/>
          <w:color w:val="0000FF"/>
          <w:sz w:val="19"/>
          <w:szCs w:val="19"/>
          <w:highlight w:val="white"/>
          <w:lang w:val="en-US"/>
        </w:rPr>
        <w:t>&lt;/</w:t>
      </w:r>
      <w:r w:rsidRPr="00EB0F18">
        <w:rPr>
          <w:rFonts w:ascii="Consolas" w:hAnsi="Consolas" w:cs="Consolas"/>
          <w:color w:val="A31515"/>
          <w:sz w:val="19"/>
          <w:szCs w:val="19"/>
          <w:highlight w:val="white"/>
          <w:lang w:val="en-US"/>
        </w:rPr>
        <w:t>DataProviderName</w:t>
      </w:r>
      <w:r w:rsidRPr="00EB0F18">
        <w:rPr>
          <w:rFonts w:ascii="Consolas" w:hAnsi="Consolas" w:cs="Consolas"/>
          <w:color w:val="0000FF"/>
          <w:sz w:val="19"/>
          <w:szCs w:val="19"/>
          <w:highlight w:val="white"/>
          <w:lang w:val="en-US"/>
        </w:rPr>
        <w:t>&gt;</w:t>
      </w:r>
    </w:p>
    <w:p w14:paraId="5C7FB288" w14:textId="77777777" w:rsidR="00091500" w:rsidRPr="00EB0F18" w:rsidRDefault="00091500" w:rsidP="00091500">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 xml:space="preserve">    &lt;</w:t>
      </w:r>
      <w:r w:rsidRPr="00EB0F18">
        <w:rPr>
          <w:rFonts w:ascii="Consolas" w:hAnsi="Consolas" w:cs="Consolas"/>
          <w:color w:val="A31515"/>
          <w:sz w:val="19"/>
          <w:szCs w:val="19"/>
          <w:highlight w:val="white"/>
          <w:lang w:val="en-US"/>
        </w:rPr>
        <w:t>ReplicationChannelID</w:t>
      </w:r>
      <w:r w:rsidRPr="00EB0F18">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1</w:t>
      </w:r>
      <w:r w:rsidRPr="00EB0F18">
        <w:rPr>
          <w:rFonts w:ascii="Consolas" w:hAnsi="Consolas" w:cs="Consolas"/>
          <w:color w:val="0000FF"/>
          <w:sz w:val="19"/>
          <w:szCs w:val="19"/>
          <w:highlight w:val="white"/>
          <w:lang w:val="en-US"/>
        </w:rPr>
        <w:t>&lt;/</w:t>
      </w:r>
      <w:r w:rsidRPr="00EB0F18">
        <w:rPr>
          <w:rFonts w:ascii="Consolas" w:hAnsi="Consolas" w:cs="Consolas"/>
          <w:color w:val="A31515"/>
          <w:sz w:val="19"/>
          <w:szCs w:val="19"/>
          <w:highlight w:val="white"/>
          <w:lang w:val="en-US"/>
        </w:rPr>
        <w:t>ReplicationChannelID</w:t>
      </w:r>
      <w:r w:rsidRPr="00EB0F18">
        <w:rPr>
          <w:rFonts w:ascii="Consolas" w:hAnsi="Consolas" w:cs="Consolas"/>
          <w:color w:val="0000FF"/>
          <w:sz w:val="19"/>
          <w:szCs w:val="19"/>
          <w:highlight w:val="white"/>
          <w:lang w:val="en-US"/>
        </w:rPr>
        <w:t>&gt;</w:t>
      </w:r>
    </w:p>
    <w:p w14:paraId="29F1052B" w14:textId="77777777" w:rsidR="00091500" w:rsidRPr="00EB0F18" w:rsidRDefault="00091500" w:rsidP="00091500">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 xml:space="preserve">    &lt;</w:t>
      </w:r>
      <w:r w:rsidRPr="00EB0F18">
        <w:rPr>
          <w:rFonts w:ascii="Consolas" w:hAnsi="Consolas" w:cs="Consolas"/>
          <w:color w:val="A31515"/>
          <w:sz w:val="19"/>
          <w:szCs w:val="19"/>
          <w:highlight w:val="white"/>
          <w:lang w:val="en-US"/>
        </w:rPr>
        <w:t>SequenceNumber</w:t>
      </w:r>
      <w:r w:rsidRPr="00EB0F18">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100000001</w:t>
      </w:r>
      <w:r w:rsidRPr="00EB0F18">
        <w:rPr>
          <w:rFonts w:ascii="Consolas" w:hAnsi="Consolas" w:cs="Consolas"/>
          <w:color w:val="0000FF"/>
          <w:sz w:val="19"/>
          <w:szCs w:val="19"/>
          <w:highlight w:val="white"/>
          <w:lang w:val="en-US"/>
        </w:rPr>
        <w:t>&lt;/</w:t>
      </w:r>
      <w:r w:rsidRPr="00EB0F18">
        <w:rPr>
          <w:rFonts w:ascii="Consolas" w:hAnsi="Consolas" w:cs="Consolas"/>
          <w:color w:val="A31515"/>
          <w:sz w:val="19"/>
          <w:szCs w:val="19"/>
          <w:highlight w:val="white"/>
          <w:lang w:val="en-US"/>
        </w:rPr>
        <w:t>SequenceNumber</w:t>
      </w:r>
      <w:r w:rsidRPr="00EB0F18">
        <w:rPr>
          <w:rFonts w:ascii="Consolas" w:hAnsi="Consolas" w:cs="Consolas"/>
          <w:color w:val="0000FF"/>
          <w:sz w:val="19"/>
          <w:szCs w:val="19"/>
          <w:highlight w:val="white"/>
          <w:lang w:val="en-US"/>
        </w:rPr>
        <w:t>&gt;</w:t>
      </w:r>
    </w:p>
    <w:p w14:paraId="1E5FFC78" w14:textId="77777777" w:rsidR="00091500" w:rsidRPr="00EB0F18" w:rsidRDefault="00091500" w:rsidP="00091500">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 xml:space="preserve">    &lt;</w:t>
      </w:r>
      <w:r w:rsidRPr="00EB0F18">
        <w:rPr>
          <w:rFonts w:ascii="Consolas" w:hAnsi="Consolas" w:cs="Consolas"/>
          <w:color w:val="A31515"/>
          <w:sz w:val="19"/>
          <w:szCs w:val="19"/>
          <w:highlight w:val="white"/>
          <w:lang w:val="en-US"/>
        </w:rPr>
        <w:t>TimeOfCreation</w:t>
      </w:r>
      <w:r w:rsidRPr="00EB0F18">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2015-01-20T10:07:00</w:t>
      </w:r>
      <w:r w:rsidRPr="00EB0F18">
        <w:rPr>
          <w:rFonts w:ascii="Consolas" w:hAnsi="Consolas" w:cs="Consolas"/>
          <w:color w:val="0000FF"/>
          <w:sz w:val="19"/>
          <w:szCs w:val="19"/>
          <w:highlight w:val="white"/>
          <w:lang w:val="en-US"/>
        </w:rPr>
        <w:t>&lt;/</w:t>
      </w:r>
      <w:r w:rsidRPr="00EB0F18">
        <w:rPr>
          <w:rFonts w:ascii="Consolas" w:hAnsi="Consolas" w:cs="Consolas"/>
          <w:color w:val="A31515"/>
          <w:sz w:val="19"/>
          <w:szCs w:val="19"/>
          <w:highlight w:val="white"/>
          <w:lang w:val="en-US"/>
        </w:rPr>
        <w:t>TimeOfCreation</w:t>
      </w:r>
      <w:r w:rsidRPr="00EB0F18">
        <w:rPr>
          <w:rFonts w:ascii="Consolas" w:hAnsi="Consolas" w:cs="Consolas"/>
          <w:color w:val="0000FF"/>
          <w:sz w:val="19"/>
          <w:szCs w:val="19"/>
          <w:highlight w:val="white"/>
          <w:lang w:val="en-US"/>
        </w:rPr>
        <w:t>&gt;</w:t>
      </w:r>
    </w:p>
    <w:p w14:paraId="636543C2" w14:textId="77777777" w:rsidR="00091500" w:rsidRPr="00EB0F18" w:rsidRDefault="00091500" w:rsidP="00091500">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 xml:space="preserve">    &lt;</w:t>
      </w:r>
      <w:r w:rsidRPr="00EB0F18">
        <w:rPr>
          <w:rFonts w:ascii="Consolas" w:hAnsi="Consolas" w:cs="Consolas"/>
          <w:color w:val="A31515"/>
          <w:sz w:val="19"/>
          <w:szCs w:val="19"/>
          <w:highlight w:val="white"/>
          <w:lang w:val="en-US"/>
        </w:rPr>
        <w:t>CoversPeriodFrom</w:t>
      </w:r>
      <w:r w:rsidRPr="00EB0F18">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2014-01-01T00:00:00</w:t>
      </w:r>
      <w:r w:rsidRPr="00EB0F18">
        <w:rPr>
          <w:rFonts w:ascii="Consolas" w:hAnsi="Consolas" w:cs="Consolas"/>
          <w:color w:val="0000FF"/>
          <w:sz w:val="19"/>
          <w:szCs w:val="19"/>
          <w:highlight w:val="white"/>
          <w:lang w:val="en-US"/>
        </w:rPr>
        <w:t>&lt;/</w:t>
      </w:r>
      <w:r w:rsidRPr="00EB0F18">
        <w:rPr>
          <w:rFonts w:ascii="Consolas" w:hAnsi="Consolas" w:cs="Consolas"/>
          <w:color w:val="A31515"/>
          <w:sz w:val="19"/>
          <w:szCs w:val="19"/>
          <w:highlight w:val="white"/>
          <w:lang w:val="en-US"/>
        </w:rPr>
        <w:t>CoversPeriodFrom</w:t>
      </w:r>
      <w:r w:rsidRPr="00EB0F18">
        <w:rPr>
          <w:rFonts w:ascii="Consolas" w:hAnsi="Consolas" w:cs="Consolas"/>
          <w:color w:val="0000FF"/>
          <w:sz w:val="19"/>
          <w:szCs w:val="19"/>
          <w:highlight w:val="white"/>
          <w:lang w:val="en-US"/>
        </w:rPr>
        <w:t>&gt;</w:t>
      </w:r>
    </w:p>
    <w:p w14:paraId="3EE56436" w14:textId="77777777" w:rsidR="00091500" w:rsidRDefault="00091500" w:rsidP="00091500">
      <w:pPr>
        <w:autoSpaceDE w:val="0"/>
        <w:autoSpaceDN w:val="0"/>
        <w:adjustRightInd w:val="0"/>
        <w:spacing w:before="0" w:after="0" w:line="240" w:lineRule="auto"/>
        <w:rPr>
          <w:rFonts w:ascii="Consolas" w:hAnsi="Consolas" w:cs="Consolas"/>
          <w:color w:val="0000FF"/>
          <w:sz w:val="19"/>
          <w:szCs w:val="19"/>
          <w:highlight w:val="white"/>
          <w:lang w:val="en-US"/>
        </w:rPr>
      </w:pPr>
      <w:r w:rsidRPr="00EB0F18">
        <w:rPr>
          <w:rFonts w:ascii="Consolas" w:hAnsi="Consolas" w:cs="Consolas"/>
          <w:color w:val="0000FF"/>
          <w:sz w:val="19"/>
          <w:szCs w:val="19"/>
          <w:highlight w:val="white"/>
          <w:lang w:val="en-US"/>
        </w:rPr>
        <w:t xml:space="preserve">    &lt;</w:t>
      </w:r>
      <w:r w:rsidRPr="00EB0F18">
        <w:rPr>
          <w:rFonts w:ascii="Consolas" w:hAnsi="Consolas" w:cs="Consolas"/>
          <w:color w:val="A31515"/>
          <w:sz w:val="19"/>
          <w:szCs w:val="19"/>
          <w:highlight w:val="white"/>
          <w:lang w:val="en-US"/>
        </w:rPr>
        <w:t>CoversPeriodTo</w:t>
      </w:r>
      <w:r w:rsidRPr="00EB0F18">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2014-12-31T23:59:59</w:t>
      </w:r>
      <w:r w:rsidRPr="00EB0F18">
        <w:rPr>
          <w:rFonts w:ascii="Consolas" w:hAnsi="Consolas" w:cs="Consolas"/>
          <w:color w:val="0000FF"/>
          <w:sz w:val="19"/>
          <w:szCs w:val="19"/>
          <w:highlight w:val="white"/>
          <w:lang w:val="en-US"/>
        </w:rPr>
        <w:t>&lt;/</w:t>
      </w:r>
      <w:r w:rsidRPr="00EB0F18">
        <w:rPr>
          <w:rFonts w:ascii="Consolas" w:hAnsi="Consolas" w:cs="Consolas"/>
          <w:color w:val="A31515"/>
          <w:sz w:val="19"/>
          <w:szCs w:val="19"/>
          <w:highlight w:val="white"/>
          <w:lang w:val="en-US"/>
        </w:rPr>
        <w:t>CoversPeriodTo</w:t>
      </w:r>
      <w:r w:rsidRPr="00EB0F18">
        <w:rPr>
          <w:rFonts w:ascii="Consolas" w:hAnsi="Consolas" w:cs="Consolas"/>
          <w:color w:val="0000FF"/>
          <w:sz w:val="19"/>
          <w:szCs w:val="19"/>
          <w:highlight w:val="white"/>
          <w:lang w:val="en-US"/>
        </w:rPr>
        <w:t>&gt;</w:t>
      </w:r>
    </w:p>
    <w:p w14:paraId="01423354" w14:textId="77777777" w:rsidR="00091500" w:rsidRPr="00EB0F18" w:rsidRDefault="00091500" w:rsidP="00091500">
      <w:pPr>
        <w:autoSpaceDE w:val="0"/>
        <w:autoSpaceDN w:val="0"/>
        <w:adjustRightInd w:val="0"/>
        <w:spacing w:before="0" w:after="0" w:line="240" w:lineRule="auto"/>
        <w:rPr>
          <w:rFonts w:ascii="Consolas" w:hAnsi="Consolas" w:cs="Consolas"/>
          <w:color w:val="000000"/>
          <w:sz w:val="19"/>
          <w:szCs w:val="19"/>
          <w:highlight w:val="white"/>
          <w:lang w:val="en-US"/>
        </w:rPr>
      </w:pPr>
      <w:r w:rsidRPr="00CC4841">
        <w:rPr>
          <w:rFonts w:ascii="Consolas" w:hAnsi="Consolas" w:cs="Consolas"/>
          <w:color w:val="0000FF"/>
          <w:sz w:val="19"/>
          <w:szCs w:val="19"/>
          <w:highlight w:val="white"/>
          <w:lang w:val="en-US"/>
        </w:rPr>
        <w:t xml:space="preserve">    </w:t>
      </w:r>
      <w:r w:rsidRPr="00B66F1C">
        <w:rPr>
          <w:rFonts w:ascii="Consolas" w:hAnsi="Consolas" w:cs="Consolas"/>
          <w:color w:val="0000FF"/>
          <w:sz w:val="19"/>
          <w:szCs w:val="19"/>
          <w:highlight w:val="white"/>
          <w:lang w:val="en-US"/>
        </w:rPr>
        <w:t>&lt;</w:t>
      </w:r>
      <w:r w:rsidRPr="00B66F1C">
        <w:rPr>
          <w:rFonts w:ascii="Consolas" w:hAnsi="Consolas" w:cs="Consolas"/>
          <w:color w:val="A31515"/>
          <w:sz w:val="19"/>
          <w:szCs w:val="19"/>
          <w:highlight w:val="white"/>
          <w:lang w:val="en-US"/>
        </w:rPr>
        <w:t>DeliveryType</w:t>
      </w:r>
      <w:r w:rsidRPr="00B66F1C">
        <w:rPr>
          <w:rFonts w:ascii="Consolas" w:hAnsi="Consolas" w:cs="Consolas"/>
          <w:color w:val="0000FF"/>
          <w:sz w:val="19"/>
          <w:szCs w:val="19"/>
          <w:highlight w:val="white"/>
          <w:lang w:val="en-US"/>
        </w:rPr>
        <w:t>&gt;</w:t>
      </w:r>
      <w:r w:rsidRPr="00B66F1C">
        <w:rPr>
          <w:rFonts w:ascii="Consolas" w:hAnsi="Consolas" w:cs="Consolas"/>
          <w:color w:val="000000"/>
          <w:sz w:val="19"/>
          <w:szCs w:val="19"/>
          <w:highlight w:val="white"/>
          <w:lang w:val="en-US"/>
        </w:rPr>
        <w:t>Delta</w:t>
      </w:r>
      <w:r w:rsidRPr="00B66F1C">
        <w:rPr>
          <w:rFonts w:ascii="Consolas" w:hAnsi="Consolas" w:cs="Consolas"/>
          <w:color w:val="0000FF"/>
          <w:sz w:val="19"/>
          <w:szCs w:val="19"/>
          <w:highlight w:val="white"/>
          <w:lang w:val="en-US"/>
        </w:rPr>
        <w:t>&lt;/</w:t>
      </w:r>
      <w:r w:rsidRPr="00B66F1C">
        <w:rPr>
          <w:rFonts w:ascii="Consolas" w:hAnsi="Consolas" w:cs="Consolas"/>
          <w:color w:val="A31515"/>
          <w:sz w:val="19"/>
          <w:szCs w:val="19"/>
          <w:highlight w:val="white"/>
          <w:lang w:val="en-US"/>
        </w:rPr>
        <w:t>DeliveryType</w:t>
      </w:r>
      <w:r w:rsidRPr="00B66F1C">
        <w:rPr>
          <w:rFonts w:ascii="Consolas" w:hAnsi="Consolas" w:cs="Consolas"/>
          <w:color w:val="0000FF"/>
          <w:sz w:val="19"/>
          <w:szCs w:val="19"/>
          <w:highlight w:val="white"/>
          <w:lang w:val="en-US"/>
        </w:rPr>
        <w:t>&gt;</w:t>
      </w:r>
    </w:p>
    <w:p w14:paraId="63B7CA79" w14:textId="77777777" w:rsidR="00091500" w:rsidRPr="00EB0F18" w:rsidRDefault="00091500" w:rsidP="00091500">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 xml:space="preserve">  &lt;/</w:t>
      </w:r>
      <w:r w:rsidRPr="00EB0F18">
        <w:rPr>
          <w:rFonts w:ascii="Consolas" w:hAnsi="Consolas" w:cs="Consolas"/>
          <w:color w:val="A31515"/>
          <w:sz w:val="19"/>
          <w:szCs w:val="19"/>
          <w:highlight w:val="white"/>
          <w:lang w:val="en-US"/>
        </w:rPr>
        <w:t>Header</w:t>
      </w:r>
      <w:r w:rsidRPr="00EB0F18">
        <w:rPr>
          <w:rFonts w:ascii="Consolas" w:hAnsi="Consolas" w:cs="Consolas"/>
          <w:color w:val="0000FF"/>
          <w:sz w:val="19"/>
          <w:szCs w:val="19"/>
          <w:highlight w:val="white"/>
          <w:lang w:val="en-US"/>
        </w:rPr>
        <w:t>&gt;</w:t>
      </w:r>
    </w:p>
    <w:p w14:paraId="1CDF5D33" w14:textId="77777777" w:rsidR="00091500" w:rsidRPr="00EB0F18" w:rsidRDefault="00091500" w:rsidP="00091500">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 xml:space="preserve">  &lt;</w:t>
      </w:r>
      <w:r w:rsidRPr="00EB0F18">
        <w:rPr>
          <w:rFonts w:ascii="Consolas" w:hAnsi="Consolas" w:cs="Consolas"/>
          <w:color w:val="A31515"/>
          <w:sz w:val="19"/>
          <w:szCs w:val="19"/>
          <w:highlight w:val="white"/>
          <w:lang w:val="en-US"/>
        </w:rPr>
        <w:t>Data</w:t>
      </w:r>
      <w:r w:rsidRPr="00EB0F18">
        <w:rPr>
          <w:rFonts w:ascii="Consolas" w:hAnsi="Consolas" w:cs="Consolas"/>
          <w:color w:val="0000FF"/>
          <w:sz w:val="19"/>
          <w:szCs w:val="19"/>
          <w:highlight w:val="white"/>
          <w:lang w:val="en-US"/>
        </w:rPr>
        <w:t>&gt;</w:t>
      </w:r>
    </w:p>
    <w:p w14:paraId="40073948" w14:textId="77777777" w:rsidR="00091500" w:rsidRPr="00EB0F18" w:rsidRDefault="00091500" w:rsidP="00091500">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 xml:space="preserve">    &lt;</w:t>
      </w:r>
      <w:r w:rsidRPr="00EB0F18">
        <w:rPr>
          <w:rFonts w:ascii="Consolas" w:hAnsi="Consolas" w:cs="Consolas"/>
          <w:color w:val="A31515"/>
          <w:sz w:val="19"/>
          <w:szCs w:val="19"/>
          <w:highlight w:val="white"/>
          <w:lang w:val="en-US"/>
        </w:rPr>
        <w:t>File</w:t>
      </w:r>
      <w:r w:rsidRPr="00EB0F18">
        <w:rPr>
          <w:rFonts w:ascii="Consolas" w:hAnsi="Consolas" w:cs="Consolas"/>
          <w:color w:val="0000FF"/>
          <w:sz w:val="19"/>
          <w:szCs w:val="19"/>
          <w:highlight w:val="white"/>
          <w:lang w:val="en-US"/>
        </w:rPr>
        <w:t xml:space="preserve"> </w:t>
      </w:r>
      <w:r w:rsidRPr="00EB0F18">
        <w:rPr>
          <w:rFonts w:ascii="Consolas" w:hAnsi="Consolas" w:cs="Consolas"/>
          <w:color w:val="FF0000"/>
          <w:sz w:val="19"/>
          <w:szCs w:val="19"/>
          <w:highlight w:val="white"/>
          <w:lang w:val="en-US"/>
        </w:rPr>
        <w:t>FileName</w:t>
      </w:r>
      <w:r w:rsidRPr="00EB0F18">
        <w:rPr>
          <w:rFonts w:ascii="Consolas" w:hAnsi="Consolas" w:cs="Consolas"/>
          <w:color w:val="0000FF"/>
          <w:sz w:val="19"/>
          <w:szCs w:val="19"/>
          <w:highlight w:val="white"/>
          <w:lang w:val="en-US"/>
        </w:rPr>
        <w:t>=</w:t>
      </w:r>
      <w:r w:rsidRPr="00EB0F18">
        <w:rPr>
          <w:rFonts w:ascii="Consolas" w:hAnsi="Consolas" w:cs="Consolas"/>
          <w:color w:val="000000"/>
          <w:sz w:val="19"/>
          <w:szCs w:val="19"/>
          <w:highlight w:val="white"/>
          <w:lang w:val="en-US"/>
        </w:rPr>
        <w:t>"</w:t>
      </w:r>
      <w:r w:rsidRPr="00A15229">
        <w:rPr>
          <w:rFonts w:ascii="Consolas" w:hAnsi="Consolas" w:cs="Consolas"/>
          <w:color w:val="0000FF"/>
          <w:sz w:val="19"/>
          <w:szCs w:val="19"/>
          <w:lang w:val="en-US"/>
        </w:rPr>
        <w:t>punktsky_637</w:t>
      </w:r>
      <w:r>
        <w:rPr>
          <w:rFonts w:ascii="Consolas" w:hAnsi="Consolas" w:cs="Consolas"/>
          <w:color w:val="0000FF"/>
          <w:sz w:val="19"/>
          <w:szCs w:val="19"/>
          <w:lang w:val="en-US"/>
        </w:rPr>
        <w:t>1</w:t>
      </w:r>
      <w:r w:rsidRPr="00A15229">
        <w:rPr>
          <w:rFonts w:ascii="Consolas" w:hAnsi="Consolas" w:cs="Consolas"/>
          <w:color w:val="0000FF"/>
          <w:sz w:val="19"/>
          <w:szCs w:val="19"/>
          <w:lang w:val="en-US"/>
        </w:rPr>
        <w:t>_57</w:t>
      </w:r>
      <w:r>
        <w:rPr>
          <w:rFonts w:ascii="Consolas" w:hAnsi="Consolas" w:cs="Consolas"/>
          <w:color w:val="0000FF"/>
          <w:sz w:val="19"/>
          <w:szCs w:val="19"/>
          <w:lang w:val="en-US"/>
        </w:rPr>
        <w:t>2</w:t>
      </w:r>
      <w:r w:rsidRPr="00A15229">
        <w:rPr>
          <w:rFonts w:ascii="Consolas" w:hAnsi="Consolas" w:cs="Consolas"/>
          <w:color w:val="0000FF"/>
          <w:sz w:val="19"/>
          <w:szCs w:val="19"/>
          <w:lang w:val="en-US"/>
        </w:rPr>
        <w:t>.laz</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 xml:space="preserve"> </w:t>
      </w:r>
      <w:r w:rsidRPr="00EB0F18">
        <w:rPr>
          <w:rFonts w:ascii="Consolas" w:hAnsi="Consolas" w:cs="Consolas"/>
          <w:color w:val="FF0000"/>
          <w:sz w:val="19"/>
          <w:szCs w:val="19"/>
          <w:highlight w:val="white"/>
          <w:lang w:val="en-US"/>
        </w:rPr>
        <w:t>MinX</w:t>
      </w:r>
      <w:r w:rsidRPr="00EB0F18">
        <w:rPr>
          <w:rFonts w:ascii="Consolas" w:hAnsi="Consolas" w:cs="Consolas"/>
          <w:color w:val="0000FF"/>
          <w:sz w:val="19"/>
          <w:szCs w:val="19"/>
          <w:highlight w:val="white"/>
          <w:lang w:val="en-US"/>
        </w:rPr>
        <w:t>=</w:t>
      </w:r>
      <w:r w:rsidRPr="00EB0F18">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572000</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 xml:space="preserve"> </w:t>
      </w:r>
      <w:r w:rsidRPr="00EB0F18">
        <w:rPr>
          <w:rFonts w:ascii="Consolas" w:hAnsi="Consolas" w:cs="Consolas"/>
          <w:color w:val="FF0000"/>
          <w:sz w:val="19"/>
          <w:szCs w:val="19"/>
          <w:highlight w:val="white"/>
          <w:lang w:val="en-US"/>
        </w:rPr>
        <w:t>MinY</w:t>
      </w:r>
      <w:r w:rsidRPr="00EB0F18">
        <w:rPr>
          <w:rFonts w:ascii="Consolas" w:hAnsi="Consolas" w:cs="Consolas"/>
          <w:color w:val="0000FF"/>
          <w:sz w:val="19"/>
          <w:szCs w:val="19"/>
          <w:highlight w:val="white"/>
          <w:lang w:val="en-US"/>
        </w:rPr>
        <w:t>=</w:t>
      </w:r>
      <w:r w:rsidRPr="00EB0F18">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6371000</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 xml:space="preserve"> </w:t>
      </w:r>
      <w:r w:rsidRPr="00EB0F18">
        <w:rPr>
          <w:rFonts w:ascii="Consolas" w:hAnsi="Consolas" w:cs="Consolas"/>
          <w:color w:val="FF0000"/>
          <w:sz w:val="19"/>
          <w:szCs w:val="19"/>
          <w:highlight w:val="white"/>
          <w:lang w:val="en-US"/>
        </w:rPr>
        <w:t>MaxX</w:t>
      </w:r>
      <w:r w:rsidRPr="00EB0F18">
        <w:rPr>
          <w:rFonts w:ascii="Consolas" w:hAnsi="Consolas" w:cs="Consolas"/>
          <w:color w:val="0000FF"/>
          <w:sz w:val="19"/>
          <w:szCs w:val="19"/>
          <w:highlight w:val="white"/>
          <w:lang w:val="en-US"/>
        </w:rPr>
        <w:t>=</w:t>
      </w:r>
      <w:r w:rsidRPr="00EB0F18">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573000</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 xml:space="preserve"> </w:t>
      </w:r>
      <w:r w:rsidRPr="00EB0F18">
        <w:rPr>
          <w:rFonts w:ascii="Consolas" w:hAnsi="Consolas" w:cs="Consolas"/>
          <w:color w:val="FF0000"/>
          <w:sz w:val="19"/>
          <w:szCs w:val="19"/>
          <w:highlight w:val="white"/>
          <w:lang w:val="en-US"/>
        </w:rPr>
        <w:t>MaxY</w:t>
      </w:r>
      <w:r w:rsidRPr="00EB0F18">
        <w:rPr>
          <w:rFonts w:ascii="Consolas" w:hAnsi="Consolas" w:cs="Consolas"/>
          <w:color w:val="0000FF"/>
          <w:sz w:val="19"/>
          <w:szCs w:val="19"/>
          <w:highlight w:val="white"/>
          <w:lang w:val="en-US"/>
        </w:rPr>
        <w:t>=</w:t>
      </w:r>
      <w:r w:rsidRPr="00EB0F18">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6372000</w:t>
      </w:r>
      <w:r w:rsidRPr="00EB0F18">
        <w:rPr>
          <w:rFonts w:ascii="Consolas" w:hAnsi="Consolas" w:cs="Consolas"/>
          <w:color w:val="000000"/>
          <w:sz w:val="19"/>
          <w:szCs w:val="19"/>
          <w:highlight w:val="white"/>
          <w:lang w:val="en-US"/>
        </w:rPr>
        <w:t xml:space="preserve">" </w:t>
      </w:r>
      <w:r w:rsidRPr="00A15229">
        <w:rPr>
          <w:rFonts w:ascii="Consolas" w:hAnsi="Consolas" w:cs="Consolas"/>
          <w:color w:val="0000FF"/>
          <w:sz w:val="19"/>
          <w:szCs w:val="19"/>
          <w:highlight w:val="white"/>
          <w:lang w:val="en-US"/>
        </w:rPr>
        <w:t>/&gt;</w:t>
      </w:r>
    </w:p>
    <w:p w14:paraId="702D4B22" w14:textId="77777777" w:rsidR="00091500" w:rsidRPr="00B66F1C" w:rsidRDefault="00091500" w:rsidP="00091500">
      <w:pPr>
        <w:autoSpaceDE w:val="0"/>
        <w:autoSpaceDN w:val="0"/>
        <w:adjustRightInd w:val="0"/>
        <w:spacing w:before="0" w:after="0" w:line="240" w:lineRule="auto"/>
        <w:rPr>
          <w:rFonts w:cs="Consolas"/>
          <w:color w:val="0000FF"/>
          <w:sz w:val="19"/>
          <w:szCs w:val="19"/>
          <w:highlight w:val="white"/>
          <w:lang w:val="en-US"/>
        </w:rPr>
      </w:pPr>
      <w:r w:rsidRPr="00EB0F18">
        <w:rPr>
          <w:rFonts w:ascii="Consolas" w:hAnsi="Consolas" w:cs="Consolas"/>
          <w:color w:val="0000FF"/>
          <w:sz w:val="19"/>
          <w:szCs w:val="19"/>
          <w:highlight w:val="white"/>
          <w:lang w:val="en-US"/>
        </w:rPr>
        <w:t xml:space="preserve">  </w:t>
      </w:r>
      <w:r w:rsidRPr="00B66F1C">
        <w:rPr>
          <w:rFonts w:ascii="Consolas" w:hAnsi="Consolas" w:cs="Consolas"/>
          <w:color w:val="0000FF"/>
          <w:sz w:val="19"/>
          <w:szCs w:val="19"/>
          <w:highlight w:val="white"/>
          <w:lang w:val="en-US"/>
        </w:rPr>
        <w:t>&lt;/</w:t>
      </w:r>
      <w:r w:rsidRPr="00B66F1C">
        <w:rPr>
          <w:rFonts w:ascii="Consolas" w:hAnsi="Consolas" w:cs="Consolas"/>
          <w:color w:val="A31515"/>
          <w:sz w:val="19"/>
          <w:szCs w:val="19"/>
          <w:highlight w:val="white"/>
          <w:lang w:val="en-US"/>
        </w:rPr>
        <w:t>Data</w:t>
      </w:r>
      <w:r w:rsidRPr="00B66F1C">
        <w:rPr>
          <w:rFonts w:ascii="Consolas" w:hAnsi="Consolas" w:cs="Consolas"/>
          <w:color w:val="0000FF"/>
          <w:sz w:val="19"/>
          <w:szCs w:val="19"/>
          <w:highlight w:val="white"/>
          <w:lang w:val="en-US"/>
        </w:rPr>
        <w:t>&gt;</w:t>
      </w:r>
    </w:p>
    <w:p w14:paraId="14A8383D" w14:textId="77777777" w:rsidR="00091500" w:rsidRPr="00B66F1C" w:rsidRDefault="00091500" w:rsidP="00091500">
      <w:pPr>
        <w:autoSpaceDE w:val="0"/>
        <w:autoSpaceDN w:val="0"/>
        <w:adjustRightInd w:val="0"/>
        <w:spacing w:before="0" w:after="0" w:line="240" w:lineRule="auto"/>
        <w:rPr>
          <w:rStyle w:val="KeywordTok"/>
          <w:rFonts w:cstheme="minorBidi"/>
          <w:lang w:val="en-US"/>
        </w:rPr>
      </w:pPr>
      <w:r w:rsidRPr="00B66F1C">
        <w:rPr>
          <w:rFonts w:ascii="Consolas" w:hAnsi="Consolas" w:cs="Consolas"/>
          <w:color w:val="0000FF"/>
          <w:sz w:val="19"/>
          <w:szCs w:val="19"/>
          <w:highlight w:val="white"/>
          <w:lang w:val="en-US"/>
        </w:rPr>
        <w:lastRenderedPageBreak/>
        <w:t>&lt;/</w:t>
      </w:r>
      <w:r w:rsidRPr="00B66F1C">
        <w:rPr>
          <w:rFonts w:ascii="Consolas" w:hAnsi="Consolas" w:cs="Consolas"/>
          <w:color w:val="A31515"/>
          <w:sz w:val="19"/>
          <w:szCs w:val="19"/>
          <w:highlight w:val="white"/>
          <w:lang w:val="en-US"/>
        </w:rPr>
        <w:t>DatafordelerPointcloudDelivery</w:t>
      </w:r>
      <w:r w:rsidRPr="00B66F1C">
        <w:rPr>
          <w:rFonts w:ascii="Consolas" w:hAnsi="Consolas" w:cs="Consolas"/>
          <w:color w:val="0000FF"/>
          <w:sz w:val="19"/>
          <w:szCs w:val="19"/>
          <w:highlight w:val="white"/>
          <w:lang w:val="en-US"/>
        </w:rPr>
        <w:t>&gt;</w:t>
      </w:r>
    </w:p>
    <w:p w14:paraId="5B2CD27D" w14:textId="77777777" w:rsidR="002C383F" w:rsidRPr="00B66F1C" w:rsidRDefault="002C383F" w:rsidP="002C383F">
      <w:pPr>
        <w:rPr>
          <w:lang w:val="en-US"/>
        </w:rPr>
      </w:pPr>
    </w:p>
    <w:p w14:paraId="4813D823" w14:textId="77777777" w:rsidR="000B28F1" w:rsidRPr="00B66F1C" w:rsidRDefault="000B28F1" w:rsidP="009A0043">
      <w:pPr>
        <w:pStyle w:val="Overskrift2"/>
        <w:rPr>
          <w:lang w:val="en-US"/>
        </w:rPr>
      </w:pPr>
      <w:bookmarkStart w:id="66" w:name="_Toc408825078"/>
      <w:bookmarkStart w:id="67" w:name="_Toc470853688"/>
      <w:r w:rsidRPr="00B66F1C">
        <w:rPr>
          <w:lang w:val="en-US"/>
        </w:rPr>
        <w:t>Kvittering for dataleverancer</w:t>
      </w:r>
      <w:bookmarkEnd w:id="61"/>
      <w:bookmarkEnd w:id="66"/>
      <w:bookmarkEnd w:id="67"/>
    </w:p>
    <w:p w14:paraId="4CDB9916" w14:textId="5FF1BA0A" w:rsidR="002E238B" w:rsidRDefault="00725612" w:rsidP="009F7F39">
      <w:r>
        <w:t>Datafordeleren udstiller en webservice hvor status på de modtagne leverancer kan hentes, herunder det s</w:t>
      </w:r>
      <w:r>
        <w:t>e</w:t>
      </w:r>
      <w:r>
        <w:t xml:space="preserve">nest afsluttede sekvensnummer. Dataleverandøren skal være forberedt på at genfremsende leverancer som </w:t>
      </w:r>
      <w:r w:rsidR="00CB7030">
        <w:t>D</w:t>
      </w:r>
      <w:r>
        <w:t xml:space="preserve">atafordeleren ikke har markeret som værende </w:t>
      </w:r>
      <w:r w:rsidR="00073137">
        <w:t>færdigbehandlet</w:t>
      </w:r>
      <w:r w:rsidR="00094E65">
        <w:t>, såfremt Leverandøren anmoder om dette</w:t>
      </w:r>
      <w:r>
        <w:t>.</w:t>
      </w:r>
    </w:p>
    <w:p w14:paraId="08BC8D56" w14:textId="244334A1" w:rsidR="00725612" w:rsidRPr="009F7F39" w:rsidRDefault="00D52BB4" w:rsidP="009F7F39">
      <w:r>
        <w:t>WSDL</w:t>
      </w:r>
      <w:r w:rsidR="00DA797D">
        <w:t xml:space="preserve"> </w:t>
      </w:r>
      <w:r w:rsidR="00094E65">
        <w:t>for kvitterings-</w:t>
      </w:r>
      <w:r w:rsidR="00DA797D">
        <w:t>webservice</w:t>
      </w:r>
      <w:r w:rsidR="00094E65">
        <w:t>n</w:t>
      </w:r>
      <w:r w:rsidR="00DA797D">
        <w:t xml:space="preserve"> </w:t>
      </w:r>
      <w:r w:rsidR="00094E65">
        <w:t>fremgår af</w:t>
      </w:r>
      <w:r w:rsidR="00DA797D">
        <w:t xml:space="preserve"> </w:t>
      </w:r>
      <w:r w:rsidR="008A6368">
        <w:t>bilag</w:t>
      </w:r>
      <w:r w:rsidR="00DA797D">
        <w:t xml:space="preserve"> WS-03.</w:t>
      </w:r>
    </w:p>
    <w:p w14:paraId="4813D828" w14:textId="7A440590" w:rsidR="00963515" w:rsidRDefault="00963515">
      <w:pPr>
        <w:pStyle w:val="Overskrift1"/>
      </w:pPr>
      <w:bookmarkStart w:id="68" w:name="_Toc408571707"/>
      <w:bookmarkStart w:id="69" w:name="_Toc408825079"/>
      <w:bookmarkStart w:id="70" w:name="_Toc470853689"/>
      <w:r>
        <w:lastRenderedPageBreak/>
        <w:t xml:space="preserve">Afsnit </w:t>
      </w:r>
      <w:r w:rsidR="004D1265">
        <w:t>4</w:t>
      </w:r>
      <w:r>
        <w:t xml:space="preserve"> </w:t>
      </w:r>
      <w:r w:rsidR="001E6EC8">
        <w:t>–</w:t>
      </w:r>
      <w:r>
        <w:t xml:space="preserve"> </w:t>
      </w:r>
      <w:r w:rsidR="00C76E31">
        <w:t>Synkronisering</w:t>
      </w:r>
      <w:bookmarkEnd w:id="68"/>
      <w:bookmarkEnd w:id="69"/>
      <w:bookmarkEnd w:id="70"/>
    </w:p>
    <w:p w14:paraId="4813D829" w14:textId="77777777" w:rsidR="001E6EC8" w:rsidRDefault="00A957FC" w:rsidP="001E6EC8">
      <w:pPr>
        <w:pStyle w:val="Overskrift3"/>
      </w:pPr>
      <w:bookmarkStart w:id="71" w:name="_Toc408571708"/>
      <w:bookmarkStart w:id="72" w:name="_Toc408825080"/>
      <w:bookmarkStart w:id="73" w:name="_Toc470853690"/>
      <w:r>
        <w:t xml:space="preserve">Om </w:t>
      </w:r>
      <w:r w:rsidR="001E6EC8">
        <w:t>Synkronisering på denne Replikeringskanal</w:t>
      </w:r>
      <w:bookmarkEnd w:id="71"/>
      <w:bookmarkEnd w:id="72"/>
      <w:bookmarkEnd w:id="73"/>
    </w:p>
    <w:p w14:paraId="4813D82A" w14:textId="128937B3" w:rsidR="00A957FC" w:rsidRDefault="009F7FC1" w:rsidP="00A957FC">
      <w:r>
        <w:t>Datafordeleren</w:t>
      </w:r>
      <w:r w:rsidR="00A957FC">
        <w:t xml:space="preserve"> indeholder processer allokeret til at detektere og udbedre uoverensstemmelser mellem dat</w:t>
      </w:r>
      <w:r w:rsidR="00A957FC">
        <w:t>a</w:t>
      </w:r>
      <w:r w:rsidR="00A957FC">
        <w:t>leverandørens registre og de data der er replikeret til Datafordeleren. Disse processer kaldes under et for Synkronisering.</w:t>
      </w:r>
    </w:p>
    <w:p w14:paraId="4813D82B" w14:textId="77777777" w:rsidR="00A957FC" w:rsidRDefault="00A957FC" w:rsidP="00A957FC">
      <w:r>
        <w:t xml:space="preserve">Datafordelerens Synkronisering </w:t>
      </w:r>
      <w:r w:rsidR="00AD3473">
        <w:t>består af</w:t>
      </w:r>
      <w:r>
        <w:t xml:space="preserve"> 2 hovedspor</w:t>
      </w:r>
    </w:p>
    <w:p w14:paraId="4813D82C" w14:textId="5ABCECC5" w:rsidR="00A957FC" w:rsidRDefault="00A957FC" w:rsidP="00D93420">
      <w:pPr>
        <w:ind w:left="284" w:hanging="284"/>
      </w:pPr>
      <w:r>
        <w:t>•</w:t>
      </w:r>
      <w:r>
        <w:tab/>
        <w:t>En proaktiv Synkronisering, der kører i en løbende proces under normal drift</w:t>
      </w:r>
      <w:r w:rsidR="00664E3D">
        <w:t>. Det er valgfrit hvorvidt pr</w:t>
      </w:r>
      <w:r w:rsidR="00664E3D">
        <w:t>o</w:t>
      </w:r>
      <w:r w:rsidR="00664E3D">
        <w:t>aktiv synkronisering ønskes anvendt.</w:t>
      </w:r>
    </w:p>
    <w:p w14:paraId="4813D82D" w14:textId="4D86A8DB" w:rsidR="00A957FC" w:rsidRDefault="00A957FC" w:rsidP="00D93420">
      <w:pPr>
        <w:ind w:left="284" w:hanging="284"/>
      </w:pPr>
      <w:r>
        <w:t>•</w:t>
      </w:r>
      <w:r>
        <w:tab/>
        <w:t>En ekstraordinær synkronisering, der afvikles såfremt konkrete uoverensstemmelser er konstateret</w:t>
      </w:r>
      <w:r w:rsidR="00664E3D">
        <w:t>. De nødvendige mekan</w:t>
      </w:r>
      <w:r w:rsidR="00285E87">
        <w:t>is</w:t>
      </w:r>
      <w:r w:rsidR="00664E3D">
        <w:t>mer for ekstraordinær synkronisering skal være til stede.</w:t>
      </w:r>
    </w:p>
    <w:p w14:paraId="4813D82E" w14:textId="77777777" w:rsidR="00A957FC" w:rsidRDefault="00A957FC" w:rsidP="00A957FC">
      <w:pPr>
        <w:pStyle w:val="Overskrift3"/>
      </w:pPr>
      <w:bookmarkStart w:id="74" w:name="_Toc408571709"/>
      <w:bookmarkStart w:id="75" w:name="_Toc408825081"/>
      <w:bookmarkStart w:id="76" w:name="_Toc470853691"/>
      <w:r>
        <w:t>Proaktiv Synkronisering</w:t>
      </w:r>
      <w:bookmarkEnd w:id="74"/>
      <w:bookmarkEnd w:id="75"/>
      <w:bookmarkEnd w:id="76"/>
    </w:p>
    <w:p w14:paraId="1221B872" w14:textId="0BCF4145" w:rsidR="003105E7" w:rsidRDefault="003105E7" w:rsidP="001E6EC8">
      <w:r>
        <w:t>Den proaktive synkroniserings primære opgave er at kontrollere</w:t>
      </w:r>
      <w:r w:rsidR="00094E65">
        <w:t>,</w:t>
      </w:r>
      <w:r>
        <w:t xml:space="preserve"> </w:t>
      </w:r>
      <w:r w:rsidR="00094E65">
        <w:t>om D</w:t>
      </w:r>
      <w:r>
        <w:t xml:space="preserve">atafordelerens kopi af </w:t>
      </w:r>
      <w:r w:rsidR="00094E65">
        <w:t>D</w:t>
      </w:r>
      <w:r>
        <w:t>ataleverand</w:t>
      </w:r>
      <w:r>
        <w:t>ø</w:t>
      </w:r>
      <w:r>
        <w:t xml:space="preserve">rens data er korrekte. </w:t>
      </w:r>
      <w:r w:rsidR="00E85D51">
        <w:t xml:space="preserve"> </w:t>
      </w:r>
    </w:p>
    <w:p w14:paraId="491C082A" w14:textId="59EBBEAC" w:rsidR="003105E7" w:rsidRDefault="003105E7" w:rsidP="001E6EC8">
      <w:r>
        <w:t xml:space="preserve">Kontrollen udføres ved at tilfældigt udvalgte dataentiteter fra </w:t>
      </w:r>
      <w:r w:rsidR="00094E65">
        <w:t>D</w:t>
      </w:r>
      <w:r>
        <w:t xml:space="preserve">atafordeleren sammenlignes med de samme dataentiteter hos dataleverandøren. Findes </w:t>
      </w:r>
      <w:r w:rsidR="00285E87">
        <w:t xml:space="preserve">der </w:t>
      </w:r>
      <w:r>
        <w:t>forskelle</w:t>
      </w:r>
      <w:r w:rsidR="00094E65">
        <w:t>,</w:t>
      </w:r>
      <w:r>
        <w:t xml:space="preserve"> logges fejlen og </w:t>
      </w:r>
      <w:r w:rsidR="00094E65">
        <w:t>korrigeres</w:t>
      </w:r>
      <w:r>
        <w:t xml:space="preserve"> </w:t>
      </w:r>
      <w:r w:rsidR="00094E65">
        <w:t>i D</w:t>
      </w:r>
      <w:r>
        <w:t>atafordelerens kopi.</w:t>
      </w:r>
    </w:p>
    <w:p w14:paraId="09216B43" w14:textId="08D8F5D4" w:rsidR="00E45619" w:rsidRDefault="00E45619" w:rsidP="001E6EC8">
      <w:r>
        <w:t>Ved Raster data (filsæt) kontrollerer den proaktive synkronisering dog udelukkende metadata for dataentit</w:t>
      </w:r>
      <w:r>
        <w:t>e</w:t>
      </w:r>
      <w:r>
        <w:t>ten, filstørrelse og oprettelses tidspunkt, og altså ikke indholdet af filen. Findes forskelle i metadata hentes den berørte Raster fil ved seperat kald og filen udskiftes Datafordeleren.</w:t>
      </w:r>
    </w:p>
    <w:p w14:paraId="49C19F33" w14:textId="4DA050A7" w:rsidR="0014101C" w:rsidRDefault="0014101C" w:rsidP="001E6EC8">
      <w:r>
        <w:t xml:space="preserve">For at sikre størst mulig vished for korrektheden af data på Datafordeleren uden at belaste registeret eller Datafordeleren unødigt, er det i nærværende aftale besluttet at gennemføre synkroniseringskontrol af </w:t>
      </w:r>
      <w:r w:rsidRPr="000A58FF">
        <w:rPr>
          <w:highlight w:val="yellow"/>
        </w:rPr>
        <w:t>[antal entiteter]</w:t>
      </w:r>
      <w:r>
        <w:t xml:space="preserve"> dataentiteter i døgnet.</w:t>
      </w:r>
    </w:p>
    <w:p w14:paraId="3083DC1F" w14:textId="4CDB1C11" w:rsidR="0014101C" w:rsidRDefault="0014101C" w:rsidP="001E6EC8">
      <w:r w:rsidRPr="000A58FF">
        <w:rPr>
          <w:highlight w:val="yellow"/>
        </w:rPr>
        <w:t>[hvis der er særligt krav såsom at synkronisering kun gennemføres i et bestemt tidsinterval, kan dette anføres her]</w:t>
      </w:r>
    </w:p>
    <w:p w14:paraId="24E950F5" w14:textId="6233B9A5" w:rsidR="00094E65" w:rsidRDefault="00094E65" w:rsidP="008D169A">
      <w:r>
        <w:t>P</w:t>
      </w:r>
      <w:r w:rsidR="008D169A">
        <w:t>roaktiv synkronisering kræve</w:t>
      </w:r>
      <w:r>
        <w:t>r,</w:t>
      </w:r>
      <w:r w:rsidR="008D169A">
        <w:t xml:space="preserve"> at </w:t>
      </w:r>
      <w:r>
        <w:t>D</w:t>
      </w:r>
      <w:r w:rsidR="008D169A">
        <w:t>ataleverandøren implementere</w:t>
      </w:r>
      <w:r w:rsidR="00285E87">
        <w:t>r</w:t>
      </w:r>
      <w:r w:rsidR="008D169A">
        <w:t xml:space="preserve"> og udstiller web</w:t>
      </w:r>
      <w:r w:rsidR="00285E87">
        <w:t xml:space="preserve"> </w:t>
      </w:r>
      <w:r w:rsidR="008D169A">
        <w:t>ser</w:t>
      </w:r>
      <w:r w:rsidR="00285E87">
        <w:t>vi</w:t>
      </w:r>
      <w:r w:rsidR="008D169A">
        <w:t xml:space="preserve">cen "getData" </w:t>
      </w:r>
      <w:r>
        <w:t xml:space="preserve">i overensstemmelse med </w:t>
      </w:r>
      <w:r w:rsidR="008D169A">
        <w:t xml:space="preserve">WSDL </w:t>
      </w:r>
      <w:r>
        <w:t xml:space="preserve">vedlagt </w:t>
      </w:r>
      <w:r w:rsidR="008D169A">
        <w:t xml:space="preserve">som </w:t>
      </w:r>
      <w:r w:rsidR="008A6368">
        <w:t>bilag</w:t>
      </w:r>
      <w:r w:rsidR="008D169A">
        <w:t xml:space="preserve"> WS-04. </w:t>
      </w:r>
    </w:p>
    <w:p w14:paraId="793EC139" w14:textId="0E95CC1A" w:rsidR="00094E65" w:rsidRDefault="00094E65" w:rsidP="008D169A">
      <w:r>
        <w:t>E</w:t>
      </w:r>
      <w:r w:rsidR="008D169A">
        <w:t>nd</w:t>
      </w:r>
      <w:r>
        <w:t xml:space="preserve"> </w:t>
      </w:r>
      <w:r w:rsidR="008D169A">
        <w:t>point</w:t>
      </w:r>
      <w:r>
        <w:t>s til synkroniseringstjenester</w:t>
      </w:r>
      <w:r w:rsidR="008D169A">
        <w:t xml:space="preserve"> </w:t>
      </w:r>
      <w:r>
        <w:t>i de</w:t>
      </w:r>
      <w:r w:rsidR="008D169A">
        <w:t xml:space="preserve"> relevante miljøer</w:t>
      </w:r>
      <w:r>
        <w:t xml:space="preserve"> hos Dataleverandøren anføres nedenfor:</w:t>
      </w:r>
    </w:p>
    <w:tbl>
      <w:tblPr>
        <w:tblStyle w:val="Mediumgitter3-fremhvningsfarve3"/>
        <w:tblW w:w="0" w:type="auto"/>
        <w:tblLook w:val="04A0" w:firstRow="1" w:lastRow="0" w:firstColumn="1" w:lastColumn="0" w:noHBand="0" w:noVBand="1"/>
      </w:tblPr>
      <w:tblGrid>
        <w:gridCol w:w="3259"/>
        <w:gridCol w:w="3260"/>
        <w:gridCol w:w="3260"/>
      </w:tblGrid>
      <w:tr w:rsidR="00094E65" w14:paraId="6ED7A750" w14:textId="77777777" w:rsidTr="000A58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57A5A31A" w14:textId="77777777" w:rsidR="00094E65" w:rsidRDefault="00094E65" w:rsidP="000A58FF">
            <w:pPr>
              <w:jc w:val="center"/>
            </w:pPr>
          </w:p>
        </w:tc>
        <w:tc>
          <w:tcPr>
            <w:tcW w:w="3260" w:type="dxa"/>
          </w:tcPr>
          <w:p w14:paraId="086EF218" w14:textId="7B1B1B98" w:rsidR="00094E65" w:rsidRDefault="00094E65" w:rsidP="000A58FF">
            <w:pPr>
              <w:jc w:val="center"/>
              <w:cnfStyle w:val="100000000000" w:firstRow="1" w:lastRow="0" w:firstColumn="0" w:lastColumn="0" w:oddVBand="0" w:evenVBand="0" w:oddHBand="0" w:evenHBand="0" w:firstRowFirstColumn="0" w:firstRowLastColumn="0" w:lastRowFirstColumn="0" w:lastRowLastColumn="0"/>
            </w:pPr>
            <w:r>
              <w:t>Testmiljø</w:t>
            </w:r>
          </w:p>
        </w:tc>
        <w:tc>
          <w:tcPr>
            <w:tcW w:w="3260" w:type="dxa"/>
          </w:tcPr>
          <w:p w14:paraId="234A2770" w14:textId="589C1F3D" w:rsidR="00094E65" w:rsidRDefault="00094E65" w:rsidP="000A58FF">
            <w:pPr>
              <w:jc w:val="center"/>
              <w:cnfStyle w:val="100000000000" w:firstRow="1" w:lastRow="0" w:firstColumn="0" w:lastColumn="0" w:oddVBand="0" w:evenVBand="0" w:oddHBand="0" w:evenHBand="0" w:firstRowFirstColumn="0" w:firstRowLastColumn="0" w:lastRowFirstColumn="0" w:lastRowLastColumn="0"/>
            </w:pPr>
            <w:r>
              <w:t>Produktionsmiljø</w:t>
            </w:r>
          </w:p>
        </w:tc>
      </w:tr>
      <w:tr w:rsidR="00094E65" w14:paraId="5A275CB9" w14:textId="77777777" w:rsidTr="000A5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623A87AB" w14:textId="456951DC" w:rsidR="00094E65" w:rsidRDefault="00094E65" w:rsidP="000A58FF">
            <w:pPr>
              <w:jc w:val="center"/>
            </w:pPr>
            <w:r>
              <w:t>URL</w:t>
            </w:r>
          </w:p>
        </w:tc>
        <w:tc>
          <w:tcPr>
            <w:tcW w:w="3260" w:type="dxa"/>
          </w:tcPr>
          <w:p w14:paraId="7A73A2A1" w14:textId="77777777" w:rsidR="00094E65" w:rsidRDefault="00094E65" w:rsidP="00094E65">
            <w:pPr>
              <w:cnfStyle w:val="000000100000" w:firstRow="0" w:lastRow="0" w:firstColumn="0" w:lastColumn="0" w:oddVBand="0" w:evenVBand="0" w:oddHBand="1" w:evenHBand="0" w:firstRowFirstColumn="0" w:firstRowLastColumn="0" w:lastRowFirstColumn="0" w:lastRowLastColumn="0"/>
            </w:pPr>
          </w:p>
        </w:tc>
        <w:tc>
          <w:tcPr>
            <w:tcW w:w="3260" w:type="dxa"/>
          </w:tcPr>
          <w:p w14:paraId="4132EFD4" w14:textId="77777777" w:rsidR="00094E65" w:rsidRDefault="00094E65" w:rsidP="00094E65">
            <w:pPr>
              <w:cnfStyle w:val="000000100000" w:firstRow="0" w:lastRow="0" w:firstColumn="0" w:lastColumn="0" w:oddVBand="0" w:evenVBand="0" w:oddHBand="1" w:evenHBand="0" w:firstRowFirstColumn="0" w:firstRowLastColumn="0" w:lastRowFirstColumn="0" w:lastRowLastColumn="0"/>
            </w:pPr>
          </w:p>
        </w:tc>
      </w:tr>
      <w:tr w:rsidR="00094E65" w14:paraId="7D0A216E" w14:textId="77777777" w:rsidTr="000A58FF">
        <w:tc>
          <w:tcPr>
            <w:cnfStyle w:val="001000000000" w:firstRow="0" w:lastRow="0" w:firstColumn="1" w:lastColumn="0" w:oddVBand="0" w:evenVBand="0" w:oddHBand="0" w:evenHBand="0" w:firstRowFirstColumn="0" w:firstRowLastColumn="0" w:lastRowFirstColumn="0" w:lastRowLastColumn="0"/>
            <w:tcW w:w="3259" w:type="dxa"/>
          </w:tcPr>
          <w:p w14:paraId="331D14B4" w14:textId="6D8B1F56" w:rsidR="00094E65" w:rsidRDefault="00094E65" w:rsidP="000A58FF">
            <w:pPr>
              <w:jc w:val="center"/>
            </w:pPr>
            <w:r>
              <w:t>IP</w:t>
            </w:r>
          </w:p>
        </w:tc>
        <w:tc>
          <w:tcPr>
            <w:tcW w:w="3260" w:type="dxa"/>
          </w:tcPr>
          <w:p w14:paraId="7DAFFBA7" w14:textId="77777777" w:rsidR="00094E65" w:rsidRDefault="00094E65" w:rsidP="00094E65">
            <w:pPr>
              <w:cnfStyle w:val="000000000000" w:firstRow="0" w:lastRow="0" w:firstColumn="0" w:lastColumn="0" w:oddVBand="0" w:evenVBand="0" w:oddHBand="0" w:evenHBand="0" w:firstRowFirstColumn="0" w:firstRowLastColumn="0" w:lastRowFirstColumn="0" w:lastRowLastColumn="0"/>
            </w:pPr>
          </w:p>
        </w:tc>
        <w:tc>
          <w:tcPr>
            <w:tcW w:w="3260" w:type="dxa"/>
          </w:tcPr>
          <w:p w14:paraId="635633B2" w14:textId="77777777" w:rsidR="00094E65" w:rsidRDefault="00094E65" w:rsidP="00094E65">
            <w:pPr>
              <w:cnfStyle w:val="000000000000" w:firstRow="0" w:lastRow="0" w:firstColumn="0" w:lastColumn="0" w:oddVBand="0" w:evenVBand="0" w:oddHBand="0" w:evenHBand="0" w:firstRowFirstColumn="0" w:firstRowLastColumn="0" w:lastRowFirstColumn="0" w:lastRowLastColumn="0"/>
            </w:pPr>
          </w:p>
        </w:tc>
      </w:tr>
    </w:tbl>
    <w:p w14:paraId="5D7DC7EC" w14:textId="6CE0972C" w:rsidR="00094E65" w:rsidRDefault="008D169A" w:rsidP="008D169A">
      <w:r>
        <w:t>Autentifikation ved service-kaldet foretages v</w:t>
      </w:r>
      <w:r w:rsidR="00094E65">
        <w:t xml:space="preserve">ed </w:t>
      </w:r>
      <w:r>
        <w:t>h</w:t>
      </w:r>
      <w:r w:rsidR="00094E65">
        <w:t xml:space="preserve">jælp </w:t>
      </w:r>
      <w:r>
        <w:t>a</w:t>
      </w:r>
      <w:r w:rsidR="00094E65">
        <w:t>f</w:t>
      </w:r>
      <w:r>
        <w:t xml:space="preserve"> </w:t>
      </w:r>
      <w:r w:rsidR="00094E65">
        <w:t xml:space="preserve">et </w:t>
      </w:r>
      <w:r>
        <w:t>funktionscertifikat</w:t>
      </w:r>
      <w:r w:rsidR="00094E65">
        <w:t>,</w:t>
      </w:r>
      <w:r>
        <w:t xml:space="preserve"> der tilvejebringes af </w:t>
      </w:r>
      <w:r w:rsidR="00094E65">
        <w:t>Levera</w:t>
      </w:r>
      <w:r w:rsidR="00094E65">
        <w:t>n</w:t>
      </w:r>
      <w:r w:rsidR="00094E65">
        <w:t>døren</w:t>
      </w:r>
      <w:r>
        <w:t>.</w:t>
      </w:r>
      <w:r w:rsidR="00361A67">
        <w:t xml:space="preserve"> </w:t>
      </w:r>
    </w:p>
    <w:p w14:paraId="47E72A97" w14:textId="4991C3DD" w:rsidR="008D169A" w:rsidRDefault="00094E65" w:rsidP="008D169A">
      <w:r>
        <w:lastRenderedPageBreak/>
        <w:t>Det er D</w:t>
      </w:r>
      <w:r w:rsidR="009150DF">
        <w:t>ataleverandørens ansvar</w:t>
      </w:r>
      <w:r>
        <w:t xml:space="preserve"> at sikre servicen tilstrækkeligt</w:t>
      </w:r>
      <w:r w:rsidR="009150DF">
        <w:t>.</w:t>
      </w:r>
    </w:p>
    <w:p w14:paraId="22DF0217" w14:textId="276A1D63" w:rsidR="008D169A" w:rsidRDefault="008D169A" w:rsidP="008D169A">
      <w:r>
        <w:t>Skal der være proaktiv synkronisering for denne leverance: [Nej]</w:t>
      </w:r>
      <w:r>
        <w:br/>
      </w:r>
      <w:r>
        <w:tab/>
      </w:r>
    </w:p>
    <w:p w14:paraId="01E7DB79" w14:textId="04E12FD9" w:rsidR="00FD6EAE" w:rsidRDefault="00FD6EAE" w:rsidP="00FD6EAE">
      <w:r w:rsidRPr="00110ED7">
        <w:rPr>
          <w:highlight w:val="yellow"/>
        </w:rPr>
        <w:t>[</w:t>
      </w:r>
      <w:r>
        <w:rPr>
          <w:highlight w:val="yellow"/>
        </w:rPr>
        <w:t>afsnit SLETTES hvis proaktiv synkronisering</w:t>
      </w:r>
      <w:r w:rsidRPr="00110ED7">
        <w:rPr>
          <w:highlight w:val="yellow"/>
        </w:rPr>
        <w:t xml:space="preserve"> er valgt]</w:t>
      </w:r>
    </w:p>
    <w:p w14:paraId="37C283A1" w14:textId="72E3C531" w:rsidR="008D169A" w:rsidRDefault="00225612" w:rsidP="001E6EC8">
      <w:r>
        <w:t>Beskrivelse af årsag til</w:t>
      </w:r>
      <w:r w:rsidR="00FD6EAE">
        <w:t xml:space="preserve"> fravalg af ekstraordinær synkronisering:</w:t>
      </w:r>
    </w:p>
    <w:p w14:paraId="1D2B710D" w14:textId="7AC7C4A9" w:rsidR="00FD6EAE" w:rsidRDefault="00225612" w:rsidP="001E6EC8">
      <w:r>
        <w:t>[Dataleverandørens beskrivelse]</w:t>
      </w:r>
    </w:p>
    <w:p w14:paraId="4813D831" w14:textId="651BBF87" w:rsidR="00A957FC" w:rsidRDefault="00A957FC" w:rsidP="001E6EC8"/>
    <w:p w14:paraId="4813D832" w14:textId="77777777" w:rsidR="00A957FC" w:rsidRPr="001E6EC8" w:rsidRDefault="00AD3473" w:rsidP="00AD3473">
      <w:pPr>
        <w:pStyle w:val="Overskrift3"/>
      </w:pPr>
      <w:bookmarkStart w:id="77" w:name="_Toc408571710"/>
      <w:bookmarkStart w:id="78" w:name="_Toc408825082"/>
      <w:bookmarkStart w:id="79" w:name="_Toc470853692"/>
      <w:r>
        <w:t>Ekstraordinær Synkronisering</w:t>
      </w:r>
      <w:bookmarkEnd w:id="77"/>
      <w:bookmarkEnd w:id="78"/>
      <w:bookmarkEnd w:id="79"/>
    </w:p>
    <w:p w14:paraId="644CC4B3" w14:textId="74A75914" w:rsidR="0014101C" w:rsidRDefault="000055F6" w:rsidP="000055F6">
      <w:r>
        <w:t>Den ekstraordinære synkronisering anvendes når der er konstateret større forskelle mellem et Register og Systemet</w:t>
      </w:r>
      <w:r w:rsidR="0014101C">
        <w:t>,</w:t>
      </w:r>
      <w:r w:rsidR="0014101C" w:rsidRPr="0014101C">
        <w:t xml:space="preserve"> </w:t>
      </w:r>
      <w:r w:rsidR="0014101C">
        <w:t>og består af et dataudtræk fra Dataleverandøren der er markeret som værende et totalt synkron</w:t>
      </w:r>
      <w:r w:rsidR="0014101C">
        <w:t>i</w:t>
      </w:r>
      <w:r w:rsidR="0014101C">
        <w:t>seringsudtræk. Dette udtræk skal have et sekvensnummer så det indgår i den almindelige opdaterings fo</w:t>
      </w:r>
      <w:r w:rsidR="0014101C">
        <w:t>r</w:t>
      </w:r>
      <w:r w:rsidR="0014101C">
        <w:t>sendelse.</w:t>
      </w:r>
      <w:r w:rsidR="0014101C" w:rsidDel="0014101C">
        <w:t xml:space="preserve"> </w:t>
      </w:r>
    </w:p>
    <w:p w14:paraId="25952546" w14:textId="65C3C80B" w:rsidR="008427A4" w:rsidRDefault="008427A4" w:rsidP="000055F6">
      <w:r w:rsidRPr="004028F2">
        <w:rPr>
          <w:highlight w:val="yellow"/>
        </w:rPr>
        <w:t>Kræver manuel proces</w:t>
      </w:r>
    </w:p>
    <w:p w14:paraId="7B1939EE" w14:textId="0B63945C" w:rsidR="0015135A" w:rsidRDefault="0015135A" w:rsidP="000055F6">
      <w:r>
        <w:t>Leverancen af totaludtrækket foregår på samme måde som almindelige leverancer, blot markeret som v</w:t>
      </w:r>
      <w:r>
        <w:t>æ</w:t>
      </w:r>
      <w:r>
        <w:t>rende synkroniserings udtræk.</w:t>
      </w:r>
    </w:p>
    <w:p w14:paraId="0B6CE8D7" w14:textId="5DAA02D8" w:rsidR="008B49DE" w:rsidRDefault="000055F6" w:rsidP="0014101C">
      <w:r>
        <w:t xml:space="preserve">Dataleverandøren </w:t>
      </w:r>
      <w:r w:rsidR="0014101C">
        <w:t xml:space="preserve">har </w:t>
      </w:r>
      <w:r>
        <w:t xml:space="preserve">i </w:t>
      </w:r>
      <w:r w:rsidR="00A519B2">
        <w:t xml:space="preserve">afsnit </w:t>
      </w:r>
      <w:r w:rsidR="00E14A86">
        <w:t xml:space="preserve">8 </w:t>
      </w:r>
      <w:r>
        <w:t>anfør</w:t>
      </w:r>
      <w:r w:rsidR="0014101C">
        <w:t xml:space="preserve">t, </w:t>
      </w:r>
      <w:r>
        <w:t>hvem der skal ko</w:t>
      </w:r>
      <w:r w:rsidR="000115EA">
        <w:t>n</w:t>
      </w:r>
      <w:r>
        <w:t>taktes for at få udført den ekstraordinære synkron</w:t>
      </w:r>
      <w:r>
        <w:t>i</w:t>
      </w:r>
      <w:r>
        <w:t xml:space="preserve">sering. </w:t>
      </w:r>
    </w:p>
    <w:p w14:paraId="329AC93E" w14:textId="77777777" w:rsidR="008B49DE" w:rsidRDefault="008B49DE" w:rsidP="001E6EC8"/>
    <w:p w14:paraId="7D70BD60" w14:textId="5F85DA87" w:rsidR="00092E6B" w:rsidRDefault="00092E6B" w:rsidP="00092E6B">
      <w:pPr>
        <w:pStyle w:val="Overskrift1"/>
      </w:pPr>
      <w:bookmarkStart w:id="80" w:name="_Toc408571711"/>
      <w:bookmarkStart w:id="81" w:name="_Toc408825083"/>
      <w:bookmarkStart w:id="82" w:name="_Toc470853693"/>
      <w:r>
        <w:lastRenderedPageBreak/>
        <w:t>Afsnit 5 – Tjenester</w:t>
      </w:r>
      <w:bookmarkEnd w:id="80"/>
      <w:bookmarkEnd w:id="81"/>
      <w:bookmarkEnd w:id="82"/>
    </w:p>
    <w:p w14:paraId="5AE9AFDD" w14:textId="5B48E5F4" w:rsidR="000B4298" w:rsidRPr="001E6EC8" w:rsidRDefault="000B4298" w:rsidP="000B4298">
      <w:pPr>
        <w:pStyle w:val="Overskrift3"/>
      </w:pPr>
      <w:bookmarkStart w:id="83" w:name="_Toc470853694"/>
      <w:r>
        <w:t>Generelt</w:t>
      </w:r>
      <w:bookmarkEnd w:id="83"/>
    </w:p>
    <w:p w14:paraId="691E106C" w14:textId="77777777" w:rsidR="00092E6B" w:rsidRDefault="00092E6B" w:rsidP="00092E6B">
      <w:r>
        <w:t>Tjenester, der skal udstilles på Datafordeleren, skal specificeres af Dataleverandøren.</w:t>
      </w:r>
    </w:p>
    <w:p w14:paraId="4168E583" w14:textId="41823FBF" w:rsidR="00092E6B" w:rsidRDefault="00092E6B" w:rsidP="00092E6B">
      <w:r w:rsidRPr="0067403F">
        <w:rPr>
          <w:i/>
        </w:rPr>
        <w:t>Tjenestebeskrivelsen</w:t>
      </w:r>
      <w:r>
        <w:t xml:space="preserve">, der vedlægges denne aftale som bilag 2, indeholder oversigt og detailbeskrivelser af de tjenester, der skal udstille Dataleverandørens data. </w:t>
      </w:r>
    </w:p>
    <w:p w14:paraId="7039AA1A" w14:textId="77777777" w:rsidR="00092E6B" w:rsidRDefault="00092E6B" w:rsidP="00092E6B">
      <w:r>
        <w:t>Detailbeskrivelserne skal være så grundige, at de kan danne grundlag for tjenesteudstilling på Datafordel</w:t>
      </w:r>
      <w:r>
        <w:t>e</w:t>
      </w:r>
      <w:r>
        <w:t>ren. Detailbeskrivelserne skal blandt andet indeholde stillingtagen til hvorvidt svardata skal arkiveres med henblik på revisionsspor, og i givet fald i hvor lang tidsperiode de fremsøgte datasæt skal opbevares.</w:t>
      </w:r>
    </w:p>
    <w:p w14:paraId="6F3FADA4" w14:textId="77777777" w:rsidR="00092E6B" w:rsidRDefault="00092E6B" w:rsidP="00092E6B">
      <w:r>
        <w:t>For hver tjeneste skal mindst angives:</w:t>
      </w:r>
    </w:p>
    <w:p w14:paraId="39A592BD" w14:textId="0BBA4300" w:rsidR="00092E6B" w:rsidRDefault="00F13F19" w:rsidP="00F711A0">
      <w:pPr>
        <w:pStyle w:val="Listeafsnit"/>
        <w:numPr>
          <w:ilvl w:val="0"/>
          <w:numId w:val="68"/>
        </w:numPr>
      </w:pPr>
      <w:r>
        <w:t>S</w:t>
      </w:r>
      <w:r w:rsidR="00092E6B">
        <w:t>pecifikation af dataindhold og snitflader til tjenesten.</w:t>
      </w:r>
    </w:p>
    <w:p w14:paraId="2C1BE172" w14:textId="7617CF0C" w:rsidR="00F13F19" w:rsidRDefault="00F13F19" w:rsidP="00A54D49">
      <w:pPr>
        <w:pStyle w:val="Listeafsnit"/>
        <w:numPr>
          <w:ilvl w:val="0"/>
          <w:numId w:val="71"/>
        </w:numPr>
      </w:pPr>
      <w:r>
        <w:t>For SOAP tjenester leveres WSDL</w:t>
      </w:r>
    </w:p>
    <w:p w14:paraId="5A4A792E" w14:textId="3CD46751" w:rsidR="00F13F19" w:rsidRDefault="00F13F19" w:rsidP="00A54D49">
      <w:pPr>
        <w:pStyle w:val="Listeafsnit"/>
        <w:numPr>
          <w:ilvl w:val="0"/>
          <w:numId w:val="71"/>
        </w:numPr>
      </w:pPr>
      <w:r>
        <w:t xml:space="preserve">For </w:t>
      </w:r>
      <w:r w:rsidR="00EB5B1F">
        <w:t xml:space="preserve">REST </w:t>
      </w:r>
      <w:r>
        <w:t>tjenester leveres JSON schema samt tilhørende beskrivelse af operationer udfyldt i bilag 2.</w:t>
      </w:r>
    </w:p>
    <w:p w14:paraId="07F2DE6C" w14:textId="0FAA98F2" w:rsidR="00F13F19" w:rsidRDefault="00F13F19">
      <w:pPr>
        <w:pStyle w:val="Listeafsnit"/>
        <w:numPr>
          <w:ilvl w:val="0"/>
          <w:numId w:val="71"/>
        </w:numPr>
      </w:pPr>
      <w:r>
        <w:t>For WMS tjenster leveres Map fil</w:t>
      </w:r>
    </w:p>
    <w:p w14:paraId="4B5825AF" w14:textId="3E5AA0CA" w:rsidR="00F13F19" w:rsidRDefault="00F13F19">
      <w:pPr>
        <w:pStyle w:val="Listeafsnit"/>
        <w:numPr>
          <w:ilvl w:val="0"/>
          <w:numId w:val="71"/>
        </w:numPr>
      </w:pPr>
      <w:r>
        <w:t>For WFS tjenester leveres GPP fil</w:t>
      </w:r>
    </w:p>
    <w:p w14:paraId="7EF5FF93" w14:textId="18344D27" w:rsidR="00F13F19" w:rsidRDefault="00F13F19">
      <w:pPr>
        <w:pStyle w:val="Listeafsnit"/>
        <w:numPr>
          <w:ilvl w:val="0"/>
          <w:numId w:val="71"/>
        </w:numPr>
      </w:pPr>
      <w:r>
        <w:t>For WMTS, TMS og WCS tjenester udfyldes tabel i bilag 2 med specifikationerne</w:t>
      </w:r>
    </w:p>
    <w:p w14:paraId="31639AC2" w14:textId="7ECD3837" w:rsidR="006B1FF5" w:rsidRDefault="006B1FF5">
      <w:pPr>
        <w:pStyle w:val="Listeafsnit"/>
        <w:numPr>
          <w:ilvl w:val="0"/>
          <w:numId w:val="71"/>
        </w:numPr>
      </w:pPr>
      <w:r>
        <w:t>For Fildownload udfyldes tabel i bilag 2 med specifikationerne</w:t>
      </w:r>
    </w:p>
    <w:p w14:paraId="5A54C058" w14:textId="6AB1C163" w:rsidR="00092E6B" w:rsidRDefault="00092E6B">
      <w:pPr>
        <w:pStyle w:val="Listeafsnit"/>
        <w:numPr>
          <w:ilvl w:val="0"/>
          <w:numId w:val="68"/>
        </w:numPr>
      </w:pPr>
      <w:r>
        <w:t>Adgangskontrolkrav – om tjenesten er frit tilgængelig eller kræver tildelt adgang</w:t>
      </w:r>
    </w:p>
    <w:p w14:paraId="28F218E5" w14:textId="526AF493" w:rsidR="00092E6B" w:rsidRDefault="00092E6B">
      <w:pPr>
        <w:pStyle w:val="Listeafsnit"/>
        <w:numPr>
          <w:ilvl w:val="0"/>
          <w:numId w:val="68"/>
        </w:numPr>
      </w:pPr>
      <w:r>
        <w:t>For tjenester, hvortil adgang skal tildeles anføres navn og e-mail-adresse på den person, der skal orient</w:t>
      </w:r>
      <w:r>
        <w:t>e</w:t>
      </w:r>
      <w:r>
        <w:t>res om anmodninger om adgang.</w:t>
      </w:r>
    </w:p>
    <w:p w14:paraId="02252CB6" w14:textId="353702C3" w:rsidR="00092E6B" w:rsidRDefault="00092E6B">
      <w:pPr>
        <w:pStyle w:val="Listeafsnit"/>
        <w:numPr>
          <w:ilvl w:val="0"/>
          <w:numId w:val="68"/>
        </w:numPr>
      </w:pPr>
      <w:r>
        <w:t>Om brug af tjenesten skal logges, og i givet fald med hvilke oplysninger. Det anføres også, hvor længe, de loggede data skal bevares.</w:t>
      </w:r>
    </w:p>
    <w:p w14:paraId="41AFB8AA" w14:textId="57938E73" w:rsidR="00092E6B" w:rsidRDefault="00092E6B">
      <w:pPr>
        <w:pStyle w:val="Listeafsnit"/>
        <w:numPr>
          <w:ilvl w:val="0"/>
          <w:numId w:val="68"/>
        </w:numPr>
      </w:pPr>
      <w:r>
        <w:t>For filudtræk angives også periode for arkivering af gamle udtræk.</w:t>
      </w:r>
    </w:p>
    <w:p w14:paraId="36D0AE92" w14:textId="343F48CB" w:rsidR="00092E6B" w:rsidRDefault="00092E6B">
      <w:pPr>
        <w:pStyle w:val="Listeafsnit"/>
        <w:numPr>
          <w:ilvl w:val="0"/>
          <w:numId w:val="68"/>
        </w:numPr>
      </w:pPr>
      <w:r>
        <w:t>Om der skal registreres et faktureringsgrundlag for tjenesten</w:t>
      </w:r>
      <w:r w:rsidR="005D0065">
        <w:t>,</w:t>
      </w:r>
      <w:r>
        <w:t xml:space="preserve"> i form af logning af hvilke brugere de</w:t>
      </w:r>
      <w:r w:rsidR="005D0065">
        <w:t>r</w:t>
      </w:r>
      <w:r>
        <w:t xml:space="preserve"> ti</w:t>
      </w:r>
      <w:r>
        <w:t>l</w:t>
      </w:r>
      <w:r>
        <w:t>går tjenesten samt hvor ofte de gør det og hvor mange data, de trækker ud.</w:t>
      </w:r>
    </w:p>
    <w:p w14:paraId="775E1C4E" w14:textId="3B8C5B9A" w:rsidR="000B4298" w:rsidRDefault="000B4298" w:rsidP="000B4298">
      <w:pPr>
        <w:pStyle w:val="Overskrift3"/>
      </w:pPr>
      <w:bookmarkStart w:id="84" w:name="_Toc470853695"/>
      <w:r>
        <w:t xml:space="preserve">Navne konvention i </w:t>
      </w:r>
      <w:r w:rsidR="00B62C17">
        <w:t xml:space="preserve">DLS </w:t>
      </w:r>
      <w:r>
        <w:t>dokumenter</w:t>
      </w:r>
      <w:bookmarkEnd w:id="84"/>
    </w:p>
    <w:p w14:paraId="3A3228B9" w14:textId="299966A3" w:rsidR="00A613E8" w:rsidRDefault="0005002E" w:rsidP="00A613E8">
      <w:r>
        <w:t>Når Bilag 2 udfyldes for hver tjeneste, skal tjeneste navnet indgå i dokument navnet på følgende vis:</w:t>
      </w:r>
    </w:p>
    <w:p w14:paraId="4517F370" w14:textId="3267AEE7" w:rsidR="00C906C1" w:rsidRPr="00B62C17" w:rsidRDefault="00C906C1" w:rsidP="00C906C1">
      <w:r w:rsidRPr="00B62C17">
        <w:t>”REGISTER NAVN”_ VERSION_DATO_ ”DOKUMENTNAVN”_"</w:t>
      </w:r>
      <w:r w:rsidR="00E60D57" w:rsidRPr="00B62C17">
        <w:t>TJENESTENAVN</w:t>
      </w:r>
      <w:r w:rsidRPr="00B62C17">
        <w:t>"</w:t>
      </w:r>
      <w:r w:rsidRPr="00B62C17">
        <w:br/>
        <w:t>Eksempel: DAGI_v1.0_2015.02.15_Bilag 2_Tjeneste skabelon_TjenesteNavn.doc</w:t>
      </w:r>
    </w:p>
    <w:p w14:paraId="1AD25341" w14:textId="12A3003C" w:rsidR="00C906C1" w:rsidRPr="00B62C17" w:rsidRDefault="00C906C1" w:rsidP="00C906C1">
      <w:r w:rsidRPr="00B62C17">
        <w:t xml:space="preserve">Hermed tilsikres at den enkelte tjenestes definition er entydigt identificeret, både i første </w:t>
      </w:r>
      <w:r w:rsidR="00955FFE" w:rsidRPr="00B62C17">
        <w:t>leverance</w:t>
      </w:r>
      <w:r w:rsidRPr="00B62C17">
        <w:t xml:space="preserve"> men især også når der opstår ændrings ønsker til tjenesten i fremtiden.</w:t>
      </w:r>
    </w:p>
    <w:p w14:paraId="2516F77C" w14:textId="77777777" w:rsidR="00C906C1" w:rsidRDefault="00C906C1" w:rsidP="00C906C1">
      <w:pPr>
        <w:rPr>
          <w:color w:val="1F497D"/>
        </w:rPr>
      </w:pPr>
    </w:p>
    <w:p w14:paraId="0CB76A10" w14:textId="7842B15E" w:rsidR="000B4298" w:rsidRDefault="000B4298" w:rsidP="000B4298"/>
    <w:p w14:paraId="2EE3E7DC" w14:textId="77777777" w:rsidR="000B4298" w:rsidRDefault="000B4298" w:rsidP="000B4298"/>
    <w:p w14:paraId="5995282E" w14:textId="0AE24FFD" w:rsidR="00092E6B" w:rsidRDefault="00092E6B" w:rsidP="00092E6B">
      <w:pPr>
        <w:pStyle w:val="Overskrift1"/>
      </w:pPr>
      <w:bookmarkStart w:id="85" w:name="_Toc408571712"/>
      <w:bookmarkStart w:id="86" w:name="_Toc408825084"/>
      <w:bookmarkStart w:id="87" w:name="_Toc470853696"/>
      <w:r>
        <w:lastRenderedPageBreak/>
        <w:t>Afsnit 6 – Metadata</w:t>
      </w:r>
      <w:bookmarkEnd w:id="85"/>
      <w:bookmarkEnd w:id="86"/>
      <w:bookmarkEnd w:id="87"/>
    </w:p>
    <w:p w14:paraId="18F4E6F2" w14:textId="7992B32B" w:rsidR="006E1544" w:rsidRDefault="006E1544" w:rsidP="00092E6B">
      <w:pPr>
        <w:pStyle w:val="Kommentartekst"/>
      </w:pPr>
      <w:r>
        <w:t xml:space="preserve">For at gøre data og tjenester på </w:t>
      </w:r>
      <w:r w:rsidRPr="000A58FF">
        <w:t xml:space="preserve">Datafordeleren </w:t>
      </w:r>
      <w:r>
        <w:t xml:space="preserve">lette at finde og anvende, </w:t>
      </w:r>
      <w:r w:rsidRPr="000A58FF">
        <w:t xml:space="preserve">udstiller </w:t>
      </w:r>
      <w:r>
        <w:t>Datafordeleren metadata.</w:t>
      </w:r>
    </w:p>
    <w:p w14:paraId="59F598C7" w14:textId="77777777" w:rsidR="007D7486" w:rsidRDefault="007D7486" w:rsidP="007D7486">
      <w:pPr>
        <w:pStyle w:val="Kommentartekst"/>
        <w:rPr>
          <w:u w:val="single"/>
        </w:rPr>
      </w:pPr>
      <w:r>
        <w:rPr>
          <w:u w:val="single"/>
        </w:rPr>
        <w:t>Metadata for datamodeller</w:t>
      </w:r>
    </w:p>
    <w:p w14:paraId="3DF2F657" w14:textId="5B67FC22" w:rsidR="007D7486" w:rsidRDefault="007D7486" w:rsidP="007D7486">
      <w:pPr>
        <w:pStyle w:val="Kommentartekst"/>
        <w:rPr>
          <w:u w:val="single"/>
        </w:rPr>
      </w:pPr>
      <w:r>
        <w:t>Alle metadata der er beskrivende for datamodellen indberettes direkte i XMI'et på leverance, klasse og attr</w:t>
      </w:r>
      <w:r>
        <w:t>i</w:t>
      </w:r>
      <w:r>
        <w:t>but niveau. (Dette skal være en del af dokumentationen som etableres af dataleverandøren og indgår i den færdige DLS som Bilag 1). Bilag 5 indeholder oversigt over hvilke metadatafelter der gældende for den p</w:t>
      </w:r>
      <w:r>
        <w:t>å</w:t>
      </w:r>
      <w:r>
        <w:t>gældende datamodel. Bilaget er forud udfyldt med de metadatafelter der er angivet i modelreglerne for grunddata. Såfremt man har yderligere metadatafelter på datamodellen, som ønskes udstillet på Dataford</w:t>
      </w:r>
      <w:r>
        <w:t>e</w:t>
      </w:r>
      <w:r>
        <w:t>leren, kan de angives nederst i dette bilag.</w:t>
      </w:r>
    </w:p>
    <w:p w14:paraId="2CE13E99" w14:textId="77777777" w:rsidR="007D7486" w:rsidRDefault="007D7486" w:rsidP="007D7486">
      <w:pPr>
        <w:pStyle w:val="Kommentartekst"/>
        <w:rPr>
          <w:u w:val="single"/>
        </w:rPr>
      </w:pPr>
      <w:r>
        <w:rPr>
          <w:u w:val="single"/>
        </w:rPr>
        <w:t>Metadata for tjenester</w:t>
      </w:r>
    </w:p>
    <w:p w14:paraId="582B4900" w14:textId="3F40981E" w:rsidR="007D7486" w:rsidRDefault="007D7486" w:rsidP="007D7486">
      <w:pPr>
        <w:pStyle w:val="Kommentartekst"/>
      </w:pPr>
      <w:r>
        <w:t>Alle metadata, der er beskrivende for tjenester, indberettes i tjenestespecifikationen under fanebladet ”M</w:t>
      </w:r>
      <w:r>
        <w:t>e</w:t>
      </w:r>
      <w:r>
        <w:t>tadata for tjenester” (en del af Bilag 2). Bemærk at for geografiske tjenester er metadataskabelonen baseret på ISO19139 og INSPIRE, og der er tale om metadata, som i dag kendes fra geodata-info.dk. I fanebladet ”Metadata for tjenester” er der angivet eksempler på hvordan de enkelte felter skal udfyldes. Der er desuden 3 kolonner, som angiver, om et felt skal benyttes til en given type af tjeneste:</w:t>
      </w:r>
    </w:p>
    <w:p w14:paraId="0F9C618A" w14:textId="77777777" w:rsidR="007D7486" w:rsidRDefault="007D7486" w:rsidP="007D7486">
      <w:pPr>
        <w:pStyle w:val="Kommentartekst"/>
        <w:numPr>
          <w:ilvl w:val="0"/>
          <w:numId w:val="89"/>
        </w:numPr>
      </w:pPr>
      <w:r>
        <w:t xml:space="preserve">INSPIRE: Angiver om feltet skal benyttes for at være leve op til INSPIRE direktivet </w:t>
      </w:r>
    </w:p>
    <w:p w14:paraId="7D56AB1E" w14:textId="77777777" w:rsidR="007D7486" w:rsidRDefault="007D7486" w:rsidP="007D7486">
      <w:pPr>
        <w:pStyle w:val="Kommentartekst"/>
        <w:numPr>
          <w:ilvl w:val="0"/>
          <w:numId w:val="89"/>
        </w:numPr>
      </w:pPr>
      <w:r>
        <w:t>Geodata: Angiver om feltet er påkrævet for geotjenester, der ikke er omfattet af INSPIRE</w:t>
      </w:r>
    </w:p>
    <w:p w14:paraId="00EFA2C0" w14:textId="435BEC84" w:rsidR="007D7486" w:rsidRDefault="007D7486" w:rsidP="007D7486">
      <w:pPr>
        <w:pStyle w:val="Kommentartekst"/>
        <w:numPr>
          <w:ilvl w:val="0"/>
          <w:numId w:val="89"/>
        </w:numPr>
      </w:pPr>
      <w:r>
        <w:t xml:space="preserve">Øvrige: Angiver om feltet er påkrævet for ikke-geotjenester </w:t>
      </w:r>
    </w:p>
    <w:p w14:paraId="0443552E" w14:textId="77777777" w:rsidR="007D7486" w:rsidRDefault="007D7486" w:rsidP="007D7486">
      <w:pPr>
        <w:pStyle w:val="Kommentartekst"/>
      </w:pPr>
      <w:r>
        <w:t>Om et felt skal benyttes, er angivet med følgende:</w:t>
      </w:r>
    </w:p>
    <w:p w14:paraId="26276662" w14:textId="77777777" w:rsidR="007D7486" w:rsidRDefault="007D7486" w:rsidP="007D7486">
      <w:pPr>
        <w:pStyle w:val="Kommentartekst"/>
        <w:numPr>
          <w:ilvl w:val="0"/>
          <w:numId w:val="90"/>
        </w:numPr>
      </w:pPr>
      <w:r>
        <w:t>Auto – feltet er udfyldt på forhånd eller udfyldes automatisk.</w:t>
      </w:r>
    </w:p>
    <w:p w14:paraId="508F8412" w14:textId="77777777" w:rsidR="007D7486" w:rsidRDefault="007D7486" w:rsidP="007D7486">
      <w:pPr>
        <w:pStyle w:val="Kommentartekst"/>
        <w:numPr>
          <w:ilvl w:val="0"/>
          <w:numId w:val="90"/>
        </w:numPr>
      </w:pPr>
      <w:r>
        <w:t>Obl. – feltet er obligatorisk og skal udfyldes.</w:t>
      </w:r>
    </w:p>
    <w:p w14:paraId="2CCA8D28" w14:textId="2CD00B36" w:rsidR="007D7486" w:rsidRDefault="007D7486" w:rsidP="007D7486">
      <w:pPr>
        <w:pStyle w:val="Kommentartekst"/>
        <w:numPr>
          <w:ilvl w:val="0"/>
          <w:numId w:val="90"/>
        </w:numPr>
      </w:pPr>
      <w:r>
        <w:t>Betinget – for INSPIRE-metadata skal feltet udfyldes, når visse betingelser er til stede. Denne angive</w:t>
      </w:r>
      <w:r>
        <w:t>l</w:t>
      </w:r>
      <w:r>
        <w:t>se er kun benyttet for INSPIRE-metadata. Udfyldelse af INSPIRE-metadata er nærmere beskrevet i metadatavejledningen, som findes på</w:t>
      </w:r>
      <w:r>
        <w:br/>
      </w:r>
      <w:hyperlink r:id="rId15" w:history="1">
        <w:r w:rsidRPr="007D7486">
          <w:rPr>
            <w:rStyle w:val="Hyperlink"/>
          </w:rPr>
          <w:t>http://inspire-danmark.dk/media/gst/64390/INSPIRE%20metadatavejledning%20v1_0.pdf</w:t>
        </w:r>
      </w:hyperlink>
      <w:r>
        <w:t xml:space="preserve"> eller via link på geodata-info.dk. Kolonnen med beskrivelse er baseret på metadatavejledningen.</w:t>
      </w:r>
    </w:p>
    <w:p w14:paraId="7195F4E5" w14:textId="77777777" w:rsidR="007D7486" w:rsidRDefault="007D7486" w:rsidP="007D7486">
      <w:pPr>
        <w:pStyle w:val="Kommentartekst"/>
        <w:numPr>
          <w:ilvl w:val="0"/>
          <w:numId w:val="90"/>
        </w:numPr>
      </w:pPr>
      <w:r>
        <w:t>Valgfri – feltet er valgfrit.</w:t>
      </w:r>
    </w:p>
    <w:p w14:paraId="20E0EC54" w14:textId="77777777" w:rsidR="007D7486" w:rsidRDefault="007D7486" w:rsidP="007D7486">
      <w:pPr>
        <w:pStyle w:val="Kommentartekst"/>
        <w:numPr>
          <w:ilvl w:val="0"/>
          <w:numId w:val="90"/>
        </w:numPr>
      </w:pPr>
      <w:r>
        <w:t>N/A – feltet er ikke relevant for den pågældende tjenestetype.</w:t>
      </w:r>
    </w:p>
    <w:p w14:paraId="6FD72502" w14:textId="77777777" w:rsidR="007D7486" w:rsidRDefault="007D7486" w:rsidP="007D7486">
      <w:pPr>
        <w:pStyle w:val="Kommentartekst"/>
      </w:pPr>
      <w:r>
        <w:t>Man kan have brug for at angive flere værdier for nogle felter og grupper af felter. Der er angivet et R ud for de felter og grupper, hvor det kan være relevant. Når man udfylder regnearket kan man indsætte nye rækker for at angive flere værdier af felter eller grupper af felter. Nøgleord er et eksempel på metadata, hvor det kan være relevant at angive flere værdier. For at angive en liste af nøgleord, indsætter man nye rækker for flere nøgleord (med eller uden kontrolleret ordliste).</w:t>
      </w:r>
    </w:p>
    <w:p w14:paraId="2BB3BD68" w14:textId="6F5C36A8" w:rsidR="007D7486" w:rsidRDefault="007D7486" w:rsidP="007D7486">
      <w:pPr>
        <w:pStyle w:val="Kommentartekst"/>
      </w:pPr>
      <w:r>
        <w:lastRenderedPageBreak/>
        <w:t xml:space="preserve">Nogle metadatafelter hører sammen i en gruppe. Det er angivet i en kolonne med a, b, c og d, således at a angiver tilhørsforhold til én gruppe, b angiver tilhørsforhold til en anden gruppe osv. Når der er angivet grupper med a, b, c og d, vælger man typisk at udfylde én af grupperne. Det er især tilfældet for INSPIRE-metadata, hvor der henvises til metadatavejledningen på </w:t>
      </w:r>
      <w:hyperlink r:id="rId16" w:history="1">
        <w:r>
          <w:rPr>
            <w:rStyle w:val="Hyperlink"/>
          </w:rPr>
          <w:t>http://www.inspire-danmark.dk</w:t>
        </w:r>
      </w:hyperlink>
      <w:r>
        <w:t xml:space="preserve"> eller </w:t>
      </w:r>
      <w:hyperlink r:id="rId17" w:history="1">
        <w:r w:rsidRPr="00955FFE">
          <w:rPr>
            <w:rStyle w:val="Hyperlink"/>
          </w:rPr>
          <w:t>http://www.geodata-info.dk</w:t>
        </w:r>
      </w:hyperlink>
      <w:r>
        <w:t xml:space="preserve"> for nærmere detaljer om INSPIRE’s krav til udfyldelse af metadatafelterne.</w:t>
      </w:r>
    </w:p>
    <w:p w14:paraId="7767BCF0" w14:textId="77777777" w:rsidR="00955FFE" w:rsidRDefault="007D7486" w:rsidP="007D7486">
      <w:r>
        <w:t xml:space="preserve">Bemærk at nogle af metadatafelterne er beregnet til links til tjenesten og derfor først kan udfyldes, når det konkrete endpoint for tjenesten er kendt. </w:t>
      </w:r>
    </w:p>
    <w:p w14:paraId="2976060A" w14:textId="61C834B4" w:rsidR="007D7486" w:rsidRPr="00B62C17" w:rsidRDefault="007D7486" w:rsidP="007D7486">
      <w:pPr>
        <w:rPr>
          <w:u w:val="single"/>
        </w:rPr>
      </w:pPr>
      <w:r w:rsidRPr="00B62C17">
        <w:rPr>
          <w:u w:val="single"/>
        </w:rPr>
        <w:t>Service Metadata</w:t>
      </w:r>
    </w:p>
    <w:p w14:paraId="2FD27D82" w14:textId="28912AF1" w:rsidR="007D7486" w:rsidRDefault="007D7486" w:rsidP="007D7486">
      <w:r>
        <w:t xml:space="preserve">For geografiske tjenester der specificeres via </w:t>
      </w:r>
      <w:r w:rsidR="00955FFE">
        <w:t>.MAP og .</w:t>
      </w:r>
      <w:r>
        <w:t>GPP filer kan der angives service metadata, dvs. de metadata, som optræder i svar på operationen GetCapabilities, i de respektive .MAP og .GPP filer. Derudover kan der vedlægges capabilities filer med GetCapabilities-svar.</w:t>
      </w:r>
    </w:p>
    <w:p w14:paraId="3925AFD4" w14:textId="77777777" w:rsidR="007D7486" w:rsidRPr="00B62C17" w:rsidRDefault="007D7486" w:rsidP="007D7486">
      <w:pPr>
        <w:rPr>
          <w:u w:val="single"/>
        </w:rPr>
      </w:pPr>
      <w:r w:rsidRPr="00B62C17">
        <w:rPr>
          <w:u w:val="single"/>
        </w:rPr>
        <w:t>Metadata for Datasæt</w:t>
      </w:r>
    </w:p>
    <w:p w14:paraId="5B34D7EF" w14:textId="77777777" w:rsidR="007D7486" w:rsidRDefault="007D7486" w:rsidP="00B62C17">
      <w:r>
        <w:t xml:space="preserve">For nuværende er det ikke muligt at angive dette i DLS-skabelonen </w:t>
      </w:r>
    </w:p>
    <w:p w14:paraId="4813D836" w14:textId="29972E8A" w:rsidR="00963515" w:rsidRDefault="00963515">
      <w:pPr>
        <w:pStyle w:val="Overskrift1"/>
      </w:pPr>
      <w:bookmarkStart w:id="88" w:name="_Toc408571713"/>
      <w:bookmarkStart w:id="89" w:name="_Toc408825085"/>
      <w:bookmarkStart w:id="90" w:name="_Toc470853697"/>
      <w:r>
        <w:lastRenderedPageBreak/>
        <w:t>A</w:t>
      </w:r>
      <w:r w:rsidR="0014101C">
        <w:t>f</w:t>
      </w:r>
      <w:r>
        <w:t>snit</w:t>
      </w:r>
      <w:r w:rsidR="00092E6B">
        <w:t xml:space="preserve"> 7</w:t>
      </w:r>
      <w:r>
        <w:t xml:space="preserve"> </w:t>
      </w:r>
      <w:r w:rsidR="00211513">
        <w:t>–</w:t>
      </w:r>
      <w:r>
        <w:t xml:space="preserve"> </w:t>
      </w:r>
      <w:r w:rsidR="006166B9">
        <w:t>Sikkerhedsbeskrivelse</w:t>
      </w:r>
      <w:bookmarkEnd w:id="88"/>
      <w:bookmarkEnd w:id="89"/>
      <w:bookmarkEnd w:id="90"/>
    </w:p>
    <w:p w14:paraId="4813D837" w14:textId="77777777" w:rsidR="00211513" w:rsidRDefault="00211513" w:rsidP="00211513">
      <w:pPr>
        <w:pStyle w:val="Overskrift3"/>
      </w:pPr>
      <w:bookmarkStart w:id="91" w:name="_Toc408571714"/>
      <w:bookmarkStart w:id="92" w:name="_Toc408825086"/>
      <w:bookmarkStart w:id="93" w:name="_Toc470853698"/>
      <w:r>
        <w:t>Sikkerhedsbeskrivelse</w:t>
      </w:r>
      <w:bookmarkEnd w:id="91"/>
      <w:bookmarkEnd w:id="92"/>
      <w:bookmarkEnd w:id="93"/>
    </w:p>
    <w:p w14:paraId="4813D838" w14:textId="27E12FAA" w:rsidR="00FB0999" w:rsidRDefault="00211513" w:rsidP="00211513">
      <w:r>
        <w:t xml:space="preserve">Dataleverandøren skal levere en </w:t>
      </w:r>
      <w:r w:rsidR="0014101C">
        <w:rPr>
          <w:i/>
        </w:rPr>
        <w:t>S</w:t>
      </w:r>
      <w:r w:rsidRPr="000A58FF">
        <w:rPr>
          <w:i/>
        </w:rPr>
        <w:t>ikkerhedsbeskrivelse</w:t>
      </w:r>
      <w:r w:rsidRPr="00211513">
        <w:t xml:space="preserve"> </w:t>
      </w:r>
      <w:r>
        <w:t>af de leverede</w:t>
      </w:r>
      <w:r w:rsidRPr="00211513">
        <w:t xml:space="preserve"> data</w:t>
      </w:r>
      <w:r>
        <w:t xml:space="preserve">. </w:t>
      </w:r>
    </w:p>
    <w:p w14:paraId="4813D839" w14:textId="677B065C" w:rsidR="00211513" w:rsidRDefault="00211513" w:rsidP="00FD5DDC">
      <w:r>
        <w:t>Beskrivelsen skal angive</w:t>
      </w:r>
      <w:r w:rsidR="0014101C">
        <w:t>,</w:t>
      </w:r>
      <w:r>
        <w:t xml:space="preserve"> </w:t>
      </w:r>
      <w:r w:rsidRPr="00211513">
        <w:t xml:space="preserve">hvilke </w:t>
      </w:r>
      <w:r w:rsidR="00FB0999">
        <w:t xml:space="preserve">af de leverede </w:t>
      </w:r>
      <w:r w:rsidRPr="00211513">
        <w:t>data</w:t>
      </w:r>
      <w:r w:rsidR="0014101C">
        <w:t>,</w:t>
      </w:r>
      <w:r w:rsidRPr="00211513">
        <w:t xml:space="preserve"> </w:t>
      </w:r>
      <w:r>
        <w:t>der</w:t>
      </w:r>
      <w:r w:rsidR="0014101C">
        <w:t xml:space="preserve"> </w:t>
      </w:r>
      <w:r w:rsidRPr="00211513">
        <w:t xml:space="preserve">er fortrolige </w:t>
      </w:r>
      <w:r>
        <w:t>og/</w:t>
      </w:r>
      <w:r w:rsidRPr="00211513">
        <w:t xml:space="preserve">eller følsomme </w:t>
      </w:r>
      <w:r w:rsidR="00FD5DDC">
        <w:t xml:space="preserve">samt </w:t>
      </w:r>
      <w:r w:rsidR="00FC1E71">
        <w:t xml:space="preserve">hvilke </w:t>
      </w:r>
      <w:r w:rsidR="00FD5DDC">
        <w:t>tjenester</w:t>
      </w:r>
      <w:r w:rsidR="0014101C">
        <w:t>,</w:t>
      </w:r>
      <w:r w:rsidR="00FC1E71">
        <w:t xml:space="preserve"> der anvender fortrolige og/eller følsomme data.</w:t>
      </w:r>
      <w:r w:rsidR="00FD5DDC">
        <w:t xml:space="preserve"> I hvert tilfælde anføres,</w:t>
      </w:r>
      <w:r w:rsidR="005B1862">
        <w:t xml:space="preserve"> hvilke</w:t>
      </w:r>
      <w:r w:rsidR="00FD5DDC">
        <w:t xml:space="preserve"> data </w:t>
      </w:r>
      <w:r w:rsidR="005B1862">
        <w:t xml:space="preserve">der </w:t>
      </w:r>
      <w:r w:rsidR="00FD5DDC">
        <w:t>betragtes som fø</w:t>
      </w:r>
      <w:r w:rsidR="00FD5DDC">
        <w:t>l</w:t>
      </w:r>
      <w:r w:rsidR="00FD5DDC">
        <w:t>somme eller fortrolige – eksempelvis, at de er personhenførbare og dermed omfattet af Persondataloven.</w:t>
      </w:r>
    </w:p>
    <w:p w14:paraId="4813D83A" w14:textId="18E83A95" w:rsidR="00D87EC5" w:rsidRDefault="00D87EC5" w:rsidP="00211513">
      <w:r>
        <w:t>Sikkerhedsbeskrivelsen ved</w:t>
      </w:r>
      <w:r w:rsidR="00FD5DDC">
        <w:t>lægg</w:t>
      </w:r>
      <w:r>
        <w:t xml:space="preserve">es denne aftale som </w:t>
      </w:r>
      <w:r w:rsidR="00412D53">
        <w:t xml:space="preserve">bilag </w:t>
      </w:r>
      <w:r>
        <w:t>4.</w:t>
      </w:r>
    </w:p>
    <w:p w14:paraId="3945A5D8" w14:textId="5D46EA7D" w:rsidR="00FD5DDC" w:rsidRPr="00211513" w:rsidRDefault="00FD5DDC" w:rsidP="00211513">
      <w:r w:rsidRPr="000A58FF">
        <w:rPr>
          <w:highlight w:val="yellow"/>
        </w:rPr>
        <w:t>[Hvis der skal udstilles personhenførbare data vedlægges databehandleraftaler forLeverandøren som bilag 7]</w:t>
      </w:r>
    </w:p>
    <w:p w14:paraId="05D3516F" w14:textId="7EBB9900" w:rsidR="00AD37B5" w:rsidRPr="00AD37B5" w:rsidRDefault="00AD37B5" w:rsidP="00AD37B5"/>
    <w:p w14:paraId="76E141C1" w14:textId="75AFD395" w:rsidR="00FA18B1" w:rsidRDefault="00FA18B1" w:rsidP="00FA18B1">
      <w:pPr>
        <w:pStyle w:val="Overskrift1"/>
      </w:pPr>
      <w:bookmarkStart w:id="94" w:name="_Toc470853699"/>
      <w:r>
        <w:lastRenderedPageBreak/>
        <w:t>Afsnit 8 – Hændelse</w:t>
      </w:r>
      <w:r w:rsidR="003B6C46">
        <w:t>sbeskeder</w:t>
      </w:r>
      <w:bookmarkEnd w:id="94"/>
    </w:p>
    <w:p w14:paraId="3AA48040" w14:textId="766B0ABB" w:rsidR="00FA18B1" w:rsidRDefault="00FA18B1" w:rsidP="00FA18B1">
      <w:pPr>
        <w:pStyle w:val="Overskrift3"/>
      </w:pPr>
      <w:bookmarkStart w:id="95" w:name="_Toc470853700"/>
      <w:r>
        <w:t>Datanære</w:t>
      </w:r>
      <w:r w:rsidR="009318F9">
        <w:t xml:space="preserve"> hændelsesbeskeder</w:t>
      </w:r>
      <w:bookmarkEnd w:id="95"/>
    </w:p>
    <w:p w14:paraId="791BF3CE" w14:textId="1572863A" w:rsidR="001B53E7" w:rsidRDefault="00C546E6" w:rsidP="001B53E7">
      <w:r>
        <w:t xml:space="preserve">Dataleverandøren har mulighed for at specificere </w:t>
      </w:r>
      <w:r w:rsidR="009318F9">
        <w:t xml:space="preserve">om der skal dannes </w:t>
      </w:r>
      <w:r>
        <w:t>datanære hændels</w:t>
      </w:r>
      <w:r w:rsidR="009318F9">
        <w:t xml:space="preserve">esbeskeder når Grunddata </w:t>
      </w:r>
      <w:r>
        <w:t xml:space="preserve">bliver ajourført i </w:t>
      </w:r>
      <w:r w:rsidR="009670AD">
        <w:t>D</w:t>
      </w:r>
      <w:r>
        <w:t>atafordeleren.</w:t>
      </w:r>
      <w:r w:rsidR="009318F9">
        <w:t xml:space="preserve"> De datanære hændelsesbeskeder har en unik beskedtype, der </w:t>
      </w:r>
      <w:r w:rsidR="009318F9" w:rsidRPr="009318F9">
        <w:t xml:space="preserve">en sammenstilling af </w:t>
      </w:r>
      <w:r w:rsidR="00217145">
        <w:t>objekttype/</w:t>
      </w:r>
      <w:r w:rsidR="0031573D">
        <w:t xml:space="preserve">entitetsnavn ([EntityName]) </w:t>
      </w:r>
      <w:r w:rsidR="009318F9" w:rsidRPr="009318F9">
        <w:t xml:space="preserve">og </w:t>
      </w:r>
      <w:r w:rsidR="00217145">
        <w:t>objekthandling/</w:t>
      </w:r>
      <w:r w:rsidR="00123381">
        <w:t>CreateEvent</w:t>
      </w:r>
      <w:r w:rsidR="00123381" w:rsidRPr="009318F9">
        <w:t xml:space="preserve"> </w:t>
      </w:r>
      <w:r w:rsidR="0031573D">
        <w:t xml:space="preserve">(Action: </w:t>
      </w:r>
      <w:r w:rsidR="009318F9" w:rsidRPr="009318F9">
        <w:t>Creat</w:t>
      </w:r>
      <w:r w:rsidR="009318F9" w:rsidRPr="009318F9">
        <w:t>e</w:t>
      </w:r>
      <w:r w:rsidR="00123381">
        <w:t>Event</w:t>
      </w:r>
      <w:r w:rsidR="009318F9" w:rsidRPr="009318F9">
        <w:t>, Update</w:t>
      </w:r>
      <w:r w:rsidR="00123381">
        <w:t>Event</w:t>
      </w:r>
      <w:r w:rsidR="009318F9" w:rsidRPr="009318F9">
        <w:t xml:space="preserve"> eller Delete</w:t>
      </w:r>
      <w:r w:rsidR="00123381">
        <w:t>Event</w:t>
      </w:r>
      <w:r w:rsidR="009318F9" w:rsidRPr="009318F9">
        <w:t>)</w:t>
      </w:r>
      <w:r w:rsidR="0031573D">
        <w:t>, f.eks.  ’BygningUpdate</w:t>
      </w:r>
      <w:r w:rsidR="00123381">
        <w:t>Event</w:t>
      </w:r>
      <w:r w:rsidR="0031573D">
        <w:t>’</w:t>
      </w:r>
      <w:r>
        <w:t>.</w:t>
      </w:r>
      <w:r w:rsidR="001B53E7">
        <w:t xml:space="preserve"> Der dannes ikke datanære hændelsesb</w:t>
      </w:r>
      <w:r w:rsidR="001B53E7">
        <w:t>e</w:t>
      </w:r>
      <w:r w:rsidR="001B53E7">
        <w:t>skeder for raster data opdateringer og andre filopdateringer.</w:t>
      </w:r>
    </w:p>
    <w:p w14:paraId="41C2363B" w14:textId="116EE474" w:rsidR="001B6856" w:rsidRDefault="00C546E6" w:rsidP="00E05255">
      <w:r>
        <w:t>Datafordeleren skaber kun datanære hændels</w:t>
      </w:r>
      <w:r w:rsidR="0031573D">
        <w:t>esbeskeder</w:t>
      </w:r>
      <w:r>
        <w:t xml:space="preserve"> når </w:t>
      </w:r>
      <w:r w:rsidR="0031573D">
        <w:t>datasektion</w:t>
      </w:r>
      <w:r w:rsidR="00D40542">
        <w:t>en</w:t>
      </w:r>
      <w:r w:rsidR="0031573D">
        <w:t xml:space="preserve"> for den enkelte ajourføring </w:t>
      </w:r>
      <w:r>
        <w:t>i</w:t>
      </w:r>
      <w:r>
        <w:t>n</w:t>
      </w:r>
      <w:r>
        <w:t xml:space="preserve">deholder </w:t>
      </w:r>
      <w:r w:rsidR="001B6856">
        <w:t xml:space="preserve">et </w:t>
      </w:r>
      <w:r w:rsidR="001B6856" w:rsidRPr="001B6856">
        <w:t xml:space="preserve">’CreateEvent’-element med </w:t>
      </w:r>
      <w:r w:rsidR="00CE0D35">
        <w:t xml:space="preserve">en af følgende </w:t>
      </w:r>
      <w:r w:rsidR="001B6856" w:rsidRPr="001B6856">
        <w:t>værdie</w:t>
      </w:r>
      <w:r w:rsidR="00CE0D35">
        <w:t>r</w:t>
      </w:r>
      <w:r w:rsidR="001B6856" w:rsidRPr="001B6856">
        <w:t xml:space="preserve"> ’</w:t>
      </w:r>
      <w:r w:rsidR="00CE0D35" w:rsidRPr="00CE0D35">
        <w:rPr>
          <w:color w:val="FF0000"/>
        </w:rPr>
        <w:t xml:space="preserve"> </w:t>
      </w:r>
      <w:r w:rsidR="00CE0D35">
        <w:rPr>
          <w:color w:val="FF0000"/>
        </w:rPr>
        <w:t>CreateEvent', 'UpdateEvent' eller</w:t>
      </w:r>
      <w:r w:rsidR="00CE0D35" w:rsidRPr="00310E60">
        <w:rPr>
          <w:color w:val="FF0000"/>
        </w:rPr>
        <w:t xml:space="preserve"> </w:t>
      </w:r>
      <w:r w:rsidR="00CE0D35">
        <w:rPr>
          <w:color w:val="FF0000"/>
        </w:rPr>
        <w:t>'</w:t>
      </w:r>
      <w:r w:rsidR="00CE0D35" w:rsidRPr="00310E60">
        <w:rPr>
          <w:color w:val="FF0000"/>
        </w:rPr>
        <w:t>Delet</w:t>
      </w:r>
      <w:r w:rsidR="00CE0D35" w:rsidRPr="00310E60">
        <w:rPr>
          <w:color w:val="FF0000"/>
        </w:rPr>
        <w:t>e</w:t>
      </w:r>
      <w:r w:rsidR="00CE0D35" w:rsidRPr="00310E60">
        <w:rPr>
          <w:color w:val="FF0000"/>
        </w:rPr>
        <w:t>Event</w:t>
      </w:r>
      <w:r w:rsidR="001B6856" w:rsidRPr="001B6856">
        <w:t>’</w:t>
      </w:r>
      <w:r w:rsidR="001B6856">
        <w:t>, ’</w:t>
      </w:r>
      <w:r w:rsidR="001B6856" w:rsidRPr="001B6856">
        <w:t>&lt;CreateEvent&gt;</w:t>
      </w:r>
      <w:r w:rsidR="00123381">
        <w:t>UpdateEvent</w:t>
      </w:r>
      <w:r w:rsidR="001B6856" w:rsidRPr="001B6856">
        <w:t>&lt;/CreateEvent&gt;</w:t>
      </w:r>
      <w:r w:rsidR="001B6856">
        <w:t>’</w:t>
      </w:r>
      <w:r w:rsidR="009670AD">
        <w:t xml:space="preserve"> </w:t>
      </w:r>
      <w:r w:rsidR="00424A46" w:rsidRPr="001B6856">
        <w:t>’CreateEvent’</w:t>
      </w:r>
      <w:r w:rsidR="00424A46">
        <w:t xml:space="preserve">-elementet er ikke krævet og indeholder elementet andre værdier end </w:t>
      </w:r>
      <w:r w:rsidR="00CE0D35">
        <w:t>de ovenfor listede</w:t>
      </w:r>
      <w:r w:rsidR="00424A46">
        <w:t xml:space="preserve">, skabes der ikke en datanær hændelsebesked. </w:t>
      </w:r>
      <w:r w:rsidR="009670AD">
        <w:t>Det er således op til D</w:t>
      </w:r>
      <w:r w:rsidR="001B6856">
        <w:t xml:space="preserve">ataleverandøren at styre hvornår der skal </w:t>
      </w:r>
      <w:r w:rsidR="00A54D49">
        <w:t xml:space="preserve">skabes </w:t>
      </w:r>
      <w:r w:rsidR="001B6856">
        <w:t>datanære hændelsesbeskeder.</w:t>
      </w:r>
      <w:r w:rsidR="00CE0D35">
        <w:t xml:space="preserve"> </w:t>
      </w:r>
    </w:p>
    <w:p w14:paraId="680C2385" w14:textId="663EEB56" w:rsidR="00054FB4" w:rsidRDefault="00FC450D" w:rsidP="00063DC7">
      <w:r>
        <w:t>Dataleverandøren skal for hver af de beskedtyper</w:t>
      </w:r>
      <w:r w:rsidR="00FA375A">
        <w:t>, de ønsker at kunne danne datanære hændelsesbeskeder for, specificere indholdet til de elementer i beskedformatet der ønskes udfyldt. Dette inkluderer både ko</w:t>
      </w:r>
      <w:r w:rsidR="00FA375A">
        <w:t>n</w:t>
      </w:r>
      <w:r w:rsidR="00FA375A">
        <w:t>stanter og variable data</w:t>
      </w:r>
      <w:r w:rsidR="00054FB4">
        <w:t xml:space="preserve">. </w:t>
      </w:r>
    </w:p>
    <w:p w14:paraId="7F277900" w14:textId="16D74119" w:rsidR="00FA375A" w:rsidRPr="003930B2" w:rsidRDefault="00054FB4" w:rsidP="00063DC7">
      <w:r>
        <w:t xml:space="preserve">Det er muligt at medsende oplysninger udelukkende til brug i datanære hændelsesbeskeder, når </w:t>
      </w:r>
      <w:r w:rsidRPr="00054FB4">
        <w:t>Grunddata bliver ajourført</w:t>
      </w:r>
      <w:r>
        <w:t xml:space="preserve">. </w:t>
      </w:r>
      <w:r w:rsidRPr="00054FB4">
        <w:t xml:space="preserve"> </w:t>
      </w:r>
      <w:r>
        <w:t>Det</w:t>
      </w:r>
      <w:r w:rsidR="00D463A8">
        <w:t>te</w:t>
      </w:r>
      <w:r>
        <w:t xml:space="preserve"> kræver at oplysningerne medtages </w:t>
      </w:r>
      <w:r w:rsidR="00D463A8">
        <w:t xml:space="preserve">(evt. som valgfrie felter) </w:t>
      </w:r>
      <w:r>
        <w:t xml:space="preserve">i den XSD der beskriver </w:t>
      </w:r>
      <w:r w:rsidR="00D463A8">
        <w:t xml:space="preserve">dataleverancen til Datafordeleren. Anvendelsen af data fra opdateringen specificeres i bilag 2 med brug af </w:t>
      </w:r>
      <w:r w:rsidR="00D463A8" w:rsidRPr="00D463A8">
        <w:t>Load([DataField])</w:t>
      </w:r>
      <w:r w:rsidR="00D463A8">
        <w:t>-syntaksen.</w:t>
      </w:r>
    </w:p>
    <w:p w14:paraId="4481AA95" w14:textId="21BE4721" w:rsidR="00217145" w:rsidRDefault="00AC56EA" w:rsidP="008E5BC2">
      <w:r>
        <w:t>En hændelsesbesked kan indeholde Beskeddata</w:t>
      </w:r>
      <w:r w:rsidR="00BB7A3B">
        <w:t>. Beskeddata er enten en objektreference eller en repræse</w:t>
      </w:r>
      <w:r w:rsidR="00BB7A3B">
        <w:t>n</w:t>
      </w:r>
      <w:r w:rsidR="00BB7A3B">
        <w:t>tation af objektet som hændelsesbesked vedrører og en reference til et tilhørende dataskema. Vælger Lev</w:t>
      </w:r>
      <w:r w:rsidR="00BB7A3B">
        <w:t>e</w:t>
      </w:r>
      <w:r w:rsidR="00BB7A3B">
        <w:t xml:space="preserve">randøren objektrepræsentationen skal det specificeres hvilket </w:t>
      </w:r>
      <w:r w:rsidR="00CA742A">
        <w:t xml:space="preserve">skema </w:t>
      </w:r>
      <w:r w:rsidR="00767606">
        <w:t>der skal benyttes til objektet repræse</w:t>
      </w:r>
      <w:r w:rsidR="00767606">
        <w:t>n</w:t>
      </w:r>
      <w:r w:rsidR="00767606">
        <w:t>tation og hvorledes der skal mappes</w:t>
      </w:r>
      <w:r w:rsidR="00AB0488">
        <w:t xml:space="preserve"> (angives som</w:t>
      </w:r>
      <w:r w:rsidR="00C804B1">
        <w:t xml:space="preserve"> i </w:t>
      </w:r>
      <w:r w:rsidR="00C804B1" w:rsidRPr="00C804B1">
        <w:t xml:space="preserve">leverancebeskrivelsen </w:t>
      </w:r>
      <w:r w:rsidR="00C804B1">
        <w:t>med en</w:t>
      </w:r>
      <w:r w:rsidR="00C804B1" w:rsidRPr="00C804B1">
        <w:t xml:space="preserve"> henvisning til UUID’en</w:t>
      </w:r>
      <w:r w:rsidR="00217145">
        <w:t xml:space="preserve"> i udstillingsmodellen</w:t>
      </w:r>
      <w:r w:rsidR="00C804B1">
        <w:t>)</w:t>
      </w:r>
      <w:r w:rsidR="00767606">
        <w:t>.</w:t>
      </w:r>
      <w:r w:rsidR="00C804B1">
        <w:t xml:space="preserve"> </w:t>
      </w:r>
      <w:r w:rsidR="00217145">
        <w:t xml:space="preserve">I bilag 15 og 16 er der eksempler på hvordan mapningen med UUID’er skal foretages for henholdsvis XML og JSON. </w:t>
      </w:r>
      <w:r w:rsidR="00C804B1">
        <w:t>Der skal leveres skemaer for både XML og JSON.</w:t>
      </w:r>
      <w:r w:rsidR="0016594D">
        <w:t xml:space="preserve"> </w:t>
      </w:r>
    </w:p>
    <w:p w14:paraId="26BD6DE3" w14:textId="52C7CF29" w:rsidR="0016594D" w:rsidRDefault="00E44D26" w:rsidP="00E05255">
      <w:r>
        <w:t>T</w:t>
      </w:r>
      <w:r w:rsidRPr="00E44D26">
        <w:t>jenestespecifikationen</w:t>
      </w:r>
      <w:r>
        <w:t xml:space="preserve"> – bilag 2</w:t>
      </w:r>
      <w:r w:rsidRPr="00E44D26">
        <w:t xml:space="preserve"> </w:t>
      </w:r>
      <w:r w:rsidR="000E1191">
        <w:t xml:space="preserve">udfyldes for hver beskedtype der </w:t>
      </w:r>
      <w:r>
        <w:t>skal være mulighed for at danne hænde</w:t>
      </w:r>
      <w:r>
        <w:t>l</w:t>
      </w:r>
      <w:r>
        <w:t>sesbeskeder for.</w:t>
      </w:r>
      <w:r w:rsidR="008E5BC2">
        <w:t xml:space="preserve"> </w:t>
      </w:r>
    </w:p>
    <w:p w14:paraId="6C1BE70C" w14:textId="7D40547D" w:rsidR="00FA18B1" w:rsidRDefault="00FA18B1" w:rsidP="005B462E">
      <w:pPr>
        <w:pStyle w:val="Overskrift3"/>
      </w:pPr>
      <w:bookmarkStart w:id="96" w:name="_Toc470853701"/>
      <w:r>
        <w:t>Forretningsmæssige</w:t>
      </w:r>
      <w:r w:rsidR="003B6C46">
        <w:t xml:space="preserve"> hændelsesbeskeder</w:t>
      </w:r>
      <w:bookmarkEnd w:id="96"/>
    </w:p>
    <w:p w14:paraId="06335C47" w14:textId="495DB28D" w:rsidR="00B67838" w:rsidRDefault="006C71E1" w:rsidP="00AD37B5">
      <w:r w:rsidRPr="00E05255">
        <w:t xml:space="preserve">Dataleverandøren har mulighed for at aflevere (push) </w:t>
      </w:r>
      <w:r>
        <w:t>forretningsmæssige hændelsesbeskeder p</w:t>
      </w:r>
      <w:r w:rsidR="003B6C46" w:rsidRPr="00E05255">
        <w:t>å en separat replikeringskanal</w:t>
      </w:r>
      <w:r>
        <w:t>. De forretningsmæssige hændelsesbeskeder er hændelsesbeskeder der er generet af Dat</w:t>
      </w:r>
      <w:r>
        <w:t>a</w:t>
      </w:r>
      <w:r>
        <w:t xml:space="preserve">leverandøren og som overholder det aftalte beskedformat. </w:t>
      </w:r>
      <w:r w:rsidR="00B67838">
        <w:t xml:space="preserve">Datafordeleren tilføjer Leverancerute information til beskeden, men </w:t>
      </w:r>
      <w:r w:rsidR="00453F3D">
        <w:t xml:space="preserve">distribuerer </w:t>
      </w:r>
      <w:r w:rsidR="00B67838">
        <w:t>den ellers uberørt.</w:t>
      </w:r>
    </w:p>
    <w:p w14:paraId="729C6ECC" w14:textId="573C8378" w:rsidR="00993091" w:rsidRDefault="00993091" w:rsidP="00AD37B5">
      <w:r>
        <w:t>Vær opmærksom på at filer</w:t>
      </w:r>
      <w:r w:rsidR="00F07685">
        <w:t xml:space="preserve"> der indeholder tabulære data og som </w:t>
      </w:r>
      <w:r>
        <w:t>sendes via batch kanalen skal være zippet. Dette gælder også for forretningsmæssige hændelser.</w:t>
      </w:r>
      <w:r w:rsidR="00F07685">
        <w:t xml:space="preserve"> Rasterdata forsendes uzippet.</w:t>
      </w:r>
    </w:p>
    <w:p w14:paraId="1F6A570A" w14:textId="77777777" w:rsidR="00453F3D" w:rsidRDefault="00453F3D" w:rsidP="00E05255">
      <w:pPr>
        <w:rPr>
          <w:color w:val="365F91" w:themeColor="accent1" w:themeShade="BF"/>
        </w:rPr>
      </w:pPr>
      <w:r>
        <w:t>Replikeringskanalen har det unikke ID:</w:t>
      </w:r>
      <w:r w:rsidRPr="00AA5C05">
        <w:rPr>
          <w:color w:val="365F91" w:themeColor="accent1" w:themeShade="BF"/>
        </w:rPr>
        <w:t xml:space="preserve"> </w:t>
      </w:r>
      <w:r w:rsidRPr="00E05255">
        <w:rPr>
          <w:highlight w:val="yellow"/>
        </w:rPr>
        <w:t>[Udfyldes af Leverandøren]</w:t>
      </w:r>
    </w:p>
    <w:p w14:paraId="6886641F" w14:textId="1090D631" w:rsidR="00453F3D" w:rsidRDefault="00453F3D" w:rsidP="00E05255">
      <w:r w:rsidRPr="00E05255">
        <w:lastRenderedPageBreak/>
        <w:t xml:space="preserve">Denne Replikeringskanal starter med sekvensnummer </w:t>
      </w:r>
      <w:r>
        <w:rPr>
          <w:highlight w:val="yellow"/>
        </w:rPr>
        <w:t>[Udfyldes af Leverandøren]</w:t>
      </w:r>
    </w:p>
    <w:p w14:paraId="26483C89" w14:textId="34D52AC4" w:rsidR="00453F3D" w:rsidRDefault="00BC6103" w:rsidP="00AD37B5">
      <w:r>
        <w:t>T</w:t>
      </w:r>
      <w:r w:rsidRPr="00E44D26">
        <w:t>jenestespecifikationen</w:t>
      </w:r>
      <w:r>
        <w:t xml:space="preserve"> – bilag 2</w:t>
      </w:r>
      <w:r w:rsidRPr="00E44D26">
        <w:t xml:space="preserve"> </w:t>
      </w:r>
      <w:r>
        <w:t>udfyldes med specifikation af de forretningsmæssige hændelsesbeskeder.</w:t>
      </w:r>
    </w:p>
    <w:p w14:paraId="56DD5994" w14:textId="70D6714C" w:rsidR="00FA18B1" w:rsidRDefault="00FA18B1" w:rsidP="00AD37B5"/>
    <w:p w14:paraId="4813D83B" w14:textId="54E2242A" w:rsidR="006166B9" w:rsidRDefault="00AD37B5">
      <w:pPr>
        <w:pStyle w:val="Overskrift1"/>
      </w:pPr>
      <w:r>
        <w:lastRenderedPageBreak/>
        <w:tab/>
      </w:r>
      <w:bookmarkStart w:id="97" w:name="_Ref403983343"/>
      <w:bookmarkStart w:id="98" w:name="_Toc408571715"/>
      <w:bookmarkStart w:id="99" w:name="_Toc408825087"/>
      <w:bookmarkStart w:id="100" w:name="_Toc470853702"/>
      <w:r w:rsidR="006166B9">
        <w:t xml:space="preserve">Afsnit </w:t>
      </w:r>
      <w:r w:rsidR="00FA18B1">
        <w:t>9</w:t>
      </w:r>
      <w:r w:rsidR="006166B9">
        <w:t xml:space="preserve"> – Diverse oplysninger</w:t>
      </w:r>
      <w:bookmarkEnd w:id="97"/>
      <w:bookmarkEnd w:id="98"/>
      <w:bookmarkEnd w:id="99"/>
      <w:bookmarkEnd w:id="100"/>
    </w:p>
    <w:p w14:paraId="4813D83C" w14:textId="2B95BDC9" w:rsidR="004B347F" w:rsidRDefault="009914E5" w:rsidP="004B347F">
      <w:pPr>
        <w:pStyle w:val="Overskrift3"/>
      </w:pPr>
      <w:bookmarkStart w:id="101" w:name="_Toc408571716"/>
      <w:bookmarkStart w:id="102" w:name="_Toc408825088"/>
      <w:bookmarkStart w:id="103" w:name="_Toc470853703"/>
      <w:r>
        <w:t>Kontakt</w:t>
      </w:r>
      <w:r w:rsidR="004B347F">
        <w:t>oplysninger</w:t>
      </w:r>
      <w:bookmarkEnd w:id="101"/>
      <w:bookmarkEnd w:id="102"/>
      <w:bookmarkEnd w:id="103"/>
    </w:p>
    <w:p w14:paraId="4813D83D" w14:textId="251AE7C3" w:rsidR="004B347F" w:rsidRDefault="004B347F" w:rsidP="004B347F">
      <w:r>
        <w:t xml:space="preserve">Kontaktoplysninger </w:t>
      </w:r>
      <w:r w:rsidR="006E1544">
        <w:t>for</w:t>
      </w:r>
      <w:r>
        <w:t xml:space="preserve"> </w:t>
      </w:r>
      <w:r w:rsidR="006E1544">
        <w:t>Leverandøren:</w:t>
      </w:r>
    </w:p>
    <w:tbl>
      <w:tblPr>
        <w:tblStyle w:val="Lysliste-fremhvningsfarve3"/>
        <w:tblW w:w="0" w:type="auto"/>
        <w:tblLook w:val="04A0" w:firstRow="1" w:lastRow="0" w:firstColumn="1" w:lastColumn="0" w:noHBand="0" w:noVBand="1"/>
      </w:tblPr>
      <w:tblGrid>
        <w:gridCol w:w="1951"/>
        <w:gridCol w:w="2552"/>
        <w:gridCol w:w="2693"/>
        <w:gridCol w:w="2659"/>
      </w:tblGrid>
      <w:tr w:rsidR="006E1544" w:rsidRPr="000620B7" w14:paraId="61870104" w14:textId="77777777" w:rsidTr="000A58FF">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951" w:type="dxa"/>
          </w:tcPr>
          <w:p w14:paraId="4F41EA5C" w14:textId="62B88528" w:rsidR="006E1544" w:rsidRDefault="006E1544" w:rsidP="006E1544">
            <w:pPr>
              <w:rPr>
                <w:b w:val="0"/>
              </w:rPr>
            </w:pPr>
            <w:r>
              <w:rPr>
                <w:b w:val="0"/>
              </w:rPr>
              <w:t>Rolle</w:t>
            </w:r>
          </w:p>
        </w:tc>
        <w:tc>
          <w:tcPr>
            <w:tcW w:w="2552" w:type="dxa"/>
          </w:tcPr>
          <w:p w14:paraId="186F57B2" w14:textId="70FDAF7B" w:rsidR="006E1544" w:rsidRPr="000620B7" w:rsidRDefault="006E1544" w:rsidP="006E1544">
            <w:pPr>
              <w:cnfStyle w:val="100000000000" w:firstRow="1" w:lastRow="0" w:firstColumn="0" w:lastColumn="0" w:oddVBand="0" w:evenVBand="0" w:oddHBand="0" w:evenHBand="0" w:firstRowFirstColumn="0" w:firstRowLastColumn="0" w:lastRowFirstColumn="0" w:lastRowLastColumn="0"/>
              <w:rPr>
                <w:b w:val="0"/>
              </w:rPr>
            </w:pPr>
            <w:r>
              <w:rPr>
                <w:b w:val="0"/>
              </w:rPr>
              <w:t>Navn</w:t>
            </w:r>
          </w:p>
        </w:tc>
        <w:tc>
          <w:tcPr>
            <w:tcW w:w="2693" w:type="dxa"/>
          </w:tcPr>
          <w:p w14:paraId="0283FA8B" w14:textId="2FB8BBA3" w:rsidR="006E1544" w:rsidRPr="000620B7" w:rsidRDefault="006E1544" w:rsidP="006E1544">
            <w:pPr>
              <w:cnfStyle w:val="100000000000" w:firstRow="1" w:lastRow="0" w:firstColumn="0" w:lastColumn="0" w:oddVBand="0" w:evenVBand="0" w:oddHBand="0" w:evenHBand="0" w:firstRowFirstColumn="0" w:firstRowLastColumn="0" w:lastRowFirstColumn="0" w:lastRowLastColumn="0"/>
              <w:rPr>
                <w:b w:val="0"/>
              </w:rPr>
            </w:pPr>
            <w:r>
              <w:rPr>
                <w:b w:val="0"/>
              </w:rPr>
              <w:t>Telefonnummer (direkte)</w:t>
            </w:r>
          </w:p>
        </w:tc>
        <w:tc>
          <w:tcPr>
            <w:tcW w:w="2659" w:type="dxa"/>
          </w:tcPr>
          <w:p w14:paraId="1C2F66C9" w14:textId="3B9A8DB1" w:rsidR="006E1544" w:rsidRPr="000620B7" w:rsidRDefault="006E1544" w:rsidP="006E1544">
            <w:pPr>
              <w:cnfStyle w:val="100000000000" w:firstRow="1" w:lastRow="0" w:firstColumn="0" w:lastColumn="0" w:oddVBand="0" w:evenVBand="0" w:oddHBand="0" w:evenHBand="0" w:firstRowFirstColumn="0" w:firstRowLastColumn="0" w:lastRowFirstColumn="0" w:lastRowLastColumn="0"/>
              <w:rPr>
                <w:b w:val="0"/>
              </w:rPr>
            </w:pPr>
            <w:r>
              <w:rPr>
                <w:b w:val="0"/>
              </w:rPr>
              <w:t>E-mail-adresse</w:t>
            </w:r>
          </w:p>
        </w:tc>
      </w:tr>
      <w:tr w:rsidR="006E1544" w14:paraId="6C55FBD9" w14:textId="77777777" w:rsidTr="000A58FF">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951" w:type="dxa"/>
          </w:tcPr>
          <w:p w14:paraId="610E9D4E" w14:textId="404C0DEF" w:rsidR="006E1544" w:rsidRDefault="006E1544" w:rsidP="006E1544">
            <w:pPr>
              <w:jc w:val="both"/>
            </w:pPr>
            <w:r>
              <w:t>Driftsansvarlig</w:t>
            </w:r>
          </w:p>
        </w:tc>
        <w:tc>
          <w:tcPr>
            <w:tcW w:w="2552" w:type="dxa"/>
          </w:tcPr>
          <w:p w14:paraId="133ED8B0" w14:textId="2EC89BD2" w:rsidR="006E1544" w:rsidRDefault="006E1544" w:rsidP="006E1544">
            <w:pPr>
              <w:jc w:val="both"/>
              <w:cnfStyle w:val="000000100000" w:firstRow="0" w:lastRow="0" w:firstColumn="0" w:lastColumn="0" w:oddVBand="0" w:evenVBand="0" w:oddHBand="1" w:evenHBand="0" w:firstRowFirstColumn="0" w:firstRowLastColumn="0" w:lastRowFirstColumn="0" w:lastRowLastColumn="0"/>
            </w:pPr>
            <w:r>
              <w:t>Udfyldes af Leverandøren</w:t>
            </w:r>
          </w:p>
        </w:tc>
        <w:tc>
          <w:tcPr>
            <w:tcW w:w="2693" w:type="dxa"/>
          </w:tcPr>
          <w:p w14:paraId="6D0B906E" w14:textId="77777777" w:rsidR="006E1544" w:rsidRDefault="006E1544" w:rsidP="006E1544">
            <w:pPr>
              <w:jc w:val="both"/>
              <w:cnfStyle w:val="000000100000" w:firstRow="0" w:lastRow="0" w:firstColumn="0" w:lastColumn="0" w:oddVBand="0" w:evenVBand="0" w:oddHBand="1" w:evenHBand="0" w:firstRowFirstColumn="0" w:firstRowLastColumn="0" w:lastRowFirstColumn="0" w:lastRowLastColumn="0"/>
            </w:pPr>
            <w:r>
              <w:t>Udfyldes af Leverandøren</w:t>
            </w:r>
          </w:p>
        </w:tc>
        <w:tc>
          <w:tcPr>
            <w:tcW w:w="2659" w:type="dxa"/>
          </w:tcPr>
          <w:p w14:paraId="6FB0CA83" w14:textId="77777777" w:rsidR="006E1544" w:rsidRDefault="006E1544" w:rsidP="006E1544">
            <w:pPr>
              <w:jc w:val="both"/>
              <w:cnfStyle w:val="000000100000" w:firstRow="0" w:lastRow="0" w:firstColumn="0" w:lastColumn="0" w:oddVBand="0" w:evenVBand="0" w:oddHBand="1" w:evenHBand="0" w:firstRowFirstColumn="0" w:firstRowLastColumn="0" w:lastRowFirstColumn="0" w:lastRowLastColumn="0"/>
            </w:pPr>
            <w:r>
              <w:t>Udfyldes af Leverandøren</w:t>
            </w:r>
          </w:p>
        </w:tc>
      </w:tr>
    </w:tbl>
    <w:p w14:paraId="7B803D48" w14:textId="77777777" w:rsidR="006E1544" w:rsidRDefault="006E1544" w:rsidP="006E1544">
      <w:r>
        <w:t>Kontaktoplysninger for Operatøren:</w:t>
      </w:r>
    </w:p>
    <w:tbl>
      <w:tblPr>
        <w:tblStyle w:val="Lysliste-fremhvningsfarve3"/>
        <w:tblW w:w="0" w:type="auto"/>
        <w:tblLook w:val="04A0" w:firstRow="1" w:lastRow="0" w:firstColumn="1" w:lastColumn="0" w:noHBand="0" w:noVBand="1"/>
      </w:tblPr>
      <w:tblGrid>
        <w:gridCol w:w="1951"/>
        <w:gridCol w:w="2552"/>
        <w:gridCol w:w="2693"/>
        <w:gridCol w:w="2659"/>
      </w:tblGrid>
      <w:tr w:rsidR="006E1544" w:rsidRPr="000620B7" w14:paraId="2362A4AA" w14:textId="77777777" w:rsidTr="000A58FF">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951" w:type="dxa"/>
          </w:tcPr>
          <w:p w14:paraId="545A0344" w14:textId="77777777" w:rsidR="006E1544" w:rsidRDefault="006E1544" w:rsidP="006E1544">
            <w:pPr>
              <w:rPr>
                <w:b w:val="0"/>
              </w:rPr>
            </w:pPr>
            <w:r>
              <w:rPr>
                <w:b w:val="0"/>
              </w:rPr>
              <w:t>Rolle</w:t>
            </w:r>
          </w:p>
        </w:tc>
        <w:tc>
          <w:tcPr>
            <w:tcW w:w="2552" w:type="dxa"/>
          </w:tcPr>
          <w:p w14:paraId="1C3C2AE9" w14:textId="77777777" w:rsidR="006E1544" w:rsidRPr="000620B7" w:rsidRDefault="006E1544" w:rsidP="006E1544">
            <w:pPr>
              <w:cnfStyle w:val="100000000000" w:firstRow="1" w:lastRow="0" w:firstColumn="0" w:lastColumn="0" w:oddVBand="0" w:evenVBand="0" w:oddHBand="0" w:evenHBand="0" w:firstRowFirstColumn="0" w:firstRowLastColumn="0" w:lastRowFirstColumn="0" w:lastRowLastColumn="0"/>
              <w:rPr>
                <w:b w:val="0"/>
              </w:rPr>
            </w:pPr>
            <w:r>
              <w:rPr>
                <w:b w:val="0"/>
              </w:rPr>
              <w:t>Navn</w:t>
            </w:r>
          </w:p>
        </w:tc>
        <w:tc>
          <w:tcPr>
            <w:tcW w:w="2693" w:type="dxa"/>
          </w:tcPr>
          <w:p w14:paraId="4B46F300" w14:textId="77777777" w:rsidR="006E1544" w:rsidRPr="000620B7" w:rsidRDefault="006E1544" w:rsidP="006E1544">
            <w:pPr>
              <w:cnfStyle w:val="100000000000" w:firstRow="1" w:lastRow="0" w:firstColumn="0" w:lastColumn="0" w:oddVBand="0" w:evenVBand="0" w:oddHBand="0" w:evenHBand="0" w:firstRowFirstColumn="0" w:firstRowLastColumn="0" w:lastRowFirstColumn="0" w:lastRowLastColumn="0"/>
              <w:rPr>
                <w:b w:val="0"/>
              </w:rPr>
            </w:pPr>
            <w:r>
              <w:rPr>
                <w:b w:val="0"/>
              </w:rPr>
              <w:t>Telefonnummer (direkte)</w:t>
            </w:r>
          </w:p>
        </w:tc>
        <w:tc>
          <w:tcPr>
            <w:tcW w:w="2659" w:type="dxa"/>
          </w:tcPr>
          <w:p w14:paraId="7BE53657" w14:textId="77777777" w:rsidR="006E1544" w:rsidRPr="000620B7" w:rsidRDefault="006E1544" w:rsidP="006E1544">
            <w:pPr>
              <w:cnfStyle w:val="100000000000" w:firstRow="1" w:lastRow="0" w:firstColumn="0" w:lastColumn="0" w:oddVBand="0" w:evenVBand="0" w:oddHBand="0" w:evenHBand="0" w:firstRowFirstColumn="0" w:firstRowLastColumn="0" w:lastRowFirstColumn="0" w:lastRowLastColumn="0"/>
              <w:rPr>
                <w:b w:val="0"/>
              </w:rPr>
            </w:pPr>
            <w:r>
              <w:rPr>
                <w:b w:val="0"/>
              </w:rPr>
              <w:t>E-mail-adresse</w:t>
            </w:r>
          </w:p>
        </w:tc>
      </w:tr>
      <w:tr w:rsidR="006E1544" w14:paraId="567930F1" w14:textId="77777777" w:rsidTr="000A58FF">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951" w:type="dxa"/>
          </w:tcPr>
          <w:p w14:paraId="1A53C761" w14:textId="77777777" w:rsidR="006E1544" w:rsidRDefault="006E1544" w:rsidP="006E1544">
            <w:pPr>
              <w:jc w:val="both"/>
            </w:pPr>
            <w:r>
              <w:t>Driftsansvarlig</w:t>
            </w:r>
          </w:p>
        </w:tc>
        <w:tc>
          <w:tcPr>
            <w:tcW w:w="2552" w:type="dxa"/>
          </w:tcPr>
          <w:p w14:paraId="1B14A1DE" w14:textId="77777777" w:rsidR="006E1544" w:rsidRDefault="006E1544" w:rsidP="006E1544">
            <w:pPr>
              <w:jc w:val="both"/>
              <w:cnfStyle w:val="000000100000" w:firstRow="0" w:lastRow="0" w:firstColumn="0" w:lastColumn="0" w:oddVBand="0" w:evenVBand="0" w:oddHBand="1" w:evenHBand="0" w:firstRowFirstColumn="0" w:firstRowLastColumn="0" w:lastRowFirstColumn="0" w:lastRowLastColumn="0"/>
            </w:pPr>
            <w:r>
              <w:t>Udfyldes af Leverandøren</w:t>
            </w:r>
          </w:p>
        </w:tc>
        <w:tc>
          <w:tcPr>
            <w:tcW w:w="2693" w:type="dxa"/>
          </w:tcPr>
          <w:p w14:paraId="01927C06" w14:textId="77777777" w:rsidR="006E1544" w:rsidRDefault="006E1544" w:rsidP="006E1544">
            <w:pPr>
              <w:jc w:val="both"/>
              <w:cnfStyle w:val="000000100000" w:firstRow="0" w:lastRow="0" w:firstColumn="0" w:lastColumn="0" w:oddVBand="0" w:evenVBand="0" w:oddHBand="1" w:evenHBand="0" w:firstRowFirstColumn="0" w:firstRowLastColumn="0" w:lastRowFirstColumn="0" w:lastRowLastColumn="0"/>
            </w:pPr>
            <w:r>
              <w:t>Udfyldes af Leverandøren</w:t>
            </w:r>
          </w:p>
        </w:tc>
        <w:tc>
          <w:tcPr>
            <w:tcW w:w="2659" w:type="dxa"/>
          </w:tcPr>
          <w:p w14:paraId="6BAC9266" w14:textId="77777777" w:rsidR="006E1544" w:rsidRDefault="006E1544" w:rsidP="006E1544">
            <w:pPr>
              <w:jc w:val="both"/>
              <w:cnfStyle w:val="000000100000" w:firstRow="0" w:lastRow="0" w:firstColumn="0" w:lastColumn="0" w:oddVBand="0" w:evenVBand="0" w:oddHBand="1" w:evenHBand="0" w:firstRowFirstColumn="0" w:firstRowLastColumn="0" w:lastRowFirstColumn="0" w:lastRowLastColumn="0"/>
            </w:pPr>
            <w:r>
              <w:t>Udfyldes af Leverandøren</w:t>
            </w:r>
          </w:p>
        </w:tc>
      </w:tr>
    </w:tbl>
    <w:p w14:paraId="195CB001" w14:textId="3A17A9D0" w:rsidR="006E1544" w:rsidRDefault="004B347F" w:rsidP="004B347F">
      <w:r>
        <w:t xml:space="preserve">Kontaktoplysninger </w:t>
      </w:r>
      <w:r w:rsidR="006E1544">
        <w:t>for</w:t>
      </w:r>
      <w:r>
        <w:t xml:space="preserve"> Dataleverandøren</w:t>
      </w:r>
      <w:r w:rsidR="006E1544">
        <w:t>:</w:t>
      </w:r>
    </w:p>
    <w:tbl>
      <w:tblPr>
        <w:tblStyle w:val="Lysliste-fremhvningsfarve3"/>
        <w:tblW w:w="0" w:type="auto"/>
        <w:tblLook w:val="04A0" w:firstRow="1" w:lastRow="0" w:firstColumn="1" w:lastColumn="0" w:noHBand="0" w:noVBand="1"/>
      </w:tblPr>
      <w:tblGrid>
        <w:gridCol w:w="1951"/>
        <w:gridCol w:w="2552"/>
        <w:gridCol w:w="2693"/>
        <w:gridCol w:w="2659"/>
      </w:tblGrid>
      <w:tr w:rsidR="006E1544" w:rsidRPr="000620B7" w14:paraId="57B8E55C" w14:textId="77777777" w:rsidTr="000A58FF">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951" w:type="dxa"/>
          </w:tcPr>
          <w:p w14:paraId="2A4FA504" w14:textId="77777777" w:rsidR="006E1544" w:rsidRDefault="006E1544" w:rsidP="006E1544">
            <w:pPr>
              <w:rPr>
                <w:b w:val="0"/>
              </w:rPr>
            </w:pPr>
            <w:r>
              <w:rPr>
                <w:b w:val="0"/>
              </w:rPr>
              <w:t>Rolle</w:t>
            </w:r>
          </w:p>
        </w:tc>
        <w:tc>
          <w:tcPr>
            <w:tcW w:w="2552" w:type="dxa"/>
          </w:tcPr>
          <w:p w14:paraId="4C7A512F" w14:textId="77777777" w:rsidR="006E1544" w:rsidRPr="000620B7" w:rsidRDefault="006E1544" w:rsidP="006E1544">
            <w:pPr>
              <w:cnfStyle w:val="100000000000" w:firstRow="1" w:lastRow="0" w:firstColumn="0" w:lastColumn="0" w:oddVBand="0" w:evenVBand="0" w:oddHBand="0" w:evenHBand="0" w:firstRowFirstColumn="0" w:firstRowLastColumn="0" w:lastRowFirstColumn="0" w:lastRowLastColumn="0"/>
              <w:rPr>
                <w:b w:val="0"/>
              </w:rPr>
            </w:pPr>
            <w:r>
              <w:rPr>
                <w:b w:val="0"/>
              </w:rPr>
              <w:t>Navn</w:t>
            </w:r>
          </w:p>
        </w:tc>
        <w:tc>
          <w:tcPr>
            <w:tcW w:w="2693" w:type="dxa"/>
          </w:tcPr>
          <w:p w14:paraId="0B8963E6" w14:textId="77777777" w:rsidR="006E1544" w:rsidRPr="000620B7" w:rsidRDefault="006E1544" w:rsidP="006E1544">
            <w:pPr>
              <w:cnfStyle w:val="100000000000" w:firstRow="1" w:lastRow="0" w:firstColumn="0" w:lastColumn="0" w:oddVBand="0" w:evenVBand="0" w:oddHBand="0" w:evenHBand="0" w:firstRowFirstColumn="0" w:firstRowLastColumn="0" w:lastRowFirstColumn="0" w:lastRowLastColumn="0"/>
              <w:rPr>
                <w:b w:val="0"/>
              </w:rPr>
            </w:pPr>
            <w:r>
              <w:rPr>
                <w:b w:val="0"/>
              </w:rPr>
              <w:t>Telefonnummer (direkte)</w:t>
            </w:r>
          </w:p>
        </w:tc>
        <w:tc>
          <w:tcPr>
            <w:tcW w:w="2659" w:type="dxa"/>
          </w:tcPr>
          <w:p w14:paraId="30CA30A5" w14:textId="77777777" w:rsidR="006E1544" w:rsidRPr="000620B7" w:rsidRDefault="006E1544" w:rsidP="006E1544">
            <w:pPr>
              <w:cnfStyle w:val="100000000000" w:firstRow="1" w:lastRow="0" w:firstColumn="0" w:lastColumn="0" w:oddVBand="0" w:evenVBand="0" w:oddHBand="0" w:evenHBand="0" w:firstRowFirstColumn="0" w:firstRowLastColumn="0" w:lastRowFirstColumn="0" w:lastRowLastColumn="0"/>
              <w:rPr>
                <w:b w:val="0"/>
              </w:rPr>
            </w:pPr>
            <w:r>
              <w:rPr>
                <w:b w:val="0"/>
              </w:rPr>
              <w:t>E-mail-adresse</w:t>
            </w:r>
          </w:p>
        </w:tc>
      </w:tr>
      <w:tr w:rsidR="006E1544" w14:paraId="6873A309" w14:textId="77777777" w:rsidTr="004028F2">
        <w:trPr>
          <w:cnfStyle w:val="000000100000" w:firstRow="0" w:lastRow="0" w:firstColumn="0" w:lastColumn="0" w:oddVBand="0" w:evenVBand="0" w:oddHBand="1" w:evenHBand="0" w:firstRowFirstColumn="0" w:firstRowLastColumn="0" w:lastRowFirstColumn="0" w:lastRowLastColumn="0"/>
          <w:trHeight w:hRule="exact" w:val="1059"/>
        </w:trPr>
        <w:tc>
          <w:tcPr>
            <w:cnfStyle w:val="001000000000" w:firstRow="0" w:lastRow="0" w:firstColumn="1" w:lastColumn="0" w:oddVBand="0" w:evenVBand="0" w:oddHBand="0" w:evenHBand="0" w:firstRowFirstColumn="0" w:firstRowLastColumn="0" w:lastRowFirstColumn="0" w:lastRowLastColumn="0"/>
            <w:tcW w:w="1951" w:type="dxa"/>
          </w:tcPr>
          <w:p w14:paraId="6B43D5D5" w14:textId="46005A7D" w:rsidR="006E1544" w:rsidRDefault="006E1544" w:rsidP="006E1544">
            <w:pPr>
              <w:jc w:val="both"/>
            </w:pPr>
            <w:r>
              <w:t>Dataansvarlig</w:t>
            </w:r>
          </w:p>
        </w:tc>
        <w:tc>
          <w:tcPr>
            <w:tcW w:w="2552" w:type="dxa"/>
          </w:tcPr>
          <w:p w14:paraId="246F3D4C" w14:textId="62A28F91" w:rsidR="006E1544" w:rsidRPr="000A58FF" w:rsidRDefault="008427A4" w:rsidP="006E1544">
            <w:pPr>
              <w:jc w:val="both"/>
              <w:cnfStyle w:val="000000100000" w:firstRow="0" w:lastRow="0" w:firstColumn="0" w:lastColumn="0" w:oddVBand="0" w:evenVBand="0" w:oddHBand="1" w:evenHBand="0" w:firstRowFirstColumn="0" w:firstRowLastColumn="0" w:lastRowFirstColumn="0" w:lastRowLastColumn="0"/>
              <w:rPr>
                <w:sz w:val="16"/>
              </w:rPr>
            </w:pPr>
            <w:r>
              <w:rPr>
                <w:sz w:val="16"/>
              </w:rPr>
              <w:t>Kortforsyningens support</w:t>
            </w:r>
          </w:p>
        </w:tc>
        <w:tc>
          <w:tcPr>
            <w:tcW w:w="2693" w:type="dxa"/>
          </w:tcPr>
          <w:p w14:paraId="5A8F5C42" w14:textId="569E4254" w:rsidR="006E1544" w:rsidRPr="000A58FF" w:rsidRDefault="006E1544" w:rsidP="006E1544">
            <w:pPr>
              <w:jc w:val="both"/>
              <w:cnfStyle w:val="000000100000" w:firstRow="0" w:lastRow="0" w:firstColumn="0" w:lastColumn="0" w:oddVBand="0" w:evenVBand="0" w:oddHBand="1" w:evenHBand="0" w:firstRowFirstColumn="0" w:firstRowLastColumn="0" w:lastRowFirstColumn="0" w:lastRowLastColumn="0"/>
              <w:rPr>
                <w:sz w:val="16"/>
              </w:rPr>
            </w:pPr>
            <w:r w:rsidRPr="0067403F">
              <w:rPr>
                <w:sz w:val="16"/>
              </w:rPr>
              <w:t>Udfyldes af Dataleverandøren</w:t>
            </w:r>
          </w:p>
        </w:tc>
        <w:tc>
          <w:tcPr>
            <w:tcW w:w="2659" w:type="dxa"/>
          </w:tcPr>
          <w:p w14:paraId="48D32D0A" w14:textId="116A87F8" w:rsidR="006E1544" w:rsidRPr="000A58FF" w:rsidRDefault="00867FE9" w:rsidP="006E1544">
            <w:pPr>
              <w:jc w:val="both"/>
              <w:cnfStyle w:val="000000100000" w:firstRow="0" w:lastRow="0" w:firstColumn="0" w:lastColumn="0" w:oddVBand="0" w:evenVBand="0" w:oddHBand="1" w:evenHBand="0" w:firstRowFirstColumn="0" w:firstRowLastColumn="0" w:lastRowFirstColumn="0" w:lastRowLastColumn="0"/>
              <w:rPr>
                <w:sz w:val="16"/>
              </w:rPr>
            </w:pPr>
            <w:r>
              <w:rPr>
                <w:sz w:val="16"/>
              </w:rPr>
              <w:t xml:space="preserve"> KUN ved benyttelse af integration fra ePOB til GST’s redmine beny</w:t>
            </w:r>
            <w:r>
              <w:rPr>
                <w:sz w:val="16"/>
              </w:rPr>
              <w:t>t</w:t>
            </w:r>
            <w:r>
              <w:rPr>
                <w:sz w:val="16"/>
              </w:rPr>
              <w:t>tes mail: kortforsyni</w:t>
            </w:r>
            <w:r>
              <w:rPr>
                <w:sz w:val="16"/>
              </w:rPr>
              <w:t>n</w:t>
            </w:r>
            <w:r>
              <w:rPr>
                <w:sz w:val="16"/>
              </w:rPr>
              <w:t>gen@gmail.com</w:t>
            </w:r>
          </w:p>
        </w:tc>
      </w:tr>
      <w:tr w:rsidR="006E1544" w14:paraId="44E8B187" w14:textId="77777777" w:rsidTr="004028F2">
        <w:trPr>
          <w:trHeight w:hRule="exact" w:val="1272"/>
        </w:trPr>
        <w:tc>
          <w:tcPr>
            <w:cnfStyle w:val="001000000000" w:firstRow="0" w:lastRow="0" w:firstColumn="1" w:lastColumn="0" w:oddVBand="0" w:evenVBand="0" w:oddHBand="0" w:evenHBand="0" w:firstRowFirstColumn="0" w:firstRowLastColumn="0" w:lastRowFirstColumn="0" w:lastRowLastColumn="0"/>
            <w:tcW w:w="1951" w:type="dxa"/>
          </w:tcPr>
          <w:p w14:paraId="4BAF9775" w14:textId="22310AB5" w:rsidR="006E1544" w:rsidRDefault="006E1544" w:rsidP="006E1544">
            <w:pPr>
              <w:jc w:val="both"/>
            </w:pPr>
            <w:r>
              <w:t>Driftsansvarlig</w:t>
            </w:r>
          </w:p>
        </w:tc>
        <w:tc>
          <w:tcPr>
            <w:tcW w:w="2552" w:type="dxa"/>
          </w:tcPr>
          <w:p w14:paraId="2A5232B4" w14:textId="6DA7E2DB" w:rsidR="006E1544" w:rsidRPr="006E1544" w:rsidRDefault="008427A4" w:rsidP="006E1544">
            <w:pPr>
              <w:jc w:val="both"/>
              <w:cnfStyle w:val="000000000000" w:firstRow="0" w:lastRow="0" w:firstColumn="0" w:lastColumn="0" w:oddVBand="0" w:evenVBand="0" w:oddHBand="0" w:evenHBand="0" w:firstRowFirstColumn="0" w:firstRowLastColumn="0" w:lastRowFirstColumn="0" w:lastRowLastColumn="0"/>
              <w:rPr>
                <w:sz w:val="16"/>
              </w:rPr>
            </w:pPr>
            <w:r>
              <w:rPr>
                <w:sz w:val="16"/>
              </w:rPr>
              <w:t>Kortforsyningens support</w:t>
            </w:r>
          </w:p>
        </w:tc>
        <w:tc>
          <w:tcPr>
            <w:tcW w:w="2693" w:type="dxa"/>
          </w:tcPr>
          <w:p w14:paraId="2E6FFD02" w14:textId="27EBAE33" w:rsidR="006E1544" w:rsidRPr="006E1544" w:rsidRDefault="006E1544" w:rsidP="006E1544">
            <w:pPr>
              <w:jc w:val="both"/>
              <w:cnfStyle w:val="000000000000" w:firstRow="0" w:lastRow="0" w:firstColumn="0" w:lastColumn="0" w:oddVBand="0" w:evenVBand="0" w:oddHBand="0" w:evenHBand="0" w:firstRowFirstColumn="0" w:firstRowLastColumn="0" w:lastRowFirstColumn="0" w:lastRowLastColumn="0"/>
              <w:rPr>
                <w:sz w:val="16"/>
              </w:rPr>
            </w:pPr>
            <w:r w:rsidRPr="0067403F">
              <w:rPr>
                <w:sz w:val="16"/>
              </w:rPr>
              <w:t>Udfyldes af Dataleverandøren</w:t>
            </w:r>
          </w:p>
        </w:tc>
        <w:tc>
          <w:tcPr>
            <w:tcW w:w="2659" w:type="dxa"/>
          </w:tcPr>
          <w:p w14:paraId="1949F27F" w14:textId="6F1819AD" w:rsidR="00867FE9" w:rsidRPr="006E1544" w:rsidRDefault="00867FE9" w:rsidP="006E1544">
            <w:pPr>
              <w:jc w:val="both"/>
              <w:cnfStyle w:val="000000000000" w:firstRow="0" w:lastRow="0" w:firstColumn="0" w:lastColumn="0" w:oddVBand="0" w:evenVBand="0" w:oddHBand="0" w:evenHBand="0" w:firstRowFirstColumn="0" w:firstRowLastColumn="0" w:lastRowFirstColumn="0" w:lastRowLastColumn="0"/>
              <w:rPr>
                <w:sz w:val="16"/>
              </w:rPr>
            </w:pPr>
            <w:r>
              <w:rPr>
                <w:sz w:val="16"/>
              </w:rPr>
              <w:t>KUN ved benyttelse af integration fra ePOB til GST’s redmine beny</w:t>
            </w:r>
            <w:r>
              <w:rPr>
                <w:sz w:val="16"/>
              </w:rPr>
              <w:t>t</w:t>
            </w:r>
            <w:r>
              <w:rPr>
                <w:sz w:val="16"/>
              </w:rPr>
              <w:t>tes mail: kortforsyni</w:t>
            </w:r>
            <w:r>
              <w:rPr>
                <w:sz w:val="16"/>
              </w:rPr>
              <w:t>n</w:t>
            </w:r>
            <w:r>
              <w:rPr>
                <w:sz w:val="16"/>
              </w:rPr>
              <w:t>gen@gmail.com</w:t>
            </w:r>
          </w:p>
        </w:tc>
      </w:tr>
      <w:tr w:rsidR="006E1544" w14:paraId="2D67CBA1" w14:textId="77777777" w:rsidTr="004028F2">
        <w:trPr>
          <w:cnfStyle w:val="000000100000" w:firstRow="0" w:lastRow="0" w:firstColumn="0" w:lastColumn="0" w:oddVBand="0" w:evenVBand="0" w:oddHBand="1" w:evenHBand="0" w:firstRowFirstColumn="0" w:firstRowLastColumn="0" w:lastRowFirstColumn="0" w:lastRowLastColumn="0"/>
          <w:trHeight w:hRule="exact" w:val="1120"/>
        </w:trPr>
        <w:tc>
          <w:tcPr>
            <w:cnfStyle w:val="001000000000" w:firstRow="0" w:lastRow="0" w:firstColumn="1" w:lastColumn="0" w:oddVBand="0" w:evenVBand="0" w:oddHBand="0" w:evenHBand="0" w:firstRowFirstColumn="0" w:firstRowLastColumn="0" w:lastRowFirstColumn="0" w:lastRowLastColumn="0"/>
            <w:tcW w:w="1951" w:type="dxa"/>
          </w:tcPr>
          <w:p w14:paraId="08FDD7ED" w14:textId="49391E77" w:rsidR="006E1544" w:rsidRDefault="006E1544" w:rsidP="006E1544">
            <w:pPr>
              <w:jc w:val="both"/>
            </w:pPr>
            <w:r>
              <w:t>Kontaktperson ved incidents</w:t>
            </w:r>
          </w:p>
          <w:p w14:paraId="48ECD0B9" w14:textId="3E643E84" w:rsidR="006E1544" w:rsidRDefault="006E1544" w:rsidP="006E1544">
            <w:pPr>
              <w:jc w:val="both"/>
            </w:pPr>
          </w:p>
        </w:tc>
        <w:tc>
          <w:tcPr>
            <w:tcW w:w="2552" w:type="dxa"/>
          </w:tcPr>
          <w:p w14:paraId="40101D6D" w14:textId="67660510" w:rsidR="006E1544" w:rsidRPr="0067403F" w:rsidRDefault="008427A4" w:rsidP="006E1544">
            <w:pPr>
              <w:jc w:val="both"/>
              <w:cnfStyle w:val="000000100000" w:firstRow="0" w:lastRow="0" w:firstColumn="0" w:lastColumn="0" w:oddVBand="0" w:evenVBand="0" w:oddHBand="1" w:evenHBand="0" w:firstRowFirstColumn="0" w:firstRowLastColumn="0" w:lastRowFirstColumn="0" w:lastRowLastColumn="0"/>
              <w:rPr>
                <w:sz w:val="16"/>
              </w:rPr>
            </w:pPr>
            <w:r>
              <w:rPr>
                <w:sz w:val="16"/>
              </w:rPr>
              <w:t>Kortforsyningens support</w:t>
            </w:r>
          </w:p>
        </w:tc>
        <w:tc>
          <w:tcPr>
            <w:tcW w:w="2693" w:type="dxa"/>
          </w:tcPr>
          <w:p w14:paraId="4545BEBB" w14:textId="456A3725" w:rsidR="006E1544" w:rsidRPr="0067403F" w:rsidRDefault="006E1544" w:rsidP="006E1544">
            <w:pPr>
              <w:jc w:val="both"/>
              <w:cnfStyle w:val="000000100000" w:firstRow="0" w:lastRow="0" w:firstColumn="0" w:lastColumn="0" w:oddVBand="0" w:evenVBand="0" w:oddHBand="1" w:evenHBand="0" w:firstRowFirstColumn="0" w:firstRowLastColumn="0" w:lastRowFirstColumn="0" w:lastRowLastColumn="0"/>
              <w:rPr>
                <w:sz w:val="16"/>
              </w:rPr>
            </w:pPr>
            <w:r w:rsidRPr="0067403F">
              <w:rPr>
                <w:sz w:val="16"/>
              </w:rPr>
              <w:t>Udfyldes af Dataleverandøren</w:t>
            </w:r>
          </w:p>
        </w:tc>
        <w:tc>
          <w:tcPr>
            <w:tcW w:w="2659" w:type="dxa"/>
          </w:tcPr>
          <w:p w14:paraId="1FB2E780" w14:textId="4FDD14C6" w:rsidR="006E1544" w:rsidRPr="0067403F" w:rsidRDefault="00867FE9" w:rsidP="006E1544">
            <w:pPr>
              <w:jc w:val="both"/>
              <w:cnfStyle w:val="000000100000" w:firstRow="0" w:lastRow="0" w:firstColumn="0" w:lastColumn="0" w:oddVBand="0" w:evenVBand="0" w:oddHBand="1" w:evenHBand="0" w:firstRowFirstColumn="0" w:firstRowLastColumn="0" w:lastRowFirstColumn="0" w:lastRowLastColumn="0"/>
              <w:rPr>
                <w:sz w:val="16"/>
              </w:rPr>
            </w:pPr>
            <w:r>
              <w:rPr>
                <w:sz w:val="16"/>
              </w:rPr>
              <w:t xml:space="preserve"> KUN ved benyttelse af integration fra ePOB til GST’s redmine beny</w:t>
            </w:r>
            <w:r>
              <w:rPr>
                <w:sz w:val="16"/>
              </w:rPr>
              <w:t>t</w:t>
            </w:r>
            <w:r>
              <w:rPr>
                <w:sz w:val="16"/>
              </w:rPr>
              <w:t>tes mail: kortforsyni</w:t>
            </w:r>
            <w:r>
              <w:rPr>
                <w:sz w:val="16"/>
              </w:rPr>
              <w:t>n</w:t>
            </w:r>
            <w:r>
              <w:rPr>
                <w:sz w:val="16"/>
              </w:rPr>
              <w:t>gen@gmail.com</w:t>
            </w:r>
          </w:p>
        </w:tc>
      </w:tr>
    </w:tbl>
    <w:p w14:paraId="3249B6FB" w14:textId="5A861B83" w:rsidR="009E6FAB" w:rsidRPr="004028F2" w:rsidRDefault="007709BE" w:rsidP="009E6FAB">
      <w:pPr>
        <w:pStyle w:val="Overskrift3"/>
        <w:rPr>
          <w:lang w:val="en-US"/>
        </w:rPr>
      </w:pPr>
      <w:bookmarkStart w:id="104" w:name="_Toc408571717"/>
      <w:bookmarkStart w:id="105" w:name="_Toc408825089"/>
      <w:bookmarkStart w:id="106" w:name="_Toc470853704"/>
      <w:bookmarkEnd w:id="104"/>
      <w:bookmarkEnd w:id="105"/>
      <w:r w:rsidRPr="004028F2">
        <w:rPr>
          <w:lang w:val="en-US"/>
        </w:rPr>
        <w:t>Incidents</w:t>
      </w:r>
      <w:bookmarkEnd w:id="106"/>
    </w:p>
    <w:p w14:paraId="459DCCBC" w14:textId="77777777" w:rsidR="0085644F" w:rsidRPr="004028F2" w:rsidRDefault="0085644F" w:rsidP="004B347F">
      <w:pPr>
        <w:rPr>
          <w:lang w:val="en-US"/>
        </w:rPr>
      </w:pPr>
    </w:p>
    <w:p w14:paraId="4813D83F" w14:textId="77777777" w:rsidR="000D00EA" w:rsidRPr="004028F2" w:rsidRDefault="000D00EA" w:rsidP="000D00EA">
      <w:pPr>
        <w:pStyle w:val="Overskrift3"/>
        <w:rPr>
          <w:lang w:val="en-US"/>
        </w:rPr>
      </w:pPr>
      <w:bookmarkStart w:id="107" w:name="_Toc408571718"/>
      <w:bookmarkStart w:id="108" w:name="_Toc408825090"/>
      <w:bookmarkStart w:id="109" w:name="_Toc470853705"/>
      <w:r w:rsidRPr="004028F2">
        <w:rPr>
          <w:lang w:val="en-US"/>
        </w:rPr>
        <w:t>End-points, FTP-adresser mv.</w:t>
      </w:r>
      <w:bookmarkEnd w:id="107"/>
      <w:bookmarkEnd w:id="108"/>
      <w:bookmarkEnd w:id="109"/>
    </w:p>
    <w:p w14:paraId="4813D840" w14:textId="232B62EE" w:rsidR="00B14988" w:rsidRPr="00B14988" w:rsidRDefault="00B14988" w:rsidP="00B14988">
      <w:r>
        <w:t>Dette afsnit indeholder alle relevante tekniske domæneadresser på services og snitflade-servere relevante for denne Replikeringskanal.</w:t>
      </w:r>
      <w:r w:rsidR="000540C8">
        <w:t xml:space="preserve"> Vær opmærksom på at det er dataleverandøren der skal udstille WS-04 og WS-06.</w:t>
      </w:r>
    </w:p>
    <w:tbl>
      <w:tblPr>
        <w:tblStyle w:val="Tabel-Gitter"/>
        <w:tblW w:w="0" w:type="auto"/>
        <w:tblLook w:val="04A0" w:firstRow="1" w:lastRow="0" w:firstColumn="1" w:lastColumn="0" w:noHBand="0" w:noVBand="1"/>
      </w:tblPr>
      <w:tblGrid>
        <w:gridCol w:w="3794"/>
        <w:gridCol w:w="2977"/>
        <w:gridCol w:w="3008"/>
      </w:tblGrid>
      <w:tr w:rsidR="00B14988" w14:paraId="4813D844" w14:textId="77777777" w:rsidTr="00D93420">
        <w:trPr>
          <w:trHeight w:hRule="exact" w:val="454"/>
        </w:trPr>
        <w:tc>
          <w:tcPr>
            <w:tcW w:w="3794" w:type="dxa"/>
          </w:tcPr>
          <w:p w14:paraId="4813D841" w14:textId="77777777" w:rsidR="00B14988" w:rsidRPr="000620B7" w:rsidRDefault="00B14988" w:rsidP="000620B7">
            <w:pPr>
              <w:ind w:left="0"/>
              <w:rPr>
                <w:b/>
              </w:rPr>
            </w:pPr>
            <w:r w:rsidRPr="000620B7">
              <w:rPr>
                <w:b/>
              </w:rPr>
              <w:t>Servicenavn</w:t>
            </w:r>
          </w:p>
        </w:tc>
        <w:tc>
          <w:tcPr>
            <w:tcW w:w="2977" w:type="dxa"/>
          </w:tcPr>
          <w:p w14:paraId="4813D842" w14:textId="77777777" w:rsidR="00B14988" w:rsidRPr="000620B7" w:rsidRDefault="00B14988" w:rsidP="000620B7">
            <w:pPr>
              <w:ind w:left="0"/>
              <w:rPr>
                <w:b/>
              </w:rPr>
            </w:pPr>
            <w:r w:rsidRPr="000620B7">
              <w:rPr>
                <w:b/>
              </w:rPr>
              <w:t>Integrationstest</w:t>
            </w:r>
          </w:p>
        </w:tc>
        <w:tc>
          <w:tcPr>
            <w:tcW w:w="3008" w:type="dxa"/>
          </w:tcPr>
          <w:p w14:paraId="4813D843" w14:textId="77777777" w:rsidR="00B14988" w:rsidRPr="000620B7" w:rsidRDefault="00B14988" w:rsidP="000620B7">
            <w:pPr>
              <w:ind w:left="0"/>
              <w:rPr>
                <w:b/>
              </w:rPr>
            </w:pPr>
            <w:r w:rsidRPr="000620B7">
              <w:rPr>
                <w:b/>
              </w:rPr>
              <w:t>Produktion</w:t>
            </w:r>
          </w:p>
        </w:tc>
      </w:tr>
      <w:tr w:rsidR="00B14988" w14:paraId="4813D848" w14:textId="77777777" w:rsidTr="00D93420">
        <w:trPr>
          <w:trHeight w:hRule="exact" w:val="454"/>
        </w:trPr>
        <w:tc>
          <w:tcPr>
            <w:tcW w:w="3794" w:type="dxa"/>
          </w:tcPr>
          <w:p w14:paraId="4813D845" w14:textId="5CCC57DB" w:rsidR="00B14988" w:rsidRDefault="00FD5DDC" w:rsidP="00B14988">
            <w:pPr>
              <w:ind w:left="0"/>
              <w:jc w:val="both"/>
            </w:pPr>
            <w:r>
              <w:t>S</w:t>
            </w:r>
            <w:r w:rsidR="00B14988">
              <w:t>FTP Server</w:t>
            </w:r>
            <w:r>
              <w:t xml:space="preserve"> (Push)</w:t>
            </w:r>
          </w:p>
        </w:tc>
        <w:tc>
          <w:tcPr>
            <w:tcW w:w="2977" w:type="dxa"/>
          </w:tcPr>
          <w:p w14:paraId="4813D846" w14:textId="2AA8BEB0" w:rsidR="00D6426F" w:rsidRDefault="00D6426F" w:rsidP="00FD5DDC">
            <w:pPr>
              <w:ind w:left="0"/>
              <w:jc w:val="both"/>
            </w:pPr>
            <w:r>
              <w:t xml:space="preserve">Udfyldes af </w:t>
            </w:r>
            <w:r w:rsidR="00FD5DDC">
              <w:t>Leverandøren</w:t>
            </w:r>
          </w:p>
        </w:tc>
        <w:tc>
          <w:tcPr>
            <w:tcW w:w="3008" w:type="dxa"/>
          </w:tcPr>
          <w:p w14:paraId="4813D847" w14:textId="6F503D2A" w:rsidR="00B14988" w:rsidRDefault="00FD5DDC" w:rsidP="00D6426F">
            <w:pPr>
              <w:ind w:left="0"/>
              <w:jc w:val="both"/>
            </w:pPr>
            <w:r>
              <w:t>Udfyldes af Leverandøren</w:t>
            </w:r>
          </w:p>
        </w:tc>
      </w:tr>
      <w:tr w:rsidR="00FD5DDC" w14:paraId="4813D84C" w14:textId="77777777" w:rsidTr="00D93420">
        <w:trPr>
          <w:trHeight w:hRule="exact" w:val="454"/>
        </w:trPr>
        <w:tc>
          <w:tcPr>
            <w:tcW w:w="3794" w:type="dxa"/>
          </w:tcPr>
          <w:p w14:paraId="4813D849" w14:textId="45A88A26" w:rsidR="00FD5DDC" w:rsidRDefault="00FD5DDC" w:rsidP="00B14988">
            <w:pPr>
              <w:ind w:left="0"/>
              <w:jc w:val="both"/>
            </w:pPr>
            <w:r>
              <w:t>RegisterData (WS-01)</w:t>
            </w:r>
          </w:p>
        </w:tc>
        <w:tc>
          <w:tcPr>
            <w:tcW w:w="2977" w:type="dxa"/>
          </w:tcPr>
          <w:p w14:paraId="4813D84A" w14:textId="1F7258A5" w:rsidR="00FD5DDC" w:rsidRDefault="00FD5DDC" w:rsidP="00D6426F">
            <w:pPr>
              <w:ind w:left="0"/>
              <w:jc w:val="both"/>
            </w:pPr>
            <w:r w:rsidRPr="00356D5C">
              <w:t>Udfyldes af Leverandøren</w:t>
            </w:r>
          </w:p>
        </w:tc>
        <w:tc>
          <w:tcPr>
            <w:tcW w:w="3008" w:type="dxa"/>
          </w:tcPr>
          <w:p w14:paraId="4813D84B" w14:textId="6BA02385" w:rsidR="00FD5DDC" w:rsidRDefault="00FD5DDC" w:rsidP="00D6426F">
            <w:pPr>
              <w:ind w:left="0"/>
              <w:jc w:val="both"/>
            </w:pPr>
            <w:r w:rsidRPr="00356D5C">
              <w:t>Udfyldes af Leverandøren</w:t>
            </w:r>
          </w:p>
        </w:tc>
      </w:tr>
      <w:tr w:rsidR="00FD5DDC" w14:paraId="4813D850" w14:textId="77777777" w:rsidTr="00D93420">
        <w:trPr>
          <w:trHeight w:hRule="exact" w:val="454"/>
        </w:trPr>
        <w:tc>
          <w:tcPr>
            <w:tcW w:w="3794" w:type="dxa"/>
          </w:tcPr>
          <w:p w14:paraId="4813D84D" w14:textId="44E2F9D3" w:rsidR="00FD5DDC" w:rsidRDefault="009655B2" w:rsidP="009655B2">
            <w:pPr>
              <w:ind w:left="0"/>
              <w:jc w:val="both"/>
            </w:pPr>
            <w:r>
              <w:lastRenderedPageBreak/>
              <w:t>D</w:t>
            </w:r>
            <w:r w:rsidR="00FD5DDC">
              <w:t>eliveryDisturbance(WS-02)</w:t>
            </w:r>
          </w:p>
        </w:tc>
        <w:tc>
          <w:tcPr>
            <w:tcW w:w="2977" w:type="dxa"/>
          </w:tcPr>
          <w:p w14:paraId="4813D84E" w14:textId="3B863893" w:rsidR="00FD5DDC" w:rsidRDefault="00FD5DDC" w:rsidP="00D6426F">
            <w:pPr>
              <w:ind w:left="0"/>
              <w:jc w:val="both"/>
            </w:pPr>
            <w:r w:rsidRPr="00356D5C">
              <w:t>Udfyldes af Leverandøren</w:t>
            </w:r>
          </w:p>
        </w:tc>
        <w:tc>
          <w:tcPr>
            <w:tcW w:w="3008" w:type="dxa"/>
          </w:tcPr>
          <w:p w14:paraId="4813D84F" w14:textId="7E6A3A11" w:rsidR="00FD5DDC" w:rsidRDefault="00FD5DDC" w:rsidP="00D6426F">
            <w:pPr>
              <w:ind w:left="0"/>
              <w:jc w:val="both"/>
            </w:pPr>
            <w:r w:rsidRPr="00356D5C">
              <w:t>Udfyldes af Leverandøren</w:t>
            </w:r>
          </w:p>
        </w:tc>
      </w:tr>
      <w:tr w:rsidR="00FD5DDC" w14:paraId="4813D854" w14:textId="77777777" w:rsidTr="00D93420">
        <w:trPr>
          <w:trHeight w:hRule="exact" w:val="454"/>
        </w:trPr>
        <w:tc>
          <w:tcPr>
            <w:tcW w:w="3794" w:type="dxa"/>
          </w:tcPr>
          <w:p w14:paraId="4813D851" w14:textId="5296DE5B" w:rsidR="00FD5DDC" w:rsidRDefault="009655B2" w:rsidP="009655B2">
            <w:pPr>
              <w:ind w:left="0"/>
              <w:jc w:val="both"/>
            </w:pPr>
            <w:r>
              <w:t>D</w:t>
            </w:r>
            <w:r w:rsidR="00FD5DDC">
              <w:t>eliveryReceipt (WS-03)</w:t>
            </w:r>
          </w:p>
        </w:tc>
        <w:tc>
          <w:tcPr>
            <w:tcW w:w="2977" w:type="dxa"/>
          </w:tcPr>
          <w:p w14:paraId="4813D852" w14:textId="7E33126F" w:rsidR="00FD5DDC" w:rsidRDefault="00FD5DDC">
            <w:pPr>
              <w:ind w:left="0"/>
              <w:jc w:val="both"/>
            </w:pPr>
            <w:r w:rsidRPr="00356D5C">
              <w:t>Udfyldes af Leverandøren</w:t>
            </w:r>
          </w:p>
        </w:tc>
        <w:tc>
          <w:tcPr>
            <w:tcW w:w="3008" w:type="dxa"/>
          </w:tcPr>
          <w:p w14:paraId="4813D853" w14:textId="1422843E" w:rsidR="00FD5DDC" w:rsidRDefault="00FD5DDC">
            <w:pPr>
              <w:ind w:left="0"/>
              <w:jc w:val="both"/>
            </w:pPr>
            <w:r w:rsidRPr="00356D5C">
              <w:t>Udfyldes af Leverandøren</w:t>
            </w:r>
          </w:p>
        </w:tc>
      </w:tr>
      <w:tr w:rsidR="00FD5DDC" w14:paraId="2F66BCCA" w14:textId="77777777" w:rsidTr="00154196">
        <w:trPr>
          <w:trHeight w:hRule="exact" w:val="454"/>
        </w:trPr>
        <w:tc>
          <w:tcPr>
            <w:tcW w:w="3794" w:type="dxa"/>
          </w:tcPr>
          <w:p w14:paraId="33989C5F" w14:textId="77777777" w:rsidR="00FD5DDC" w:rsidRPr="00242966" w:rsidRDefault="00FD5DDC" w:rsidP="00154196">
            <w:pPr>
              <w:ind w:left="0"/>
              <w:jc w:val="both"/>
            </w:pPr>
            <w:r>
              <w:t>getData (WS-04)</w:t>
            </w:r>
          </w:p>
        </w:tc>
        <w:tc>
          <w:tcPr>
            <w:tcW w:w="2977" w:type="dxa"/>
          </w:tcPr>
          <w:p w14:paraId="00B3BEC2" w14:textId="0A4B5A84" w:rsidR="00FD5DDC" w:rsidRDefault="00FD5DDC" w:rsidP="00154196">
            <w:pPr>
              <w:ind w:left="0"/>
              <w:jc w:val="both"/>
            </w:pPr>
            <w:r>
              <w:t>Udfyldes af Dataleverandøren</w:t>
            </w:r>
          </w:p>
        </w:tc>
        <w:tc>
          <w:tcPr>
            <w:tcW w:w="3008" w:type="dxa"/>
          </w:tcPr>
          <w:p w14:paraId="0AA9CE94" w14:textId="07DC42B6" w:rsidR="00FD5DDC" w:rsidRDefault="00FD5DDC" w:rsidP="00154196">
            <w:pPr>
              <w:ind w:left="0"/>
              <w:jc w:val="both"/>
            </w:pPr>
            <w:r>
              <w:t>Udfyldes af Dataleverandøren</w:t>
            </w:r>
          </w:p>
        </w:tc>
      </w:tr>
      <w:tr w:rsidR="00FD5DDC" w14:paraId="4813D858" w14:textId="77777777" w:rsidTr="00D93420">
        <w:trPr>
          <w:trHeight w:hRule="exact" w:val="454"/>
        </w:trPr>
        <w:tc>
          <w:tcPr>
            <w:tcW w:w="3794" w:type="dxa"/>
          </w:tcPr>
          <w:p w14:paraId="4813D855" w14:textId="6DC5777A" w:rsidR="00FD5DDC" w:rsidRPr="00242966" w:rsidRDefault="00FD5DDC" w:rsidP="00155023">
            <w:pPr>
              <w:ind w:left="0"/>
              <w:jc w:val="both"/>
            </w:pPr>
          </w:p>
        </w:tc>
        <w:tc>
          <w:tcPr>
            <w:tcW w:w="2977" w:type="dxa"/>
          </w:tcPr>
          <w:p w14:paraId="4813D856" w14:textId="4B8581B9" w:rsidR="00FD5DDC" w:rsidRDefault="00FD5DDC" w:rsidP="00E431C3">
            <w:pPr>
              <w:ind w:left="0"/>
              <w:jc w:val="both"/>
            </w:pPr>
          </w:p>
        </w:tc>
        <w:tc>
          <w:tcPr>
            <w:tcW w:w="3008" w:type="dxa"/>
          </w:tcPr>
          <w:p w14:paraId="4813D857" w14:textId="5BCE8087" w:rsidR="00FD5DDC" w:rsidRDefault="00FD5DDC" w:rsidP="00155023">
            <w:pPr>
              <w:ind w:left="0"/>
              <w:jc w:val="both"/>
            </w:pPr>
          </w:p>
        </w:tc>
      </w:tr>
      <w:tr w:rsidR="00430314" w14:paraId="3886E34C" w14:textId="77777777" w:rsidTr="00D93420">
        <w:trPr>
          <w:trHeight w:hRule="exact" w:val="454"/>
        </w:trPr>
        <w:tc>
          <w:tcPr>
            <w:tcW w:w="3794" w:type="dxa"/>
          </w:tcPr>
          <w:p w14:paraId="7F74DE91" w14:textId="47C3B71E" w:rsidR="00430314" w:rsidRDefault="00BA0970" w:rsidP="000A58FF">
            <w:pPr>
              <w:ind w:left="0"/>
              <w:jc w:val="both"/>
            </w:pPr>
            <w:r>
              <w:t>SynchronisationService</w:t>
            </w:r>
            <w:r w:rsidDel="00BA0970">
              <w:t xml:space="preserve"> </w:t>
            </w:r>
            <w:r w:rsidR="00430314">
              <w:t>(WS-06)</w:t>
            </w:r>
          </w:p>
        </w:tc>
        <w:tc>
          <w:tcPr>
            <w:tcW w:w="2977" w:type="dxa"/>
          </w:tcPr>
          <w:p w14:paraId="418B56C3" w14:textId="5FAAFA98" w:rsidR="00430314" w:rsidRDefault="00430314" w:rsidP="000A58FF">
            <w:pPr>
              <w:ind w:left="0"/>
              <w:jc w:val="both"/>
            </w:pPr>
            <w:r>
              <w:t>Udfyldes af Dataleverandøren</w:t>
            </w:r>
          </w:p>
        </w:tc>
        <w:tc>
          <w:tcPr>
            <w:tcW w:w="3008" w:type="dxa"/>
          </w:tcPr>
          <w:p w14:paraId="198C5ADF" w14:textId="1FCACBB5" w:rsidR="00430314" w:rsidRDefault="00430314" w:rsidP="000A58FF">
            <w:pPr>
              <w:ind w:left="0"/>
              <w:jc w:val="both"/>
            </w:pPr>
            <w:r>
              <w:t>Udfyldes af Dataleverandøren</w:t>
            </w:r>
          </w:p>
        </w:tc>
      </w:tr>
      <w:tr w:rsidR="00FD5DDC" w14:paraId="356359DC" w14:textId="77777777" w:rsidTr="00D93420">
        <w:trPr>
          <w:trHeight w:hRule="exact" w:val="454"/>
        </w:trPr>
        <w:tc>
          <w:tcPr>
            <w:tcW w:w="3794" w:type="dxa"/>
          </w:tcPr>
          <w:p w14:paraId="4D8DADBB" w14:textId="6D17721F" w:rsidR="00FD5DDC" w:rsidRDefault="00FD5DDC" w:rsidP="000A58FF">
            <w:pPr>
              <w:ind w:left="0"/>
              <w:jc w:val="both"/>
            </w:pPr>
            <w:r>
              <w:t>SFTP Server (Pull)</w:t>
            </w:r>
          </w:p>
          <w:p w14:paraId="263B888E" w14:textId="29E97F05" w:rsidR="00FD5DDC" w:rsidRDefault="00FD5DDC" w:rsidP="000A58FF">
            <w:pPr>
              <w:ind w:left="0"/>
              <w:jc w:val="both"/>
            </w:pPr>
          </w:p>
        </w:tc>
        <w:tc>
          <w:tcPr>
            <w:tcW w:w="2977" w:type="dxa"/>
          </w:tcPr>
          <w:p w14:paraId="54F282FB" w14:textId="17B56102" w:rsidR="00FD5DDC" w:rsidRDefault="00FD5DDC" w:rsidP="000A58FF">
            <w:pPr>
              <w:ind w:left="0"/>
              <w:jc w:val="both"/>
            </w:pPr>
            <w:r>
              <w:t>Udfyldes af Dataleverandøren</w:t>
            </w:r>
          </w:p>
        </w:tc>
        <w:tc>
          <w:tcPr>
            <w:tcW w:w="3008" w:type="dxa"/>
          </w:tcPr>
          <w:p w14:paraId="7697B763" w14:textId="24574453" w:rsidR="00FD5DDC" w:rsidRDefault="00FD5DDC" w:rsidP="000A58FF">
            <w:pPr>
              <w:ind w:left="0"/>
              <w:jc w:val="both"/>
            </w:pPr>
            <w:r>
              <w:t>Udfyldes af Dataleverandøren</w:t>
            </w:r>
          </w:p>
        </w:tc>
      </w:tr>
    </w:tbl>
    <w:p w14:paraId="4AEB7A9C" w14:textId="0B339013" w:rsidR="00421BE0" w:rsidRDefault="00421BE0">
      <w:pPr>
        <w:pStyle w:val="Overskrift3"/>
      </w:pPr>
      <w:bookmarkStart w:id="110" w:name="_Toc408571719"/>
      <w:bookmarkStart w:id="111" w:name="_Toc408825091"/>
      <w:bookmarkStart w:id="112" w:name="_Toc470853706"/>
      <w:r>
        <w:t>SSH nøgler til SFTP</w:t>
      </w:r>
      <w:bookmarkEnd w:id="112"/>
    </w:p>
    <w:p w14:paraId="6E3D7E56" w14:textId="1AE663B8" w:rsidR="00421BE0" w:rsidRDefault="00553FA3" w:rsidP="008427A4">
      <w:r>
        <w:t xml:space="preserve">Til udveksling af data via SFTP skal den </w:t>
      </w:r>
      <w:r w:rsidRPr="00553FA3">
        <w:t xml:space="preserve">offentlige del af en SSH-2 RSA </w:t>
      </w:r>
      <w:r>
        <w:t>nøgle udveksles.</w:t>
      </w:r>
    </w:p>
    <w:p w14:paraId="36B615C9" w14:textId="4A7CE2DE" w:rsidR="00553FA3" w:rsidRDefault="00553FA3" w:rsidP="00553FA3">
      <w:r>
        <w:t>Vejledning til hvorledes en sådan nøgle kan genereres på hhv. Windows eller Mac/Linux findes f.eks. her:</w:t>
      </w:r>
    </w:p>
    <w:p w14:paraId="026E972A" w14:textId="22C71572" w:rsidR="00553FA3" w:rsidRDefault="008845B1" w:rsidP="00553FA3">
      <w:hyperlink r:id="rId18" w:history="1">
        <w:r w:rsidR="00553FA3" w:rsidRPr="00553FA3">
          <w:rPr>
            <w:rStyle w:val="Hyperlink"/>
          </w:rPr>
          <w:t>https://support.google.com/youtube/answer/3071034?hl=en</w:t>
        </w:r>
      </w:hyperlink>
    </w:p>
    <w:p w14:paraId="04C465F6" w14:textId="6825111D" w:rsidR="00553FA3" w:rsidRDefault="00553FA3" w:rsidP="008427A4">
      <w:r>
        <w:t>Bemærk, at hvis der benyttes PuttyGen, så skal det være SSH-2 RSA optionen der skal vælges.</w:t>
      </w:r>
    </w:p>
    <w:p w14:paraId="7A1DE69D" w14:textId="695DDC6D" w:rsidR="00553FA3" w:rsidRDefault="00553FA3" w:rsidP="008427A4">
      <w:pPr>
        <w:rPr>
          <w:rFonts w:ascii="Verdana" w:hAnsi="Verdana"/>
        </w:rPr>
      </w:pPr>
      <w:r>
        <w:t xml:space="preserve">Den </w:t>
      </w:r>
      <w:r w:rsidRPr="00553FA3">
        <w:t>offentlige del af en SSH-2 RSA</w:t>
      </w:r>
      <w:r>
        <w:t xml:space="preserve"> nøglen sendes til: </w:t>
      </w:r>
      <w:hyperlink r:id="rId19" w:history="1">
        <w:r>
          <w:rPr>
            <w:rStyle w:val="Hyperlink"/>
            <w:rFonts w:ascii="Verdana" w:hAnsi="Verdana"/>
          </w:rPr>
          <w:t>DatafordelerSwSupport@kmd.dk</w:t>
        </w:r>
      </w:hyperlink>
    </w:p>
    <w:p w14:paraId="28B2AB2E" w14:textId="42415E67" w:rsidR="00553FA3" w:rsidRDefault="00553FA3">
      <w:pPr>
        <w:pStyle w:val="Overskrift3"/>
      </w:pPr>
      <w:bookmarkStart w:id="113" w:name="_Toc470853707"/>
      <w:r>
        <w:t>Kald af tjenester med relation til replikeringkanalerne</w:t>
      </w:r>
      <w:bookmarkEnd w:id="113"/>
    </w:p>
    <w:p w14:paraId="37368963" w14:textId="6735D335" w:rsidR="00553FA3" w:rsidRPr="00DF663D" w:rsidRDefault="00553FA3" w:rsidP="008427A4">
      <w:r>
        <w:t>De tjenester der udstilles af Datafordeleren med relation til replikeringskanalerne</w:t>
      </w:r>
      <w:r w:rsidR="006170CD">
        <w:t>,</w:t>
      </w:r>
      <w:r>
        <w:t xml:space="preserve"> skal kaldes med en tjen</w:t>
      </w:r>
      <w:r>
        <w:t>e</w:t>
      </w:r>
      <w:r>
        <w:t>stebruger der har et tilknyttet FOCES eller VOCES certifikat. Tjenestebrugeren skal autoriseres inden</w:t>
      </w:r>
      <w:r w:rsidR="006170CD">
        <w:t xml:space="preserve"> det er muligt at kalde. Send en anmodning til </w:t>
      </w:r>
      <w:hyperlink r:id="rId20" w:history="1">
        <w:r w:rsidR="006170CD">
          <w:rPr>
            <w:rStyle w:val="Hyperlink"/>
            <w:rFonts w:ascii="Verdana" w:hAnsi="Verdana"/>
          </w:rPr>
          <w:t>DatafordelerSwSupport@kmd.dk</w:t>
        </w:r>
      </w:hyperlink>
      <w:r w:rsidR="006170CD">
        <w:rPr>
          <w:rFonts w:ascii="Verdana" w:hAnsi="Verdana"/>
        </w:rPr>
        <w:t xml:space="preserve"> med brugernavnet på tj</w:t>
      </w:r>
      <w:r w:rsidR="006170CD">
        <w:rPr>
          <w:rFonts w:ascii="Verdana" w:hAnsi="Verdana"/>
        </w:rPr>
        <w:t>e</w:t>
      </w:r>
      <w:r w:rsidR="006170CD">
        <w:rPr>
          <w:rFonts w:ascii="Verdana" w:hAnsi="Verdana"/>
        </w:rPr>
        <w:t>nestebrugeren og hvilket register der ønskes adgang til.</w:t>
      </w:r>
    </w:p>
    <w:p w14:paraId="4813D85D" w14:textId="02924025" w:rsidR="000D00EA" w:rsidRDefault="000D00EA">
      <w:pPr>
        <w:pStyle w:val="Overskrift3"/>
      </w:pPr>
      <w:bookmarkStart w:id="114" w:name="_Toc470853708"/>
      <w:r>
        <w:t xml:space="preserve">Oversigt over </w:t>
      </w:r>
      <w:r w:rsidR="00B40BAA">
        <w:t>B</w:t>
      </w:r>
      <w:r w:rsidR="002E79D6">
        <w:t>ilag</w:t>
      </w:r>
      <w:r w:rsidR="00B40BAA">
        <w:t xml:space="preserve"> </w:t>
      </w:r>
      <w:r>
        <w:t xml:space="preserve">til denne </w:t>
      </w:r>
      <w:r w:rsidR="00CE73B7">
        <w:t>Dataleverancespecifikation</w:t>
      </w:r>
      <w:bookmarkEnd w:id="110"/>
      <w:bookmarkEnd w:id="111"/>
      <w:bookmarkEnd w:id="114"/>
    </w:p>
    <w:p w14:paraId="1DD88A12" w14:textId="4DA26152" w:rsidR="00802281" w:rsidRDefault="00071120" w:rsidP="00802281">
      <w:r>
        <w:t xml:space="preserve">Bilag </w:t>
      </w:r>
      <w:r w:rsidR="00802281">
        <w:t xml:space="preserve">1: </w:t>
      </w:r>
      <w:r w:rsidR="00802281" w:rsidRPr="0058780D">
        <w:rPr>
          <w:color w:val="365F91" w:themeColor="accent1" w:themeShade="BF"/>
        </w:rPr>
        <w:t>”</w:t>
      </w:r>
      <w:r w:rsidR="009F79F3">
        <w:rPr>
          <w:color w:val="365F91" w:themeColor="accent1" w:themeShade="BF"/>
        </w:rPr>
        <w:t>D</w:t>
      </w:r>
      <w:r w:rsidR="00802281" w:rsidRPr="0058780D">
        <w:rPr>
          <w:color w:val="365F91" w:themeColor="accent1" w:themeShade="BF"/>
        </w:rPr>
        <w:t>atamodel.xmi”</w:t>
      </w:r>
      <w:r w:rsidR="00802281">
        <w:t xml:space="preserve">. </w:t>
      </w:r>
      <w:r w:rsidR="00802281" w:rsidRPr="000F35C0">
        <w:rPr>
          <w:i/>
        </w:rPr>
        <w:t>Databeskrivelsen</w:t>
      </w:r>
      <w:r w:rsidR="00802281">
        <w:t xml:space="preserve">. Beskrivelse af de data der skal </w:t>
      </w:r>
      <w:r w:rsidR="00F6115D">
        <w:t xml:space="preserve">udstilles på Datafordeleren </w:t>
      </w:r>
      <w:r w:rsidR="00802281">
        <w:t>(se nærmere detaljer i afsnit 1, kapitel ”Databeskrivelse”).</w:t>
      </w:r>
      <w:r w:rsidR="009F79F3">
        <w:t xml:space="preserve"> </w:t>
      </w:r>
      <w:r w:rsidR="009F79F3" w:rsidRPr="00B96244">
        <w:rPr>
          <w:b/>
        </w:rPr>
        <w:t>Udarbejdes af Dataleverandøren</w:t>
      </w:r>
      <w:r w:rsidR="009F79F3">
        <w:t xml:space="preserve"> med udgangspunkt i bilag 12 "Datamodel XMI skabelon"</w:t>
      </w:r>
      <w:r w:rsidR="00802281">
        <w:t xml:space="preserve"> </w:t>
      </w:r>
    </w:p>
    <w:p w14:paraId="32F095F9" w14:textId="049EB84D" w:rsidR="00F6115D" w:rsidRDefault="00F6115D" w:rsidP="00802281">
      <w:r>
        <w:t>Bilag 1a: ”</w:t>
      </w:r>
      <w:r w:rsidR="00724674">
        <w:t>DFSample.XML</w:t>
      </w:r>
      <w:r>
        <w:t>”</w:t>
      </w:r>
      <w:r w:rsidR="00736287">
        <w:t>.</w:t>
      </w:r>
      <w:r>
        <w:t xml:space="preserve"> </w:t>
      </w:r>
      <w:r w:rsidR="00724674">
        <w:t xml:space="preserve">Eksempel på XML opdaterings leverance til </w:t>
      </w:r>
      <w:r w:rsidR="00A86340">
        <w:t>D</w:t>
      </w:r>
      <w:r w:rsidR="00724674">
        <w:t>ataford</w:t>
      </w:r>
      <w:r w:rsidR="00A86340">
        <w:t>e</w:t>
      </w:r>
      <w:r w:rsidR="00724674">
        <w:t>leren</w:t>
      </w:r>
      <w:r w:rsidR="00DF16B6">
        <w:t>.</w:t>
      </w:r>
      <w:r w:rsidR="0074232D">
        <w:t xml:space="preserve"> XML'et skal overholde skemaet der er defineret i bilag 18</w:t>
      </w:r>
      <w:r w:rsidR="00A86340">
        <w:t>,</w:t>
      </w:r>
      <w:r w:rsidR="0074232D">
        <w:t xml:space="preserve"> samt det dataleverandør specifikke skema.</w:t>
      </w:r>
    </w:p>
    <w:p w14:paraId="1735877E" w14:textId="5C9A7A3D" w:rsidR="00802281" w:rsidRDefault="00071120" w:rsidP="00802281">
      <w:pPr>
        <w:rPr>
          <w:b/>
        </w:rPr>
      </w:pPr>
      <w:r>
        <w:t>Bilag</w:t>
      </w:r>
      <w:r w:rsidR="00802281">
        <w:t xml:space="preserve"> 2: ”</w:t>
      </w:r>
      <w:r w:rsidR="00724674" w:rsidRPr="008427A4">
        <w:t>Tjeneste skabelon.xlsx</w:t>
      </w:r>
      <w:r w:rsidR="00802281" w:rsidRPr="00342F86">
        <w:t>”.</w:t>
      </w:r>
      <w:r w:rsidR="00743EDC" w:rsidRPr="00342F86">
        <w:t xml:space="preserve">  </w:t>
      </w:r>
      <w:r w:rsidR="00802281" w:rsidRPr="000F35C0">
        <w:rPr>
          <w:i/>
        </w:rPr>
        <w:t>Tjenestebeskrivelsen</w:t>
      </w:r>
      <w:r w:rsidR="00802281">
        <w:t>. Indeholder dokumentation på tjenester knyttet til de leverede data. Tjenestebeskrivelsen indeholder oversigt og detailbeskrivelser af kendte tjenester der udstiller data fra Replikeringskanalens datadomæne. Detailbeskrivelserne skal være så grundige, at de kan danne grundlag for tjenesteudstilling på Datafordeleren. Detailbeskrivelserne skal blandt andet indeholde stillingt</w:t>
      </w:r>
      <w:r w:rsidR="00802281">
        <w:t>a</w:t>
      </w:r>
      <w:r w:rsidR="00802281">
        <w:t xml:space="preserve">gen til hvorvidt svardata skal arkiveres </w:t>
      </w:r>
      <w:r w:rsidR="00036D1B">
        <w:t xml:space="preserve">med henblik på </w:t>
      </w:r>
      <w:r w:rsidR="00802281">
        <w:t>revisionsspor</w:t>
      </w:r>
      <w:r w:rsidR="00036D1B">
        <w:t>,</w:t>
      </w:r>
      <w:r w:rsidR="00802281">
        <w:t xml:space="preserve"> og i givet fald i hvor lang tidsperiode de fremsøgte datasæt skal opbevares. </w:t>
      </w:r>
      <w:r w:rsidR="00802281" w:rsidRPr="000F35C0">
        <w:rPr>
          <w:b/>
        </w:rPr>
        <w:t xml:space="preserve">Tjenestebeskrivelsen udarbejdes af </w:t>
      </w:r>
      <w:r w:rsidR="00FD5DDC">
        <w:rPr>
          <w:b/>
        </w:rPr>
        <w:t>D</w:t>
      </w:r>
      <w:r w:rsidR="00802281" w:rsidRPr="000F35C0">
        <w:rPr>
          <w:b/>
        </w:rPr>
        <w:t>ataleverandøren.</w:t>
      </w:r>
    </w:p>
    <w:p w14:paraId="58DA9185" w14:textId="3C7590B3" w:rsidR="00D42A47" w:rsidRDefault="00D42A47" w:rsidP="00802281">
      <w:pPr>
        <w:rPr>
          <w:b/>
        </w:rPr>
      </w:pPr>
      <w:r>
        <w:lastRenderedPageBreak/>
        <w:t xml:space="preserve">Bilag 3: "Opdatering.xsd". Specifikation af det tekniske format på de data, der leveres fra Dataleverandøren til Datafordeleren. Specifikationen er angivet i XML Schema (xsd) og anvendes til validering af de data, som modtages på Datafordeleren. </w:t>
      </w:r>
      <w:r w:rsidRPr="00623D6B">
        <w:rPr>
          <w:b/>
        </w:rPr>
        <w:t>Udarbejdes af Dataleverandøren</w:t>
      </w:r>
      <w:r>
        <w:t xml:space="preserve"> med udgangspunkt i bilag 14 "</w:t>
      </w:r>
      <w:r w:rsidRPr="00BA0970">
        <w:t>Opdatering skabelon.xsd</w:t>
      </w:r>
      <w:r>
        <w:t>".</w:t>
      </w:r>
    </w:p>
    <w:p w14:paraId="4813D861" w14:textId="08CF8818" w:rsidR="00A957FC" w:rsidRDefault="00071120" w:rsidP="00A957FC">
      <w:r>
        <w:t xml:space="preserve">Bilag </w:t>
      </w:r>
      <w:r w:rsidR="00A957FC">
        <w:t>4: ”</w:t>
      </w:r>
      <w:r w:rsidR="00A957FC" w:rsidRPr="00A12092">
        <w:t xml:space="preserve">Sikkerhedsbeskrivelse.doc”. </w:t>
      </w:r>
      <w:r w:rsidR="00A957FC">
        <w:t xml:space="preserve">Sikkerhedsbeskrivelsen (se afsnit </w:t>
      </w:r>
      <w:r w:rsidR="001F2906">
        <w:t>5</w:t>
      </w:r>
      <w:r w:rsidR="00A957FC">
        <w:t>).</w:t>
      </w:r>
      <w:r w:rsidR="00FA0FCF">
        <w:t xml:space="preserve"> </w:t>
      </w:r>
      <w:r w:rsidR="00FA0FCF">
        <w:rPr>
          <w:b/>
        </w:rPr>
        <w:t>Sikkerheds</w:t>
      </w:r>
      <w:r w:rsidR="00FA0FCF" w:rsidRPr="000F35C0">
        <w:rPr>
          <w:b/>
        </w:rPr>
        <w:t>beskrivelsen udarbe</w:t>
      </w:r>
      <w:r w:rsidR="00FA0FCF" w:rsidRPr="000F35C0">
        <w:rPr>
          <w:b/>
        </w:rPr>
        <w:t>j</w:t>
      </w:r>
      <w:r w:rsidR="00FA0FCF" w:rsidRPr="000F35C0">
        <w:rPr>
          <w:b/>
        </w:rPr>
        <w:t xml:space="preserve">des af </w:t>
      </w:r>
      <w:r w:rsidR="00FA0FCF">
        <w:rPr>
          <w:b/>
        </w:rPr>
        <w:t>D</w:t>
      </w:r>
      <w:r w:rsidR="00FA0FCF" w:rsidRPr="000F35C0">
        <w:rPr>
          <w:b/>
        </w:rPr>
        <w:t>ataleverandøren.</w:t>
      </w:r>
    </w:p>
    <w:p w14:paraId="3C4DAC03" w14:textId="2CE84E58" w:rsidR="00F6115D" w:rsidRDefault="00071120" w:rsidP="00A957FC">
      <w:r>
        <w:t>Bilag</w:t>
      </w:r>
      <w:r w:rsidR="004026AC">
        <w:t xml:space="preserve"> 5: ”</w:t>
      </w:r>
      <w:r w:rsidR="00342F86" w:rsidRPr="00A12092">
        <w:t>Metadata for udstillingsmodel.xlsx</w:t>
      </w:r>
      <w:r w:rsidR="00282F82" w:rsidRPr="00A12092">
        <w:t>”</w:t>
      </w:r>
      <w:r w:rsidR="004026AC" w:rsidRPr="00DD398F">
        <w:rPr>
          <w:color w:val="548DD4" w:themeColor="text2" w:themeTint="99"/>
        </w:rPr>
        <w:t xml:space="preserve"> </w:t>
      </w:r>
      <w:r w:rsidR="00342F86" w:rsidRPr="00A12092">
        <w:t>Beskriver m</w:t>
      </w:r>
      <w:r w:rsidR="004026AC" w:rsidRPr="00A12092">
        <w:t xml:space="preserve">etadata </w:t>
      </w:r>
      <w:r w:rsidR="00342F86">
        <w:t xml:space="preserve">for udstillingsmodellen. </w:t>
      </w:r>
      <w:r w:rsidR="00342F86" w:rsidRPr="00623D6B">
        <w:rPr>
          <w:b/>
        </w:rPr>
        <w:t>Udarbejdes af D</w:t>
      </w:r>
      <w:r w:rsidR="00342F86" w:rsidRPr="00623D6B">
        <w:rPr>
          <w:b/>
        </w:rPr>
        <w:t>a</w:t>
      </w:r>
      <w:r w:rsidR="00342F86" w:rsidRPr="00623D6B">
        <w:rPr>
          <w:b/>
        </w:rPr>
        <w:t>taleverandøren</w:t>
      </w:r>
      <w:r w:rsidR="00342F86">
        <w:rPr>
          <w:b/>
        </w:rPr>
        <w:t>, hvis der ønskes udvidelser</w:t>
      </w:r>
      <w:r w:rsidR="001B29A3">
        <w:rPr>
          <w:b/>
        </w:rPr>
        <w:t xml:space="preserve"> til metadata</w:t>
      </w:r>
      <w:r w:rsidR="00FA0FCF" w:rsidRPr="000F35C0">
        <w:rPr>
          <w:b/>
        </w:rPr>
        <w:t>.</w:t>
      </w:r>
    </w:p>
    <w:p w14:paraId="4F35D473" w14:textId="7E6B518D" w:rsidR="001B04D7" w:rsidRDefault="00071120" w:rsidP="00A957FC">
      <w:r>
        <w:t>Bilag</w:t>
      </w:r>
      <w:r w:rsidR="001B04D7">
        <w:t xml:space="preserve"> 6: "</w:t>
      </w:r>
      <w:r w:rsidR="007B6C39">
        <w:t>OpdateringEksempel.xsd</w:t>
      </w:r>
      <w:r w:rsidR="001B04D7">
        <w:t xml:space="preserve">" Eksempel på </w:t>
      </w:r>
      <w:r w:rsidR="007B6C39">
        <w:t>udfyldt XML skema</w:t>
      </w:r>
      <w:r w:rsidR="00724674">
        <w:t xml:space="preserve"> (xsd)</w:t>
      </w:r>
      <w:r w:rsidR="001B29A3">
        <w:t>,</w:t>
      </w:r>
      <w:r w:rsidR="00724674">
        <w:t xml:space="preserve"> der definere</w:t>
      </w:r>
      <w:r w:rsidR="001B29A3">
        <w:t>r</w:t>
      </w:r>
      <w:r w:rsidR="00724674">
        <w:t xml:space="preserve"> </w:t>
      </w:r>
      <w:r w:rsidR="00C954D2">
        <w:t xml:space="preserve">den dataleverandør specifikke del af </w:t>
      </w:r>
      <w:r w:rsidR="00724674">
        <w:t>et opdaterings sæt</w:t>
      </w:r>
      <w:r w:rsidR="001B04D7">
        <w:t>.</w:t>
      </w:r>
      <w:r w:rsidR="006F138C">
        <w:t xml:space="preserve"> </w:t>
      </w:r>
    </w:p>
    <w:p w14:paraId="0004F5AF" w14:textId="68766AA7" w:rsidR="00092E6B" w:rsidRDefault="00092E6B" w:rsidP="00A957FC">
      <w:r>
        <w:t>Bilag 7: Databehandleraftale</w:t>
      </w:r>
      <w:r w:rsidR="00743EDC">
        <w:t xml:space="preserve"> </w:t>
      </w:r>
      <w:r>
        <w:t xml:space="preserve">mellem Dataleverandøren og </w:t>
      </w:r>
      <w:r w:rsidR="00625E2C">
        <w:t>Leverandøren</w:t>
      </w:r>
      <w:r>
        <w:t>.</w:t>
      </w:r>
      <w:r w:rsidRPr="00092E6B">
        <w:rPr>
          <w:b/>
        </w:rPr>
        <w:t xml:space="preserve"> </w:t>
      </w:r>
      <w:r w:rsidRPr="0067403F">
        <w:rPr>
          <w:b/>
        </w:rPr>
        <w:t>Udelades, hvis der ikke skal u</w:t>
      </w:r>
      <w:r w:rsidRPr="0067403F">
        <w:rPr>
          <w:b/>
        </w:rPr>
        <w:t>d</w:t>
      </w:r>
      <w:r w:rsidRPr="0067403F">
        <w:rPr>
          <w:b/>
        </w:rPr>
        <w:t>stilles persondata.</w:t>
      </w:r>
    </w:p>
    <w:p w14:paraId="4AECEF96" w14:textId="0E100743" w:rsidR="00D7212C" w:rsidRDefault="00D7212C" w:rsidP="00A957FC">
      <w:r>
        <w:t>Bilag 9: ”RasterHeaders.doc</w:t>
      </w:r>
      <w:r w:rsidR="000C136E">
        <w:t>x</w:t>
      </w:r>
      <w:r>
        <w:t xml:space="preserve">” Påkrævede headers i raster-filer (eksemplificeret ved GDAL-udskrift af TIFF), jvf. </w:t>
      </w:r>
      <w:r w:rsidRPr="00E05255">
        <w:t>GSTs "Regelsæt for lagring af data i Geodatabanken"</w:t>
      </w:r>
    </w:p>
    <w:p w14:paraId="4B8811BF" w14:textId="1E34CE9B" w:rsidR="00510D77" w:rsidRDefault="00510D77" w:rsidP="00A957FC">
      <w:r>
        <w:t>Bilag 10: ”VRTsample.docx” Eksempel på VRT-fil</w:t>
      </w:r>
    </w:p>
    <w:p w14:paraId="201A0050" w14:textId="2C55C0B1" w:rsidR="005B79BB" w:rsidRDefault="005B79BB" w:rsidP="00A957FC">
      <w:r>
        <w:t>Bilag 11: ”lasinfoSample.docx” Eksempel på udskrift af LAZ-fil fra lasinfo-værktøjet</w:t>
      </w:r>
    </w:p>
    <w:p w14:paraId="5E39B237" w14:textId="65887DC6" w:rsidR="00BA0970" w:rsidRDefault="00BA0970" w:rsidP="00BA0970">
      <w:r w:rsidRPr="008427A4">
        <w:t>Bilag 12 - "Datamodel XMI skabelon</w:t>
      </w:r>
      <w:r w:rsidR="000C136E">
        <w:t>.docx</w:t>
      </w:r>
      <w:r w:rsidRPr="008427A4">
        <w:t xml:space="preserve">”. </w:t>
      </w:r>
      <w:r w:rsidR="006E6E13">
        <w:t>Skabelon til udfyldelse af XMI der definere</w:t>
      </w:r>
      <w:r w:rsidR="000C136E">
        <w:t>r</w:t>
      </w:r>
      <w:r w:rsidR="006E6E13">
        <w:t xml:space="preserve"> en udstillingsmodel i Datafordeleren</w:t>
      </w:r>
      <w:r>
        <w:t xml:space="preserve">. </w:t>
      </w:r>
    </w:p>
    <w:p w14:paraId="06C50187" w14:textId="68D513BA" w:rsidR="00724674" w:rsidRDefault="00724674" w:rsidP="00BA0970">
      <w:r>
        <w:t>Bilag 13 - "XMISample.xmi". Et eksempel på en udfyldt datamodel der er udfyldt på baggrund af Bilag 12.</w:t>
      </w:r>
    </w:p>
    <w:p w14:paraId="3FC37B95" w14:textId="4D3FEB35" w:rsidR="00BA0970" w:rsidRDefault="00BA0970" w:rsidP="00BA0970">
      <w:r>
        <w:t>Bilag 14: ”</w:t>
      </w:r>
      <w:r w:rsidRPr="00BA0970">
        <w:t>Opdatering skabelon.xsd</w:t>
      </w:r>
      <w:r>
        <w:t xml:space="preserve">”. </w:t>
      </w:r>
      <w:r w:rsidR="00D70AB3">
        <w:t>Skabelon til udfyldelse af XSD der definere</w:t>
      </w:r>
      <w:r w:rsidR="000C136E">
        <w:t>r</w:t>
      </w:r>
      <w:r w:rsidR="00D70AB3">
        <w:t xml:space="preserve"> </w:t>
      </w:r>
      <w:r w:rsidR="00C954D2">
        <w:t xml:space="preserve">den del af </w:t>
      </w:r>
      <w:r w:rsidR="00D70AB3">
        <w:t>dataleverancer</w:t>
      </w:r>
      <w:r w:rsidR="00C954D2">
        <w:t>ne</w:t>
      </w:r>
      <w:r w:rsidR="00D70AB3">
        <w:t xml:space="preserve"> til Datafordeleren</w:t>
      </w:r>
      <w:r w:rsidR="00C954D2">
        <w:t xml:space="preserve"> der er dataleverandør specifik</w:t>
      </w:r>
      <w:r w:rsidR="00D70AB3">
        <w:t>.</w:t>
      </w:r>
    </w:p>
    <w:p w14:paraId="0899B03A" w14:textId="7B2C2EFB" w:rsidR="00133C2F" w:rsidRDefault="000C5D19" w:rsidP="00BA0970">
      <w:r>
        <w:t>Bilag 15: ”Bygning.xsd”. Eksempel på et XML skema for et dataobjekt til benyttelse i datanære hændelsesb</w:t>
      </w:r>
      <w:r>
        <w:t>e</w:t>
      </w:r>
      <w:r>
        <w:t>skeder.</w:t>
      </w:r>
    </w:p>
    <w:p w14:paraId="4BE0674E" w14:textId="6913594E" w:rsidR="000C5D19" w:rsidRDefault="000C5D19" w:rsidP="000C5D19">
      <w:r>
        <w:t>Bilag 16: ”Bygning.json.txt”. Eksempel på et JSON skema for et dataobjekt til benyttelse i datanære hænde</w:t>
      </w:r>
      <w:r>
        <w:t>l</w:t>
      </w:r>
      <w:r>
        <w:t>sesbeskeder.</w:t>
      </w:r>
    </w:p>
    <w:p w14:paraId="2FC18A1B" w14:textId="2837B872" w:rsidR="007D45AF" w:rsidRPr="00A14FEC" w:rsidRDefault="001C4DC8" w:rsidP="000C5D19">
      <w:pPr>
        <w:rPr>
          <w:b/>
        </w:rPr>
      </w:pPr>
      <w:r>
        <w:t>Bilag 17</w:t>
      </w:r>
      <w:r w:rsidR="007D45AF">
        <w:t>:</w:t>
      </w:r>
      <w:r>
        <w:t xml:space="preserve"> "IP adresser Whitelist.docx". Dataleverandørens liste over IP adresser der skal tilgå datafordeleren. </w:t>
      </w:r>
      <w:r>
        <w:rPr>
          <w:b/>
        </w:rPr>
        <w:t>Whitelisten</w:t>
      </w:r>
      <w:r w:rsidRPr="000F35C0">
        <w:rPr>
          <w:b/>
        </w:rPr>
        <w:t xml:space="preserve"> udarbejdes af </w:t>
      </w:r>
      <w:r>
        <w:rPr>
          <w:b/>
        </w:rPr>
        <w:t>D</w:t>
      </w:r>
      <w:r w:rsidRPr="000F35C0">
        <w:rPr>
          <w:b/>
        </w:rPr>
        <w:t>ataleverandøren.</w:t>
      </w:r>
    </w:p>
    <w:p w14:paraId="66E46A16" w14:textId="29504D3A" w:rsidR="00C954D2" w:rsidRDefault="00C954D2" w:rsidP="00C954D2">
      <w:r>
        <w:t>Bilag 18: ”DataDelivery</w:t>
      </w:r>
      <w:r w:rsidRPr="00BA0970">
        <w:t>.xsd</w:t>
      </w:r>
      <w:r>
        <w:t>”. Grund skemaet til forsendelser til datafordeleren. Dette skema indeholder de dele der er fælles for alle leverancer til datafordeleren.</w:t>
      </w:r>
    </w:p>
    <w:p w14:paraId="170DB460" w14:textId="404DFA75" w:rsidR="007D45AF" w:rsidRDefault="007D45AF" w:rsidP="00C954D2">
      <w:r>
        <w:t>Bilag 19: ”</w:t>
      </w:r>
      <w:r w:rsidR="000C136E" w:rsidRPr="000C136E">
        <w:t xml:space="preserve"> Bilag 19 - Tjenesteoversigt.xlsx</w:t>
      </w:r>
      <w:r w:rsidR="008E6BD5">
        <w:t xml:space="preserve">”. </w:t>
      </w:r>
      <w:r w:rsidR="008E6BD5" w:rsidRPr="008E6BD5">
        <w:t>Dataleverandørens liste</w:t>
      </w:r>
      <w:r w:rsidR="008E6BD5">
        <w:t xml:space="preserve"> over tjenester i Datafordeleren.</w:t>
      </w:r>
    </w:p>
    <w:p w14:paraId="4813D862" w14:textId="6A16DB65" w:rsidR="00A957FC" w:rsidRDefault="00071120" w:rsidP="00BA0970">
      <w:r>
        <w:t>Bilag</w:t>
      </w:r>
      <w:r w:rsidR="00A957FC">
        <w:t xml:space="preserve"> WS-01: ”</w:t>
      </w:r>
      <w:r w:rsidR="00914736" w:rsidDel="00914736">
        <w:t xml:space="preserve"> </w:t>
      </w:r>
      <w:r w:rsidR="00984715">
        <w:t>RegisterData</w:t>
      </w:r>
      <w:r w:rsidR="00914736">
        <w:t>Service</w:t>
      </w:r>
      <w:r w:rsidR="00A957FC">
        <w:t xml:space="preserve">.wsdl” udarbejdes p.b.a. databeskrivelsen.  </w:t>
      </w:r>
      <w:r>
        <w:t>Bilag</w:t>
      </w:r>
      <w:r w:rsidR="00A957FC">
        <w:t xml:space="preserve"> WS-01 udarbejdes kun såfremt Replikeringskanalen indeholder en SOA-Port.</w:t>
      </w:r>
      <w:r w:rsidR="00521447" w:rsidRPr="00521447">
        <w:t xml:space="preserve"> </w:t>
      </w:r>
      <w:r w:rsidR="00521447" w:rsidRPr="00521447">
        <w:rPr>
          <w:b/>
        </w:rPr>
        <w:t>Udstilles af Datafordeleren</w:t>
      </w:r>
      <w:r w:rsidR="00FD5DDC">
        <w:rPr>
          <w:b/>
        </w:rPr>
        <w:t>.</w:t>
      </w:r>
    </w:p>
    <w:p w14:paraId="4813D863" w14:textId="1B1B511C" w:rsidR="00A957FC" w:rsidRDefault="00071120" w:rsidP="00A957FC">
      <w:r>
        <w:lastRenderedPageBreak/>
        <w:t>Bilag</w:t>
      </w:r>
      <w:r w:rsidR="00A957FC">
        <w:t xml:space="preserve"> WS-02: ”</w:t>
      </w:r>
      <w:r w:rsidR="009655B2">
        <w:t>D</w:t>
      </w:r>
      <w:r w:rsidR="00984715">
        <w:t>eliveryDisturbance</w:t>
      </w:r>
      <w:r w:rsidR="00CF7BED">
        <w:t>Service</w:t>
      </w:r>
      <w:r w:rsidR="00A957FC">
        <w:t xml:space="preserve">.wsdl”. </w:t>
      </w:r>
      <w:r w:rsidR="00521447" w:rsidRPr="00521447">
        <w:rPr>
          <w:b/>
        </w:rPr>
        <w:t>Udstilles af Datafordeleren.</w:t>
      </w:r>
    </w:p>
    <w:p w14:paraId="4813D864" w14:textId="677AB011" w:rsidR="00A957FC" w:rsidRDefault="00071120" w:rsidP="00A957FC">
      <w:r>
        <w:t>Bilag</w:t>
      </w:r>
      <w:r w:rsidR="00A957FC">
        <w:t xml:space="preserve"> WS-03: ”</w:t>
      </w:r>
      <w:r w:rsidR="009655B2">
        <w:t>D</w:t>
      </w:r>
      <w:r w:rsidR="00984715">
        <w:t>eliveryReceipt</w:t>
      </w:r>
      <w:r w:rsidR="00CF7BED">
        <w:t>Service</w:t>
      </w:r>
      <w:r w:rsidR="00A957FC">
        <w:t>.wsdl”.</w:t>
      </w:r>
      <w:r w:rsidR="00521447">
        <w:t xml:space="preserve"> </w:t>
      </w:r>
      <w:r w:rsidR="00521447" w:rsidRPr="00521447">
        <w:rPr>
          <w:b/>
        </w:rPr>
        <w:t xml:space="preserve">Udstilles af </w:t>
      </w:r>
      <w:r w:rsidR="000C7E4E">
        <w:rPr>
          <w:b/>
        </w:rPr>
        <w:t>Datafordeleren.</w:t>
      </w:r>
    </w:p>
    <w:p w14:paraId="4813D866" w14:textId="2A455146" w:rsidR="0058780D" w:rsidRDefault="00071120" w:rsidP="0058780D">
      <w:pPr>
        <w:rPr>
          <w:b/>
        </w:rPr>
      </w:pPr>
      <w:r>
        <w:t xml:space="preserve">Bilag </w:t>
      </w:r>
      <w:r w:rsidR="00F309B5">
        <w:t>WS-04: ”</w:t>
      </w:r>
      <w:r w:rsidR="00CF7BED">
        <w:t>G</w:t>
      </w:r>
      <w:r w:rsidR="00984715">
        <w:t>etData</w:t>
      </w:r>
      <w:r w:rsidR="00CF7BED">
        <w:t>Service</w:t>
      </w:r>
      <w:r w:rsidR="00F309B5">
        <w:t xml:space="preserve">.wsdl”. </w:t>
      </w:r>
      <w:r w:rsidR="00521447" w:rsidRPr="00521447">
        <w:rPr>
          <w:b/>
        </w:rPr>
        <w:t xml:space="preserve">Udstilles af </w:t>
      </w:r>
      <w:r w:rsidR="00FD5DDC">
        <w:rPr>
          <w:b/>
        </w:rPr>
        <w:t>D</w:t>
      </w:r>
      <w:r w:rsidR="00521447" w:rsidRPr="00521447">
        <w:rPr>
          <w:b/>
        </w:rPr>
        <w:t>ataleverandør.</w:t>
      </w:r>
    </w:p>
    <w:p w14:paraId="0EE518B8" w14:textId="46B5CB2C" w:rsidR="00430314" w:rsidRDefault="00430314" w:rsidP="00430314">
      <w:pPr>
        <w:rPr>
          <w:b/>
        </w:rPr>
      </w:pPr>
      <w:r>
        <w:t>Bilag WS-06: ”</w:t>
      </w:r>
      <w:r w:rsidR="00B069B8">
        <w:t>SynchronisationService</w:t>
      </w:r>
      <w:r>
        <w:t xml:space="preserve">.wsdl”. Bilag WS-06 udarbejdes kun såfremt dataleverandøren vil stille muligheden for automatisk bestilling af synkronisering til rådighed. </w:t>
      </w:r>
      <w:r w:rsidRPr="00521447">
        <w:rPr>
          <w:b/>
        </w:rPr>
        <w:t xml:space="preserve">Udstilles af </w:t>
      </w:r>
      <w:r>
        <w:rPr>
          <w:b/>
        </w:rPr>
        <w:t>D</w:t>
      </w:r>
      <w:r w:rsidRPr="00521447">
        <w:rPr>
          <w:b/>
        </w:rPr>
        <w:t>ataleverandør.</w:t>
      </w:r>
    </w:p>
    <w:p w14:paraId="29E9838A" w14:textId="07B68270" w:rsidR="00430314" w:rsidRPr="00A14FEC" w:rsidRDefault="0061584A" w:rsidP="0058780D">
      <w:pPr>
        <w:rPr>
          <w:b/>
        </w:rPr>
      </w:pPr>
      <w:r>
        <w:t>Bilag WS-07: "GetRasterService.wsdl".</w:t>
      </w:r>
      <w:r w:rsidRPr="00A14FEC">
        <w:rPr>
          <w:b/>
        </w:rPr>
        <w:t xml:space="preserve"> Udstilles af Dataleverandør.</w:t>
      </w:r>
    </w:p>
    <w:sectPr w:rsidR="00430314" w:rsidRPr="00A14FEC" w:rsidSect="00A8011C">
      <w:headerReference w:type="default" r:id="rId21"/>
      <w:footerReference w:type="default" r:id="rId22"/>
      <w:pgSz w:w="11907" w:h="16840" w:code="9"/>
      <w:pgMar w:top="1134" w:right="1134" w:bottom="1134" w:left="1134" w:header="454" w:footer="567"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2736D3" w14:textId="77777777" w:rsidR="00B62C17" w:rsidRDefault="00B62C17">
      <w:r>
        <w:separator/>
      </w:r>
    </w:p>
  </w:endnote>
  <w:endnote w:type="continuationSeparator" w:id="0">
    <w:p w14:paraId="75F21818" w14:textId="77777777" w:rsidR="00B62C17" w:rsidRDefault="00B62C17">
      <w:r>
        <w:continuationSeparator/>
      </w:r>
    </w:p>
  </w:endnote>
  <w:endnote w:type="continuationNotice" w:id="1">
    <w:p w14:paraId="253283E1" w14:textId="77777777" w:rsidR="00B62C17" w:rsidRDefault="00B62C1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k BT">
    <w:altName w:val="Segoe UI"/>
    <w:charset w:val="00"/>
    <w:family w:val="swiss"/>
    <w:pitch w:val="variable"/>
    <w:sig w:usb0="00000001"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3D877" w14:textId="6F72C139" w:rsidR="00B62C17" w:rsidRPr="007F2CF9" w:rsidRDefault="00B62C17">
    <w:pPr>
      <w:rPr>
        <w:color w:val="800080"/>
      </w:rPr>
    </w:pPr>
    <w:r>
      <w:rPr>
        <w:sz w:val="16"/>
        <w:szCs w:val="16"/>
      </w:rPr>
      <w:t>Sidst opdateret:</w:t>
    </w:r>
    <w:r w:rsidRPr="007F2CF9">
      <w:rPr>
        <w:sz w:val="16"/>
        <w:szCs w:val="16"/>
      </w:rPr>
      <w:t xml:space="preserve"> </w:t>
    </w:r>
    <w:r>
      <w:rPr>
        <w:sz w:val="16"/>
        <w:szCs w:val="16"/>
      </w:rPr>
      <w:fldChar w:fldCharType="begin"/>
    </w:r>
    <w:r>
      <w:rPr>
        <w:sz w:val="16"/>
        <w:szCs w:val="16"/>
      </w:rPr>
      <w:instrText xml:space="preserve"> DATE \@ "dd-MM-yyyy" </w:instrText>
    </w:r>
    <w:r>
      <w:rPr>
        <w:sz w:val="16"/>
        <w:szCs w:val="16"/>
      </w:rPr>
      <w:fldChar w:fldCharType="separate"/>
    </w:r>
    <w:ins w:id="115" w:author="Klaus Kjær Hansen - konsulent" w:date="2016-12-30T09:30:00Z">
      <w:r w:rsidR="008845B1">
        <w:rPr>
          <w:noProof/>
          <w:sz w:val="16"/>
          <w:szCs w:val="16"/>
        </w:rPr>
        <w:t>30-12-2016</w:t>
      </w:r>
    </w:ins>
    <w:del w:id="116" w:author="Klaus Kjær Hansen - konsulent" w:date="2016-12-30T09:30:00Z">
      <w:r w:rsidR="0046094E" w:rsidDel="008845B1">
        <w:rPr>
          <w:noProof/>
          <w:sz w:val="16"/>
          <w:szCs w:val="16"/>
        </w:rPr>
        <w:delText>29-09-2015</w:delText>
      </w:r>
    </w:del>
    <w:r>
      <w:rPr>
        <w:sz w:val="16"/>
        <w:szCs w:val="16"/>
      </w:rPr>
      <w:fldChar w:fldCharType="end"/>
    </w:r>
    <w:r w:rsidRPr="007F2CF9">
      <w:rPr>
        <w:sz w:val="16"/>
        <w:szCs w:val="16"/>
      </w:rPr>
      <w:tab/>
    </w:r>
    <w:r w:rsidRPr="007F2CF9">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7F2CF9">
      <w:t xml:space="preserve">Side </w:t>
    </w:r>
    <w:r w:rsidRPr="00B61FB4">
      <w:rPr>
        <w:rStyle w:val="BesgtHyperlink"/>
        <w:u w:val="none"/>
      </w:rPr>
      <w:fldChar w:fldCharType="begin"/>
    </w:r>
    <w:r w:rsidRPr="007F2CF9">
      <w:rPr>
        <w:rStyle w:val="BesgtHyperlink"/>
        <w:u w:val="none"/>
      </w:rPr>
      <w:instrText xml:space="preserve"> PAGE </w:instrText>
    </w:r>
    <w:r w:rsidRPr="00B61FB4">
      <w:rPr>
        <w:rStyle w:val="BesgtHyperlink"/>
        <w:u w:val="none"/>
      </w:rPr>
      <w:fldChar w:fldCharType="separate"/>
    </w:r>
    <w:r w:rsidR="008845B1">
      <w:rPr>
        <w:rStyle w:val="BesgtHyperlink"/>
        <w:noProof/>
        <w:u w:val="none"/>
      </w:rPr>
      <w:t>1</w:t>
    </w:r>
    <w:r w:rsidRPr="00B61FB4">
      <w:rPr>
        <w:rStyle w:val="BesgtHyperlink"/>
        <w:u w:val="none"/>
      </w:rPr>
      <w:fldChar w:fldCharType="end"/>
    </w:r>
    <w:r w:rsidRPr="007F2CF9">
      <w:rPr>
        <w:rStyle w:val="BesgtHyperlink"/>
        <w:u w:val="none"/>
      </w:rPr>
      <w:t xml:space="preserve"> af </w:t>
    </w:r>
    <w:r w:rsidRPr="00B61FB4">
      <w:rPr>
        <w:rStyle w:val="BesgtHyperlink"/>
        <w:u w:val="none"/>
      </w:rPr>
      <w:fldChar w:fldCharType="begin"/>
    </w:r>
    <w:r w:rsidRPr="007F2CF9">
      <w:rPr>
        <w:rStyle w:val="BesgtHyperlink"/>
        <w:u w:val="none"/>
      </w:rPr>
      <w:instrText xml:space="preserve"> NUMPAGES </w:instrText>
    </w:r>
    <w:r w:rsidRPr="00B61FB4">
      <w:rPr>
        <w:rStyle w:val="BesgtHyperlink"/>
        <w:u w:val="none"/>
      </w:rPr>
      <w:fldChar w:fldCharType="separate"/>
    </w:r>
    <w:r w:rsidR="008845B1">
      <w:rPr>
        <w:rStyle w:val="BesgtHyperlink"/>
        <w:noProof/>
        <w:u w:val="none"/>
      </w:rPr>
      <w:t>35</w:t>
    </w:r>
    <w:r w:rsidRPr="00B61FB4">
      <w:rPr>
        <w:rStyle w:val="BesgtHyperlink"/>
        <w:u w:val="none"/>
      </w:rPr>
      <w:fldChar w:fldCharType="end"/>
    </w:r>
    <w:r w:rsidRPr="007F2CF9">
      <w:rPr>
        <w:rStyle w:val="BesgtHyperlink"/>
        <w:u w:val="none"/>
      </w:rPr>
      <w:t xml:space="preserve"> sider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5FC755" w14:textId="77777777" w:rsidR="00B62C17" w:rsidRDefault="00B62C17">
      <w:r>
        <w:separator/>
      </w:r>
    </w:p>
  </w:footnote>
  <w:footnote w:type="continuationSeparator" w:id="0">
    <w:p w14:paraId="0A71860C" w14:textId="77777777" w:rsidR="00B62C17" w:rsidRDefault="00B62C17">
      <w:r>
        <w:continuationSeparator/>
      </w:r>
    </w:p>
  </w:footnote>
  <w:footnote w:type="continuationNotice" w:id="1">
    <w:p w14:paraId="11EB4CF9" w14:textId="77777777" w:rsidR="00B62C17" w:rsidRDefault="00B62C17">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3D873" w14:textId="5ED9074C" w:rsidR="00B62C17" w:rsidRPr="00AC094F" w:rsidRDefault="00B62C17" w:rsidP="00EB0FA0">
    <w:pPr>
      <w:rPr>
        <w:color w:val="C0C0C0"/>
        <w:sz w:val="28"/>
        <w:szCs w:val="28"/>
      </w:rPr>
    </w:pPr>
    <w:r>
      <w:rPr>
        <w:color w:val="C0C0C0"/>
        <w:sz w:val="28"/>
        <w:szCs w:val="28"/>
      </w:rPr>
      <w:t>Dataleverancspecifikation</w:t>
    </w:r>
  </w:p>
  <w:p w14:paraId="4813D874" w14:textId="77777777" w:rsidR="00B62C17" w:rsidRPr="00DA59F3" w:rsidRDefault="00B62C17" w:rsidP="00EB0FA0">
    <w:r>
      <w:rPr>
        <w:noProof/>
      </w:rPr>
      <w:drawing>
        <wp:inline distT="0" distB="0" distL="0" distR="0" wp14:anchorId="4813D878" wp14:editId="4813D879">
          <wp:extent cx="1219200" cy="276225"/>
          <wp:effectExtent l="0" t="0" r="0" b="0"/>
          <wp:docPr id="1" name="Picture 1" descr="kmd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d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2762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893C2BE8"/>
    <w:lvl w:ilvl="0">
      <w:start w:val="1"/>
      <w:numFmt w:val="decimal"/>
      <w:pStyle w:val="Opstilling-talellerbogst"/>
      <w:lvlText w:val="%1."/>
      <w:lvlJc w:val="left"/>
      <w:pPr>
        <w:tabs>
          <w:tab w:val="num" w:pos="360"/>
        </w:tabs>
        <w:ind w:left="360" w:hanging="360"/>
      </w:pPr>
    </w:lvl>
  </w:abstractNum>
  <w:abstractNum w:abstractNumId="1">
    <w:nsid w:val="FFFFFF89"/>
    <w:multiLevelType w:val="singleLevel"/>
    <w:tmpl w:val="E2709B68"/>
    <w:lvl w:ilvl="0">
      <w:start w:val="1"/>
      <w:numFmt w:val="bullet"/>
      <w:pStyle w:val="Opstilling-punkttegn"/>
      <w:lvlText w:val=""/>
      <w:lvlJc w:val="left"/>
      <w:pPr>
        <w:tabs>
          <w:tab w:val="num" w:pos="360"/>
        </w:tabs>
        <w:ind w:left="360" w:hanging="360"/>
      </w:pPr>
      <w:rPr>
        <w:rFonts w:ascii="Symbol" w:hAnsi="Symbol" w:hint="default"/>
      </w:rPr>
    </w:lvl>
  </w:abstractNum>
  <w:abstractNum w:abstractNumId="2">
    <w:nsid w:val="003C234B"/>
    <w:multiLevelType w:val="hybridMultilevel"/>
    <w:tmpl w:val="B2E483A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014F64B8"/>
    <w:multiLevelType w:val="hybridMultilevel"/>
    <w:tmpl w:val="1D1C45B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01AB389A"/>
    <w:multiLevelType w:val="hybridMultilevel"/>
    <w:tmpl w:val="5012185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5">
    <w:nsid w:val="04404104"/>
    <w:multiLevelType w:val="hybridMultilevel"/>
    <w:tmpl w:val="CB5AC7F6"/>
    <w:lvl w:ilvl="0" w:tplc="04060011">
      <w:start w:val="1"/>
      <w:numFmt w:val="decimal"/>
      <w:lvlText w:val="%1)"/>
      <w:lvlJc w:val="left"/>
      <w:pPr>
        <w:ind w:left="2912"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6">
    <w:nsid w:val="04986408"/>
    <w:multiLevelType w:val="hybridMultilevel"/>
    <w:tmpl w:val="8F2C2016"/>
    <w:lvl w:ilvl="0" w:tplc="0406000F">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7">
    <w:nsid w:val="08B11F66"/>
    <w:multiLevelType w:val="multilevel"/>
    <w:tmpl w:val="94807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0ABE5A73"/>
    <w:multiLevelType w:val="hybridMultilevel"/>
    <w:tmpl w:val="92761B64"/>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0BB00B51"/>
    <w:multiLevelType w:val="hybridMultilevel"/>
    <w:tmpl w:val="9940AAD2"/>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0BBB3FF6"/>
    <w:multiLevelType w:val="hybridMultilevel"/>
    <w:tmpl w:val="C7C2136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0C177628"/>
    <w:multiLevelType w:val="hybridMultilevel"/>
    <w:tmpl w:val="64545F4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0CA0001E"/>
    <w:multiLevelType w:val="hybridMultilevel"/>
    <w:tmpl w:val="FFFAAC2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11981FFA"/>
    <w:multiLevelType w:val="hybridMultilevel"/>
    <w:tmpl w:val="FFFC29DC"/>
    <w:lvl w:ilvl="0" w:tplc="0406000F">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14">
    <w:nsid w:val="14581B9E"/>
    <w:multiLevelType w:val="hybridMultilevel"/>
    <w:tmpl w:val="7BAA8922"/>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15">
    <w:nsid w:val="15B46233"/>
    <w:multiLevelType w:val="multilevel"/>
    <w:tmpl w:val="F3E42D88"/>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163B0A12"/>
    <w:multiLevelType w:val="hybridMultilevel"/>
    <w:tmpl w:val="9D0A30D0"/>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180B1ED0"/>
    <w:multiLevelType w:val="hybridMultilevel"/>
    <w:tmpl w:val="A8A203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18691F99"/>
    <w:multiLevelType w:val="hybridMultilevel"/>
    <w:tmpl w:val="D126169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18B160FB"/>
    <w:multiLevelType w:val="hybridMultilevel"/>
    <w:tmpl w:val="43E640C6"/>
    <w:lvl w:ilvl="0" w:tplc="E4BCBCF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194B104C"/>
    <w:multiLevelType w:val="hybridMultilevel"/>
    <w:tmpl w:val="497A64F4"/>
    <w:lvl w:ilvl="0" w:tplc="C7325D86">
      <w:numFmt w:val="bullet"/>
      <w:lvlText w:val="-"/>
      <w:lvlJc w:val="left"/>
      <w:pPr>
        <w:ind w:left="720" w:hanging="360"/>
      </w:pPr>
      <w:rPr>
        <w:rFonts w:ascii="Futura Bk BT" w:eastAsia="Times New Roman" w:hAnsi="Futura Bk BT"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19D66F94"/>
    <w:multiLevelType w:val="hybridMultilevel"/>
    <w:tmpl w:val="FFFAAC2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1B0D7D36"/>
    <w:multiLevelType w:val="hybridMultilevel"/>
    <w:tmpl w:val="1332D5D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1C0C21F5"/>
    <w:multiLevelType w:val="hybridMultilevel"/>
    <w:tmpl w:val="C32C2564"/>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24">
    <w:nsid w:val="1DDD7031"/>
    <w:multiLevelType w:val="multilevel"/>
    <w:tmpl w:val="D0D28CF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nsid w:val="1DE217EB"/>
    <w:multiLevelType w:val="hybridMultilevel"/>
    <w:tmpl w:val="EA928EF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1F843704"/>
    <w:multiLevelType w:val="hybridMultilevel"/>
    <w:tmpl w:val="9C8E949A"/>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27">
    <w:nsid w:val="20743912"/>
    <w:multiLevelType w:val="hybridMultilevel"/>
    <w:tmpl w:val="42924EC2"/>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28">
    <w:nsid w:val="22C40767"/>
    <w:multiLevelType w:val="multilevel"/>
    <w:tmpl w:val="DE60A4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9">
    <w:nsid w:val="259B54F0"/>
    <w:multiLevelType w:val="hybridMultilevel"/>
    <w:tmpl w:val="B2E483A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nsid w:val="268D3B97"/>
    <w:multiLevelType w:val="hybridMultilevel"/>
    <w:tmpl w:val="BB808FEE"/>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31">
    <w:nsid w:val="27B169EA"/>
    <w:multiLevelType w:val="hybridMultilevel"/>
    <w:tmpl w:val="E73EC29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nsid w:val="28405561"/>
    <w:multiLevelType w:val="multilevel"/>
    <w:tmpl w:val="E2348C50"/>
    <w:lvl w:ilvl="0">
      <w:start w:val="1"/>
      <w:numFmt w:val="bullet"/>
      <w:lvlRestart w:val="0"/>
      <w:lvlText w:val=""/>
      <w:lvlJc w:val="left"/>
      <w:pPr>
        <w:tabs>
          <w:tab w:val="num" w:pos="644"/>
        </w:tabs>
        <w:ind w:left="644" w:hanging="360"/>
      </w:pPr>
      <w:rPr>
        <w:rFonts w:ascii="Symbol" w:hAnsi="Symbol" w:hint="default"/>
      </w:rPr>
    </w:lvl>
    <w:lvl w:ilvl="1">
      <w:start w:val="1"/>
      <w:numFmt w:val="lowerLetter"/>
      <w:lvlText w:val="%2)"/>
      <w:lvlJc w:val="left"/>
      <w:pPr>
        <w:ind w:left="1004" w:hanging="360"/>
      </w:pPr>
    </w:lvl>
    <w:lvl w:ilvl="2">
      <w:start w:val="1"/>
      <w:numFmt w:val="lowerRoman"/>
      <w:lvlText w:val="%3)"/>
      <w:lvlJc w:val="left"/>
      <w:pPr>
        <w:ind w:left="1364" w:hanging="360"/>
      </w:pPr>
    </w:lvl>
    <w:lvl w:ilvl="3">
      <w:start w:val="1"/>
      <w:numFmt w:val="decimal"/>
      <w:lvlText w:val="(%4)"/>
      <w:lvlJc w:val="left"/>
      <w:pPr>
        <w:ind w:left="1724" w:hanging="360"/>
      </w:pPr>
    </w:lvl>
    <w:lvl w:ilvl="4">
      <w:start w:val="1"/>
      <w:numFmt w:val="lowerLetter"/>
      <w:lvlText w:val="(%5)"/>
      <w:lvlJc w:val="left"/>
      <w:pPr>
        <w:ind w:left="2084" w:hanging="360"/>
      </w:pPr>
    </w:lvl>
    <w:lvl w:ilvl="5">
      <w:start w:val="1"/>
      <w:numFmt w:val="lowerRoman"/>
      <w:lvlText w:val="(%6)"/>
      <w:lvlJc w:val="left"/>
      <w:pPr>
        <w:ind w:left="2444" w:hanging="360"/>
      </w:pPr>
    </w:lvl>
    <w:lvl w:ilvl="6">
      <w:start w:val="1"/>
      <w:numFmt w:val="decimal"/>
      <w:lvlText w:val="%7."/>
      <w:lvlJc w:val="left"/>
      <w:pPr>
        <w:ind w:left="2804" w:hanging="360"/>
      </w:pPr>
    </w:lvl>
    <w:lvl w:ilvl="7">
      <w:start w:val="1"/>
      <w:numFmt w:val="lowerLetter"/>
      <w:lvlText w:val="%8."/>
      <w:lvlJc w:val="left"/>
      <w:pPr>
        <w:ind w:left="3164" w:hanging="360"/>
      </w:pPr>
    </w:lvl>
    <w:lvl w:ilvl="8">
      <w:start w:val="1"/>
      <w:numFmt w:val="lowerRoman"/>
      <w:lvlText w:val="%9."/>
      <w:lvlJc w:val="left"/>
      <w:pPr>
        <w:ind w:left="3524" w:hanging="360"/>
      </w:pPr>
    </w:lvl>
  </w:abstractNum>
  <w:abstractNum w:abstractNumId="33">
    <w:nsid w:val="291664AB"/>
    <w:multiLevelType w:val="hybridMultilevel"/>
    <w:tmpl w:val="A53C8A74"/>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34">
    <w:nsid w:val="298331DF"/>
    <w:multiLevelType w:val="hybridMultilevel"/>
    <w:tmpl w:val="F43402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nsid w:val="2FAF17BC"/>
    <w:multiLevelType w:val="hybridMultilevel"/>
    <w:tmpl w:val="A99AE2C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nsid w:val="313C123B"/>
    <w:multiLevelType w:val="hybridMultilevel"/>
    <w:tmpl w:val="E5CEA5D6"/>
    <w:lvl w:ilvl="0" w:tplc="E4BCBCF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nsid w:val="314C5B62"/>
    <w:multiLevelType w:val="hybridMultilevel"/>
    <w:tmpl w:val="F3C694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nsid w:val="34903BD5"/>
    <w:multiLevelType w:val="hybridMultilevel"/>
    <w:tmpl w:val="E5CEA5D6"/>
    <w:lvl w:ilvl="0" w:tplc="E4BCBCF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nsid w:val="35134CC2"/>
    <w:multiLevelType w:val="hybridMultilevel"/>
    <w:tmpl w:val="51C8C74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nsid w:val="37E228F2"/>
    <w:multiLevelType w:val="hybridMultilevel"/>
    <w:tmpl w:val="EE803DE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nsid w:val="3880436B"/>
    <w:multiLevelType w:val="hybridMultilevel"/>
    <w:tmpl w:val="EAEAD9A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nsid w:val="3CE55FA6"/>
    <w:multiLevelType w:val="hybridMultilevel"/>
    <w:tmpl w:val="48EE3304"/>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nsid w:val="3E5E5AAC"/>
    <w:multiLevelType w:val="hybridMultilevel"/>
    <w:tmpl w:val="0B3667B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nsid w:val="40594EC2"/>
    <w:multiLevelType w:val="hybridMultilevel"/>
    <w:tmpl w:val="64962334"/>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45">
    <w:nsid w:val="43BB29B6"/>
    <w:multiLevelType w:val="hybridMultilevel"/>
    <w:tmpl w:val="E0AE0C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6">
    <w:nsid w:val="471244E2"/>
    <w:multiLevelType w:val="hybridMultilevel"/>
    <w:tmpl w:val="ACFCB036"/>
    <w:lvl w:ilvl="0" w:tplc="DEFE5246">
      <w:start w:val="7"/>
      <w:numFmt w:val="bullet"/>
      <w:lvlText w:val="-"/>
      <w:lvlJc w:val="left"/>
      <w:pPr>
        <w:ind w:left="720" w:hanging="360"/>
      </w:pPr>
      <w:rPr>
        <w:rFonts w:ascii="Calibri" w:eastAsia="Calibri" w:hAnsi="Calibri"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47">
    <w:nsid w:val="491900D2"/>
    <w:multiLevelType w:val="hybridMultilevel"/>
    <w:tmpl w:val="64545F4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nsid w:val="4A47F438"/>
    <w:multiLevelType w:val="multilevel"/>
    <w:tmpl w:val="C228FC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9">
    <w:nsid w:val="4A8E78F5"/>
    <w:multiLevelType w:val="hybridMultilevel"/>
    <w:tmpl w:val="4036CD2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nsid w:val="4DBB4E2D"/>
    <w:multiLevelType w:val="multilevel"/>
    <w:tmpl w:val="5CC6AC54"/>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4E293807"/>
    <w:multiLevelType w:val="hybridMultilevel"/>
    <w:tmpl w:val="9DBCD46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2">
    <w:nsid w:val="4E7C29FC"/>
    <w:multiLevelType w:val="hybridMultilevel"/>
    <w:tmpl w:val="1D1035C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nsid w:val="4EF011C8"/>
    <w:multiLevelType w:val="hybridMultilevel"/>
    <w:tmpl w:val="9BC8DE9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nsid w:val="50B159BF"/>
    <w:multiLevelType w:val="hybridMultilevel"/>
    <w:tmpl w:val="8090B5A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55">
    <w:nsid w:val="54C7292C"/>
    <w:multiLevelType w:val="hybridMultilevel"/>
    <w:tmpl w:val="4F18A91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56">
    <w:nsid w:val="54FF7DBE"/>
    <w:multiLevelType w:val="hybridMultilevel"/>
    <w:tmpl w:val="5C441BC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nsid w:val="56CB69DA"/>
    <w:multiLevelType w:val="hybridMultilevel"/>
    <w:tmpl w:val="1826BA50"/>
    <w:lvl w:ilvl="0" w:tplc="0406000F">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58">
    <w:nsid w:val="5856211D"/>
    <w:multiLevelType w:val="hybridMultilevel"/>
    <w:tmpl w:val="34286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F161073"/>
    <w:multiLevelType w:val="hybridMultilevel"/>
    <w:tmpl w:val="92761B64"/>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nsid w:val="60957C3E"/>
    <w:multiLevelType w:val="singleLevel"/>
    <w:tmpl w:val="4C62AEC2"/>
    <w:lvl w:ilvl="0">
      <w:start w:val="1"/>
      <w:numFmt w:val="decimal"/>
      <w:lvlRestart w:val="0"/>
      <w:lvlText w:val="%1."/>
      <w:lvlJc w:val="left"/>
      <w:pPr>
        <w:tabs>
          <w:tab w:val="num" w:pos="360"/>
        </w:tabs>
        <w:ind w:left="360" w:hanging="360"/>
      </w:pPr>
    </w:lvl>
  </w:abstractNum>
  <w:abstractNum w:abstractNumId="61">
    <w:nsid w:val="632E1BEA"/>
    <w:multiLevelType w:val="hybridMultilevel"/>
    <w:tmpl w:val="D126169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2">
    <w:nsid w:val="63767873"/>
    <w:multiLevelType w:val="hybridMultilevel"/>
    <w:tmpl w:val="996AED7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3">
    <w:nsid w:val="65BF13CB"/>
    <w:multiLevelType w:val="hybridMultilevel"/>
    <w:tmpl w:val="DCFEABC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nsid w:val="66367458"/>
    <w:multiLevelType w:val="hybridMultilevel"/>
    <w:tmpl w:val="542C8C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5">
    <w:nsid w:val="674F165D"/>
    <w:multiLevelType w:val="hybridMultilevel"/>
    <w:tmpl w:val="5136E46A"/>
    <w:lvl w:ilvl="0" w:tplc="09A2D86C">
      <w:numFmt w:val="bullet"/>
      <w:lvlText w:val="-"/>
      <w:lvlJc w:val="left"/>
      <w:pPr>
        <w:ind w:left="720" w:hanging="360"/>
      </w:pPr>
      <w:rPr>
        <w:rFonts w:ascii="Futura Bk BT" w:eastAsia="Times New Roman" w:hAnsi="Futura Bk BT"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6">
    <w:nsid w:val="69104F8B"/>
    <w:multiLevelType w:val="hybridMultilevel"/>
    <w:tmpl w:val="48EE3304"/>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7">
    <w:nsid w:val="69A34E13"/>
    <w:multiLevelType w:val="multilevel"/>
    <w:tmpl w:val="D7BE1690"/>
    <w:lvl w:ilvl="0">
      <w:start w:val="1"/>
      <w:numFmt w:val="bullet"/>
      <w:lvlRestart w:val="0"/>
      <w:lvlText w:val=""/>
      <w:lvlJc w:val="left"/>
      <w:pPr>
        <w:tabs>
          <w:tab w:val="num" w:pos="928"/>
        </w:tabs>
        <w:ind w:left="928" w:hanging="360"/>
      </w:pPr>
      <w:rPr>
        <w:rFonts w:ascii="Symbol" w:hAnsi="Symbol" w:hint="default"/>
      </w:rPr>
    </w:lvl>
    <w:lvl w:ilvl="1">
      <w:start w:val="1"/>
      <w:numFmt w:val="lowerLetter"/>
      <w:lvlText w:val="%2)"/>
      <w:lvlJc w:val="left"/>
      <w:pPr>
        <w:ind w:left="1288" w:hanging="360"/>
      </w:pPr>
    </w:lvl>
    <w:lvl w:ilvl="2">
      <w:start w:val="1"/>
      <w:numFmt w:val="lowerRoman"/>
      <w:lvlText w:val="%3)"/>
      <w:lvlJc w:val="left"/>
      <w:pPr>
        <w:ind w:left="1648" w:hanging="360"/>
      </w:pPr>
    </w:lvl>
    <w:lvl w:ilvl="3">
      <w:start w:val="1"/>
      <w:numFmt w:val="decimal"/>
      <w:lvlText w:val="(%4)"/>
      <w:lvlJc w:val="left"/>
      <w:pPr>
        <w:ind w:left="2008" w:hanging="360"/>
      </w:pPr>
    </w:lvl>
    <w:lvl w:ilvl="4">
      <w:start w:val="1"/>
      <w:numFmt w:val="lowerLetter"/>
      <w:lvlText w:val="(%5)"/>
      <w:lvlJc w:val="left"/>
      <w:pPr>
        <w:ind w:left="2368" w:hanging="360"/>
      </w:pPr>
    </w:lvl>
    <w:lvl w:ilvl="5">
      <w:start w:val="1"/>
      <w:numFmt w:val="lowerRoman"/>
      <w:lvlText w:val="(%6)"/>
      <w:lvlJc w:val="left"/>
      <w:pPr>
        <w:ind w:left="2728" w:hanging="360"/>
      </w:pPr>
    </w:lvl>
    <w:lvl w:ilvl="6">
      <w:start w:val="1"/>
      <w:numFmt w:val="decimal"/>
      <w:lvlText w:val="%7."/>
      <w:lvlJc w:val="left"/>
      <w:pPr>
        <w:ind w:left="3088" w:hanging="360"/>
      </w:pPr>
    </w:lvl>
    <w:lvl w:ilvl="7">
      <w:start w:val="1"/>
      <w:numFmt w:val="lowerLetter"/>
      <w:lvlText w:val="%8."/>
      <w:lvlJc w:val="left"/>
      <w:pPr>
        <w:ind w:left="3448" w:hanging="360"/>
      </w:pPr>
    </w:lvl>
    <w:lvl w:ilvl="8">
      <w:start w:val="1"/>
      <w:numFmt w:val="lowerRoman"/>
      <w:lvlText w:val="%9."/>
      <w:lvlJc w:val="left"/>
      <w:pPr>
        <w:ind w:left="3808" w:hanging="360"/>
      </w:pPr>
    </w:lvl>
  </w:abstractNum>
  <w:abstractNum w:abstractNumId="68">
    <w:nsid w:val="6DF06A20"/>
    <w:multiLevelType w:val="hybridMultilevel"/>
    <w:tmpl w:val="ECDC4F0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9">
    <w:nsid w:val="708E4031"/>
    <w:multiLevelType w:val="hybridMultilevel"/>
    <w:tmpl w:val="D716109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0">
    <w:nsid w:val="70CA431C"/>
    <w:multiLevelType w:val="hybridMultilevel"/>
    <w:tmpl w:val="6EFE7AB0"/>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1">
    <w:nsid w:val="727829E2"/>
    <w:multiLevelType w:val="hybridMultilevel"/>
    <w:tmpl w:val="E73EC29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2">
    <w:nsid w:val="74A81DEA"/>
    <w:multiLevelType w:val="hybridMultilevel"/>
    <w:tmpl w:val="FADEAD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3">
    <w:nsid w:val="75B44E9C"/>
    <w:multiLevelType w:val="hybridMultilevel"/>
    <w:tmpl w:val="38C6593C"/>
    <w:lvl w:ilvl="0" w:tplc="56009310">
      <w:numFmt w:val="bullet"/>
      <w:lvlText w:val="-"/>
      <w:lvlJc w:val="left"/>
      <w:pPr>
        <w:ind w:left="720" w:hanging="360"/>
      </w:pPr>
      <w:rPr>
        <w:rFonts w:ascii="Futura Bk BT" w:eastAsia="Times New Roman" w:hAnsi="Futura Bk BT"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4">
    <w:nsid w:val="75D65CD2"/>
    <w:multiLevelType w:val="hybridMultilevel"/>
    <w:tmpl w:val="9940AAD2"/>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nsid w:val="770C48D5"/>
    <w:multiLevelType w:val="hybridMultilevel"/>
    <w:tmpl w:val="6EDA3C1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6">
    <w:nsid w:val="77A5553A"/>
    <w:multiLevelType w:val="hybridMultilevel"/>
    <w:tmpl w:val="1D1035C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nsid w:val="78D13D23"/>
    <w:multiLevelType w:val="hybridMultilevel"/>
    <w:tmpl w:val="3B5203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79A054EE"/>
    <w:multiLevelType w:val="hybridMultilevel"/>
    <w:tmpl w:val="48EE3304"/>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9">
    <w:nsid w:val="7B5127B2"/>
    <w:multiLevelType w:val="hybridMultilevel"/>
    <w:tmpl w:val="D716109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0">
    <w:nsid w:val="7DD77093"/>
    <w:multiLevelType w:val="hybridMultilevel"/>
    <w:tmpl w:val="E55CA260"/>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nsid w:val="7E8D2D7F"/>
    <w:multiLevelType w:val="hybridMultilevel"/>
    <w:tmpl w:val="9940AAD2"/>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36"/>
  </w:num>
  <w:num w:numId="3">
    <w:abstractNumId w:val="19"/>
  </w:num>
  <w:num w:numId="4">
    <w:abstractNumId w:val="62"/>
  </w:num>
  <w:num w:numId="5">
    <w:abstractNumId w:val="12"/>
  </w:num>
  <w:num w:numId="6">
    <w:abstractNumId w:val="59"/>
  </w:num>
  <w:num w:numId="7">
    <w:abstractNumId w:val="21"/>
  </w:num>
  <w:num w:numId="8">
    <w:abstractNumId w:val="8"/>
  </w:num>
  <w:num w:numId="9">
    <w:abstractNumId w:val="18"/>
  </w:num>
  <w:num w:numId="10">
    <w:abstractNumId w:val="61"/>
  </w:num>
  <w:num w:numId="11">
    <w:abstractNumId w:val="10"/>
  </w:num>
  <w:num w:numId="12">
    <w:abstractNumId w:val="56"/>
  </w:num>
  <w:num w:numId="13">
    <w:abstractNumId w:val="75"/>
  </w:num>
  <w:num w:numId="14">
    <w:abstractNumId w:val="53"/>
  </w:num>
  <w:num w:numId="15">
    <w:abstractNumId w:val="43"/>
  </w:num>
  <w:num w:numId="16">
    <w:abstractNumId w:val="69"/>
  </w:num>
  <w:num w:numId="17">
    <w:abstractNumId w:val="38"/>
  </w:num>
  <w:num w:numId="18">
    <w:abstractNumId w:val="3"/>
  </w:num>
  <w:num w:numId="19">
    <w:abstractNumId w:val="42"/>
  </w:num>
  <w:num w:numId="20">
    <w:abstractNumId w:val="58"/>
  </w:num>
  <w:num w:numId="21">
    <w:abstractNumId w:val="22"/>
  </w:num>
  <w:num w:numId="22">
    <w:abstractNumId w:val="33"/>
  </w:num>
  <w:num w:numId="23">
    <w:abstractNumId w:val="44"/>
  </w:num>
  <w:num w:numId="24">
    <w:abstractNumId w:val="14"/>
  </w:num>
  <w:num w:numId="25">
    <w:abstractNumId w:val="5"/>
  </w:num>
  <w:num w:numId="26">
    <w:abstractNumId w:val="23"/>
  </w:num>
  <w:num w:numId="27">
    <w:abstractNumId w:val="26"/>
  </w:num>
  <w:num w:numId="28">
    <w:abstractNumId w:val="30"/>
  </w:num>
  <w:num w:numId="29">
    <w:abstractNumId w:val="27"/>
  </w:num>
  <w:num w:numId="30">
    <w:abstractNumId w:val="13"/>
  </w:num>
  <w:num w:numId="31">
    <w:abstractNumId w:val="6"/>
  </w:num>
  <w:num w:numId="32">
    <w:abstractNumId w:val="57"/>
  </w:num>
  <w:num w:numId="33">
    <w:abstractNumId w:val="70"/>
  </w:num>
  <w:num w:numId="34">
    <w:abstractNumId w:val="79"/>
  </w:num>
  <w:num w:numId="35">
    <w:abstractNumId w:val="66"/>
  </w:num>
  <w:num w:numId="36">
    <w:abstractNumId w:val="31"/>
  </w:num>
  <w:num w:numId="37">
    <w:abstractNumId w:val="11"/>
  </w:num>
  <w:num w:numId="38">
    <w:abstractNumId w:val="78"/>
  </w:num>
  <w:num w:numId="39">
    <w:abstractNumId w:val="2"/>
  </w:num>
  <w:num w:numId="40">
    <w:abstractNumId w:val="29"/>
  </w:num>
  <w:num w:numId="41">
    <w:abstractNumId w:val="63"/>
  </w:num>
  <w:num w:numId="42">
    <w:abstractNumId w:val="68"/>
  </w:num>
  <w:num w:numId="43">
    <w:abstractNumId w:val="71"/>
  </w:num>
  <w:num w:numId="44">
    <w:abstractNumId w:val="47"/>
  </w:num>
  <w:num w:numId="45">
    <w:abstractNumId w:val="80"/>
  </w:num>
  <w:num w:numId="46">
    <w:abstractNumId w:val="40"/>
  </w:num>
  <w:num w:numId="47">
    <w:abstractNumId w:val="51"/>
  </w:num>
  <w:num w:numId="48">
    <w:abstractNumId w:val="9"/>
  </w:num>
  <w:num w:numId="49">
    <w:abstractNumId w:val="81"/>
  </w:num>
  <w:num w:numId="50">
    <w:abstractNumId w:val="74"/>
  </w:num>
  <w:num w:numId="51">
    <w:abstractNumId w:val="76"/>
  </w:num>
  <w:num w:numId="52">
    <w:abstractNumId w:val="16"/>
  </w:num>
  <w:num w:numId="53">
    <w:abstractNumId w:val="52"/>
  </w:num>
  <w:num w:numId="54">
    <w:abstractNumId w:val="25"/>
  </w:num>
  <w:num w:numId="55">
    <w:abstractNumId w:val="49"/>
  </w:num>
  <w:num w:numId="56">
    <w:abstractNumId w:val="35"/>
  </w:num>
  <w:num w:numId="57">
    <w:abstractNumId w:val="39"/>
  </w:num>
  <w:num w:numId="58">
    <w:abstractNumId w:val="72"/>
  </w:num>
  <w:num w:numId="59">
    <w:abstractNumId w:val="37"/>
  </w:num>
  <w:num w:numId="60">
    <w:abstractNumId w:val="34"/>
  </w:num>
  <w:num w:numId="61">
    <w:abstractNumId w:val="55"/>
  </w:num>
  <w:num w:numId="62">
    <w:abstractNumId w:val="64"/>
  </w:num>
  <w:num w:numId="63">
    <w:abstractNumId w:val="17"/>
  </w:num>
  <w:num w:numId="64">
    <w:abstractNumId w:val="65"/>
  </w:num>
  <w:num w:numId="65">
    <w:abstractNumId w:val="41"/>
  </w:num>
  <w:num w:numId="66">
    <w:abstractNumId w:val="73"/>
  </w:num>
  <w:num w:numId="67">
    <w:abstractNumId w:val="67"/>
  </w:num>
  <w:num w:numId="68">
    <w:abstractNumId w:val="15"/>
  </w:num>
  <w:num w:numId="69">
    <w:abstractNumId w:val="50"/>
  </w:num>
  <w:num w:numId="70">
    <w:abstractNumId w:val="7"/>
  </w:num>
  <w:num w:numId="71">
    <w:abstractNumId w:val="77"/>
  </w:num>
  <w:num w:numId="72">
    <w:abstractNumId w:val="28"/>
  </w:num>
  <w:num w:numId="73">
    <w:abstractNumId w:val="45"/>
  </w:num>
  <w:num w:numId="74">
    <w:abstractNumId w:val="20"/>
  </w:num>
  <w:num w:numId="75">
    <w:abstractNumId w:val="48"/>
  </w:num>
  <w:num w:numId="76">
    <w:abstractNumId w:val="32"/>
  </w:num>
  <w:num w:numId="77">
    <w:abstractNumId w:val="24"/>
  </w:num>
  <w:num w:numId="7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6"/>
  </w:num>
  <w:num w:numId="89">
    <w:abstractNumId w:val="54"/>
  </w:num>
  <w:num w:numId="90">
    <w:abstractNumId w:val="4"/>
  </w:num>
  <w:num w:numId="91">
    <w:abstractNumId w:val="0"/>
  </w:num>
  <w:num w:numId="92">
    <w:abstractNumId w:val="4"/>
  </w:num>
  <w:num w:numId="93">
    <w:abstractNumId w:val="60"/>
  </w:num>
  <w:numIdMacAtCleanup w:val="8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erkildsen.Rolf RTR">
    <w15:presenceInfo w15:providerId="AD" w15:userId="S-1-5-21-126838783-1048989290-1062434389-1139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autoHyphenation/>
  <w:hyphenationZone w:val="425"/>
  <w:drawingGridHorizontalSpacing w:val="110"/>
  <w:drawingGridVerticalSpacing w:val="299"/>
  <w:displayHorizontalDrawingGridEvery w:val="2"/>
  <w:characterSpacingControl w:val="doNotCompress"/>
  <w:hdrShapeDefaults>
    <o:shapedefaults v:ext="edit" spidmax="14950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515"/>
    <w:rsid w:val="0000275A"/>
    <w:rsid w:val="00002CD6"/>
    <w:rsid w:val="00003F9D"/>
    <w:rsid w:val="0000451B"/>
    <w:rsid w:val="00004531"/>
    <w:rsid w:val="00005025"/>
    <w:rsid w:val="000055F6"/>
    <w:rsid w:val="000057B4"/>
    <w:rsid w:val="00007A38"/>
    <w:rsid w:val="00007F8D"/>
    <w:rsid w:val="0001053F"/>
    <w:rsid w:val="000107BA"/>
    <w:rsid w:val="00011206"/>
    <w:rsid w:val="0001138A"/>
    <w:rsid w:val="00011591"/>
    <w:rsid w:val="000115EA"/>
    <w:rsid w:val="000117B2"/>
    <w:rsid w:val="00011981"/>
    <w:rsid w:val="00011F36"/>
    <w:rsid w:val="00012A13"/>
    <w:rsid w:val="00012B49"/>
    <w:rsid w:val="000155B8"/>
    <w:rsid w:val="00015B2D"/>
    <w:rsid w:val="00017A50"/>
    <w:rsid w:val="00022743"/>
    <w:rsid w:val="0002348C"/>
    <w:rsid w:val="00023A75"/>
    <w:rsid w:val="00024546"/>
    <w:rsid w:val="0002458F"/>
    <w:rsid w:val="00025C7A"/>
    <w:rsid w:val="00026325"/>
    <w:rsid w:val="00027672"/>
    <w:rsid w:val="00032105"/>
    <w:rsid w:val="00032A81"/>
    <w:rsid w:val="00033364"/>
    <w:rsid w:val="0003368F"/>
    <w:rsid w:val="0003409C"/>
    <w:rsid w:val="00034316"/>
    <w:rsid w:val="000355E4"/>
    <w:rsid w:val="000363E3"/>
    <w:rsid w:val="00036BFC"/>
    <w:rsid w:val="00036D1B"/>
    <w:rsid w:val="0003710F"/>
    <w:rsid w:val="00037EE1"/>
    <w:rsid w:val="00040CBE"/>
    <w:rsid w:val="0004125F"/>
    <w:rsid w:val="00041ADC"/>
    <w:rsid w:val="00041B0E"/>
    <w:rsid w:val="0004288B"/>
    <w:rsid w:val="00043962"/>
    <w:rsid w:val="0004453C"/>
    <w:rsid w:val="00046552"/>
    <w:rsid w:val="00047243"/>
    <w:rsid w:val="0004731A"/>
    <w:rsid w:val="0005002E"/>
    <w:rsid w:val="00050CBB"/>
    <w:rsid w:val="00051375"/>
    <w:rsid w:val="00051B8C"/>
    <w:rsid w:val="00052189"/>
    <w:rsid w:val="00052895"/>
    <w:rsid w:val="00053F1F"/>
    <w:rsid w:val="000540C8"/>
    <w:rsid w:val="000544C5"/>
    <w:rsid w:val="00054835"/>
    <w:rsid w:val="0005495E"/>
    <w:rsid w:val="00054FB4"/>
    <w:rsid w:val="00057028"/>
    <w:rsid w:val="00057168"/>
    <w:rsid w:val="000578E0"/>
    <w:rsid w:val="00057C03"/>
    <w:rsid w:val="00057C0B"/>
    <w:rsid w:val="00057D3B"/>
    <w:rsid w:val="00057DAA"/>
    <w:rsid w:val="0006046F"/>
    <w:rsid w:val="0006177F"/>
    <w:rsid w:val="00061832"/>
    <w:rsid w:val="00061BFA"/>
    <w:rsid w:val="000620B7"/>
    <w:rsid w:val="00063002"/>
    <w:rsid w:val="0006366A"/>
    <w:rsid w:val="0006368A"/>
    <w:rsid w:val="0006391D"/>
    <w:rsid w:val="00063A7F"/>
    <w:rsid w:val="00063DC7"/>
    <w:rsid w:val="00064A90"/>
    <w:rsid w:val="00065F01"/>
    <w:rsid w:val="000662F7"/>
    <w:rsid w:val="0006697E"/>
    <w:rsid w:val="00066BCA"/>
    <w:rsid w:val="000678AE"/>
    <w:rsid w:val="00067D02"/>
    <w:rsid w:val="000702AE"/>
    <w:rsid w:val="00070F69"/>
    <w:rsid w:val="00071120"/>
    <w:rsid w:val="0007121E"/>
    <w:rsid w:val="0007154C"/>
    <w:rsid w:val="00071A5B"/>
    <w:rsid w:val="00071AEF"/>
    <w:rsid w:val="0007304B"/>
    <w:rsid w:val="00073137"/>
    <w:rsid w:val="0007376D"/>
    <w:rsid w:val="00074EB6"/>
    <w:rsid w:val="00074EFB"/>
    <w:rsid w:val="0007501E"/>
    <w:rsid w:val="00075A55"/>
    <w:rsid w:val="00077B7A"/>
    <w:rsid w:val="0008049C"/>
    <w:rsid w:val="000817FF"/>
    <w:rsid w:val="00081D91"/>
    <w:rsid w:val="00083754"/>
    <w:rsid w:val="00084187"/>
    <w:rsid w:val="00085E0B"/>
    <w:rsid w:val="00086AA7"/>
    <w:rsid w:val="00086D6D"/>
    <w:rsid w:val="000872E8"/>
    <w:rsid w:val="00087911"/>
    <w:rsid w:val="00087F50"/>
    <w:rsid w:val="00090E7A"/>
    <w:rsid w:val="00091211"/>
    <w:rsid w:val="00091500"/>
    <w:rsid w:val="0009284D"/>
    <w:rsid w:val="00092D3C"/>
    <w:rsid w:val="00092E6B"/>
    <w:rsid w:val="00093092"/>
    <w:rsid w:val="000930D4"/>
    <w:rsid w:val="00093197"/>
    <w:rsid w:val="000934FA"/>
    <w:rsid w:val="0009438F"/>
    <w:rsid w:val="0009464F"/>
    <w:rsid w:val="00094727"/>
    <w:rsid w:val="00094B19"/>
    <w:rsid w:val="00094D54"/>
    <w:rsid w:val="00094E65"/>
    <w:rsid w:val="00094EE8"/>
    <w:rsid w:val="00095E04"/>
    <w:rsid w:val="00096050"/>
    <w:rsid w:val="00096A88"/>
    <w:rsid w:val="00097536"/>
    <w:rsid w:val="000A06A5"/>
    <w:rsid w:val="000A2C1E"/>
    <w:rsid w:val="000A325D"/>
    <w:rsid w:val="000A3ED2"/>
    <w:rsid w:val="000A4C95"/>
    <w:rsid w:val="000A5286"/>
    <w:rsid w:val="000A5510"/>
    <w:rsid w:val="000A55E0"/>
    <w:rsid w:val="000A58FF"/>
    <w:rsid w:val="000A5D01"/>
    <w:rsid w:val="000A614D"/>
    <w:rsid w:val="000A6DEE"/>
    <w:rsid w:val="000A6F7B"/>
    <w:rsid w:val="000B1D07"/>
    <w:rsid w:val="000B268F"/>
    <w:rsid w:val="000B28F1"/>
    <w:rsid w:val="000B29A5"/>
    <w:rsid w:val="000B36D1"/>
    <w:rsid w:val="000B3EDB"/>
    <w:rsid w:val="000B4298"/>
    <w:rsid w:val="000B42ED"/>
    <w:rsid w:val="000B59B8"/>
    <w:rsid w:val="000B5F94"/>
    <w:rsid w:val="000B6B49"/>
    <w:rsid w:val="000B7B42"/>
    <w:rsid w:val="000C070D"/>
    <w:rsid w:val="000C0813"/>
    <w:rsid w:val="000C1133"/>
    <w:rsid w:val="000C136E"/>
    <w:rsid w:val="000C2004"/>
    <w:rsid w:val="000C2645"/>
    <w:rsid w:val="000C2BF4"/>
    <w:rsid w:val="000C3507"/>
    <w:rsid w:val="000C4A5E"/>
    <w:rsid w:val="000C5BA9"/>
    <w:rsid w:val="000C5D19"/>
    <w:rsid w:val="000C5ED3"/>
    <w:rsid w:val="000C5F22"/>
    <w:rsid w:val="000C6DC9"/>
    <w:rsid w:val="000C77DF"/>
    <w:rsid w:val="000C7857"/>
    <w:rsid w:val="000C78BA"/>
    <w:rsid w:val="000C7E4E"/>
    <w:rsid w:val="000C7FC0"/>
    <w:rsid w:val="000D00EA"/>
    <w:rsid w:val="000D0113"/>
    <w:rsid w:val="000D0605"/>
    <w:rsid w:val="000D0831"/>
    <w:rsid w:val="000D0E61"/>
    <w:rsid w:val="000D153B"/>
    <w:rsid w:val="000D1C4C"/>
    <w:rsid w:val="000D222F"/>
    <w:rsid w:val="000D2D9D"/>
    <w:rsid w:val="000D30D7"/>
    <w:rsid w:val="000D3D5C"/>
    <w:rsid w:val="000D3DD1"/>
    <w:rsid w:val="000D3E1C"/>
    <w:rsid w:val="000D45D5"/>
    <w:rsid w:val="000D60E6"/>
    <w:rsid w:val="000D712B"/>
    <w:rsid w:val="000D7E20"/>
    <w:rsid w:val="000E0164"/>
    <w:rsid w:val="000E1191"/>
    <w:rsid w:val="000E14E5"/>
    <w:rsid w:val="000E3A23"/>
    <w:rsid w:val="000E4518"/>
    <w:rsid w:val="000E5276"/>
    <w:rsid w:val="000E5AE3"/>
    <w:rsid w:val="000E5C75"/>
    <w:rsid w:val="000E7C47"/>
    <w:rsid w:val="000E7E46"/>
    <w:rsid w:val="000F00E2"/>
    <w:rsid w:val="000F109C"/>
    <w:rsid w:val="000F182B"/>
    <w:rsid w:val="000F32A4"/>
    <w:rsid w:val="000F43D4"/>
    <w:rsid w:val="000F49D5"/>
    <w:rsid w:val="000F4BEF"/>
    <w:rsid w:val="000F4ECD"/>
    <w:rsid w:val="000F54CE"/>
    <w:rsid w:val="000F59AA"/>
    <w:rsid w:val="000F6602"/>
    <w:rsid w:val="0010005A"/>
    <w:rsid w:val="00100A52"/>
    <w:rsid w:val="0010100D"/>
    <w:rsid w:val="00102034"/>
    <w:rsid w:val="00102921"/>
    <w:rsid w:val="001030AB"/>
    <w:rsid w:val="00103756"/>
    <w:rsid w:val="00103824"/>
    <w:rsid w:val="0010489E"/>
    <w:rsid w:val="00104934"/>
    <w:rsid w:val="00104B8F"/>
    <w:rsid w:val="00104CD3"/>
    <w:rsid w:val="00105190"/>
    <w:rsid w:val="001055B3"/>
    <w:rsid w:val="001058C5"/>
    <w:rsid w:val="001066B5"/>
    <w:rsid w:val="00107D42"/>
    <w:rsid w:val="00107EAF"/>
    <w:rsid w:val="00112594"/>
    <w:rsid w:val="00113B86"/>
    <w:rsid w:val="00114719"/>
    <w:rsid w:val="001147FE"/>
    <w:rsid w:val="00114DB9"/>
    <w:rsid w:val="00116152"/>
    <w:rsid w:val="00117045"/>
    <w:rsid w:val="001174D9"/>
    <w:rsid w:val="00117C41"/>
    <w:rsid w:val="00117E1E"/>
    <w:rsid w:val="0012026A"/>
    <w:rsid w:val="00120EDB"/>
    <w:rsid w:val="00121912"/>
    <w:rsid w:val="00121E6B"/>
    <w:rsid w:val="00123381"/>
    <w:rsid w:val="00123BE8"/>
    <w:rsid w:val="00124B58"/>
    <w:rsid w:val="00124EBA"/>
    <w:rsid w:val="00124ED1"/>
    <w:rsid w:val="00125548"/>
    <w:rsid w:val="00127B3B"/>
    <w:rsid w:val="00127E9D"/>
    <w:rsid w:val="00130F84"/>
    <w:rsid w:val="00132315"/>
    <w:rsid w:val="0013258D"/>
    <w:rsid w:val="00132925"/>
    <w:rsid w:val="00133C2F"/>
    <w:rsid w:val="0013433E"/>
    <w:rsid w:val="001356EC"/>
    <w:rsid w:val="00136444"/>
    <w:rsid w:val="00136D63"/>
    <w:rsid w:val="00137F51"/>
    <w:rsid w:val="00140275"/>
    <w:rsid w:val="0014041C"/>
    <w:rsid w:val="00140E56"/>
    <w:rsid w:val="0014101C"/>
    <w:rsid w:val="001413B8"/>
    <w:rsid w:val="00141E86"/>
    <w:rsid w:val="00141EBB"/>
    <w:rsid w:val="00142D4C"/>
    <w:rsid w:val="00142D73"/>
    <w:rsid w:val="00143018"/>
    <w:rsid w:val="001430C4"/>
    <w:rsid w:val="00144F4C"/>
    <w:rsid w:val="00145678"/>
    <w:rsid w:val="00146DBE"/>
    <w:rsid w:val="00146E2C"/>
    <w:rsid w:val="00150666"/>
    <w:rsid w:val="0015135A"/>
    <w:rsid w:val="00151516"/>
    <w:rsid w:val="00151FCC"/>
    <w:rsid w:val="00152B14"/>
    <w:rsid w:val="00153735"/>
    <w:rsid w:val="00154196"/>
    <w:rsid w:val="0015461F"/>
    <w:rsid w:val="00154818"/>
    <w:rsid w:val="00154D08"/>
    <w:rsid w:val="00155023"/>
    <w:rsid w:val="00155FB3"/>
    <w:rsid w:val="0015679B"/>
    <w:rsid w:val="00156AB9"/>
    <w:rsid w:val="00156AE6"/>
    <w:rsid w:val="001572AE"/>
    <w:rsid w:val="0015787B"/>
    <w:rsid w:val="00160C5D"/>
    <w:rsid w:val="00160F80"/>
    <w:rsid w:val="001611FF"/>
    <w:rsid w:val="001626CB"/>
    <w:rsid w:val="001626E7"/>
    <w:rsid w:val="0016276F"/>
    <w:rsid w:val="001636E1"/>
    <w:rsid w:val="00164E72"/>
    <w:rsid w:val="0016594D"/>
    <w:rsid w:val="00166418"/>
    <w:rsid w:val="001668BF"/>
    <w:rsid w:val="00170E4A"/>
    <w:rsid w:val="00171356"/>
    <w:rsid w:val="00171646"/>
    <w:rsid w:val="00171D82"/>
    <w:rsid w:val="00171F2D"/>
    <w:rsid w:val="001733F6"/>
    <w:rsid w:val="001735B7"/>
    <w:rsid w:val="001738F4"/>
    <w:rsid w:val="00173D41"/>
    <w:rsid w:val="00173FDC"/>
    <w:rsid w:val="0017460F"/>
    <w:rsid w:val="0017475E"/>
    <w:rsid w:val="001755D3"/>
    <w:rsid w:val="00176630"/>
    <w:rsid w:val="00176D4C"/>
    <w:rsid w:val="00176E71"/>
    <w:rsid w:val="001819D3"/>
    <w:rsid w:val="00181DBD"/>
    <w:rsid w:val="00181EBA"/>
    <w:rsid w:val="0018288A"/>
    <w:rsid w:val="001832B5"/>
    <w:rsid w:val="001838CB"/>
    <w:rsid w:val="0018426D"/>
    <w:rsid w:val="001849B9"/>
    <w:rsid w:val="0018563B"/>
    <w:rsid w:val="00187DE2"/>
    <w:rsid w:val="00187FDB"/>
    <w:rsid w:val="0019080F"/>
    <w:rsid w:val="001955E9"/>
    <w:rsid w:val="00195FE1"/>
    <w:rsid w:val="00196343"/>
    <w:rsid w:val="00197236"/>
    <w:rsid w:val="001A0D0E"/>
    <w:rsid w:val="001A159E"/>
    <w:rsid w:val="001A1BDB"/>
    <w:rsid w:val="001A1D6C"/>
    <w:rsid w:val="001A342B"/>
    <w:rsid w:val="001A3AAA"/>
    <w:rsid w:val="001A5764"/>
    <w:rsid w:val="001A5CE4"/>
    <w:rsid w:val="001A63E4"/>
    <w:rsid w:val="001A6F53"/>
    <w:rsid w:val="001A72E0"/>
    <w:rsid w:val="001A7A0B"/>
    <w:rsid w:val="001A7BC9"/>
    <w:rsid w:val="001B04D7"/>
    <w:rsid w:val="001B11CD"/>
    <w:rsid w:val="001B1E7E"/>
    <w:rsid w:val="001B29A3"/>
    <w:rsid w:val="001B2C98"/>
    <w:rsid w:val="001B3009"/>
    <w:rsid w:val="001B3278"/>
    <w:rsid w:val="001B349F"/>
    <w:rsid w:val="001B5323"/>
    <w:rsid w:val="001B53E7"/>
    <w:rsid w:val="001B6856"/>
    <w:rsid w:val="001B70F0"/>
    <w:rsid w:val="001B7592"/>
    <w:rsid w:val="001C116B"/>
    <w:rsid w:val="001C1B91"/>
    <w:rsid w:val="001C1F77"/>
    <w:rsid w:val="001C22DE"/>
    <w:rsid w:val="001C295B"/>
    <w:rsid w:val="001C2B34"/>
    <w:rsid w:val="001C3F88"/>
    <w:rsid w:val="001C4A9A"/>
    <w:rsid w:val="001C4DC8"/>
    <w:rsid w:val="001C6C7E"/>
    <w:rsid w:val="001C737F"/>
    <w:rsid w:val="001D05B7"/>
    <w:rsid w:val="001D0945"/>
    <w:rsid w:val="001D1781"/>
    <w:rsid w:val="001D1D82"/>
    <w:rsid w:val="001D213F"/>
    <w:rsid w:val="001D3073"/>
    <w:rsid w:val="001D33D7"/>
    <w:rsid w:val="001D3D84"/>
    <w:rsid w:val="001D6890"/>
    <w:rsid w:val="001D6CAD"/>
    <w:rsid w:val="001D7BBD"/>
    <w:rsid w:val="001E0199"/>
    <w:rsid w:val="001E222F"/>
    <w:rsid w:val="001E28AC"/>
    <w:rsid w:val="001E2EA3"/>
    <w:rsid w:val="001E2F2A"/>
    <w:rsid w:val="001E3010"/>
    <w:rsid w:val="001E3486"/>
    <w:rsid w:val="001E36B9"/>
    <w:rsid w:val="001E4275"/>
    <w:rsid w:val="001E4438"/>
    <w:rsid w:val="001E46A2"/>
    <w:rsid w:val="001E5A58"/>
    <w:rsid w:val="001E6CAC"/>
    <w:rsid w:val="001E6EC8"/>
    <w:rsid w:val="001E77EB"/>
    <w:rsid w:val="001F097B"/>
    <w:rsid w:val="001F189A"/>
    <w:rsid w:val="001F2475"/>
    <w:rsid w:val="001F284E"/>
    <w:rsid w:val="001F2906"/>
    <w:rsid w:val="001F30A1"/>
    <w:rsid w:val="001F4412"/>
    <w:rsid w:val="001F5262"/>
    <w:rsid w:val="001F57FB"/>
    <w:rsid w:val="001F5C23"/>
    <w:rsid w:val="001F6AC1"/>
    <w:rsid w:val="001F7D67"/>
    <w:rsid w:val="002003CE"/>
    <w:rsid w:val="00200586"/>
    <w:rsid w:val="00200EEC"/>
    <w:rsid w:val="00201F38"/>
    <w:rsid w:val="002020DD"/>
    <w:rsid w:val="00202914"/>
    <w:rsid w:val="00203709"/>
    <w:rsid w:val="00203E0C"/>
    <w:rsid w:val="0020485A"/>
    <w:rsid w:val="00206299"/>
    <w:rsid w:val="00206ADF"/>
    <w:rsid w:val="00206F89"/>
    <w:rsid w:val="00207433"/>
    <w:rsid w:val="00207AC1"/>
    <w:rsid w:val="002103D8"/>
    <w:rsid w:val="002104E9"/>
    <w:rsid w:val="00210839"/>
    <w:rsid w:val="00210E76"/>
    <w:rsid w:val="00211513"/>
    <w:rsid w:val="00212A55"/>
    <w:rsid w:val="00213615"/>
    <w:rsid w:val="00213FC7"/>
    <w:rsid w:val="00214301"/>
    <w:rsid w:val="00214F51"/>
    <w:rsid w:val="0021554A"/>
    <w:rsid w:val="002156F0"/>
    <w:rsid w:val="0021595A"/>
    <w:rsid w:val="00215BDD"/>
    <w:rsid w:val="00216600"/>
    <w:rsid w:val="00216712"/>
    <w:rsid w:val="00216C05"/>
    <w:rsid w:val="00217145"/>
    <w:rsid w:val="0021765C"/>
    <w:rsid w:val="002177B2"/>
    <w:rsid w:val="00217BB2"/>
    <w:rsid w:val="00217BF6"/>
    <w:rsid w:val="0022160A"/>
    <w:rsid w:val="00222333"/>
    <w:rsid w:val="00222CFF"/>
    <w:rsid w:val="00222D95"/>
    <w:rsid w:val="00223405"/>
    <w:rsid w:val="002235AD"/>
    <w:rsid w:val="002241A7"/>
    <w:rsid w:val="00224716"/>
    <w:rsid w:val="00225612"/>
    <w:rsid w:val="00225752"/>
    <w:rsid w:val="002261A6"/>
    <w:rsid w:val="00226205"/>
    <w:rsid w:val="002269EE"/>
    <w:rsid w:val="00226A0D"/>
    <w:rsid w:val="00226CEC"/>
    <w:rsid w:val="00232EFC"/>
    <w:rsid w:val="002336E7"/>
    <w:rsid w:val="00233E07"/>
    <w:rsid w:val="00234CB4"/>
    <w:rsid w:val="00234FC8"/>
    <w:rsid w:val="00235133"/>
    <w:rsid w:val="00236171"/>
    <w:rsid w:val="00236471"/>
    <w:rsid w:val="00237C6F"/>
    <w:rsid w:val="00240000"/>
    <w:rsid w:val="0024053B"/>
    <w:rsid w:val="002409A9"/>
    <w:rsid w:val="0024223F"/>
    <w:rsid w:val="00242966"/>
    <w:rsid w:val="002439C5"/>
    <w:rsid w:val="0024424C"/>
    <w:rsid w:val="0024454D"/>
    <w:rsid w:val="00245B86"/>
    <w:rsid w:val="002465EF"/>
    <w:rsid w:val="00247245"/>
    <w:rsid w:val="002473B1"/>
    <w:rsid w:val="00247F98"/>
    <w:rsid w:val="00251216"/>
    <w:rsid w:val="00251D4B"/>
    <w:rsid w:val="002526F4"/>
    <w:rsid w:val="00252AC0"/>
    <w:rsid w:val="002538F9"/>
    <w:rsid w:val="00254EA7"/>
    <w:rsid w:val="002555C7"/>
    <w:rsid w:val="0025592C"/>
    <w:rsid w:val="00255CAF"/>
    <w:rsid w:val="00257678"/>
    <w:rsid w:val="00257AAF"/>
    <w:rsid w:val="00260DE2"/>
    <w:rsid w:val="002614F9"/>
    <w:rsid w:val="00261ABC"/>
    <w:rsid w:val="002625F0"/>
    <w:rsid w:val="0026556B"/>
    <w:rsid w:val="00266332"/>
    <w:rsid w:val="00266350"/>
    <w:rsid w:val="002671EE"/>
    <w:rsid w:val="0026784F"/>
    <w:rsid w:val="0026786F"/>
    <w:rsid w:val="002678BE"/>
    <w:rsid w:val="00267FF3"/>
    <w:rsid w:val="00271EFF"/>
    <w:rsid w:val="002727E5"/>
    <w:rsid w:val="002735E2"/>
    <w:rsid w:val="002736A9"/>
    <w:rsid w:val="0027387C"/>
    <w:rsid w:val="002748C1"/>
    <w:rsid w:val="00274DF4"/>
    <w:rsid w:val="00275162"/>
    <w:rsid w:val="00275CB6"/>
    <w:rsid w:val="00281BBE"/>
    <w:rsid w:val="0028208D"/>
    <w:rsid w:val="00282F82"/>
    <w:rsid w:val="002830A9"/>
    <w:rsid w:val="0028370D"/>
    <w:rsid w:val="002839D2"/>
    <w:rsid w:val="00285714"/>
    <w:rsid w:val="00285C90"/>
    <w:rsid w:val="00285E87"/>
    <w:rsid w:val="00286E41"/>
    <w:rsid w:val="00287121"/>
    <w:rsid w:val="0028730A"/>
    <w:rsid w:val="0028765C"/>
    <w:rsid w:val="002876C9"/>
    <w:rsid w:val="00291811"/>
    <w:rsid w:val="002932F2"/>
    <w:rsid w:val="00293B5E"/>
    <w:rsid w:val="00293B72"/>
    <w:rsid w:val="002947CA"/>
    <w:rsid w:val="00294AFD"/>
    <w:rsid w:val="00294E38"/>
    <w:rsid w:val="002967B1"/>
    <w:rsid w:val="00296C41"/>
    <w:rsid w:val="00296FEE"/>
    <w:rsid w:val="002974D0"/>
    <w:rsid w:val="002975A3"/>
    <w:rsid w:val="00297E7D"/>
    <w:rsid w:val="002A0253"/>
    <w:rsid w:val="002A067C"/>
    <w:rsid w:val="002A0746"/>
    <w:rsid w:val="002A1A60"/>
    <w:rsid w:val="002A3886"/>
    <w:rsid w:val="002A441B"/>
    <w:rsid w:val="002A48C9"/>
    <w:rsid w:val="002A4B61"/>
    <w:rsid w:val="002A53A9"/>
    <w:rsid w:val="002A59F6"/>
    <w:rsid w:val="002A669F"/>
    <w:rsid w:val="002A7F96"/>
    <w:rsid w:val="002B01D7"/>
    <w:rsid w:val="002B0743"/>
    <w:rsid w:val="002B090D"/>
    <w:rsid w:val="002B1990"/>
    <w:rsid w:val="002B24ED"/>
    <w:rsid w:val="002B2C9A"/>
    <w:rsid w:val="002B46C6"/>
    <w:rsid w:val="002B4D1E"/>
    <w:rsid w:val="002B5299"/>
    <w:rsid w:val="002B5A53"/>
    <w:rsid w:val="002B768E"/>
    <w:rsid w:val="002C1FC6"/>
    <w:rsid w:val="002C2212"/>
    <w:rsid w:val="002C3307"/>
    <w:rsid w:val="002C383F"/>
    <w:rsid w:val="002C4494"/>
    <w:rsid w:val="002C6163"/>
    <w:rsid w:val="002C6662"/>
    <w:rsid w:val="002C70D6"/>
    <w:rsid w:val="002C7350"/>
    <w:rsid w:val="002C7491"/>
    <w:rsid w:val="002D0C5A"/>
    <w:rsid w:val="002D0F0C"/>
    <w:rsid w:val="002D1375"/>
    <w:rsid w:val="002D19E6"/>
    <w:rsid w:val="002D1B23"/>
    <w:rsid w:val="002D20AB"/>
    <w:rsid w:val="002D2AC4"/>
    <w:rsid w:val="002D3BD8"/>
    <w:rsid w:val="002D3D10"/>
    <w:rsid w:val="002D43F4"/>
    <w:rsid w:val="002D44F3"/>
    <w:rsid w:val="002D5389"/>
    <w:rsid w:val="002D5D58"/>
    <w:rsid w:val="002D7080"/>
    <w:rsid w:val="002D73ED"/>
    <w:rsid w:val="002E238B"/>
    <w:rsid w:val="002E23A2"/>
    <w:rsid w:val="002E2A8A"/>
    <w:rsid w:val="002E323C"/>
    <w:rsid w:val="002E48BD"/>
    <w:rsid w:val="002E5083"/>
    <w:rsid w:val="002E5B1E"/>
    <w:rsid w:val="002E6353"/>
    <w:rsid w:val="002E6B04"/>
    <w:rsid w:val="002E6E28"/>
    <w:rsid w:val="002E755D"/>
    <w:rsid w:val="002E79D6"/>
    <w:rsid w:val="002E7A5F"/>
    <w:rsid w:val="002F0D2B"/>
    <w:rsid w:val="002F3A05"/>
    <w:rsid w:val="002F3DCD"/>
    <w:rsid w:val="002F4B14"/>
    <w:rsid w:val="002F5E2D"/>
    <w:rsid w:val="002F67B8"/>
    <w:rsid w:val="002F703F"/>
    <w:rsid w:val="002F75C2"/>
    <w:rsid w:val="003004F0"/>
    <w:rsid w:val="00301062"/>
    <w:rsid w:val="00301483"/>
    <w:rsid w:val="003032AA"/>
    <w:rsid w:val="003053BB"/>
    <w:rsid w:val="003066F3"/>
    <w:rsid w:val="003105E7"/>
    <w:rsid w:val="003119DA"/>
    <w:rsid w:val="00311F23"/>
    <w:rsid w:val="003128DA"/>
    <w:rsid w:val="0031296B"/>
    <w:rsid w:val="00312C10"/>
    <w:rsid w:val="003131ED"/>
    <w:rsid w:val="00315183"/>
    <w:rsid w:val="0031573D"/>
    <w:rsid w:val="003170B1"/>
    <w:rsid w:val="003200AE"/>
    <w:rsid w:val="00322BD7"/>
    <w:rsid w:val="0032322F"/>
    <w:rsid w:val="00323437"/>
    <w:rsid w:val="003242D7"/>
    <w:rsid w:val="00326072"/>
    <w:rsid w:val="003268B8"/>
    <w:rsid w:val="00331095"/>
    <w:rsid w:val="00331FC1"/>
    <w:rsid w:val="0033243B"/>
    <w:rsid w:val="00332993"/>
    <w:rsid w:val="003336D0"/>
    <w:rsid w:val="00334197"/>
    <w:rsid w:val="003341E0"/>
    <w:rsid w:val="003347AF"/>
    <w:rsid w:val="003358D4"/>
    <w:rsid w:val="0033596B"/>
    <w:rsid w:val="00335D61"/>
    <w:rsid w:val="00335EE2"/>
    <w:rsid w:val="00336888"/>
    <w:rsid w:val="00342C51"/>
    <w:rsid w:val="00342F86"/>
    <w:rsid w:val="0034318C"/>
    <w:rsid w:val="003431EB"/>
    <w:rsid w:val="00343279"/>
    <w:rsid w:val="00343720"/>
    <w:rsid w:val="003451C4"/>
    <w:rsid w:val="0034694B"/>
    <w:rsid w:val="00346DC5"/>
    <w:rsid w:val="00347EBB"/>
    <w:rsid w:val="00350616"/>
    <w:rsid w:val="00350717"/>
    <w:rsid w:val="0035085F"/>
    <w:rsid w:val="0035240F"/>
    <w:rsid w:val="0035263F"/>
    <w:rsid w:val="0035317E"/>
    <w:rsid w:val="00353659"/>
    <w:rsid w:val="00355E16"/>
    <w:rsid w:val="003563AC"/>
    <w:rsid w:val="00357396"/>
    <w:rsid w:val="003573F0"/>
    <w:rsid w:val="00361738"/>
    <w:rsid w:val="00361963"/>
    <w:rsid w:val="00361A67"/>
    <w:rsid w:val="00362B0E"/>
    <w:rsid w:val="003640A8"/>
    <w:rsid w:val="003652F5"/>
    <w:rsid w:val="00365C30"/>
    <w:rsid w:val="00365FBE"/>
    <w:rsid w:val="00366D5C"/>
    <w:rsid w:val="0036723D"/>
    <w:rsid w:val="00367AF8"/>
    <w:rsid w:val="00367B26"/>
    <w:rsid w:val="003705DF"/>
    <w:rsid w:val="00370C67"/>
    <w:rsid w:val="00373791"/>
    <w:rsid w:val="00373C3D"/>
    <w:rsid w:val="00373EF0"/>
    <w:rsid w:val="00374E4E"/>
    <w:rsid w:val="0037533A"/>
    <w:rsid w:val="00375B8A"/>
    <w:rsid w:val="00376466"/>
    <w:rsid w:val="003808AC"/>
    <w:rsid w:val="00380CF0"/>
    <w:rsid w:val="00381335"/>
    <w:rsid w:val="00381AA1"/>
    <w:rsid w:val="00381CA3"/>
    <w:rsid w:val="003829C5"/>
    <w:rsid w:val="00382BBF"/>
    <w:rsid w:val="00382E3A"/>
    <w:rsid w:val="00384717"/>
    <w:rsid w:val="003847CC"/>
    <w:rsid w:val="00384894"/>
    <w:rsid w:val="00385322"/>
    <w:rsid w:val="0038586E"/>
    <w:rsid w:val="00385A4A"/>
    <w:rsid w:val="0039048F"/>
    <w:rsid w:val="003907DF"/>
    <w:rsid w:val="003908EB"/>
    <w:rsid w:val="0039115F"/>
    <w:rsid w:val="003911BD"/>
    <w:rsid w:val="0039192C"/>
    <w:rsid w:val="00394BC4"/>
    <w:rsid w:val="003950FD"/>
    <w:rsid w:val="00396A42"/>
    <w:rsid w:val="003A0510"/>
    <w:rsid w:val="003A1395"/>
    <w:rsid w:val="003A19D8"/>
    <w:rsid w:val="003A3BEE"/>
    <w:rsid w:val="003A606E"/>
    <w:rsid w:val="003B0FC2"/>
    <w:rsid w:val="003B1735"/>
    <w:rsid w:val="003B2A5A"/>
    <w:rsid w:val="003B2BF5"/>
    <w:rsid w:val="003B598D"/>
    <w:rsid w:val="003B648F"/>
    <w:rsid w:val="003B6600"/>
    <w:rsid w:val="003B6C46"/>
    <w:rsid w:val="003B7171"/>
    <w:rsid w:val="003C11EE"/>
    <w:rsid w:val="003C223B"/>
    <w:rsid w:val="003C2546"/>
    <w:rsid w:val="003C2834"/>
    <w:rsid w:val="003C2A50"/>
    <w:rsid w:val="003C2BCD"/>
    <w:rsid w:val="003C40AE"/>
    <w:rsid w:val="003C51A3"/>
    <w:rsid w:val="003C52F7"/>
    <w:rsid w:val="003C69C7"/>
    <w:rsid w:val="003C718A"/>
    <w:rsid w:val="003C744F"/>
    <w:rsid w:val="003C7CA6"/>
    <w:rsid w:val="003C7F33"/>
    <w:rsid w:val="003D034F"/>
    <w:rsid w:val="003D1A4F"/>
    <w:rsid w:val="003D21DA"/>
    <w:rsid w:val="003D37FF"/>
    <w:rsid w:val="003D3B9B"/>
    <w:rsid w:val="003E026C"/>
    <w:rsid w:val="003E073D"/>
    <w:rsid w:val="003E0DD5"/>
    <w:rsid w:val="003E15C3"/>
    <w:rsid w:val="003E2C40"/>
    <w:rsid w:val="003E3A04"/>
    <w:rsid w:val="003E4169"/>
    <w:rsid w:val="003E42EE"/>
    <w:rsid w:val="003E51A3"/>
    <w:rsid w:val="003F0B57"/>
    <w:rsid w:val="003F100E"/>
    <w:rsid w:val="003F3048"/>
    <w:rsid w:val="003F3BE8"/>
    <w:rsid w:val="003F3ED4"/>
    <w:rsid w:val="003F45AD"/>
    <w:rsid w:val="003F5AAE"/>
    <w:rsid w:val="003F6052"/>
    <w:rsid w:val="003F71BB"/>
    <w:rsid w:val="003F71EF"/>
    <w:rsid w:val="003F74A4"/>
    <w:rsid w:val="003F7D8C"/>
    <w:rsid w:val="00400366"/>
    <w:rsid w:val="00400DAC"/>
    <w:rsid w:val="0040110D"/>
    <w:rsid w:val="004016C2"/>
    <w:rsid w:val="00401826"/>
    <w:rsid w:val="00401E64"/>
    <w:rsid w:val="004026AC"/>
    <w:rsid w:val="004028F2"/>
    <w:rsid w:val="00403C85"/>
    <w:rsid w:val="004043E7"/>
    <w:rsid w:val="0040501A"/>
    <w:rsid w:val="00405C84"/>
    <w:rsid w:val="00407918"/>
    <w:rsid w:val="004100B1"/>
    <w:rsid w:val="004115C4"/>
    <w:rsid w:val="00411603"/>
    <w:rsid w:val="0041196C"/>
    <w:rsid w:val="00412D53"/>
    <w:rsid w:val="00412EAB"/>
    <w:rsid w:val="004131A2"/>
    <w:rsid w:val="00414723"/>
    <w:rsid w:val="00415162"/>
    <w:rsid w:val="004153A0"/>
    <w:rsid w:val="004156DA"/>
    <w:rsid w:val="00415E11"/>
    <w:rsid w:val="0041644E"/>
    <w:rsid w:val="00416CF3"/>
    <w:rsid w:val="00416EF0"/>
    <w:rsid w:val="0041759E"/>
    <w:rsid w:val="00417989"/>
    <w:rsid w:val="00417A74"/>
    <w:rsid w:val="00417F32"/>
    <w:rsid w:val="00420D3B"/>
    <w:rsid w:val="00420F23"/>
    <w:rsid w:val="00420F44"/>
    <w:rsid w:val="0042196D"/>
    <w:rsid w:val="00421A79"/>
    <w:rsid w:val="00421B5A"/>
    <w:rsid w:val="00421BE0"/>
    <w:rsid w:val="004228B3"/>
    <w:rsid w:val="00422F13"/>
    <w:rsid w:val="00422F58"/>
    <w:rsid w:val="00424A46"/>
    <w:rsid w:val="00424D12"/>
    <w:rsid w:val="00425FF8"/>
    <w:rsid w:val="004262FD"/>
    <w:rsid w:val="00426ADC"/>
    <w:rsid w:val="004300C7"/>
    <w:rsid w:val="00430314"/>
    <w:rsid w:val="004316E5"/>
    <w:rsid w:val="00431F02"/>
    <w:rsid w:val="00432E95"/>
    <w:rsid w:val="00433E06"/>
    <w:rsid w:val="00433EF1"/>
    <w:rsid w:val="00434887"/>
    <w:rsid w:val="00434A9A"/>
    <w:rsid w:val="00435B15"/>
    <w:rsid w:val="00436450"/>
    <w:rsid w:val="00437248"/>
    <w:rsid w:val="00442DAB"/>
    <w:rsid w:val="00443402"/>
    <w:rsid w:val="00447DE2"/>
    <w:rsid w:val="00450980"/>
    <w:rsid w:val="00451CEE"/>
    <w:rsid w:val="004529D0"/>
    <w:rsid w:val="00453F3D"/>
    <w:rsid w:val="00454AD4"/>
    <w:rsid w:val="00456256"/>
    <w:rsid w:val="0045688F"/>
    <w:rsid w:val="00457147"/>
    <w:rsid w:val="0045780E"/>
    <w:rsid w:val="00457992"/>
    <w:rsid w:val="0046061E"/>
    <w:rsid w:val="0046094E"/>
    <w:rsid w:val="00460B3D"/>
    <w:rsid w:val="004616AB"/>
    <w:rsid w:val="004620EC"/>
    <w:rsid w:val="00463A93"/>
    <w:rsid w:val="00463FD9"/>
    <w:rsid w:val="00464361"/>
    <w:rsid w:val="0046492E"/>
    <w:rsid w:val="004664B9"/>
    <w:rsid w:val="00466F14"/>
    <w:rsid w:val="004671AA"/>
    <w:rsid w:val="00467B37"/>
    <w:rsid w:val="00467E7D"/>
    <w:rsid w:val="004704B5"/>
    <w:rsid w:val="00470D42"/>
    <w:rsid w:val="00471A18"/>
    <w:rsid w:val="00471A8C"/>
    <w:rsid w:val="00471E41"/>
    <w:rsid w:val="0047458A"/>
    <w:rsid w:val="00474BDC"/>
    <w:rsid w:val="00475F0A"/>
    <w:rsid w:val="004766E7"/>
    <w:rsid w:val="00476703"/>
    <w:rsid w:val="00476975"/>
    <w:rsid w:val="00476A73"/>
    <w:rsid w:val="00476B35"/>
    <w:rsid w:val="004773A1"/>
    <w:rsid w:val="00477742"/>
    <w:rsid w:val="00477C88"/>
    <w:rsid w:val="0048083E"/>
    <w:rsid w:val="00480864"/>
    <w:rsid w:val="00482674"/>
    <w:rsid w:val="00482923"/>
    <w:rsid w:val="00483072"/>
    <w:rsid w:val="00483654"/>
    <w:rsid w:val="004837A6"/>
    <w:rsid w:val="0048394A"/>
    <w:rsid w:val="004842DB"/>
    <w:rsid w:val="0048446C"/>
    <w:rsid w:val="0048453D"/>
    <w:rsid w:val="00484549"/>
    <w:rsid w:val="00484B9C"/>
    <w:rsid w:val="00484C65"/>
    <w:rsid w:val="00484CB7"/>
    <w:rsid w:val="0048638C"/>
    <w:rsid w:val="004866FC"/>
    <w:rsid w:val="004871FD"/>
    <w:rsid w:val="004876E2"/>
    <w:rsid w:val="00490535"/>
    <w:rsid w:val="00490786"/>
    <w:rsid w:val="00491470"/>
    <w:rsid w:val="00491A7D"/>
    <w:rsid w:val="00492791"/>
    <w:rsid w:val="0049338F"/>
    <w:rsid w:val="00493794"/>
    <w:rsid w:val="00494180"/>
    <w:rsid w:val="00495BC0"/>
    <w:rsid w:val="00496217"/>
    <w:rsid w:val="004971EC"/>
    <w:rsid w:val="004979CE"/>
    <w:rsid w:val="00497D06"/>
    <w:rsid w:val="00497D66"/>
    <w:rsid w:val="00497ED1"/>
    <w:rsid w:val="004A3D66"/>
    <w:rsid w:val="004A446F"/>
    <w:rsid w:val="004A5509"/>
    <w:rsid w:val="004A56F5"/>
    <w:rsid w:val="004A5E24"/>
    <w:rsid w:val="004A77FD"/>
    <w:rsid w:val="004A7D60"/>
    <w:rsid w:val="004B0215"/>
    <w:rsid w:val="004B0BA9"/>
    <w:rsid w:val="004B13CC"/>
    <w:rsid w:val="004B197B"/>
    <w:rsid w:val="004B1E9E"/>
    <w:rsid w:val="004B347F"/>
    <w:rsid w:val="004B3E76"/>
    <w:rsid w:val="004B3FED"/>
    <w:rsid w:val="004B5B9E"/>
    <w:rsid w:val="004B6046"/>
    <w:rsid w:val="004B7329"/>
    <w:rsid w:val="004C048E"/>
    <w:rsid w:val="004C06EA"/>
    <w:rsid w:val="004C1CAB"/>
    <w:rsid w:val="004C2BA9"/>
    <w:rsid w:val="004C38FC"/>
    <w:rsid w:val="004C3CA6"/>
    <w:rsid w:val="004C4901"/>
    <w:rsid w:val="004C4A35"/>
    <w:rsid w:val="004C4AC2"/>
    <w:rsid w:val="004C537F"/>
    <w:rsid w:val="004C5DE1"/>
    <w:rsid w:val="004C76AB"/>
    <w:rsid w:val="004D1265"/>
    <w:rsid w:val="004D1860"/>
    <w:rsid w:val="004D1F76"/>
    <w:rsid w:val="004D23D1"/>
    <w:rsid w:val="004D2B9B"/>
    <w:rsid w:val="004D3145"/>
    <w:rsid w:val="004D5E6A"/>
    <w:rsid w:val="004D61D9"/>
    <w:rsid w:val="004D79A8"/>
    <w:rsid w:val="004D7B60"/>
    <w:rsid w:val="004E069C"/>
    <w:rsid w:val="004E17F5"/>
    <w:rsid w:val="004E2524"/>
    <w:rsid w:val="004E4D72"/>
    <w:rsid w:val="004E52BC"/>
    <w:rsid w:val="004E5816"/>
    <w:rsid w:val="004E586D"/>
    <w:rsid w:val="004E64C5"/>
    <w:rsid w:val="004E6E3D"/>
    <w:rsid w:val="004E6F98"/>
    <w:rsid w:val="004E6FC9"/>
    <w:rsid w:val="004E7433"/>
    <w:rsid w:val="004F17F4"/>
    <w:rsid w:val="004F1AAE"/>
    <w:rsid w:val="004F3380"/>
    <w:rsid w:val="004F36E9"/>
    <w:rsid w:val="004F49A8"/>
    <w:rsid w:val="004F4D7F"/>
    <w:rsid w:val="004F5272"/>
    <w:rsid w:val="004F636A"/>
    <w:rsid w:val="0050052D"/>
    <w:rsid w:val="005042B3"/>
    <w:rsid w:val="00504958"/>
    <w:rsid w:val="00504C74"/>
    <w:rsid w:val="005051DB"/>
    <w:rsid w:val="00506FA1"/>
    <w:rsid w:val="00507829"/>
    <w:rsid w:val="00507D62"/>
    <w:rsid w:val="00510D77"/>
    <w:rsid w:val="00511776"/>
    <w:rsid w:val="00511AB6"/>
    <w:rsid w:val="00511BB9"/>
    <w:rsid w:val="00512678"/>
    <w:rsid w:val="00512DEF"/>
    <w:rsid w:val="005135D9"/>
    <w:rsid w:val="00514696"/>
    <w:rsid w:val="0051547F"/>
    <w:rsid w:val="00515AFF"/>
    <w:rsid w:val="00515C7E"/>
    <w:rsid w:val="00516048"/>
    <w:rsid w:val="00516531"/>
    <w:rsid w:val="00516857"/>
    <w:rsid w:val="005212AA"/>
    <w:rsid w:val="00521447"/>
    <w:rsid w:val="00521FAC"/>
    <w:rsid w:val="005231F7"/>
    <w:rsid w:val="005236BB"/>
    <w:rsid w:val="005253FF"/>
    <w:rsid w:val="00525773"/>
    <w:rsid w:val="005259A4"/>
    <w:rsid w:val="005275C2"/>
    <w:rsid w:val="005307B6"/>
    <w:rsid w:val="00531484"/>
    <w:rsid w:val="00531D92"/>
    <w:rsid w:val="00532888"/>
    <w:rsid w:val="00532C4B"/>
    <w:rsid w:val="00532F94"/>
    <w:rsid w:val="00533980"/>
    <w:rsid w:val="00534175"/>
    <w:rsid w:val="0053480B"/>
    <w:rsid w:val="00534AD7"/>
    <w:rsid w:val="00536244"/>
    <w:rsid w:val="00536586"/>
    <w:rsid w:val="00537FBC"/>
    <w:rsid w:val="00540DC9"/>
    <w:rsid w:val="00541A82"/>
    <w:rsid w:val="00542026"/>
    <w:rsid w:val="005423A3"/>
    <w:rsid w:val="0054256C"/>
    <w:rsid w:val="0054309B"/>
    <w:rsid w:val="005430EC"/>
    <w:rsid w:val="00543F06"/>
    <w:rsid w:val="005443C1"/>
    <w:rsid w:val="00546409"/>
    <w:rsid w:val="005464A7"/>
    <w:rsid w:val="00547899"/>
    <w:rsid w:val="005503AF"/>
    <w:rsid w:val="00550B9F"/>
    <w:rsid w:val="00551DEB"/>
    <w:rsid w:val="00552015"/>
    <w:rsid w:val="00552637"/>
    <w:rsid w:val="00552C00"/>
    <w:rsid w:val="00552EB6"/>
    <w:rsid w:val="00552FDA"/>
    <w:rsid w:val="00553A39"/>
    <w:rsid w:val="00553FA3"/>
    <w:rsid w:val="00554620"/>
    <w:rsid w:val="005551A9"/>
    <w:rsid w:val="00556094"/>
    <w:rsid w:val="00557117"/>
    <w:rsid w:val="005578B0"/>
    <w:rsid w:val="0056040A"/>
    <w:rsid w:val="00561239"/>
    <w:rsid w:val="00561524"/>
    <w:rsid w:val="005618B1"/>
    <w:rsid w:val="00561F0D"/>
    <w:rsid w:val="00562A88"/>
    <w:rsid w:val="00565E52"/>
    <w:rsid w:val="0056660D"/>
    <w:rsid w:val="005668C3"/>
    <w:rsid w:val="00567260"/>
    <w:rsid w:val="00570A71"/>
    <w:rsid w:val="00572E4E"/>
    <w:rsid w:val="00575540"/>
    <w:rsid w:val="00576CE0"/>
    <w:rsid w:val="005773CF"/>
    <w:rsid w:val="0057750F"/>
    <w:rsid w:val="00580809"/>
    <w:rsid w:val="005820E3"/>
    <w:rsid w:val="0058288E"/>
    <w:rsid w:val="00582FD7"/>
    <w:rsid w:val="00583346"/>
    <w:rsid w:val="005833D3"/>
    <w:rsid w:val="00583822"/>
    <w:rsid w:val="005840B4"/>
    <w:rsid w:val="00584A61"/>
    <w:rsid w:val="00584D91"/>
    <w:rsid w:val="005857A5"/>
    <w:rsid w:val="00586AA8"/>
    <w:rsid w:val="00586F7E"/>
    <w:rsid w:val="005871E6"/>
    <w:rsid w:val="00587477"/>
    <w:rsid w:val="0058780D"/>
    <w:rsid w:val="00587F8B"/>
    <w:rsid w:val="00590198"/>
    <w:rsid w:val="00590796"/>
    <w:rsid w:val="00591159"/>
    <w:rsid w:val="0059142C"/>
    <w:rsid w:val="005915B3"/>
    <w:rsid w:val="005917CB"/>
    <w:rsid w:val="00591C9D"/>
    <w:rsid w:val="00592730"/>
    <w:rsid w:val="00592F55"/>
    <w:rsid w:val="005935D6"/>
    <w:rsid w:val="00593778"/>
    <w:rsid w:val="00594324"/>
    <w:rsid w:val="00594355"/>
    <w:rsid w:val="0059551F"/>
    <w:rsid w:val="00595638"/>
    <w:rsid w:val="00596089"/>
    <w:rsid w:val="00596C24"/>
    <w:rsid w:val="00596CB0"/>
    <w:rsid w:val="005A0714"/>
    <w:rsid w:val="005A0776"/>
    <w:rsid w:val="005A0A53"/>
    <w:rsid w:val="005A1355"/>
    <w:rsid w:val="005A136B"/>
    <w:rsid w:val="005A22AD"/>
    <w:rsid w:val="005A4448"/>
    <w:rsid w:val="005A5302"/>
    <w:rsid w:val="005A5C67"/>
    <w:rsid w:val="005A5F3F"/>
    <w:rsid w:val="005A642D"/>
    <w:rsid w:val="005A6CF4"/>
    <w:rsid w:val="005A6EF1"/>
    <w:rsid w:val="005A7A02"/>
    <w:rsid w:val="005A7C95"/>
    <w:rsid w:val="005B03F2"/>
    <w:rsid w:val="005B11D7"/>
    <w:rsid w:val="005B1862"/>
    <w:rsid w:val="005B1EA2"/>
    <w:rsid w:val="005B1F51"/>
    <w:rsid w:val="005B23F9"/>
    <w:rsid w:val="005B3A16"/>
    <w:rsid w:val="005B3E8A"/>
    <w:rsid w:val="005B462E"/>
    <w:rsid w:val="005B4C40"/>
    <w:rsid w:val="005B6056"/>
    <w:rsid w:val="005B7250"/>
    <w:rsid w:val="005B768A"/>
    <w:rsid w:val="005B79BB"/>
    <w:rsid w:val="005C01CA"/>
    <w:rsid w:val="005C0504"/>
    <w:rsid w:val="005C0653"/>
    <w:rsid w:val="005C0D4F"/>
    <w:rsid w:val="005C2963"/>
    <w:rsid w:val="005C344B"/>
    <w:rsid w:val="005C3AB9"/>
    <w:rsid w:val="005C3B75"/>
    <w:rsid w:val="005C45AA"/>
    <w:rsid w:val="005C5695"/>
    <w:rsid w:val="005C5DDC"/>
    <w:rsid w:val="005C6CDE"/>
    <w:rsid w:val="005C7D4A"/>
    <w:rsid w:val="005C7EB5"/>
    <w:rsid w:val="005D0065"/>
    <w:rsid w:val="005D00CF"/>
    <w:rsid w:val="005D020F"/>
    <w:rsid w:val="005D0253"/>
    <w:rsid w:val="005D08E7"/>
    <w:rsid w:val="005D0DE0"/>
    <w:rsid w:val="005D2B65"/>
    <w:rsid w:val="005D2EB2"/>
    <w:rsid w:val="005D379E"/>
    <w:rsid w:val="005D3A3D"/>
    <w:rsid w:val="005D4505"/>
    <w:rsid w:val="005D4615"/>
    <w:rsid w:val="005D4A16"/>
    <w:rsid w:val="005D4B50"/>
    <w:rsid w:val="005D5776"/>
    <w:rsid w:val="005D5BD6"/>
    <w:rsid w:val="005D75F3"/>
    <w:rsid w:val="005D7F77"/>
    <w:rsid w:val="005E0966"/>
    <w:rsid w:val="005E33C5"/>
    <w:rsid w:val="005E4E70"/>
    <w:rsid w:val="005E7542"/>
    <w:rsid w:val="005E792D"/>
    <w:rsid w:val="005E7E70"/>
    <w:rsid w:val="005F0489"/>
    <w:rsid w:val="005F060B"/>
    <w:rsid w:val="005F0FE1"/>
    <w:rsid w:val="005F1018"/>
    <w:rsid w:val="005F1B2C"/>
    <w:rsid w:val="005F1D34"/>
    <w:rsid w:val="005F211F"/>
    <w:rsid w:val="005F24E6"/>
    <w:rsid w:val="005F3283"/>
    <w:rsid w:val="005F3500"/>
    <w:rsid w:val="005F3F1F"/>
    <w:rsid w:val="005F409F"/>
    <w:rsid w:val="005F4280"/>
    <w:rsid w:val="005F5135"/>
    <w:rsid w:val="005F5CE7"/>
    <w:rsid w:val="005F5E70"/>
    <w:rsid w:val="005F6BF7"/>
    <w:rsid w:val="005F6C2A"/>
    <w:rsid w:val="005F6FF7"/>
    <w:rsid w:val="005F7F13"/>
    <w:rsid w:val="00600587"/>
    <w:rsid w:val="006005FE"/>
    <w:rsid w:val="00600D69"/>
    <w:rsid w:val="006010A4"/>
    <w:rsid w:val="00601567"/>
    <w:rsid w:val="00601DF6"/>
    <w:rsid w:val="00601E9D"/>
    <w:rsid w:val="00602B81"/>
    <w:rsid w:val="00602D2D"/>
    <w:rsid w:val="00602E32"/>
    <w:rsid w:val="00602FF9"/>
    <w:rsid w:val="00603051"/>
    <w:rsid w:val="006038E2"/>
    <w:rsid w:val="0060395A"/>
    <w:rsid w:val="00603DF3"/>
    <w:rsid w:val="00604291"/>
    <w:rsid w:val="00604989"/>
    <w:rsid w:val="00604C8B"/>
    <w:rsid w:val="00604F23"/>
    <w:rsid w:val="00605751"/>
    <w:rsid w:val="0060593C"/>
    <w:rsid w:val="00605AA7"/>
    <w:rsid w:val="006067F6"/>
    <w:rsid w:val="00607153"/>
    <w:rsid w:val="00607911"/>
    <w:rsid w:val="00607FA9"/>
    <w:rsid w:val="006102B5"/>
    <w:rsid w:val="006122C1"/>
    <w:rsid w:val="00612583"/>
    <w:rsid w:val="00612964"/>
    <w:rsid w:val="00612CDF"/>
    <w:rsid w:val="00612DD4"/>
    <w:rsid w:val="006135CA"/>
    <w:rsid w:val="00613FAF"/>
    <w:rsid w:val="006151C4"/>
    <w:rsid w:val="0061536D"/>
    <w:rsid w:val="0061584A"/>
    <w:rsid w:val="0061608B"/>
    <w:rsid w:val="006166B9"/>
    <w:rsid w:val="006170CD"/>
    <w:rsid w:val="006171C3"/>
    <w:rsid w:val="00617246"/>
    <w:rsid w:val="006203E2"/>
    <w:rsid w:val="00620D12"/>
    <w:rsid w:val="00620D89"/>
    <w:rsid w:val="00620ED0"/>
    <w:rsid w:val="006215F2"/>
    <w:rsid w:val="00621EF3"/>
    <w:rsid w:val="00622434"/>
    <w:rsid w:val="00622531"/>
    <w:rsid w:val="00623022"/>
    <w:rsid w:val="006232D6"/>
    <w:rsid w:val="00623F86"/>
    <w:rsid w:val="00624C8C"/>
    <w:rsid w:val="006250DE"/>
    <w:rsid w:val="006259A9"/>
    <w:rsid w:val="00625C46"/>
    <w:rsid w:val="00625CFF"/>
    <w:rsid w:val="00625E2C"/>
    <w:rsid w:val="00625E2E"/>
    <w:rsid w:val="0062694A"/>
    <w:rsid w:val="00626950"/>
    <w:rsid w:val="00626BBF"/>
    <w:rsid w:val="006278F0"/>
    <w:rsid w:val="00627948"/>
    <w:rsid w:val="00627E98"/>
    <w:rsid w:val="00627FE5"/>
    <w:rsid w:val="0063000C"/>
    <w:rsid w:val="00631D1F"/>
    <w:rsid w:val="00633EDD"/>
    <w:rsid w:val="006354F4"/>
    <w:rsid w:val="006369B3"/>
    <w:rsid w:val="00637338"/>
    <w:rsid w:val="00637575"/>
    <w:rsid w:val="00640844"/>
    <w:rsid w:val="00641390"/>
    <w:rsid w:val="0064241B"/>
    <w:rsid w:val="0064245F"/>
    <w:rsid w:val="0064385A"/>
    <w:rsid w:val="00643D1A"/>
    <w:rsid w:val="006442B9"/>
    <w:rsid w:val="00644478"/>
    <w:rsid w:val="0064458A"/>
    <w:rsid w:val="00644D76"/>
    <w:rsid w:val="006456D7"/>
    <w:rsid w:val="006461E3"/>
    <w:rsid w:val="0064633D"/>
    <w:rsid w:val="006471CA"/>
    <w:rsid w:val="006518D3"/>
    <w:rsid w:val="00651942"/>
    <w:rsid w:val="00654BA9"/>
    <w:rsid w:val="00654E96"/>
    <w:rsid w:val="00654FEE"/>
    <w:rsid w:val="006552B8"/>
    <w:rsid w:val="00656678"/>
    <w:rsid w:val="00656AA8"/>
    <w:rsid w:val="006574D4"/>
    <w:rsid w:val="006603FA"/>
    <w:rsid w:val="00660623"/>
    <w:rsid w:val="006614A0"/>
    <w:rsid w:val="00662D04"/>
    <w:rsid w:val="00664145"/>
    <w:rsid w:val="006641FF"/>
    <w:rsid w:val="0066482A"/>
    <w:rsid w:val="00664E3D"/>
    <w:rsid w:val="006667B8"/>
    <w:rsid w:val="00666BB7"/>
    <w:rsid w:val="00666FEF"/>
    <w:rsid w:val="00667600"/>
    <w:rsid w:val="00667909"/>
    <w:rsid w:val="00667952"/>
    <w:rsid w:val="006712FB"/>
    <w:rsid w:val="00671ADD"/>
    <w:rsid w:val="00672EDF"/>
    <w:rsid w:val="00675CFB"/>
    <w:rsid w:val="006778AB"/>
    <w:rsid w:val="00681465"/>
    <w:rsid w:val="00681B3B"/>
    <w:rsid w:val="00681BBE"/>
    <w:rsid w:val="00681EBE"/>
    <w:rsid w:val="00682250"/>
    <w:rsid w:val="006828D0"/>
    <w:rsid w:val="00682A99"/>
    <w:rsid w:val="00683348"/>
    <w:rsid w:val="0068343F"/>
    <w:rsid w:val="00683A86"/>
    <w:rsid w:val="0068605A"/>
    <w:rsid w:val="00686816"/>
    <w:rsid w:val="006879CE"/>
    <w:rsid w:val="00687B8E"/>
    <w:rsid w:val="00690285"/>
    <w:rsid w:val="0069070D"/>
    <w:rsid w:val="00694CBE"/>
    <w:rsid w:val="00695777"/>
    <w:rsid w:val="00695BDD"/>
    <w:rsid w:val="0069723B"/>
    <w:rsid w:val="006975DC"/>
    <w:rsid w:val="006A1172"/>
    <w:rsid w:val="006A2526"/>
    <w:rsid w:val="006A2632"/>
    <w:rsid w:val="006A36A4"/>
    <w:rsid w:val="006A5C84"/>
    <w:rsid w:val="006A6E2D"/>
    <w:rsid w:val="006B0492"/>
    <w:rsid w:val="006B0544"/>
    <w:rsid w:val="006B08D0"/>
    <w:rsid w:val="006B19BA"/>
    <w:rsid w:val="006B1DA9"/>
    <w:rsid w:val="006B1FF5"/>
    <w:rsid w:val="006B3413"/>
    <w:rsid w:val="006B39D8"/>
    <w:rsid w:val="006B410C"/>
    <w:rsid w:val="006B4509"/>
    <w:rsid w:val="006B5C1A"/>
    <w:rsid w:val="006B5C89"/>
    <w:rsid w:val="006B6CC2"/>
    <w:rsid w:val="006C07DC"/>
    <w:rsid w:val="006C118B"/>
    <w:rsid w:val="006C2297"/>
    <w:rsid w:val="006C25C9"/>
    <w:rsid w:val="006C38A2"/>
    <w:rsid w:val="006C3D7F"/>
    <w:rsid w:val="006C4CAC"/>
    <w:rsid w:val="006C5D52"/>
    <w:rsid w:val="006C5E8B"/>
    <w:rsid w:val="006C671C"/>
    <w:rsid w:val="006C6DA4"/>
    <w:rsid w:val="006C71E1"/>
    <w:rsid w:val="006C778A"/>
    <w:rsid w:val="006D0036"/>
    <w:rsid w:val="006D09D8"/>
    <w:rsid w:val="006D1524"/>
    <w:rsid w:val="006D18E4"/>
    <w:rsid w:val="006D1E88"/>
    <w:rsid w:val="006D215F"/>
    <w:rsid w:val="006D27D3"/>
    <w:rsid w:val="006D2C1A"/>
    <w:rsid w:val="006D2DA5"/>
    <w:rsid w:val="006D3564"/>
    <w:rsid w:val="006D35E5"/>
    <w:rsid w:val="006D3A68"/>
    <w:rsid w:val="006D3ADD"/>
    <w:rsid w:val="006D4798"/>
    <w:rsid w:val="006D4C08"/>
    <w:rsid w:val="006D51F4"/>
    <w:rsid w:val="006D52E7"/>
    <w:rsid w:val="006D6EAB"/>
    <w:rsid w:val="006D7128"/>
    <w:rsid w:val="006D71A8"/>
    <w:rsid w:val="006D74B7"/>
    <w:rsid w:val="006D7E4B"/>
    <w:rsid w:val="006E038A"/>
    <w:rsid w:val="006E1544"/>
    <w:rsid w:val="006E23E0"/>
    <w:rsid w:val="006E2652"/>
    <w:rsid w:val="006E31DC"/>
    <w:rsid w:val="006E3551"/>
    <w:rsid w:val="006E4497"/>
    <w:rsid w:val="006E4D57"/>
    <w:rsid w:val="006E4E6D"/>
    <w:rsid w:val="006E5E28"/>
    <w:rsid w:val="006E646F"/>
    <w:rsid w:val="006E6E13"/>
    <w:rsid w:val="006E79AD"/>
    <w:rsid w:val="006F03CB"/>
    <w:rsid w:val="006F06BE"/>
    <w:rsid w:val="006F138C"/>
    <w:rsid w:val="006F17AC"/>
    <w:rsid w:val="006F1D7C"/>
    <w:rsid w:val="006F2742"/>
    <w:rsid w:val="006F3034"/>
    <w:rsid w:val="006F426B"/>
    <w:rsid w:val="006F4D27"/>
    <w:rsid w:val="006F703B"/>
    <w:rsid w:val="006F7AA2"/>
    <w:rsid w:val="006F7E04"/>
    <w:rsid w:val="006F7FA2"/>
    <w:rsid w:val="007008B0"/>
    <w:rsid w:val="007014F1"/>
    <w:rsid w:val="007039CF"/>
    <w:rsid w:val="00703EF0"/>
    <w:rsid w:val="00703F78"/>
    <w:rsid w:val="00704080"/>
    <w:rsid w:val="00705DFE"/>
    <w:rsid w:val="007062EC"/>
    <w:rsid w:val="00706DAC"/>
    <w:rsid w:val="00707474"/>
    <w:rsid w:val="007076E3"/>
    <w:rsid w:val="007079EE"/>
    <w:rsid w:val="007079FA"/>
    <w:rsid w:val="0071141D"/>
    <w:rsid w:val="0071285D"/>
    <w:rsid w:val="00713D7A"/>
    <w:rsid w:val="00714717"/>
    <w:rsid w:val="00714794"/>
    <w:rsid w:val="00715B82"/>
    <w:rsid w:val="00716815"/>
    <w:rsid w:val="00717172"/>
    <w:rsid w:val="00717723"/>
    <w:rsid w:val="00717B93"/>
    <w:rsid w:val="0072026E"/>
    <w:rsid w:val="0072068E"/>
    <w:rsid w:val="007210DA"/>
    <w:rsid w:val="0072150D"/>
    <w:rsid w:val="00722029"/>
    <w:rsid w:val="00722C17"/>
    <w:rsid w:val="00724112"/>
    <w:rsid w:val="00724674"/>
    <w:rsid w:val="00724CB7"/>
    <w:rsid w:val="007250D2"/>
    <w:rsid w:val="007252F6"/>
    <w:rsid w:val="00725352"/>
    <w:rsid w:val="00725612"/>
    <w:rsid w:val="007256D6"/>
    <w:rsid w:val="00725ED9"/>
    <w:rsid w:val="00726058"/>
    <w:rsid w:val="00726249"/>
    <w:rsid w:val="00726616"/>
    <w:rsid w:val="00726F34"/>
    <w:rsid w:val="00727B83"/>
    <w:rsid w:val="00727D25"/>
    <w:rsid w:val="00730335"/>
    <w:rsid w:val="00730484"/>
    <w:rsid w:val="00730690"/>
    <w:rsid w:val="00730703"/>
    <w:rsid w:val="00731851"/>
    <w:rsid w:val="00732081"/>
    <w:rsid w:val="00736287"/>
    <w:rsid w:val="00736B70"/>
    <w:rsid w:val="00740609"/>
    <w:rsid w:val="007409A0"/>
    <w:rsid w:val="00740C99"/>
    <w:rsid w:val="0074232D"/>
    <w:rsid w:val="00742544"/>
    <w:rsid w:val="00743C04"/>
    <w:rsid w:val="00743EDC"/>
    <w:rsid w:val="00745862"/>
    <w:rsid w:val="007470BA"/>
    <w:rsid w:val="00747CEA"/>
    <w:rsid w:val="007505C8"/>
    <w:rsid w:val="0075063C"/>
    <w:rsid w:val="00751FBC"/>
    <w:rsid w:val="007520EC"/>
    <w:rsid w:val="0075297D"/>
    <w:rsid w:val="00753A0C"/>
    <w:rsid w:val="0075483F"/>
    <w:rsid w:val="00754AC2"/>
    <w:rsid w:val="00755E17"/>
    <w:rsid w:val="00756480"/>
    <w:rsid w:val="007573FF"/>
    <w:rsid w:val="00757B18"/>
    <w:rsid w:val="00757F64"/>
    <w:rsid w:val="007608C5"/>
    <w:rsid w:val="007612DB"/>
    <w:rsid w:val="00761FD2"/>
    <w:rsid w:val="007634A7"/>
    <w:rsid w:val="007643F4"/>
    <w:rsid w:val="00764B46"/>
    <w:rsid w:val="00764C39"/>
    <w:rsid w:val="00764DDD"/>
    <w:rsid w:val="007651D3"/>
    <w:rsid w:val="00765A1F"/>
    <w:rsid w:val="00766046"/>
    <w:rsid w:val="007663AE"/>
    <w:rsid w:val="00767606"/>
    <w:rsid w:val="007676AD"/>
    <w:rsid w:val="00767E18"/>
    <w:rsid w:val="007709BE"/>
    <w:rsid w:val="00770C20"/>
    <w:rsid w:val="00770CCC"/>
    <w:rsid w:val="00770FC3"/>
    <w:rsid w:val="0077206F"/>
    <w:rsid w:val="007732C1"/>
    <w:rsid w:val="0077408E"/>
    <w:rsid w:val="00774892"/>
    <w:rsid w:val="00776D09"/>
    <w:rsid w:val="007776E7"/>
    <w:rsid w:val="00777A26"/>
    <w:rsid w:val="0078067D"/>
    <w:rsid w:val="00781A95"/>
    <w:rsid w:val="00782558"/>
    <w:rsid w:val="00782F12"/>
    <w:rsid w:val="00783243"/>
    <w:rsid w:val="0078345D"/>
    <w:rsid w:val="00783A79"/>
    <w:rsid w:val="00784273"/>
    <w:rsid w:val="00784950"/>
    <w:rsid w:val="00785484"/>
    <w:rsid w:val="00785A08"/>
    <w:rsid w:val="00785A3E"/>
    <w:rsid w:val="00786029"/>
    <w:rsid w:val="0078646A"/>
    <w:rsid w:val="007868A9"/>
    <w:rsid w:val="00787892"/>
    <w:rsid w:val="007902B6"/>
    <w:rsid w:val="00791CAF"/>
    <w:rsid w:val="00791D9D"/>
    <w:rsid w:val="00791E1A"/>
    <w:rsid w:val="007923D0"/>
    <w:rsid w:val="00792DDE"/>
    <w:rsid w:val="00793959"/>
    <w:rsid w:val="00794567"/>
    <w:rsid w:val="00794A20"/>
    <w:rsid w:val="007950F8"/>
    <w:rsid w:val="00795D86"/>
    <w:rsid w:val="00797362"/>
    <w:rsid w:val="007A14EB"/>
    <w:rsid w:val="007A20CA"/>
    <w:rsid w:val="007A24E4"/>
    <w:rsid w:val="007A2A3F"/>
    <w:rsid w:val="007A2BC4"/>
    <w:rsid w:val="007A2ED4"/>
    <w:rsid w:val="007A3A77"/>
    <w:rsid w:val="007A515D"/>
    <w:rsid w:val="007A617B"/>
    <w:rsid w:val="007A6234"/>
    <w:rsid w:val="007A6765"/>
    <w:rsid w:val="007A6EB1"/>
    <w:rsid w:val="007A74BC"/>
    <w:rsid w:val="007B06AE"/>
    <w:rsid w:val="007B0A77"/>
    <w:rsid w:val="007B4A17"/>
    <w:rsid w:val="007B5A80"/>
    <w:rsid w:val="007B5E8A"/>
    <w:rsid w:val="007B5F8C"/>
    <w:rsid w:val="007B6C39"/>
    <w:rsid w:val="007B7D46"/>
    <w:rsid w:val="007C037A"/>
    <w:rsid w:val="007C2194"/>
    <w:rsid w:val="007C3E28"/>
    <w:rsid w:val="007C528E"/>
    <w:rsid w:val="007C5A7D"/>
    <w:rsid w:val="007C6567"/>
    <w:rsid w:val="007C68D5"/>
    <w:rsid w:val="007C6A0C"/>
    <w:rsid w:val="007D03BF"/>
    <w:rsid w:val="007D076A"/>
    <w:rsid w:val="007D1A80"/>
    <w:rsid w:val="007D1D3A"/>
    <w:rsid w:val="007D24A4"/>
    <w:rsid w:val="007D24F8"/>
    <w:rsid w:val="007D2617"/>
    <w:rsid w:val="007D4071"/>
    <w:rsid w:val="007D45AF"/>
    <w:rsid w:val="007D4FFF"/>
    <w:rsid w:val="007D59C4"/>
    <w:rsid w:val="007D6F24"/>
    <w:rsid w:val="007D7486"/>
    <w:rsid w:val="007D7EB1"/>
    <w:rsid w:val="007E03D6"/>
    <w:rsid w:val="007E080B"/>
    <w:rsid w:val="007E0A81"/>
    <w:rsid w:val="007E27BF"/>
    <w:rsid w:val="007E2B68"/>
    <w:rsid w:val="007E3F87"/>
    <w:rsid w:val="007E3FA7"/>
    <w:rsid w:val="007E4464"/>
    <w:rsid w:val="007E4665"/>
    <w:rsid w:val="007E582A"/>
    <w:rsid w:val="007E615E"/>
    <w:rsid w:val="007F0890"/>
    <w:rsid w:val="007F0CA7"/>
    <w:rsid w:val="007F20E1"/>
    <w:rsid w:val="007F2CF9"/>
    <w:rsid w:val="007F3B42"/>
    <w:rsid w:val="007F4101"/>
    <w:rsid w:val="007F4868"/>
    <w:rsid w:val="007F518F"/>
    <w:rsid w:val="007F691C"/>
    <w:rsid w:val="00800A08"/>
    <w:rsid w:val="008015B8"/>
    <w:rsid w:val="00802281"/>
    <w:rsid w:val="008022AC"/>
    <w:rsid w:val="0080248B"/>
    <w:rsid w:val="0080359E"/>
    <w:rsid w:val="0080498F"/>
    <w:rsid w:val="00804BD7"/>
    <w:rsid w:val="00804EC3"/>
    <w:rsid w:val="008063BB"/>
    <w:rsid w:val="00807AED"/>
    <w:rsid w:val="00807D91"/>
    <w:rsid w:val="00811B6C"/>
    <w:rsid w:val="00811B8D"/>
    <w:rsid w:val="00811C77"/>
    <w:rsid w:val="00811C8F"/>
    <w:rsid w:val="0081279B"/>
    <w:rsid w:val="0081318D"/>
    <w:rsid w:val="00813E38"/>
    <w:rsid w:val="00814C03"/>
    <w:rsid w:val="00815365"/>
    <w:rsid w:val="00815C7D"/>
    <w:rsid w:val="0081604B"/>
    <w:rsid w:val="00816BB6"/>
    <w:rsid w:val="00816D7C"/>
    <w:rsid w:val="00817D52"/>
    <w:rsid w:val="008200B2"/>
    <w:rsid w:val="00820A68"/>
    <w:rsid w:val="00820BF5"/>
    <w:rsid w:val="00822838"/>
    <w:rsid w:val="00822E8C"/>
    <w:rsid w:val="00823E8A"/>
    <w:rsid w:val="008250BE"/>
    <w:rsid w:val="00825127"/>
    <w:rsid w:val="00825E95"/>
    <w:rsid w:val="00826359"/>
    <w:rsid w:val="008265C1"/>
    <w:rsid w:val="0082687B"/>
    <w:rsid w:val="008270F4"/>
    <w:rsid w:val="00827142"/>
    <w:rsid w:val="0083121F"/>
    <w:rsid w:val="00831860"/>
    <w:rsid w:val="00832473"/>
    <w:rsid w:val="00832BD5"/>
    <w:rsid w:val="00832C26"/>
    <w:rsid w:val="00833E44"/>
    <w:rsid w:val="00834542"/>
    <w:rsid w:val="00834F33"/>
    <w:rsid w:val="00835387"/>
    <w:rsid w:val="00835C2A"/>
    <w:rsid w:val="00836293"/>
    <w:rsid w:val="008363EF"/>
    <w:rsid w:val="008367EB"/>
    <w:rsid w:val="00836DF8"/>
    <w:rsid w:val="0083776A"/>
    <w:rsid w:val="0084092C"/>
    <w:rsid w:val="0084094E"/>
    <w:rsid w:val="00841811"/>
    <w:rsid w:val="00841995"/>
    <w:rsid w:val="0084239C"/>
    <w:rsid w:val="008425DC"/>
    <w:rsid w:val="008425E2"/>
    <w:rsid w:val="00842645"/>
    <w:rsid w:val="008427A4"/>
    <w:rsid w:val="0084287C"/>
    <w:rsid w:val="00842BE0"/>
    <w:rsid w:val="00845D50"/>
    <w:rsid w:val="008460EA"/>
    <w:rsid w:val="00847833"/>
    <w:rsid w:val="00847EA6"/>
    <w:rsid w:val="008502B7"/>
    <w:rsid w:val="00850D67"/>
    <w:rsid w:val="00850E59"/>
    <w:rsid w:val="008512BE"/>
    <w:rsid w:val="008516A2"/>
    <w:rsid w:val="00851C91"/>
    <w:rsid w:val="00852C3C"/>
    <w:rsid w:val="00852FD4"/>
    <w:rsid w:val="0085368C"/>
    <w:rsid w:val="00853EC2"/>
    <w:rsid w:val="00855116"/>
    <w:rsid w:val="00855858"/>
    <w:rsid w:val="008560FE"/>
    <w:rsid w:val="0085634D"/>
    <w:rsid w:val="0085644F"/>
    <w:rsid w:val="00856A82"/>
    <w:rsid w:val="008575EA"/>
    <w:rsid w:val="008579BC"/>
    <w:rsid w:val="0086170F"/>
    <w:rsid w:val="0086242B"/>
    <w:rsid w:val="00863C1E"/>
    <w:rsid w:val="008645D7"/>
    <w:rsid w:val="00864BE3"/>
    <w:rsid w:val="00865F1D"/>
    <w:rsid w:val="008663FE"/>
    <w:rsid w:val="008665FA"/>
    <w:rsid w:val="00867049"/>
    <w:rsid w:val="00867661"/>
    <w:rsid w:val="00867CB3"/>
    <w:rsid w:val="00867CE4"/>
    <w:rsid w:val="00867FE9"/>
    <w:rsid w:val="0087014A"/>
    <w:rsid w:val="008709E1"/>
    <w:rsid w:val="00872847"/>
    <w:rsid w:val="00873302"/>
    <w:rsid w:val="008736D7"/>
    <w:rsid w:val="008737C4"/>
    <w:rsid w:val="00874617"/>
    <w:rsid w:val="00874AD3"/>
    <w:rsid w:val="008756B6"/>
    <w:rsid w:val="00876BF1"/>
    <w:rsid w:val="0088027C"/>
    <w:rsid w:val="00880752"/>
    <w:rsid w:val="00880B70"/>
    <w:rsid w:val="00882A05"/>
    <w:rsid w:val="00883607"/>
    <w:rsid w:val="00883CD5"/>
    <w:rsid w:val="00884519"/>
    <w:rsid w:val="008845B1"/>
    <w:rsid w:val="00884BF1"/>
    <w:rsid w:val="0088525E"/>
    <w:rsid w:val="0088559E"/>
    <w:rsid w:val="00885AAF"/>
    <w:rsid w:val="00887367"/>
    <w:rsid w:val="00890ACF"/>
    <w:rsid w:val="00890B18"/>
    <w:rsid w:val="00890BDD"/>
    <w:rsid w:val="00891912"/>
    <w:rsid w:val="0089198B"/>
    <w:rsid w:val="0089214A"/>
    <w:rsid w:val="00893A17"/>
    <w:rsid w:val="00893BD9"/>
    <w:rsid w:val="00893EA0"/>
    <w:rsid w:val="00894A9A"/>
    <w:rsid w:val="0089782C"/>
    <w:rsid w:val="008A0B09"/>
    <w:rsid w:val="008A196B"/>
    <w:rsid w:val="008A1D9E"/>
    <w:rsid w:val="008A1E61"/>
    <w:rsid w:val="008A3578"/>
    <w:rsid w:val="008A4AE0"/>
    <w:rsid w:val="008A4D49"/>
    <w:rsid w:val="008A54C3"/>
    <w:rsid w:val="008A56C2"/>
    <w:rsid w:val="008A5FDD"/>
    <w:rsid w:val="008A6368"/>
    <w:rsid w:val="008A6564"/>
    <w:rsid w:val="008A6795"/>
    <w:rsid w:val="008A7562"/>
    <w:rsid w:val="008A761A"/>
    <w:rsid w:val="008B05F8"/>
    <w:rsid w:val="008B0817"/>
    <w:rsid w:val="008B0C80"/>
    <w:rsid w:val="008B1390"/>
    <w:rsid w:val="008B1497"/>
    <w:rsid w:val="008B2669"/>
    <w:rsid w:val="008B3E74"/>
    <w:rsid w:val="008B4861"/>
    <w:rsid w:val="008B49DE"/>
    <w:rsid w:val="008B4E7D"/>
    <w:rsid w:val="008B5A37"/>
    <w:rsid w:val="008B5B21"/>
    <w:rsid w:val="008B7E6F"/>
    <w:rsid w:val="008C11DE"/>
    <w:rsid w:val="008C12EA"/>
    <w:rsid w:val="008C21C3"/>
    <w:rsid w:val="008C21F7"/>
    <w:rsid w:val="008C2E11"/>
    <w:rsid w:val="008C3D59"/>
    <w:rsid w:val="008C41E8"/>
    <w:rsid w:val="008C4530"/>
    <w:rsid w:val="008C4EB2"/>
    <w:rsid w:val="008C4F6D"/>
    <w:rsid w:val="008C5355"/>
    <w:rsid w:val="008C7789"/>
    <w:rsid w:val="008D169A"/>
    <w:rsid w:val="008D2177"/>
    <w:rsid w:val="008D24DC"/>
    <w:rsid w:val="008D2603"/>
    <w:rsid w:val="008D3610"/>
    <w:rsid w:val="008D53AD"/>
    <w:rsid w:val="008D56D1"/>
    <w:rsid w:val="008D6863"/>
    <w:rsid w:val="008D6C9F"/>
    <w:rsid w:val="008D7172"/>
    <w:rsid w:val="008D7B4D"/>
    <w:rsid w:val="008E193F"/>
    <w:rsid w:val="008E39F1"/>
    <w:rsid w:val="008E3B6A"/>
    <w:rsid w:val="008E430D"/>
    <w:rsid w:val="008E4C2B"/>
    <w:rsid w:val="008E5578"/>
    <w:rsid w:val="008E5BC2"/>
    <w:rsid w:val="008E6887"/>
    <w:rsid w:val="008E6BD5"/>
    <w:rsid w:val="008E75F5"/>
    <w:rsid w:val="008E7968"/>
    <w:rsid w:val="008E7B13"/>
    <w:rsid w:val="008F00BD"/>
    <w:rsid w:val="008F0533"/>
    <w:rsid w:val="008F0C10"/>
    <w:rsid w:val="008F1359"/>
    <w:rsid w:val="008F21B6"/>
    <w:rsid w:val="008F2C1F"/>
    <w:rsid w:val="008F2D36"/>
    <w:rsid w:val="008F4107"/>
    <w:rsid w:val="008F4497"/>
    <w:rsid w:val="008F4842"/>
    <w:rsid w:val="008F4851"/>
    <w:rsid w:val="008F4EA2"/>
    <w:rsid w:val="008F5394"/>
    <w:rsid w:val="008F58A6"/>
    <w:rsid w:val="008F65D4"/>
    <w:rsid w:val="008F75FE"/>
    <w:rsid w:val="0090042D"/>
    <w:rsid w:val="00900CC5"/>
    <w:rsid w:val="00900F05"/>
    <w:rsid w:val="00901185"/>
    <w:rsid w:val="0090166B"/>
    <w:rsid w:val="00901D6A"/>
    <w:rsid w:val="00901E08"/>
    <w:rsid w:val="009024E7"/>
    <w:rsid w:val="00902783"/>
    <w:rsid w:val="00903618"/>
    <w:rsid w:val="00903CBD"/>
    <w:rsid w:val="00903EF2"/>
    <w:rsid w:val="00904F26"/>
    <w:rsid w:val="009051AB"/>
    <w:rsid w:val="009069D4"/>
    <w:rsid w:val="00907821"/>
    <w:rsid w:val="00907E3A"/>
    <w:rsid w:val="00910686"/>
    <w:rsid w:val="00911311"/>
    <w:rsid w:val="00911583"/>
    <w:rsid w:val="00911C9C"/>
    <w:rsid w:val="00912EBF"/>
    <w:rsid w:val="009132CC"/>
    <w:rsid w:val="00913C4A"/>
    <w:rsid w:val="009140C6"/>
    <w:rsid w:val="009143EB"/>
    <w:rsid w:val="00914736"/>
    <w:rsid w:val="00914ED9"/>
    <w:rsid w:val="009150DF"/>
    <w:rsid w:val="00915FFB"/>
    <w:rsid w:val="009164E2"/>
    <w:rsid w:val="00916867"/>
    <w:rsid w:val="00920D63"/>
    <w:rsid w:val="0092132F"/>
    <w:rsid w:val="0092305B"/>
    <w:rsid w:val="0092350A"/>
    <w:rsid w:val="00924043"/>
    <w:rsid w:val="009242AB"/>
    <w:rsid w:val="0092440A"/>
    <w:rsid w:val="00924570"/>
    <w:rsid w:val="0092507D"/>
    <w:rsid w:val="009253A1"/>
    <w:rsid w:val="00926FB9"/>
    <w:rsid w:val="0092765F"/>
    <w:rsid w:val="009305D2"/>
    <w:rsid w:val="00930789"/>
    <w:rsid w:val="0093181F"/>
    <w:rsid w:val="009318F9"/>
    <w:rsid w:val="00932071"/>
    <w:rsid w:val="00933146"/>
    <w:rsid w:val="0093390B"/>
    <w:rsid w:val="009347DD"/>
    <w:rsid w:val="00934F3F"/>
    <w:rsid w:val="00935A92"/>
    <w:rsid w:val="00935D90"/>
    <w:rsid w:val="00936CFE"/>
    <w:rsid w:val="00937A7C"/>
    <w:rsid w:val="00942496"/>
    <w:rsid w:val="00943297"/>
    <w:rsid w:val="0094363A"/>
    <w:rsid w:val="00943DFB"/>
    <w:rsid w:val="0094400F"/>
    <w:rsid w:val="00944528"/>
    <w:rsid w:val="00944EEF"/>
    <w:rsid w:val="00945845"/>
    <w:rsid w:val="00945B1E"/>
    <w:rsid w:val="00945C9B"/>
    <w:rsid w:val="009466F1"/>
    <w:rsid w:val="0094749C"/>
    <w:rsid w:val="0095161E"/>
    <w:rsid w:val="009517AA"/>
    <w:rsid w:val="00951DEB"/>
    <w:rsid w:val="00952263"/>
    <w:rsid w:val="0095385F"/>
    <w:rsid w:val="00954433"/>
    <w:rsid w:val="009555F1"/>
    <w:rsid w:val="00955CA4"/>
    <w:rsid w:val="00955FFE"/>
    <w:rsid w:val="00957FEA"/>
    <w:rsid w:val="009609B2"/>
    <w:rsid w:val="00961564"/>
    <w:rsid w:val="00961E10"/>
    <w:rsid w:val="00961EA1"/>
    <w:rsid w:val="0096212E"/>
    <w:rsid w:val="00962A56"/>
    <w:rsid w:val="00963515"/>
    <w:rsid w:val="0096463D"/>
    <w:rsid w:val="009655B2"/>
    <w:rsid w:val="00965659"/>
    <w:rsid w:val="009665D9"/>
    <w:rsid w:val="009670AD"/>
    <w:rsid w:val="00967CD9"/>
    <w:rsid w:val="009705CB"/>
    <w:rsid w:val="009727B6"/>
    <w:rsid w:val="00972BF8"/>
    <w:rsid w:val="0097415C"/>
    <w:rsid w:val="00974D9C"/>
    <w:rsid w:val="00975E1C"/>
    <w:rsid w:val="0097620F"/>
    <w:rsid w:val="00976902"/>
    <w:rsid w:val="00976BA5"/>
    <w:rsid w:val="00976BCB"/>
    <w:rsid w:val="00976DCE"/>
    <w:rsid w:val="009802E3"/>
    <w:rsid w:val="0098036E"/>
    <w:rsid w:val="00981C17"/>
    <w:rsid w:val="0098313D"/>
    <w:rsid w:val="0098364B"/>
    <w:rsid w:val="00983727"/>
    <w:rsid w:val="009839D0"/>
    <w:rsid w:val="00984715"/>
    <w:rsid w:val="00984D68"/>
    <w:rsid w:val="009861CE"/>
    <w:rsid w:val="00986695"/>
    <w:rsid w:val="00987874"/>
    <w:rsid w:val="009879E4"/>
    <w:rsid w:val="00987A96"/>
    <w:rsid w:val="00990084"/>
    <w:rsid w:val="00991244"/>
    <w:rsid w:val="009914E5"/>
    <w:rsid w:val="00991910"/>
    <w:rsid w:val="00992BE5"/>
    <w:rsid w:val="00993091"/>
    <w:rsid w:val="009948BE"/>
    <w:rsid w:val="00994A3E"/>
    <w:rsid w:val="0099655A"/>
    <w:rsid w:val="00996693"/>
    <w:rsid w:val="009968F0"/>
    <w:rsid w:val="00997C27"/>
    <w:rsid w:val="009A0043"/>
    <w:rsid w:val="009A1BA3"/>
    <w:rsid w:val="009A1D13"/>
    <w:rsid w:val="009A1F42"/>
    <w:rsid w:val="009A2C4D"/>
    <w:rsid w:val="009A5B4E"/>
    <w:rsid w:val="009A647C"/>
    <w:rsid w:val="009A6642"/>
    <w:rsid w:val="009A69B6"/>
    <w:rsid w:val="009A7018"/>
    <w:rsid w:val="009A70A7"/>
    <w:rsid w:val="009A746E"/>
    <w:rsid w:val="009A7718"/>
    <w:rsid w:val="009B11D4"/>
    <w:rsid w:val="009B184C"/>
    <w:rsid w:val="009B1CC3"/>
    <w:rsid w:val="009B1FBC"/>
    <w:rsid w:val="009B23C5"/>
    <w:rsid w:val="009B27F2"/>
    <w:rsid w:val="009B2A15"/>
    <w:rsid w:val="009B45DC"/>
    <w:rsid w:val="009B49C3"/>
    <w:rsid w:val="009B4D77"/>
    <w:rsid w:val="009B4E22"/>
    <w:rsid w:val="009B50C9"/>
    <w:rsid w:val="009B5371"/>
    <w:rsid w:val="009B5E18"/>
    <w:rsid w:val="009B6096"/>
    <w:rsid w:val="009B75CB"/>
    <w:rsid w:val="009B7AF6"/>
    <w:rsid w:val="009C07FF"/>
    <w:rsid w:val="009C0A8E"/>
    <w:rsid w:val="009C1F5C"/>
    <w:rsid w:val="009C404B"/>
    <w:rsid w:val="009C4822"/>
    <w:rsid w:val="009C52B3"/>
    <w:rsid w:val="009C592C"/>
    <w:rsid w:val="009C6DB0"/>
    <w:rsid w:val="009D04D5"/>
    <w:rsid w:val="009D0949"/>
    <w:rsid w:val="009D0BB1"/>
    <w:rsid w:val="009D10F7"/>
    <w:rsid w:val="009D2033"/>
    <w:rsid w:val="009D290C"/>
    <w:rsid w:val="009D3158"/>
    <w:rsid w:val="009D3629"/>
    <w:rsid w:val="009D392A"/>
    <w:rsid w:val="009D3A7A"/>
    <w:rsid w:val="009D5B0A"/>
    <w:rsid w:val="009D5D03"/>
    <w:rsid w:val="009D6B53"/>
    <w:rsid w:val="009E0333"/>
    <w:rsid w:val="009E0568"/>
    <w:rsid w:val="009E0667"/>
    <w:rsid w:val="009E0F39"/>
    <w:rsid w:val="009E17D5"/>
    <w:rsid w:val="009E217F"/>
    <w:rsid w:val="009E2F50"/>
    <w:rsid w:val="009E3300"/>
    <w:rsid w:val="009E4F07"/>
    <w:rsid w:val="009E5446"/>
    <w:rsid w:val="009E55AE"/>
    <w:rsid w:val="009E5FEC"/>
    <w:rsid w:val="009E634E"/>
    <w:rsid w:val="009E64AC"/>
    <w:rsid w:val="009E650B"/>
    <w:rsid w:val="009E65BC"/>
    <w:rsid w:val="009E6A50"/>
    <w:rsid w:val="009E6E41"/>
    <w:rsid w:val="009E6FAB"/>
    <w:rsid w:val="009F019F"/>
    <w:rsid w:val="009F2609"/>
    <w:rsid w:val="009F2D3F"/>
    <w:rsid w:val="009F3714"/>
    <w:rsid w:val="009F4A57"/>
    <w:rsid w:val="009F54CE"/>
    <w:rsid w:val="009F59B0"/>
    <w:rsid w:val="009F6BD7"/>
    <w:rsid w:val="009F709C"/>
    <w:rsid w:val="009F76F2"/>
    <w:rsid w:val="009F79F3"/>
    <w:rsid w:val="009F7F39"/>
    <w:rsid w:val="009F7FC1"/>
    <w:rsid w:val="00A00070"/>
    <w:rsid w:val="00A00BBF"/>
    <w:rsid w:val="00A03645"/>
    <w:rsid w:val="00A04EBF"/>
    <w:rsid w:val="00A0595C"/>
    <w:rsid w:val="00A07FE9"/>
    <w:rsid w:val="00A100F4"/>
    <w:rsid w:val="00A1116C"/>
    <w:rsid w:val="00A11728"/>
    <w:rsid w:val="00A11D5D"/>
    <w:rsid w:val="00A11FBD"/>
    <w:rsid w:val="00A12092"/>
    <w:rsid w:val="00A1404F"/>
    <w:rsid w:val="00A14FEC"/>
    <w:rsid w:val="00A15E37"/>
    <w:rsid w:val="00A16A37"/>
    <w:rsid w:val="00A16A74"/>
    <w:rsid w:val="00A20430"/>
    <w:rsid w:val="00A204C9"/>
    <w:rsid w:val="00A20601"/>
    <w:rsid w:val="00A2083F"/>
    <w:rsid w:val="00A21D63"/>
    <w:rsid w:val="00A22178"/>
    <w:rsid w:val="00A22E5E"/>
    <w:rsid w:val="00A237A1"/>
    <w:rsid w:val="00A24A09"/>
    <w:rsid w:val="00A25CB9"/>
    <w:rsid w:val="00A25E39"/>
    <w:rsid w:val="00A27DEE"/>
    <w:rsid w:val="00A3108C"/>
    <w:rsid w:val="00A31363"/>
    <w:rsid w:val="00A32888"/>
    <w:rsid w:val="00A32F78"/>
    <w:rsid w:val="00A33128"/>
    <w:rsid w:val="00A346C9"/>
    <w:rsid w:val="00A35ACD"/>
    <w:rsid w:val="00A36DBD"/>
    <w:rsid w:val="00A374AC"/>
    <w:rsid w:val="00A40211"/>
    <w:rsid w:val="00A40C2F"/>
    <w:rsid w:val="00A42DD2"/>
    <w:rsid w:val="00A44D3E"/>
    <w:rsid w:val="00A44FC4"/>
    <w:rsid w:val="00A47892"/>
    <w:rsid w:val="00A47903"/>
    <w:rsid w:val="00A5019B"/>
    <w:rsid w:val="00A50A57"/>
    <w:rsid w:val="00A519B2"/>
    <w:rsid w:val="00A52FC7"/>
    <w:rsid w:val="00A53040"/>
    <w:rsid w:val="00A53590"/>
    <w:rsid w:val="00A5363A"/>
    <w:rsid w:val="00A54D49"/>
    <w:rsid w:val="00A56A4F"/>
    <w:rsid w:val="00A607D7"/>
    <w:rsid w:val="00A609B0"/>
    <w:rsid w:val="00A613E8"/>
    <w:rsid w:val="00A62702"/>
    <w:rsid w:val="00A62AB8"/>
    <w:rsid w:val="00A632B8"/>
    <w:rsid w:val="00A63A26"/>
    <w:rsid w:val="00A648D0"/>
    <w:rsid w:val="00A64AAD"/>
    <w:rsid w:val="00A64CDA"/>
    <w:rsid w:val="00A660A8"/>
    <w:rsid w:val="00A664A7"/>
    <w:rsid w:val="00A701B0"/>
    <w:rsid w:val="00A70A1D"/>
    <w:rsid w:val="00A718AF"/>
    <w:rsid w:val="00A72562"/>
    <w:rsid w:val="00A7301A"/>
    <w:rsid w:val="00A74825"/>
    <w:rsid w:val="00A74F66"/>
    <w:rsid w:val="00A750AC"/>
    <w:rsid w:val="00A76127"/>
    <w:rsid w:val="00A767C2"/>
    <w:rsid w:val="00A77DAB"/>
    <w:rsid w:val="00A77E17"/>
    <w:rsid w:val="00A8011C"/>
    <w:rsid w:val="00A80D11"/>
    <w:rsid w:val="00A81958"/>
    <w:rsid w:val="00A8302D"/>
    <w:rsid w:val="00A83065"/>
    <w:rsid w:val="00A845DF"/>
    <w:rsid w:val="00A85762"/>
    <w:rsid w:val="00A86340"/>
    <w:rsid w:val="00A87BE3"/>
    <w:rsid w:val="00A911D5"/>
    <w:rsid w:val="00A9167B"/>
    <w:rsid w:val="00A91767"/>
    <w:rsid w:val="00A91995"/>
    <w:rsid w:val="00A9406D"/>
    <w:rsid w:val="00A943BB"/>
    <w:rsid w:val="00A94A0F"/>
    <w:rsid w:val="00A94ACF"/>
    <w:rsid w:val="00A957FC"/>
    <w:rsid w:val="00A95D56"/>
    <w:rsid w:val="00A96847"/>
    <w:rsid w:val="00A97073"/>
    <w:rsid w:val="00A97DB6"/>
    <w:rsid w:val="00AA2405"/>
    <w:rsid w:val="00AA2AD1"/>
    <w:rsid w:val="00AA2B63"/>
    <w:rsid w:val="00AA2E11"/>
    <w:rsid w:val="00AA309D"/>
    <w:rsid w:val="00AA47D6"/>
    <w:rsid w:val="00AA5C05"/>
    <w:rsid w:val="00AA68F7"/>
    <w:rsid w:val="00AB0488"/>
    <w:rsid w:val="00AB0785"/>
    <w:rsid w:val="00AB0C51"/>
    <w:rsid w:val="00AB169F"/>
    <w:rsid w:val="00AB346F"/>
    <w:rsid w:val="00AB5172"/>
    <w:rsid w:val="00AB5572"/>
    <w:rsid w:val="00AB669B"/>
    <w:rsid w:val="00AB6A12"/>
    <w:rsid w:val="00AB7693"/>
    <w:rsid w:val="00AB77A4"/>
    <w:rsid w:val="00AB79CC"/>
    <w:rsid w:val="00AB7B0B"/>
    <w:rsid w:val="00AC0334"/>
    <w:rsid w:val="00AC0480"/>
    <w:rsid w:val="00AC094F"/>
    <w:rsid w:val="00AC0F2A"/>
    <w:rsid w:val="00AC2C98"/>
    <w:rsid w:val="00AC4D86"/>
    <w:rsid w:val="00AC56EA"/>
    <w:rsid w:val="00AD04D2"/>
    <w:rsid w:val="00AD1255"/>
    <w:rsid w:val="00AD1B98"/>
    <w:rsid w:val="00AD1CBB"/>
    <w:rsid w:val="00AD21B5"/>
    <w:rsid w:val="00AD2BA4"/>
    <w:rsid w:val="00AD3473"/>
    <w:rsid w:val="00AD37B5"/>
    <w:rsid w:val="00AD3F98"/>
    <w:rsid w:val="00AD4876"/>
    <w:rsid w:val="00AD51DB"/>
    <w:rsid w:val="00AD5FDA"/>
    <w:rsid w:val="00AD69F5"/>
    <w:rsid w:val="00AD7EB9"/>
    <w:rsid w:val="00AE23A6"/>
    <w:rsid w:val="00AE2D8C"/>
    <w:rsid w:val="00AE4FA3"/>
    <w:rsid w:val="00AE7B1D"/>
    <w:rsid w:val="00AF04C1"/>
    <w:rsid w:val="00AF12C1"/>
    <w:rsid w:val="00AF1CAC"/>
    <w:rsid w:val="00AF1D27"/>
    <w:rsid w:val="00AF2DB3"/>
    <w:rsid w:val="00AF3130"/>
    <w:rsid w:val="00AF3CD0"/>
    <w:rsid w:val="00AF4568"/>
    <w:rsid w:val="00AF45E4"/>
    <w:rsid w:val="00AF4AC3"/>
    <w:rsid w:val="00AF4AD6"/>
    <w:rsid w:val="00AF57D0"/>
    <w:rsid w:val="00AF6C7E"/>
    <w:rsid w:val="00AF7044"/>
    <w:rsid w:val="00AF781E"/>
    <w:rsid w:val="00AF7AD7"/>
    <w:rsid w:val="00B023C0"/>
    <w:rsid w:val="00B023FC"/>
    <w:rsid w:val="00B02A6F"/>
    <w:rsid w:val="00B02CA3"/>
    <w:rsid w:val="00B033BB"/>
    <w:rsid w:val="00B034E1"/>
    <w:rsid w:val="00B03CAA"/>
    <w:rsid w:val="00B044DB"/>
    <w:rsid w:val="00B04809"/>
    <w:rsid w:val="00B04F53"/>
    <w:rsid w:val="00B069B8"/>
    <w:rsid w:val="00B06C1A"/>
    <w:rsid w:val="00B10D4D"/>
    <w:rsid w:val="00B1183C"/>
    <w:rsid w:val="00B11A25"/>
    <w:rsid w:val="00B11A7D"/>
    <w:rsid w:val="00B126BE"/>
    <w:rsid w:val="00B13452"/>
    <w:rsid w:val="00B14988"/>
    <w:rsid w:val="00B158AC"/>
    <w:rsid w:val="00B15E8F"/>
    <w:rsid w:val="00B16388"/>
    <w:rsid w:val="00B16B2A"/>
    <w:rsid w:val="00B16E81"/>
    <w:rsid w:val="00B17953"/>
    <w:rsid w:val="00B205F1"/>
    <w:rsid w:val="00B20A17"/>
    <w:rsid w:val="00B20A19"/>
    <w:rsid w:val="00B22362"/>
    <w:rsid w:val="00B22E95"/>
    <w:rsid w:val="00B2411D"/>
    <w:rsid w:val="00B24EDF"/>
    <w:rsid w:val="00B26BC7"/>
    <w:rsid w:val="00B26CC4"/>
    <w:rsid w:val="00B32DA8"/>
    <w:rsid w:val="00B33E17"/>
    <w:rsid w:val="00B348E2"/>
    <w:rsid w:val="00B3598F"/>
    <w:rsid w:val="00B35A31"/>
    <w:rsid w:val="00B35A61"/>
    <w:rsid w:val="00B368D7"/>
    <w:rsid w:val="00B37D49"/>
    <w:rsid w:val="00B40573"/>
    <w:rsid w:val="00B406B8"/>
    <w:rsid w:val="00B40BAA"/>
    <w:rsid w:val="00B41455"/>
    <w:rsid w:val="00B41950"/>
    <w:rsid w:val="00B41D10"/>
    <w:rsid w:val="00B41DBE"/>
    <w:rsid w:val="00B42901"/>
    <w:rsid w:val="00B4348B"/>
    <w:rsid w:val="00B4433D"/>
    <w:rsid w:val="00B449D4"/>
    <w:rsid w:val="00B46116"/>
    <w:rsid w:val="00B47C0D"/>
    <w:rsid w:val="00B47D71"/>
    <w:rsid w:val="00B51158"/>
    <w:rsid w:val="00B5133F"/>
    <w:rsid w:val="00B524C1"/>
    <w:rsid w:val="00B52A6A"/>
    <w:rsid w:val="00B52CC7"/>
    <w:rsid w:val="00B53AA0"/>
    <w:rsid w:val="00B53BAB"/>
    <w:rsid w:val="00B54354"/>
    <w:rsid w:val="00B563FF"/>
    <w:rsid w:val="00B5670B"/>
    <w:rsid w:val="00B5703E"/>
    <w:rsid w:val="00B5712D"/>
    <w:rsid w:val="00B601D6"/>
    <w:rsid w:val="00B6028A"/>
    <w:rsid w:val="00B60747"/>
    <w:rsid w:val="00B6083A"/>
    <w:rsid w:val="00B60CA2"/>
    <w:rsid w:val="00B60EC7"/>
    <w:rsid w:val="00B6125E"/>
    <w:rsid w:val="00B61FB4"/>
    <w:rsid w:val="00B62009"/>
    <w:rsid w:val="00B62175"/>
    <w:rsid w:val="00B621CA"/>
    <w:rsid w:val="00B62C17"/>
    <w:rsid w:val="00B62C73"/>
    <w:rsid w:val="00B652DD"/>
    <w:rsid w:val="00B6542C"/>
    <w:rsid w:val="00B6649E"/>
    <w:rsid w:val="00B66F1C"/>
    <w:rsid w:val="00B67318"/>
    <w:rsid w:val="00B67838"/>
    <w:rsid w:val="00B67BF5"/>
    <w:rsid w:val="00B705EE"/>
    <w:rsid w:val="00B711EF"/>
    <w:rsid w:val="00B7186C"/>
    <w:rsid w:val="00B72305"/>
    <w:rsid w:val="00B726CB"/>
    <w:rsid w:val="00B73BF9"/>
    <w:rsid w:val="00B73E0F"/>
    <w:rsid w:val="00B76A22"/>
    <w:rsid w:val="00B77B37"/>
    <w:rsid w:val="00B80095"/>
    <w:rsid w:val="00B80C42"/>
    <w:rsid w:val="00B81713"/>
    <w:rsid w:val="00B81F5B"/>
    <w:rsid w:val="00B8293A"/>
    <w:rsid w:val="00B82C7F"/>
    <w:rsid w:val="00B82D63"/>
    <w:rsid w:val="00B83783"/>
    <w:rsid w:val="00B8495B"/>
    <w:rsid w:val="00B85696"/>
    <w:rsid w:val="00B8571E"/>
    <w:rsid w:val="00B861E7"/>
    <w:rsid w:val="00B8662C"/>
    <w:rsid w:val="00B878B6"/>
    <w:rsid w:val="00B87D74"/>
    <w:rsid w:val="00B90D7E"/>
    <w:rsid w:val="00B92613"/>
    <w:rsid w:val="00B92D5A"/>
    <w:rsid w:val="00B947F9"/>
    <w:rsid w:val="00B95505"/>
    <w:rsid w:val="00B95721"/>
    <w:rsid w:val="00B95E63"/>
    <w:rsid w:val="00B95FE2"/>
    <w:rsid w:val="00B96244"/>
    <w:rsid w:val="00B96BE4"/>
    <w:rsid w:val="00B97168"/>
    <w:rsid w:val="00B9741F"/>
    <w:rsid w:val="00B9777B"/>
    <w:rsid w:val="00BA0970"/>
    <w:rsid w:val="00BA13B0"/>
    <w:rsid w:val="00BA1DBC"/>
    <w:rsid w:val="00BA1E00"/>
    <w:rsid w:val="00BA234E"/>
    <w:rsid w:val="00BA2A93"/>
    <w:rsid w:val="00BA2B13"/>
    <w:rsid w:val="00BA2C48"/>
    <w:rsid w:val="00BA2F4F"/>
    <w:rsid w:val="00BA2FAF"/>
    <w:rsid w:val="00BA37E1"/>
    <w:rsid w:val="00BA4772"/>
    <w:rsid w:val="00BA4CD9"/>
    <w:rsid w:val="00BA64C4"/>
    <w:rsid w:val="00BA663C"/>
    <w:rsid w:val="00BA6B8F"/>
    <w:rsid w:val="00BB064E"/>
    <w:rsid w:val="00BB24F1"/>
    <w:rsid w:val="00BB2794"/>
    <w:rsid w:val="00BB37B3"/>
    <w:rsid w:val="00BB3B2E"/>
    <w:rsid w:val="00BB4063"/>
    <w:rsid w:val="00BB4452"/>
    <w:rsid w:val="00BB4C97"/>
    <w:rsid w:val="00BB681A"/>
    <w:rsid w:val="00BB6EF3"/>
    <w:rsid w:val="00BB727B"/>
    <w:rsid w:val="00BB796A"/>
    <w:rsid w:val="00BB799D"/>
    <w:rsid w:val="00BB7A3B"/>
    <w:rsid w:val="00BC0315"/>
    <w:rsid w:val="00BC0FA2"/>
    <w:rsid w:val="00BC20DE"/>
    <w:rsid w:val="00BC278E"/>
    <w:rsid w:val="00BC2CE8"/>
    <w:rsid w:val="00BC2E22"/>
    <w:rsid w:val="00BC3504"/>
    <w:rsid w:val="00BC36AD"/>
    <w:rsid w:val="00BC37B6"/>
    <w:rsid w:val="00BC39A2"/>
    <w:rsid w:val="00BC4CC9"/>
    <w:rsid w:val="00BC5612"/>
    <w:rsid w:val="00BC5822"/>
    <w:rsid w:val="00BC589A"/>
    <w:rsid w:val="00BC5F00"/>
    <w:rsid w:val="00BC6103"/>
    <w:rsid w:val="00BC61F8"/>
    <w:rsid w:val="00BC6D85"/>
    <w:rsid w:val="00BC708A"/>
    <w:rsid w:val="00BC7306"/>
    <w:rsid w:val="00BD0513"/>
    <w:rsid w:val="00BD0899"/>
    <w:rsid w:val="00BD0AE1"/>
    <w:rsid w:val="00BD222C"/>
    <w:rsid w:val="00BD2EE3"/>
    <w:rsid w:val="00BD3D72"/>
    <w:rsid w:val="00BD3FCF"/>
    <w:rsid w:val="00BD4F5A"/>
    <w:rsid w:val="00BD6247"/>
    <w:rsid w:val="00BD6C49"/>
    <w:rsid w:val="00BD6F15"/>
    <w:rsid w:val="00BD7236"/>
    <w:rsid w:val="00BD793F"/>
    <w:rsid w:val="00BD7C4D"/>
    <w:rsid w:val="00BE01E1"/>
    <w:rsid w:val="00BE054C"/>
    <w:rsid w:val="00BE05FA"/>
    <w:rsid w:val="00BE1D2F"/>
    <w:rsid w:val="00BE1D7B"/>
    <w:rsid w:val="00BE1E19"/>
    <w:rsid w:val="00BE2405"/>
    <w:rsid w:val="00BE2622"/>
    <w:rsid w:val="00BE3652"/>
    <w:rsid w:val="00BE4314"/>
    <w:rsid w:val="00BE4464"/>
    <w:rsid w:val="00BE459C"/>
    <w:rsid w:val="00BE5CAF"/>
    <w:rsid w:val="00BE6E41"/>
    <w:rsid w:val="00BE6E62"/>
    <w:rsid w:val="00BE7007"/>
    <w:rsid w:val="00BF0D88"/>
    <w:rsid w:val="00BF1376"/>
    <w:rsid w:val="00BF2D2F"/>
    <w:rsid w:val="00BF2FED"/>
    <w:rsid w:val="00BF3B36"/>
    <w:rsid w:val="00BF3E5B"/>
    <w:rsid w:val="00BF4204"/>
    <w:rsid w:val="00BF48EB"/>
    <w:rsid w:val="00BF49E0"/>
    <w:rsid w:val="00BF5028"/>
    <w:rsid w:val="00BF5936"/>
    <w:rsid w:val="00BF6FD1"/>
    <w:rsid w:val="00BF71B1"/>
    <w:rsid w:val="00BF72D7"/>
    <w:rsid w:val="00BF73AE"/>
    <w:rsid w:val="00BF7B21"/>
    <w:rsid w:val="00C0008F"/>
    <w:rsid w:val="00C01354"/>
    <w:rsid w:val="00C0241E"/>
    <w:rsid w:val="00C03CA3"/>
    <w:rsid w:val="00C05665"/>
    <w:rsid w:val="00C06E53"/>
    <w:rsid w:val="00C079E7"/>
    <w:rsid w:val="00C1037E"/>
    <w:rsid w:val="00C10669"/>
    <w:rsid w:val="00C14F38"/>
    <w:rsid w:val="00C161D5"/>
    <w:rsid w:val="00C17676"/>
    <w:rsid w:val="00C209F6"/>
    <w:rsid w:val="00C22770"/>
    <w:rsid w:val="00C23A52"/>
    <w:rsid w:val="00C23E7B"/>
    <w:rsid w:val="00C24263"/>
    <w:rsid w:val="00C24992"/>
    <w:rsid w:val="00C249DB"/>
    <w:rsid w:val="00C24C6C"/>
    <w:rsid w:val="00C2512E"/>
    <w:rsid w:val="00C256E6"/>
    <w:rsid w:val="00C25B36"/>
    <w:rsid w:val="00C26647"/>
    <w:rsid w:val="00C27C72"/>
    <w:rsid w:val="00C303A9"/>
    <w:rsid w:val="00C31B28"/>
    <w:rsid w:val="00C334CF"/>
    <w:rsid w:val="00C33838"/>
    <w:rsid w:val="00C33C5D"/>
    <w:rsid w:val="00C33C97"/>
    <w:rsid w:val="00C34B25"/>
    <w:rsid w:val="00C359E3"/>
    <w:rsid w:val="00C376FA"/>
    <w:rsid w:val="00C377D5"/>
    <w:rsid w:val="00C37D5F"/>
    <w:rsid w:val="00C40EC9"/>
    <w:rsid w:val="00C41CCD"/>
    <w:rsid w:val="00C429BB"/>
    <w:rsid w:val="00C43536"/>
    <w:rsid w:val="00C44275"/>
    <w:rsid w:val="00C445F0"/>
    <w:rsid w:val="00C44F7B"/>
    <w:rsid w:val="00C4644D"/>
    <w:rsid w:val="00C466E1"/>
    <w:rsid w:val="00C469C2"/>
    <w:rsid w:val="00C5070A"/>
    <w:rsid w:val="00C5168B"/>
    <w:rsid w:val="00C52948"/>
    <w:rsid w:val="00C532FE"/>
    <w:rsid w:val="00C53BAE"/>
    <w:rsid w:val="00C546E6"/>
    <w:rsid w:val="00C54A1D"/>
    <w:rsid w:val="00C5605F"/>
    <w:rsid w:val="00C560F9"/>
    <w:rsid w:val="00C56969"/>
    <w:rsid w:val="00C56D50"/>
    <w:rsid w:val="00C56D88"/>
    <w:rsid w:val="00C572BC"/>
    <w:rsid w:val="00C57649"/>
    <w:rsid w:val="00C577F0"/>
    <w:rsid w:val="00C60955"/>
    <w:rsid w:val="00C60C5E"/>
    <w:rsid w:val="00C61825"/>
    <w:rsid w:val="00C61CF4"/>
    <w:rsid w:val="00C61ED3"/>
    <w:rsid w:val="00C64195"/>
    <w:rsid w:val="00C645F3"/>
    <w:rsid w:val="00C64E4D"/>
    <w:rsid w:val="00C65774"/>
    <w:rsid w:val="00C65B72"/>
    <w:rsid w:val="00C70170"/>
    <w:rsid w:val="00C70E25"/>
    <w:rsid w:val="00C72AB0"/>
    <w:rsid w:val="00C72FF5"/>
    <w:rsid w:val="00C741CB"/>
    <w:rsid w:val="00C743C0"/>
    <w:rsid w:val="00C75594"/>
    <w:rsid w:val="00C75749"/>
    <w:rsid w:val="00C75A13"/>
    <w:rsid w:val="00C764EA"/>
    <w:rsid w:val="00C767A1"/>
    <w:rsid w:val="00C76B75"/>
    <w:rsid w:val="00C76E31"/>
    <w:rsid w:val="00C770B2"/>
    <w:rsid w:val="00C774F1"/>
    <w:rsid w:val="00C77938"/>
    <w:rsid w:val="00C800E6"/>
    <w:rsid w:val="00C804B1"/>
    <w:rsid w:val="00C80B8C"/>
    <w:rsid w:val="00C8155C"/>
    <w:rsid w:val="00C82216"/>
    <w:rsid w:val="00C82997"/>
    <w:rsid w:val="00C84DBC"/>
    <w:rsid w:val="00C8565D"/>
    <w:rsid w:val="00C86140"/>
    <w:rsid w:val="00C871E0"/>
    <w:rsid w:val="00C906C1"/>
    <w:rsid w:val="00C90991"/>
    <w:rsid w:val="00C92180"/>
    <w:rsid w:val="00C93347"/>
    <w:rsid w:val="00C93700"/>
    <w:rsid w:val="00C939A6"/>
    <w:rsid w:val="00C94A47"/>
    <w:rsid w:val="00C95141"/>
    <w:rsid w:val="00C954D2"/>
    <w:rsid w:val="00C973CA"/>
    <w:rsid w:val="00C977D9"/>
    <w:rsid w:val="00C979D8"/>
    <w:rsid w:val="00C97D10"/>
    <w:rsid w:val="00CA032C"/>
    <w:rsid w:val="00CA071E"/>
    <w:rsid w:val="00CA1C67"/>
    <w:rsid w:val="00CA1DFF"/>
    <w:rsid w:val="00CA1EE7"/>
    <w:rsid w:val="00CA4057"/>
    <w:rsid w:val="00CA50E9"/>
    <w:rsid w:val="00CA5160"/>
    <w:rsid w:val="00CA5C1D"/>
    <w:rsid w:val="00CA69B0"/>
    <w:rsid w:val="00CA742A"/>
    <w:rsid w:val="00CA7B4A"/>
    <w:rsid w:val="00CB06B3"/>
    <w:rsid w:val="00CB0AAC"/>
    <w:rsid w:val="00CB1067"/>
    <w:rsid w:val="00CB1889"/>
    <w:rsid w:val="00CB207C"/>
    <w:rsid w:val="00CB37B3"/>
    <w:rsid w:val="00CB39CA"/>
    <w:rsid w:val="00CB4298"/>
    <w:rsid w:val="00CB52B0"/>
    <w:rsid w:val="00CB56DE"/>
    <w:rsid w:val="00CB5C29"/>
    <w:rsid w:val="00CB64B9"/>
    <w:rsid w:val="00CB7030"/>
    <w:rsid w:val="00CB7684"/>
    <w:rsid w:val="00CB7F3A"/>
    <w:rsid w:val="00CC2093"/>
    <w:rsid w:val="00CC26DC"/>
    <w:rsid w:val="00CC2995"/>
    <w:rsid w:val="00CC33A7"/>
    <w:rsid w:val="00CC3A6C"/>
    <w:rsid w:val="00CC4003"/>
    <w:rsid w:val="00CC4030"/>
    <w:rsid w:val="00CC5038"/>
    <w:rsid w:val="00CC59AA"/>
    <w:rsid w:val="00CC5C75"/>
    <w:rsid w:val="00CC708F"/>
    <w:rsid w:val="00CC71B8"/>
    <w:rsid w:val="00CC7DA8"/>
    <w:rsid w:val="00CD0719"/>
    <w:rsid w:val="00CD0B96"/>
    <w:rsid w:val="00CD11EC"/>
    <w:rsid w:val="00CD1D3B"/>
    <w:rsid w:val="00CD20FE"/>
    <w:rsid w:val="00CD221E"/>
    <w:rsid w:val="00CD25B6"/>
    <w:rsid w:val="00CD2754"/>
    <w:rsid w:val="00CD3C31"/>
    <w:rsid w:val="00CD4190"/>
    <w:rsid w:val="00CD454B"/>
    <w:rsid w:val="00CD58CE"/>
    <w:rsid w:val="00CD6146"/>
    <w:rsid w:val="00CD762B"/>
    <w:rsid w:val="00CD770F"/>
    <w:rsid w:val="00CE0D35"/>
    <w:rsid w:val="00CE2158"/>
    <w:rsid w:val="00CE2DAB"/>
    <w:rsid w:val="00CE3C18"/>
    <w:rsid w:val="00CE3D09"/>
    <w:rsid w:val="00CE44D0"/>
    <w:rsid w:val="00CE516E"/>
    <w:rsid w:val="00CE5664"/>
    <w:rsid w:val="00CE60C8"/>
    <w:rsid w:val="00CE6744"/>
    <w:rsid w:val="00CE73B7"/>
    <w:rsid w:val="00CE7565"/>
    <w:rsid w:val="00CF2AD8"/>
    <w:rsid w:val="00CF3F67"/>
    <w:rsid w:val="00CF4F6D"/>
    <w:rsid w:val="00CF5640"/>
    <w:rsid w:val="00CF65A7"/>
    <w:rsid w:val="00CF6BDD"/>
    <w:rsid w:val="00CF7BB5"/>
    <w:rsid w:val="00CF7BED"/>
    <w:rsid w:val="00CF7F35"/>
    <w:rsid w:val="00D00424"/>
    <w:rsid w:val="00D01335"/>
    <w:rsid w:val="00D01E86"/>
    <w:rsid w:val="00D020E2"/>
    <w:rsid w:val="00D02F6A"/>
    <w:rsid w:val="00D04CB5"/>
    <w:rsid w:val="00D0505D"/>
    <w:rsid w:val="00D0544D"/>
    <w:rsid w:val="00D06FC8"/>
    <w:rsid w:val="00D103B8"/>
    <w:rsid w:val="00D1129E"/>
    <w:rsid w:val="00D118CE"/>
    <w:rsid w:val="00D125D9"/>
    <w:rsid w:val="00D13F2D"/>
    <w:rsid w:val="00D14263"/>
    <w:rsid w:val="00D1455F"/>
    <w:rsid w:val="00D14DC5"/>
    <w:rsid w:val="00D16CB2"/>
    <w:rsid w:val="00D17721"/>
    <w:rsid w:val="00D20603"/>
    <w:rsid w:val="00D2172C"/>
    <w:rsid w:val="00D218FF"/>
    <w:rsid w:val="00D21B3B"/>
    <w:rsid w:val="00D21FA2"/>
    <w:rsid w:val="00D22ADC"/>
    <w:rsid w:val="00D23223"/>
    <w:rsid w:val="00D241AA"/>
    <w:rsid w:val="00D24442"/>
    <w:rsid w:val="00D2485C"/>
    <w:rsid w:val="00D2516F"/>
    <w:rsid w:val="00D2518D"/>
    <w:rsid w:val="00D2537B"/>
    <w:rsid w:val="00D31037"/>
    <w:rsid w:val="00D312C6"/>
    <w:rsid w:val="00D3264B"/>
    <w:rsid w:val="00D32822"/>
    <w:rsid w:val="00D35717"/>
    <w:rsid w:val="00D35E2F"/>
    <w:rsid w:val="00D36F2A"/>
    <w:rsid w:val="00D37AB0"/>
    <w:rsid w:val="00D37F22"/>
    <w:rsid w:val="00D40542"/>
    <w:rsid w:val="00D406CC"/>
    <w:rsid w:val="00D4113F"/>
    <w:rsid w:val="00D412EE"/>
    <w:rsid w:val="00D41A1D"/>
    <w:rsid w:val="00D41C0D"/>
    <w:rsid w:val="00D4294C"/>
    <w:rsid w:val="00D42A47"/>
    <w:rsid w:val="00D435D4"/>
    <w:rsid w:val="00D453F4"/>
    <w:rsid w:val="00D463A8"/>
    <w:rsid w:val="00D524A5"/>
    <w:rsid w:val="00D52BB4"/>
    <w:rsid w:val="00D53C68"/>
    <w:rsid w:val="00D54280"/>
    <w:rsid w:val="00D5431A"/>
    <w:rsid w:val="00D545C1"/>
    <w:rsid w:val="00D54A63"/>
    <w:rsid w:val="00D56043"/>
    <w:rsid w:val="00D57C59"/>
    <w:rsid w:val="00D62EBE"/>
    <w:rsid w:val="00D63200"/>
    <w:rsid w:val="00D6426F"/>
    <w:rsid w:val="00D642B1"/>
    <w:rsid w:val="00D643A2"/>
    <w:rsid w:val="00D644A7"/>
    <w:rsid w:val="00D64A42"/>
    <w:rsid w:val="00D64B01"/>
    <w:rsid w:val="00D64F69"/>
    <w:rsid w:val="00D674DB"/>
    <w:rsid w:val="00D70A44"/>
    <w:rsid w:val="00D70AB3"/>
    <w:rsid w:val="00D7126E"/>
    <w:rsid w:val="00D7212C"/>
    <w:rsid w:val="00D723A8"/>
    <w:rsid w:val="00D7454D"/>
    <w:rsid w:val="00D74E3C"/>
    <w:rsid w:val="00D75C86"/>
    <w:rsid w:val="00D774F9"/>
    <w:rsid w:val="00D80EB4"/>
    <w:rsid w:val="00D81265"/>
    <w:rsid w:val="00D817EC"/>
    <w:rsid w:val="00D819ED"/>
    <w:rsid w:val="00D82521"/>
    <w:rsid w:val="00D831A2"/>
    <w:rsid w:val="00D83284"/>
    <w:rsid w:val="00D8666B"/>
    <w:rsid w:val="00D87070"/>
    <w:rsid w:val="00D872F2"/>
    <w:rsid w:val="00D87ABD"/>
    <w:rsid w:val="00D87E8D"/>
    <w:rsid w:val="00D87EC5"/>
    <w:rsid w:val="00D9070A"/>
    <w:rsid w:val="00D91459"/>
    <w:rsid w:val="00D916F2"/>
    <w:rsid w:val="00D93420"/>
    <w:rsid w:val="00D94405"/>
    <w:rsid w:val="00D944EC"/>
    <w:rsid w:val="00D9548F"/>
    <w:rsid w:val="00D9676D"/>
    <w:rsid w:val="00D96D50"/>
    <w:rsid w:val="00DA041E"/>
    <w:rsid w:val="00DA085D"/>
    <w:rsid w:val="00DA0B34"/>
    <w:rsid w:val="00DA300B"/>
    <w:rsid w:val="00DA3881"/>
    <w:rsid w:val="00DA40C6"/>
    <w:rsid w:val="00DA421C"/>
    <w:rsid w:val="00DA45E4"/>
    <w:rsid w:val="00DA5537"/>
    <w:rsid w:val="00DA59F3"/>
    <w:rsid w:val="00DA6A50"/>
    <w:rsid w:val="00DA6DDC"/>
    <w:rsid w:val="00DA797D"/>
    <w:rsid w:val="00DB0186"/>
    <w:rsid w:val="00DB0C3A"/>
    <w:rsid w:val="00DB354F"/>
    <w:rsid w:val="00DB3F2D"/>
    <w:rsid w:val="00DB4653"/>
    <w:rsid w:val="00DB4ED6"/>
    <w:rsid w:val="00DB4FA4"/>
    <w:rsid w:val="00DB5519"/>
    <w:rsid w:val="00DB67E6"/>
    <w:rsid w:val="00DB6E90"/>
    <w:rsid w:val="00DB70EA"/>
    <w:rsid w:val="00DB78F4"/>
    <w:rsid w:val="00DC145B"/>
    <w:rsid w:val="00DC167A"/>
    <w:rsid w:val="00DC1D80"/>
    <w:rsid w:val="00DC2954"/>
    <w:rsid w:val="00DC7654"/>
    <w:rsid w:val="00DD05D1"/>
    <w:rsid w:val="00DD0A41"/>
    <w:rsid w:val="00DD0E46"/>
    <w:rsid w:val="00DD2BB1"/>
    <w:rsid w:val="00DD398F"/>
    <w:rsid w:val="00DD5053"/>
    <w:rsid w:val="00DD53DA"/>
    <w:rsid w:val="00DD5910"/>
    <w:rsid w:val="00DD67B6"/>
    <w:rsid w:val="00DE0D7A"/>
    <w:rsid w:val="00DE1EB8"/>
    <w:rsid w:val="00DE2099"/>
    <w:rsid w:val="00DE414D"/>
    <w:rsid w:val="00DE4472"/>
    <w:rsid w:val="00DE4CAD"/>
    <w:rsid w:val="00DE540A"/>
    <w:rsid w:val="00DE5D35"/>
    <w:rsid w:val="00DE7AC5"/>
    <w:rsid w:val="00DF16B6"/>
    <w:rsid w:val="00DF2028"/>
    <w:rsid w:val="00DF238F"/>
    <w:rsid w:val="00DF2FD9"/>
    <w:rsid w:val="00DF36B9"/>
    <w:rsid w:val="00DF3DB4"/>
    <w:rsid w:val="00DF3E3D"/>
    <w:rsid w:val="00DF4CE1"/>
    <w:rsid w:val="00DF4E56"/>
    <w:rsid w:val="00DF4FCF"/>
    <w:rsid w:val="00DF52D1"/>
    <w:rsid w:val="00DF663D"/>
    <w:rsid w:val="00DF7849"/>
    <w:rsid w:val="00E006D5"/>
    <w:rsid w:val="00E01B47"/>
    <w:rsid w:val="00E02398"/>
    <w:rsid w:val="00E0340B"/>
    <w:rsid w:val="00E050FC"/>
    <w:rsid w:val="00E05255"/>
    <w:rsid w:val="00E069DF"/>
    <w:rsid w:val="00E075B7"/>
    <w:rsid w:val="00E10029"/>
    <w:rsid w:val="00E1057A"/>
    <w:rsid w:val="00E10AC5"/>
    <w:rsid w:val="00E10F1F"/>
    <w:rsid w:val="00E11573"/>
    <w:rsid w:val="00E124B8"/>
    <w:rsid w:val="00E12DF6"/>
    <w:rsid w:val="00E13EA3"/>
    <w:rsid w:val="00E14A86"/>
    <w:rsid w:val="00E15631"/>
    <w:rsid w:val="00E1652A"/>
    <w:rsid w:val="00E16A1B"/>
    <w:rsid w:val="00E171A4"/>
    <w:rsid w:val="00E171C5"/>
    <w:rsid w:val="00E209A4"/>
    <w:rsid w:val="00E21C0F"/>
    <w:rsid w:val="00E2226C"/>
    <w:rsid w:val="00E22684"/>
    <w:rsid w:val="00E228D1"/>
    <w:rsid w:val="00E22CFF"/>
    <w:rsid w:val="00E234A9"/>
    <w:rsid w:val="00E259C1"/>
    <w:rsid w:val="00E2706D"/>
    <w:rsid w:val="00E27BD3"/>
    <w:rsid w:val="00E310ED"/>
    <w:rsid w:val="00E311A5"/>
    <w:rsid w:val="00E31561"/>
    <w:rsid w:val="00E32476"/>
    <w:rsid w:val="00E32E11"/>
    <w:rsid w:val="00E3412C"/>
    <w:rsid w:val="00E34686"/>
    <w:rsid w:val="00E35723"/>
    <w:rsid w:val="00E359E5"/>
    <w:rsid w:val="00E3610B"/>
    <w:rsid w:val="00E37FAE"/>
    <w:rsid w:val="00E4000B"/>
    <w:rsid w:val="00E4157B"/>
    <w:rsid w:val="00E424F6"/>
    <w:rsid w:val="00E431C3"/>
    <w:rsid w:val="00E44209"/>
    <w:rsid w:val="00E442CF"/>
    <w:rsid w:val="00E445FA"/>
    <w:rsid w:val="00E44D26"/>
    <w:rsid w:val="00E45480"/>
    <w:rsid w:val="00E45619"/>
    <w:rsid w:val="00E464C7"/>
    <w:rsid w:val="00E4659C"/>
    <w:rsid w:val="00E46818"/>
    <w:rsid w:val="00E478C2"/>
    <w:rsid w:val="00E47B80"/>
    <w:rsid w:val="00E501B2"/>
    <w:rsid w:val="00E52002"/>
    <w:rsid w:val="00E524C5"/>
    <w:rsid w:val="00E5307E"/>
    <w:rsid w:val="00E53FD8"/>
    <w:rsid w:val="00E55780"/>
    <w:rsid w:val="00E55992"/>
    <w:rsid w:val="00E574B5"/>
    <w:rsid w:val="00E57BD4"/>
    <w:rsid w:val="00E60D57"/>
    <w:rsid w:val="00E6143A"/>
    <w:rsid w:val="00E61440"/>
    <w:rsid w:val="00E61EE4"/>
    <w:rsid w:val="00E62491"/>
    <w:rsid w:val="00E64508"/>
    <w:rsid w:val="00E64A8B"/>
    <w:rsid w:val="00E64FB2"/>
    <w:rsid w:val="00E65DE4"/>
    <w:rsid w:val="00E6656A"/>
    <w:rsid w:val="00E66831"/>
    <w:rsid w:val="00E70D2C"/>
    <w:rsid w:val="00E711A6"/>
    <w:rsid w:val="00E719E4"/>
    <w:rsid w:val="00E71BC6"/>
    <w:rsid w:val="00E721D0"/>
    <w:rsid w:val="00E72EAC"/>
    <w:rsid w:val="00E732B9"/>
    <w:rsid w:val="00E74B75"/>
    <w:rsid w:val="00E74DF2"/>
    <w:rsid w:val="00E74E36"/>
    <w:rsid w:val="00E757BB"/>
    <w:rsid w:val="00E75DB5"/>
    <w:rsid w:val="00E762E4"/>
    <w:rsid w:val="00E76992"/>
    <w:rsid w:val="00E7699B"/>
    <w:rsid w:val="00E76C79"/>
    <w:rsid w:val="00E770D9"/>
    <w:rsid w:val="00E773BC"/>
    <w:rsid w:val="00E7756D"/>
    <w:rsid w:val="00E778F4"/>
    <w:rsid w:val="00E815A8"/>
    <w:rsid w:val="00E81B3C"/>
    <w:rsid w:val="00E82611"/>
    <w:rsid w:val="00E83663"/>
    <w:rsid w:val="00E84D8B"/>
    <w:rsid w:val="00E85D51"/>
    <w:rsid w:val="00E8668B"/>
    <w:rsid w:val="00E876EA"/>
    <w:rsid w:val="00E9006E"/>
    <w:rsid w:val="00E90AA4"/>
    <w:rsid w:val="00E912CC"/>
    <w:rsid w:val="00E93FD7"/>
    <w:rsid w:val="00E95C89"/>
    <w:rsid w:val="00E96073"/>
    <w:rsid w:val="00E9632F"/>
    <w:rsid w:val="00E9738B"/>
    <w:rsid w:val="00EA106D"/>
    <w:rsid w:val="00EA1EDE"/>
    <w:rsid w:val="00EA248D"/>
    <w:rsid w:val="00EA300F"/>
    <w:rsid w:val="00EA390A"/>
    <w:rsid w:val="00EA458B"/>
    <w:rsid w:val="00EA4740"/>
    <w:rsid w:val="00EA5663"/>
    <w:rsid w:val="00EA5F64"/>
    <w:rsid w:val="00EA7458"/>
    <w:rsid w:val="00EB0FA0"/>
    <w:rsid w:val="00EB1564"/>
    <w:rsid w:val="00EB3A0A"/>
    <w:rsid w:val="00EB5256"/>
    <w:rsid w:val="00EB5B1F"/>
    <w:rsid w:val="00EB64A0"/>
    <w:rsid w:val="00EB6840"/>
    <w:rsid w:val="00EB7DB2"/>
    <w:rsid w:val="00EC0E5C"/>
    <w:rsid w:val="00EC1A84"/>
    <w:rsid w:val="00EC1EFE"/>
    <w:rsid w:val="00EC253D"/>
    <w:rsid w:val="00EC271D"/>
    <w:rsid w:val="00EC2949"/>
    <w:rsid w:val="00EC347F"/>
    <w:rsid w:val="00EC37B4"/>
    <w:rsid w:val="00EC3B33"/>
    <w:rsid w:val="00EC4411"/>
    <w:rsid w:val="00EC47B6"/>
    <w:rsid w:val="00EC494A"/>
    <w:rsid w:val="00EC4AC9"/>
    <w:rsid w:val="00EC4B62"/>
    <w:rsid w:val="00EC50F9"/>
    <w:rsid w:val="00EC51FC"/>
    <w:rsid w:val="00EC5438"/>
    <w:rsid w:val="00EC605B"/>
    <w:rsid w:val="00EC61AE"/>
    <w:rsid w:val="00EC633A"/>
    <w:rsid w:val="00EC6CE1"/>
    <w:rsid w:val="00ED009F"/>
    <w:rsid w:val="00ED03D1"/>
    <w:rsid w:val="00ED0DA7"/>
    <w:rsid w:val="00ED131B"/>
    <w:rsid w:val="00ED2A25"/>
    <w:rsid w:val="00ED42ED"/>
    <w:rsid w:val="00ED46A0"/>
    <w:rsid w:val="00ED496C"/>
    <w:rsid w:val="00ED585A"/>
    <w:rsid w:val="00ED64C1"/>
    <w:rsid w:val="00ED6D86"/>
    <w:rsid w:val="00ED752F"/>
    <w:rsid w:val="00EE1C7F"/>
    <w:rsid w:val="00EE37B6"/>
    <w:rsid w:val="00EE493A"/>
    <w:rsid w:val="00EE623D"/>
    <w:rsid w:val="00EE71E2"/>
    <w:rsid w:val="00EE75CC"/>
    <w:rsid w:val="00EF0011"/>
    <w:rsid w:val="00EF1E36"/>
    <w:rsid w:val="00EF255A"/>
    <w:rsid w:val="00EF30F6"/>
    <w:rsid w:val="00EF36B0"/>
    <w:rsid w:val="00EF3956"/>
    <w:rsid w:val="00EF5249"/>
    <w:rsid w:val="00EF53A4"/>
    <w:rsid w:val="00EF645B"/>
    <w:rsid w:val="00EF65EA"/>
    <w:rsid w:val="00EF69B2"/>
    <w:rsid w:val="00EF7632"/>
    <w:rsid w:val="00EF7BDB"/>
    <w:rsid w:val="00EF7F6E"/>
    <w:rsid w:val="00F0034D"/>
    <w:rsid w:val="00F02144"/>
    <w:rsid w:val="00F03424"/>
    <w:rsid w:val="00F03A78"/>
    <w:rsid w:val="00F03C4A"/>
    <w:rsid w:val="00F046D4"/>
    <w:rsid w:val="00F0494E"/>
    <w:rsid w:val="00F06238"/>
    <w:rsid w:val="00F074EF"/>
    <w:rsid w:val="00F07685"/>
    <w:rsid w:val="00F1043E"/>
    <w:rsid w:val="00F107D7"/>
    <w:rsid w:val="00F108C9"/>
    <w:rsid w:val="00F11002"/>
    <w:rsid w:val="00F129F4"/>
    <w:rsid w:val="00F12AC4"/>
    <w:rsid w:val="00F12C99"/>
    <w:rsid w:val="00F12E3A"/>
    <w:rsid w:val="00F13D30"/>
    <w:rsid w:val="00F13F19"/>
    <w:rsid w:val="00F13F75"/>
    <w:rsid w:val="00F14888"/>
    <w:rsid w:val="00F15A3D"/>
    <w:rsid w:val="00F16427"/>
    <w:rsid w:val="00F16D02"/>
    <w:rsid w:val="00F16D95"/>
    <w:rsid w:val="00F17161"/>
    <w:rsid w:val="00F17E0B"/>
    <w:rsid w:val="00F2026F"/>
    <w:rsid w:val="00F20983"/>
    <w:rsid w:val="00F21211"/>
    <w:rsid w:val="00F245FC"/>
    <w:rsid w:val="00F24A1B"/>
    <w:rsid w:val="00F25239"/>
    <w:rsid w:val="00F25445"/>
    <w:rsid w:val="00F25A6A"/>
    <w:rsid w:val="00F25B97"/>
    <w:rsid w:val="00F27062"/>
    <w:rsid w:val="00F27547"/>
    <w:rsid w:val="00F309B5"/>
    <w:rsid w:val="00F30CDC"/>
    <w:rsid w:val="00F31A1E"/>
    <w:rsid w:val="00F31F6B"/>
    <w:rsid w:val="00F32802"/>
    <w:rsid w:val="00F32C4D"/>
    <w:rsid w:val="00F330FD"/>
    <w:rsid w:val="00F3349F"/>
    <w:rsid w:val="00F339BE"/>
    <w:rsid w:val="00F35F51"/>
    <w:rsid w:val="00F367CC"/>
    <w:rsid w:val="00F36B11"/>
    <w:rsid w:val="00F3752B"/>
    <w:rsid w:val="00F37AD0"/>
    <w:rsid w:val="00F37FB0"/>
    <w:rsid w:val="00F41684"/>
    <w:rsid w:val="00F41D2E"/>
    <w:rsid w:val="00F43A63"/>
    <w:rsid w:val="00F44537"/>
    <w:rsid w:val="00F44C28"/>
    <w:rsid w:val="00F45A71"/>
    <w:rsid w:val="00F46977"/>
    <w:rsid w:val="00F470AB"/>
    <w:rsid w:val="00F476C2"/>
    <w:rsid w:val="00F52F14"/>
    <w:rsid w:val="00F565FE"/>
    <w:rsid w:val="00F57AE5"/>
    <w:rsid w:val="00F601BD"/>
    <w:rsid w:val="00F6074E"/>
    <w:rsid w:val="00F6115D"/>
    <w:rsid w:val="00F634FB"/>
    <w:rsid w:val="00F63EBE"/>
    <w:rsid w:val="00F63FBC"/>
    <w:rsid w:val="00F64C33"/>
    <w:rsid w:val="00F65173"/>
    <w:rsid w:val="00F66A77"/>
    <w:rsid w:val="00F678E8"/>
    <w:rsid w:val="00F67F51"/>
    <w:rsid w:val="00F70A45"/>
    <w:rsid w:val="00F711A0"/>
    <w:rsid w:val="00F71DC7"/>
    <w:rsid w:val="00F739B2"/>
    <w:rsid w:val="00F743ED"/>
    <w:rsid w:val="00F76A13"/>
    <w:rsid w:val="00F80EE9"/>
    <w:rsid w:val="00F81EE4"/>
    <w:rsid w:val="00F8473F"/>
    <w:rsid w:val="00F85243"/>
    <w:rsid w:val="00F85A6D"/>
    <w:rsid w:val="00F86A8E"/>
    <w:rsid w:val="00F872C8"/>
    <w:rsid w:val="00F87E30"/>
    <w:rsid w:val="00F9124B"/>
    <w:rsid w:val="00F928D6"/>
    <w:rsid w:val="00F92935"/>
    <w:rsid w:val="00F932A6"/>
    <w:rsid w:val="00F94493"/>
    <w:rsid w:val="00F94652"/>
    <w:rsid w:val="00F96035"/>
    <w:rsid w:val="00F97E53"/>
    <w:rsid w:val="00F97ED9"/>
    <w:rsid w:val="00F97F1A"/>
    <w:rsid w:val="00FA0A8F"/>
    <w:rsid w:val="00FA0FCF"/>
    <w:rsid w:val="00FA1256"/>
    <w:rsid w:val="00FA18B1"/>
    <w:rsid w:val="00FA2770"/>
    <w:rsid w:val="00FA2B17"/>
    <w:rsid w:val="00FA2EB6"/>
    <w:rsid w:val="00FA375A"/>
    <w:rsid w:val="00FA4045"/>
    <w:rsid w:val="00FA47AD"/>
    <w:rsid w:val="00FA6EA8"/>
    <w:rsid w:val="00FA7300"/>
    <w:rsid w:val="00FA7E18"/>
    <w:rsid w:val="00FA7F6D"/>
    <w:rsid w:val="00FA7FED"/>
    <w:rsid w:val="00FB03FF"/>
    <w:rsid w:val="00FB0898"/>
    <w:rsid w:val="00FB0999"/>
    <w:rsid w:val="00FB1240"/>
    <w:rsid w:val="00FB135C"/>
    <w:rsid w:val="00FB1E00"/>
    <w:rsid w:val="00FB2482"/>
    <w:rsid w:val="00FB280C"/>
    <w:rsid w:val="00FB2F49"/>
    <w:rsid w:val="00FB3297"/>
    <w:rsid w:val="00FB3E19"/>
    <w:rsid w:val="00FB5C19"/>
    <w:rsid w:val="00FB5FBE"/>
    <w:rsid w:val="00FB6377"/>
    <w:rsid w:val="00FC005A"/>
    <w:rsid w:val="00FC07E3"/>
    <w:rsid w:val="00FC19EA"/>
    <w:rsid w:val="00FC1E71"/>
    <w:rsid w:val="00FC2492"/>
    <w:rsid w:val="00FC2523"/>
    <w:rsid w:val="00FC271C"/>
    <w:rsid w:val="00FC2870"/>
    <w:rsid w:val="00FC2CBB"/>
    <w:rsid w:val="00FC36F1"/>
    <w:rsid w:val="00FC43EE"/>
    <w:rsid w:val="00FC450D"/>
    <w:rsid w:val="00FC4E96"/>
    <w:rsid w:val="00FC4F48"/>
    <w:rsid w:val="00FC5A1B"/>
    <w:rsid w:val="00FC5AA4"/>
    <w:rsid w:val="00FD1D69"/>
    <w:rsid w:val="00FD3087"/>
    <w:rsid w:val="00FD49C1"/>
    <w:rsid w:val="00FD4CDD"/>
    <w:rsid w:val="00FD53B7"/>
    <w:rsid w:val="00FD53DA"/>
    <w:rsid w:val="00FD57CA"/>
    <w:rsid w:val="00FD5DDC"/>
    <w:rsid w:val="00FD6047"/>
    <w:rsid w:val="00FD6EAE"/>
    <w:rsid w:val="00FD7F43"/>
    <w:rsid w:val="00FE0BDF"/>
    <w:rsid w:val="00FE0E1E"/>
    <w:rsid w:val="00FE1709"/>
    <w:rsid w:val="00FE1D3F"/>
    <w:rsid w:val="00FE26F1"/>
    <w:rsid w:val="00FE2A9A"/>
    <w:rsid w:val="00FE33AB"/>
    <w:rsid w:val="00FE3C79"/>
    <w:rsid w:val="00FE406B"/>
    <w:rsid w:val="00FE413C"/>
    <w:rsid w:val="00FE433A"/>
    <w:rsid w:val="00FE5659"/>
    <w:rsid w:val="00FE5AB3"/>
    <w:rsid w:val="00FE5D15"/>
    <w:rsid w:val="00FE5F47"/>
    <w:rsid w:val="00FE6538"/>
    <w:rsid w:val="00FE7843"/>
    <w:rsid w:val="00FF01A8"/>
    <w:rsid w:val="00FF2656"/>
    <w:rsid w:val="00FF3640"/>
    <w:rsid w:val="00FF39CE"/>
    <w:rsid w:val="00FF3D5B"/>
    <w:rsid w:val="00FF40A3"/>
    <w:rsid w:val="00FF41F4"/>
    <w:rsid w:val="00FF635E"/>
    <w:rsid w:val="00FF6B22"/>
    <w:rsid w:val="00FF6E6E"/>
    <w:rsid w:val="00FF7C0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9505"/>
    <o:shapelayout v:ext="edit">
      <o:idmap v:ext="edit" data="1"/>
    </o:shapelayout>
  </w:shapeDefaults>
  <w:decimalSymbol w:val=","/>
  <w:listSeparator w:val=";"/>
  <w14:docId w14:val="4813D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a-DK" w:eastAsia="da-DK" w:bidi="ar-SA"/>
      </w:rPr>
    </w:rPrDefault>
    <w:pPrDefault>
      <w:pPr>
        <w:spacing w:before="200"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uiPriority="9"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Body Text"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Plain Text"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669"/>
    <w:rPr>
      <w:rFonts w:ascii="Futura Bk BT" w:hAnsi="Futura Bk BT"/>
    </w:rPr>
  </w:style>
  <w:style w:type="paragraph" w:styleId="Overskrift1">
    <w:name w:val="heading 1"/>
    <w:basedOn w:val="Normal"/>
    <w:next w:val="Normal"/>
    <w:link w:val="Overskrift1Tegn"/>
    <w:uiPriority w:val="9"/>
    <w:qFormat/>
    <w:rsid w:val="004B3E76"/>
    <w:pPr>
      <w:pageBreakBefore/>
      <w:pBdr>
        <w:top w:val="single" w:sz="24" w:space="0" w:color="76923C" w:themeColor="accent3" w:themeShade="BF"/>
        <w:left w:val="single" w:sz="24" w:space="0" w:color="76923C" w:themeColor="accent3" w:themeShade="BF"/>
        <w:bottom w:val="single" w:sz="24" w:space="0" w:color="76923C" w:themeColor="accent3" w:themeShade="BF"/>
        <w:right w:val="single" w:sz="24" w:space="0" w:color="76923C" w:themeColor="accent3" w:themeShade="BF"/>
      </w:pBdr>
      <w:shd w:val="clear" w:color="auto" w:fill="76923C" w:themeFill="accent3" w:themeFillShade="BF"/>
      <w:spacing w:after="0"/>
      <w:outlineLvl w:val="0"/>
    </w:pPr>
    <w:rPr>
      <w:b/>
      <w:bCs/>
      <w:caps/>
      <w:color w:val="FFFFFF"/>
      <w:spacing w:val="15"/>
      <w:sz w:val="22"/>
      <w:szCs w:val="22"/>
    </w:rPr>
  </w:style>
  <w:style w:type="paragraph" w:styleId="Overskrift2">
    <w:name w:val="heading 2"/>
    <w:basedOn w:val="Normal"/>
    <w:next w:val="Normal"/>
    <w:link w:val="Overskrift2Tegn"/>
    <w:uiPriority w:val="9"/>
    <w:unhideWhenUsed/>
    <w:qFormat/>
    <w:rsid w:val="00E96073"/>
    <w:pPr>
      <w:pBdr>
        <w:top w:val="single" w:sz="24" w:space="0" w:color="C2D69B" w:themeColor="accent3" w:themeTint="99"/>
        <w:left w:val="single" w:sz="24" w:space="0" w:color="C2D69B" w:themeColor="accent3" w:themeTint="99"/>
        <w:bottom w:val="single" w:sz="24" w:space="0" w:color="C2D69B" w:themeColor="accent3" w:themeTint="99"/>
        <w:right w:val="single" w:sz="24" w:space="0" w:color="C2D69B" w:themeColor="accent3" w:themeTint="99"/>
      </w:pBdr>
      <w:shd w:val="clear" w:color="auto" w:fill="C2D69B" w:themeFill="accent3" w:themeFillTint="99"/>
      <w:spacing w:after="0"/>
      <w:outlineLvl w:val="1"/>
    </w:pPr>
    <w:rPr>
      <w:caps/>
      <w:spacing w:val="15"/>
      <w:sz w:val="22"/>
      <w:szCs w:val="22"/>
    </w:rPr>
  </w:style>
  <w:style w:type="paragraph" w:styleId="Overskrift3">
    <w:name w:val="heading 3"/>
    <w:basedOn w:val="Normal"/>
    <w:next w:val="Normal"/>
    <w:link w:val="Overskrift3Tegn"/>
    <w:uiPriority w:val="9"/>
    <w:unhideWhenUsed/>
    <w:qFormat/>
    <w:rsid w:val="00BB2794"/>
    <w:pPr>
      <w:shd w:val="clear" w:color="auto" w:fill="D6E3BC" w:themeFill="accent3" w:themeFillTint="66"/>
      <w:spacing w:before="300" w:after="0"/>
      <w:outlineLvl w:val="2"/>
    </w:pPr>
    <w:rPr>
      <w:caps/>
      <w:color w:val="243F60"/>
      <w:spacing w:val="15"/>
      <w:sz w:val="22"/>
      <w:szCs w:val="22"/>
    </w:rPr>
  </w:style>
  <w:style w:type="paragraph" w:styleId="Overskrift4">
    <w:name w:val="heading 4"/>
    <w:basedOn w:val="Normal"/>
    <w:next w:val="Normal"/>
    <w:link w:val="Overskrift4Tegn"/>
    <w:uiPriority w:val="9"/>
    <w:unhideWhenUsed/>
    <w:qFormat/>
    <w:rsid w:val="00385A4A"/>
    <w:pPr>
      <w:pBdr>
        <w:top w:val="dotted" w:sz="6" w:space="2" w:color="4F81BD"/>
        <w:left w:val="dotted" w:sz="6" w:space="2" w:color="4F81BD"/>
      </w:pBdr>
      <w:spacing w:before="300" w:after="0"/>
      <w:outlineLvl w:val="3"/>
    </w:pPr>
    <w:rPr>
      <w:caps/>
      <w:color w:val="365F91"/>
      <w:spacing w:val="10"/>
      <w:sz w:val="22"/>
      <w:szCs w:val="22"/>
    </w:rPr>
  </w:style>
  <w:style w:type="paragraph" w:styleId="Overskrift5">
    <w:name w:val="heading 5"/>
    <w:basedOn w:val="Normal"/>
    <w:next w:val="Normal"/>
    <w:link w:val="Overskrift5Tegn"/>
    <w:unhideWhenUsed/>
    <w:qFormat/>
    <w:rsid w:val="00385A4A"/>
    <w:pPr>
      <w:pBdr>
        <w:bottom w:val="single" w:sz="6" w:space="1" w:color="4F81BD"/>
      </w:pBdr>
      <w:spacing w:before="300" w:after="0"/>
      <w:outlineLvl w:val="4"/>
    </w:pPr>
    <w:rPr>
      <w:caps/>
      <w:color w:val="365F91"/>
      <w:spacing w:val="10"/>
      <w:sz w:val="22"/>
      <w:szCs w:val="22"/>
    </w:rPr>
  </w:style>
  <w:style w:type="paragraph" w:styleId="Overskrift6">
    <w:name w:val="heading 6"/>
    <w:basedOn w:val="Normal"/>
    <w:next w:val="Normal"/>
    <w:link w:val="Overskrift6Tegn"/>
    <w:uiPriority w:val="9"/>
    <w:semiHidden/>
    <w:unhideWhenUsed/>
    <w:qFormat/>
    <w:rsid w:val="00385A4A"/>
    <w:pPr>
      <w:pBdr>
        <w:bottom w:val="dotted" w:sz="6" w:space="1" w:color="4F81BD"/>
      </w:pBdr>
      <w:spacing w:before="300" w:after="0"/>
      <w:outlineLvl w:val="5"/>
    </w:pPr>
    <w:rPr>
      <w:caps/>
      <w:color w:val="365F91"/>
      <w:spacing w:val="10"/>
      <w:sz w:val="22"/>
      <w:szCs w:val="22"/>
    </w:rPr>
  </w:style>
  <w:style w:type="paragraph" w:styleId="Overskrift7">
    <w:name w:val="heading 7"/>
    <w:basedOn w:val="Normal"/>
    <w:next w:val="Normal"/>
    <w:link w:val="Overskrift7Tegn"/>
    <w:semiHidden/>
    <w:unhideWhenUsed/>
    <w:qFormat/>
    <w:rsid w:val="00385A4A"/>
    <w:pPr>
      <w:spacing w:before="300" w:after="0"/>
      <w:outlineLvl w:val="6"/>
    </w:pPr>
    <w:rPr>
      <w:caps/>
      <w:color w:val="365F91"/>
      <w:spacing w:val="10"/>
      <w:sz w:val="22"/>
      <w:szCs w:val="22"/>
    </w:rPr>
  </w:style>
  <w:style w:type="paragraph" w:styleId="Overskrift8">
    <w:name w:val="heading 8"/>
    <w:basedOn w:val="Normal"/>
    <w:next w:val="Normal"/>
    <w:link w:val="Overskrift8Tegn"/>
    <w:uiPriority w:val="9"/>
    <w:semiHidden/>
    <w:unhideWhenUsed/>
    <w:qFormat/>
    <w:rsid w:val="00385A4A"/>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385A4A"/>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link w:val="Overskrift2"/>
    <w:uiPriority w:val="9"/>
    <w:rsid w:val="00E96073"/>
    <w:rPr>
      <w:rFonts w:ascii="Futura Bk BT" w:hAnsi="Futura Bk BT"/>
      <w:caps/>
      <w:spacing w:val="15"/>
      <w:sz w:val="22"/>
      <w:szCs w:val="22"/>
      <w:shd w:val="clear" w:color="auto" w:fill="C2D69B" w:themeFill="accent3" w:themeFillTint="99"/>
    </w:rPr>
  </w:style>
  <w:style w:type="character" w:customStyle="1" w:styleId="Overskrift1Tegn">
    <w:name w:val="Overskrift 1 Tegn"/>
    <w:link w:val="Overskrift1"/>
    <w:uiPriority w:val="9"/>
    <w:rsid w:val="004B3E76"/>
    <w:rPr>
      <w:rFonts w:ascii="Futura Bk BT" w:hAnsi="Futura Bk BT"/>
      <w:b/>
      <w:bCs/>
      <w:caps/>
      <w:color w:val="FFFFFF"/>
      <w:spacing w:val="15"/>
      <w:sz w:val="22"/>
      <w:szCs w:val="22"/>
      <w:shd w:val="clear" w:color="auto" w:fill="76923C" w:themeFill="accent3" w:themeFillShade="BF"/>
    </w:rPr>
  </w:style>
  <w:style w:type="paragraph" w:customStyle="1" w:styleId="TypografiOverskrift311pkt">
    <w:name w:val="Typografi Overskrift 3 + 11 pkt"/>
    <w:basedOn w:val="Overskrift3"/>
    <w:next w:val="Normal"/>
    <w:rsid w:val="005A0A53"/>
    <w:rPr>
      <w:bCs/>
    </w:rPr>
  </w:style>
  <w:style w:type="paragraph" w:styleId="Indholdsfortegnelse1">
    <w:name w:val="toc 1"/>
    <w:basedOn w:val="Normal"/>
    <w:next w:val="Normal"/>
    <w:uiPriority w:val="39"/>
    <w:rsid w:val="00722C17"/>
    <w:pPr>
      <w:tabs>
        <w:tab w:val="right" w:leader="dot" w:pos="9129"/>
      </w:tabs>
      <w:spacing w:before="60" w:after="60"/>
    </w:pPr>
  </w:style>
  <w:style w:type="paragraph" w:styleId="Indholdsfortegnelse2">
    <w:name w:val="toc 2"/>
    <w:basedOn w:val="Normal"/>
    <w:next w:val="Normal"/>
    <w:uiPriority w:val="39"/>
    <w:rsid w:val="00705DFE"/>
    <w:pPr>
      <w:tabs>
        <w:tab w:val="right" w:leader="dot" w:pos="9129"/>
      </w:tabs>
      <w:spacing w:before="40" w:after="40"/>
      <w:ind w:left="170"/>
    </w:pPr>
  </w:style>
  <w:style w:type="paragraph" w:styleId="Indholdsfortegnelse3">
    <w:name w:val="toc 3"/>
    <w:basedOn w:val="Normal"/>
    <w:next w:val="Normal"/>
    <w:uiPriority w:val="39"/>
    <w:rsid w:val="00705DFE"/>
    <w:pPr>
      <w:tabs>
        <w:tab w:val="right" w:leader="dot" w:pos="9129"/>
      </w:tabs>
      <w:spacing w:before="40" w:after="40"/>
      <w:ind w:left="340"/>
    </w:pPr>
  </w:style>
  <w:style w:type="paragraph" w:customStyle="1" w:styleId="Overskrift30">
    <w:name w:val="Overskrift  3"/>
    <w:basedOn w:val="Overskrift3"/>
    <w:next w:val="Normal"/>
    <w:rsid w:val="0064633D"/>
    <w:rPr>
      <w:bCs/>
    </w:rPr>
  </w:style>
  <w:style w:type="paragraph" w:customStyle="1" w:styleId="TypografiIndholdsfortegnelse1Efter0pkt">
    <w:name w:val="Typografi Indholdsfortegnelse 1 + Efter:  0 pkt."/>
    <w:basedOn w:val="Indholdsfortegnelse1"/>
    <w:rsid w:val="00FC4E96"/>
    <w:pPr>
      <w:spacing w:after="0"/>
    </w:pPr>
  </w:style>
  <w:style w:type="paragraph" w:customStyle="1" w:styleId="TypografiMargin14pktFedVenstre0cm">
    <w:name w:val="Typografi Margin + 14 pkt Fed Venstre:  0 cm"/>
    <w:basedOn w:val="Normal"/>
    <w:rsid w:val="00FC4E96"/>
    <w:pPr>
      <w:tabs>
        <w:tab w:val="left" w:pos="1871"/>
        <w:tab w:val="left" w:pos="2268"/>
      </w:tabs>
      <w:overflowPunct w:val="0"/>
      <w:autoSpaceDE w:val="0"/>
      <w:autoSpaceDN w:val="0"/>
      <w:adjustRightInd w:val="0"/>
      <w:ind w:firstLine="5"/>
      <w:textAlignment w:val="baseline"/>
    </w:pPr>
    <w:rPr>
      <w:b/>
      <w:bCs/>
      <w:sz w:val="28"/>
      <w:u w:val="single"/>
      <w:lang w:val="de-DE"/>
    </w:rPr>
  </w:style>
  <w:style w:type="paragraph" w:customStyle="1" w:styleId="Margin">
    <w:name w:val="Margin"/>
    <w:basedOn w:val="Normal"/>
    <w:next w:val="Normal"/>
    <w:rsid w:val="006C2297"/>
    <w:pPr>
      <w:tabs>
        <w:tab w:val="left" w:pos="1871"/>
        <w:tab w:val="left" w:pos="2268"/>
      </w:tabs>
      <w:overflowPunct w:val="0"/>
      <w:autoSpaceDE w:val="0"/>
      <w:autoSpaceDN w:val="0"/>
      <w:adjustRightInd w:val="0"/>
      <w:ind w:firstLine="6"/>
      <w:textAlignment w:val="baseline"/>
    </w:pPr>
    <w:rPr>
      <w:rFonts w:eastAsia="MS Mincho"/>
      <w:sz w:val="22"/>
      <w:u w:val="single"/>
      <w:lang w:val="de-DE"/>
    </w:rPr>
  </w:style>
  <w:style w:type="paragraph" w:customStyle="1" w:styleId="Typografi6">
    <w:name w:val="Typografi6"/>
    <w:basedOn w:val="Normalindrykning"/>
    <w:rsid w:val="00BD3D72"/>
    <w:pPr>
      <w:ind w:left="2160"/>
    </w:pPr>
  </w:style>
  <w:style w:type="paragraph" w:styleId="Normalindrykning">
    <w:name w:val="Normal Indent"/>
    <w:basedOn w:val="Normal"/>
    <w:rsid w:val="00BD3D72"/>
    <w:pPr>
      <w:ind w:left="1304"/>
    </w:pPr>
  </w:style>
  <w:style w:type="character" w:styleId="Hyperlink">
    <w:name w:val="Hyperlink"/>
    <w:uiPriority w:val="99"/>
    <w:rsid w:val="00BD3D72"/>
    <w:rPr>
      <w:color w:val="0000FF"/>
      <w:u w:val="single"/>
    </w:rPr>
  </w:style>
  <w:style w:type="paragraph" w:styleId="Indholdsfortegnelse4">
    <w:name w:val="toc 4"/>
    <w:basedOn w:val="Normal"/>
    <w:next w:val="Normal"/>
    <w:rsid w:val="00BA4772"/>
    <w:pPr>
      <w:tabs>
        <w:tab w:val="right" w:leader="dot" w:pos="9129"/>
      </w:tabs>
      <w:spacing w:after="40"/>
      <w:ind w:left="720"/>
    </w:pPr>
  </w:style>
  <w:style w:type="paragraph" w:styleId="Markeringsbobletekst">
    <w:name w:val="Balloon Text"/>
    <w:basedOn w:val="Normal"/>
    <w:semiHidden/>
    <w:rsid w:val="00FE406B"/>
    <w:rPr>
      <w:rFonts w:ascii="Tahoma" w:hAnsi="Tahoma" w:cs="Tahoma"/>
      <w:sz w:val="16"/>
      <w:szCs w:val="16"/>
    </w:rPr>
  </w:style>
  <w:style w:type="paragraph" w:styleId="Sidehoved">
    <w:name w:val="header"/>
    <w:basedOn w:val="Normal"/>
    <w:link w:val="SidehovedTegn"/>
    <w:rsid w:val="002E23A2"/>
    <w:pPr>
      <w:tabs>
        <w:tab w:val="center" w:pos="4819"/>
        <w:tab w:val="right" w:pos="9638"/>
      </w:tabs>
    </w:pPr>
  </w:style>
  <w:style w:type="paragraph" w:styleId="Sidefod">
    <w:name w:val="footer"/>
    <w:basedOn w:val="Normal"/>
    <w:rsid w:val="002E23A2"/>
    <w:pPr>
      <w:tabs>
        <w:tab w:val="center" w:pos="4819"/>
        <w:tab w:val="right" w:pos="9638"/>
      </w:tabs>
    </w:pPr>
  </w:style>
  <w:style w:type="table" w:styleId="Tabel-Gitter">
    <w:name w:val="Table Grid"/>
    <w:basedOn w:val="Tabel-Normal"/>
    <w:uiPriority w:val="59"/>
    <w:rsid w:val="005F3F1F"/>
    <w:pPr>
      <w:tabs>
        <w:tab w:val="left" w:pos="284"/>
      </w:tabs>
      <w:overflowPunct w:val="0"/>
      <w:autoSpaceDE w:val="0"/>
      <w:autoSpaceDN w:val="0"/>
      <w:adjustRightInd w:val="0"/>
      <w:ind w:left="1871"/>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detal">
    <w:name w:val="page number"/>
    <w:basedOn w:val="Standardskrifttypeiafsnit"/>
    <w:rsid w:val="00972BF8"/>
  </w:style>
  <w:style w:type="character" w:customStyle="1" w:styleId="NilsLangager">
    <w:name w:val="Nils Langager"/>
    <w:semiHidden/>
    <w:rsid w:val="00B06C1A"/>
    <w:rPr>
      <w:rFonts w:ascii="Verdana" w:hAnsi="Verdana"/>
      <w:b w:val="0"/>
      <w:bCs w:val="0"/>
      <w:i w:val="0"/>
      <w:iCs w:val="0"/>
      <w:strike w:val="0"/>
      <w:color w:val="auto"/>
      <w:sz w:val="20"/>
      <w:szCs w:val="20"/>
      <w:u w:val="none"/>
    </w:rPr>
  </w:style>
  <w:style w:type="character" w:styleId="BesgtHyperlink">
    <w:name w:val="FollowedHyperlink"/>
    <w:rsid w:val="00B06C1A"/>
    <w:rPr>
      <w:color w:val="800080"/>
      <w:u w:val="single"/>
    </w:rPr>
  </w:style>
  <w:style w:type="paragraph" w:customStyle="1" w:styleId="xl37">
    <w:name w:val="xl37"/>
    <w:basedOn w:val="Normal"/>
    <w:rsid w:val="00E315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
    <w:name w:val="xl24"/>
    <w:basedOn w:val="Normal"/>
    <w:rsid w:val="009F54CE"/>
    <w:pPr>
      <w:pBdr>
        <w:left w:val="single" w:sz="12" w:space="0" w:color="auto"/>
        <w:bottom w:val="single" w:sz="12" w:space="0" w:color="auto"/>
      </w:pBdr>
      <w:spacing w:before="100" w:beforeAutospacing="1" w:after="100" w:afterAutospacing="1"/>
      <w:textAlignment w:val="center"/>
    </w:pPr>
    <w:rPr>
      <w:rFonts w:ascii="Arial" w:hAnsi="Arial" w:cs="Arial"/>
      <w:b/>
      <w:bCs/>
    </w:rPr>
  </w:style>
  <w:style w:type="paragraph" w:customStyle="1" w:styleId="xl25">
    <w:name w:val="xl25"/>
    <w:basedOn w:val="Normal"/>
    <w:rsid w:val="009F54CE"/>
    <w:pPr>
      <w:pBdr>
        <w:bottom w:val="single" w:sz="12" w:space="0" w:color="auto"/>
      </w:pBdr>
      <w:spacing w:before="100" w:beforeAutospacing="1" w:after="100" w:afterAutospacing="1"/>
      <w:textAlignment w:val="center"/>
    </w:pPr>
    <w:rPr>
      <w:rFonts w:ascii="Arial" w:hAnsi="Arial" w:cs="Arial"/>
      <w:b/>
      <w:bCs/>
      <w:sz w:val="24"/>
      <w:szCs w:val="24"/>
    </w:rPr>
  </w:style>
  <w:style w:type="paragraph" w:customStyle="1" w:styleId="xl26">
    <w:name w:val="xl26"/>
    <w:basedOn w:val="Normal"/>
    <w:rsid w:val="009F54CE"/>
    <w:pPr>
      <w:pBdr>
        <w:left w:val="single" w:sz="8" w:space="0" w:color="auto"/>
        <w:bottom w:val="single" w:sz="12" w:space="0" w:color="auto"/>
      </w:pBdr>
      <w:spacing w:before="100" w:beforeAutospacing="1" w:after="100" w:afterAutospacing="1"/>
      <w:jc w:val="center"/>
      <w:textAlignment w:val="center"/>
    </w:pPr>
    <w:rPr>
      <w:rFonts w:ascii="Arial" w:hAnsi="Arial" w:cs="Arial"/>
      <w:b/>
      <w:bCs/>
      <w:sz w:val="24"/>
      <w:szCs w:val="24"/>
    </w:rPr>
  </w:style>
  <w:style w:type="paragraph" w:customStyle="1" w:styleId="xl27">
    <w:name w:val="xl27"/>
    <w:basedOn w:val="Normal"/>
    <w:rsid w:val="009F54CE"/>
    <w:pPr>
      <w:pBdr>
        <w:bottom w:val="single" w:sz="12" w:space="0" w:color="auto"/>
      </w:pBdr>
      <w:spacing w:before="100" w:beforeAutospacing="1" w:after="100" w:afterAutospacing="1"/>
      <w:jc w:val="center"/>
      <w:textAlignment w:val="center"/>
    </w:pPr>
    <w:rPr>
      <w:rFonts w:ascii="Arial" w:hAnsi="Arial" w:cs="Arial"/>
      <w:b/>
      <w:bCs/>
      <w:sz w:val="24"/>
      <w:szCs w:val="24"/>
    </w:rPr>
  </w:style>
  <w:style w:type="paragraph" w:customStyle="1" w:styleId="xl28">
    <w:name w:val="xl28"/>
    <w:basedOn w:val="Normal"/>
    <w:rsid w:val="009F54CE"/>
    <w:pPr>
      <w:pBdr>
        <w:left w:val="single" w:sz="8" w:space="0" w:color="auto"/>
        <w:bottom w:val="single" w:sz="12" w:space="0" w:color="auto"/>
      </w:pBdr>
      <w:spacing w:before="100" w:beforeAutospacing="1" w:after="100" w:afterAutospacing="1"/>
      <w:textAlignment w:val="center"/>
    </w:pPr>
    <w:rPr>
      <w:rFonts w:ascii="Arial" w:hAnsi="Arial" w:cs="Arial"/>
      <w:b/>
      <w:bCs/>
      <w:sz w:val="24"/>
      <w:szCs w:val="24"/>
    </w:rPr>
  </w:style>
  <w:style w:type="paragraph" w:customStyle="1" w:styleId="xl29">
    <w:name w:val="xl29"/>
    <w:basedOn w:val="Normal"/>
    <w:rsid w:val="009F54CE"/>
    <w:pPr>
      <w:pBdr>
        <w:bottom w:val="single" w:sz="12" w:space="0" w:color="auto"/>
        <w:right w:val="single" w:sz="12" w:space="0" w:color="auto"/>
      </w:pBdr>
      <w:spacing w:before="100" w:beforeAutospacing="1" w:after="100" w:afterAutospacing="1"/>
      <w:jc w:val="center"/>
      <w:textAlignment w:val="center"/>
    </w:pPr>
    <w:rPr>
      <w:rFonts w:ascii="Arial" w:hAnsi="Arial" w:cs="Arial"/>
      <w:b/>
      <w:bCs/>
    </w:rPr>
  </w:style>
  <w:style w:type="paragraph" w:customStyle="1" w:styleId="xl30">
    <w:name w:val="xl30"/>
    <w:basedOn w:val="Normal"/>
    <w:rsid w:val="009F54CE"/>
    <w:pPr>
      <w:pBdr>
        <w:top w:val="single" w:sz="12" w:space="0" w:color="auto"/>
        <w:left w:val="single" w:sz="12" w:space="0" w:color="auto"/>
        <w:bottom w:val="single" w:sz="8"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31">
    <w:name w:val="xl31"/>
    <w:basedOn w:val="Normal"/>
    <w:rsid w:val="009F54CE"/>
    <w:pPr>
      <w:pBdr>
        <w:top w:val="single" w:sz="12"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32">
    <w:name w:val="xl32"/>
    <w:basedOn w:val="Normal"/>
    <w:rsid w:val="009F54CE"/>
    <w:pPr>
      <w:pBdr>
        <w:top w:val="single" w:sz="12" w:space="0" w:color="auto"/>
        <w:left w:val="single" w:sz="4" w:space="0" w:color="auto"/>
        <w:bottom w:val="single" w:sz="8" w:space="0" w:color="auto"/>
      </w:pBdr>
      <w:spacing w:before="100" w:beforeAutospacing="1" w:after="100" w:afterAutospacing="1"/>
      <w:jc w:val="center"/>
      <w:textAlignment w:val="center"/>
    </w:pPr>
    <w:rPr>
      <w:rFonts w:ascii="Arial" w:hAnsi="Arial" w:cs="Arial"/>
      <w:b/>
      <w:bCs/>
    </w:rPr>
  </w:style>
  <w:style w:type="paragraph" w:customStyle="1" w:styleId="xl33">
    <w:name w:val="xl33"/>
    <w:basedOn w:val="Normal"/>
    <w:rsid w:val="009F54CE"/>
    <w:pPr>
      <w:pBdr>
        <w:top w:val="single" w:sz="12" w:space="0" w:color="auto"/>
        <w:bottom w:val="single" w:sz="8" w:space="0" w:color="auto"/>
      </w:pBdr>
      <w:spacing w:before="100" w:beforeAutospacing="1" w:after="100" w:afterAutospacing="1"/>
      <w:jc w:val="center"/>
      <w:textAlignment w:val="center"/>
    </w:pPr>
    <w:rPr>
      <w:rFonts w:ascii="Arial" w:hAnsi="Arial" w:cs="Arial"/>
      <w:b/>
      <w:bCs/>
    </w:rPr>
  </w:style>
  <w:style w:type="paragraph" w:customStyle="1" w:styleId="xl34">
    <w:name w:val="xl34"/>
    <w:basedOn w:val="Normal"/>
    <w:rsid w:val="009F54CE"/>
    <w:pPr>
      <w:pBdr>
        <w:top w:val="single" w:sz="12" w:space="0" w:color="auto"/>
        <w:bottom w:val="single" w:sz="8" w:space="0" w:color="auto"/>
      </w:pBdr>
      <w:spacing w:before="100" w:beforeAutospacing="1" w:after="100" w:afterAutospacing="1"/>
      <w:jc w:val="center"/>
      <w:textAlignment w:val="center"/>
    </w:pPr>
    <w:rPr>
      <w:rFonts w:ascii="Arial" w:hAnsi="Arial" w:cs="Arial"/>
      <w:b/>
      <w:bCs/>
      <w:i/>
      <w:iCs/>
      <w:sz w:val="24"/>
      <w:szCs w:val="24"/>
    </w:rPr>
  </w:style>
  <w:style w:type="paragraph" w:customStyle="1" w:styleId="xl35">
    <w:name w:val="xl35"/>
    <w:basedOn w:val="Normal"/>
    <w:rsid w:val="009F54CE"/>
    <w:pPr>
      <w:pBdr>
        <w:top w:val="single" w:sz="12"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rPr>
  </w:style>
  <w:style w:type="paragraph" w:customStyle="1" w:styleId="xl36">
    <w:name w:val="xl36"/>
    <w:basedOn w:val="Normal"/>
    <w:rsid w:val="009F54CE"/>
    <w:pPr>
      <w:pBdr>
        <w:top w:val="single" w:sz="12" w:space="0" w:color="auto"/>
        <w:bottom w:val="single" w:sz="8" w:space="0" w:color="auto"/>
        <w:right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38">
    <w:name w:val="xl38"/>
    <w:basedOn w:val="Normal"/>
    <w:rsid w:val="009F54CE"/>
    <w:pPr>
      <w:pBdr>
        <w:top w:val="single" w:sz="8" w:space="0" w:color="auto"/>
        <w:left w:val="single" w:sz="12" w:space="0" w:color="auto"/>
        <w:bottom w:val="single" w:sz="4" w:space="0" w:color="auto"/>
        <w:right w:val="single" w:sz="4" w:space="0" w:color="auto"/>
      </w:pBdr>
      <w:spacing w:before="100" w:beforeAutospacing="1" w:after="100" w:afterAutospacing="1"/>
      <w:jc w:val="center"/>
    </w:pPr>
    <w:rPr>
      <w:rFonts w:ascii="Arial" w:hAnsi="Arial" w:cs="Arial"/>
      <w:b/>
      <w:bCs/>
      <w:sz w:val="24"/>
      <w:szCs w:val="24"/>
    </w:rPr>
  </w:style>
  <w:style w:type="paragraph" w:customStyle="1" w:styleId="xl39">
    <w:name w:val="xl39"/>
    <w:basedOn w:val="Normal"/>
    <w:rsid w:val="009F54CE"/>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40">
    <w:name w:val="xl40"/>
    <w:basedOn w:val="Normal"/>
    <w:rsid w:val="009F54CE"/>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sz w:val="24"/>
      <w:szCs w:val="24"/>
    </w:rPr>
  </w:style>
  <w:style w:type="paragraph" w:customStyle="1" w:styleId="xl41">
    <w:name w:val="xl41"/>
    <w:basedOn w:val="Normal"/>
    <w:rsid w:val="009F54CE"/>
    <w:pPr>
      <w:pBdr>
        <w:top w:val="single" w:sz="8" w:space="0" w:color="auto"/>
        <w:left w:val="single" w:sz="4" w:space="0" w:color="auto"/>
        <w:bottom w:val="single" w:sz="4" w:space="0" w:color="auto"/>
        <w:right w:val="single" w:sz="12" w:space="0" w:color="auto"/>
      </w:pBdr>
      <w:spacing w:before="100" w:beforeAutospacing="1" w:after="100" w:afterAutospacing="1"/>
      <w:jc w:val="center"/>
    </w:pPr>
    <w:rPr>
      <w:rFonts w:ascii="Arial" w:hAnsi="Arial" w:cs="Arial"/>
      <w:sz w:val="24"/>
      <w:szCs w:val="24"/>
    </w:rPr>
  </w:style>
  <w:style w:type="paragraph" w:customStyle="1" w:styleId="xl42">
    <w:name w:val="xl42"/>
    <w:basedOn w:val="Normal"/>
    <w:rsid w:val="009F54CE"/>
    <w:pPr>
      <w:pBdr>
        <w:left w:val="single" w:sz="12" w:space="0" w:color="auto"/>
        <w:bottom w:val="single" w:sz="4" w:space="0" w:color="auto"/>
        <w:right w:val="single" w:sz="4" w:space="0" w:color="auto"/>
      </w:pBdr>
      <w:spacing w:before="100" w:beforeAutospacing="1" w:after="100" w:afterAutospacing="1"/>
      <w:jc w:val="center"/>
    </w:pPr>
    <w:rPr>
      <w:rFonts w:ascii="Arial" w:hAnsi="Arial" w:cs="Arial"/>
      <w:b/>
      <w:bCs/>
      <w:sz w:val="24"/>
      <w:szCs w:val="24"/>
    </w:rPr>
  </w:style>
  <w:style w:type="paragraph" w:customStyle="1" w:styleId="xl43">
    <w:name w:val="xl43"/>
    <w:basedOn w:val="Normal"/>
    <w:rsid w:val="009F54CE"/>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44">
    <w:name w:val="xl44"/>
    <w:basedOn w:val="Normal"/>
    <w:rsid w:val="009F54CE"/>
    <w:pPr>
      <w:pBdr>
        <w:left w:val="single" w:sz="4" w:space="0" w:color="auto"/>
        <w:bottom w:val="single" w:sz="4" w:space="0" w:color="auto"/>
        <w:right w:val="single" w:sz="4" w:space="0" w:color="auto"/>
      </w:pBdr>
      <w:spacing w:before="100" w:beforeAutospacing="1" w:after="100" w:afterAutospacing="1"/>
    </w:pPr>
    <w:rPr>
      <w:rFonts w:ascii="Arial" w:hAnsi="Arial" w:cs="Arial"/>
      <w:b/>
      <w:bCs/>
      <w:sz w:val="24"/>
      <w:szCs w:val="24"/>
    </w:rPr>
  </w:style>
  <w:style w:type="paragraph" w:customStyle="1" w:styleId="xl45">
    <w:name w:val="xl45"/>
    <w:basedOn w:val="Normal"/>
    <w:rsid w:val="009F54CE"/>
    <w:pPr>
      <w:pBdr>
        <w:left w:val="single" w:sz="4" w:space="0" w:color="auto"/>
        <w:bottom w:val="single" w:sz="4" w:space="0" w:color="auto"/>
        <w:right w:val="single" w:sz="12" w:space="0" w:color="auto"/>
      </w:pBdr>
      <w:spacing w:before="100" w:beforeAutospacing="1" w:after="100" w:afterAutospacing="1"/>
      <w:jc w:val="center"/>
    </w:pPr>
    <w:rPr>
      <w:rFonts w:ascii="Arial" w:hAnsi="Arial" w:cs="Arial"/>
      <w:sz w:val="24"/>
      <w:szCs w:val="24"/>
    </w:rPr>
  </w:style>
  <w:style w:type="paragraph" w:customStyle="1" w:styleId="xl46">
    <w:name w:val="xl46"/>
    <w:basedOn w:val="Normal"/>
    <w:rsid w:val="009F54CE"/>
    <w:pPr>
      <w:pBdr>
        <w:left w:val="single" w:sz="12"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47">
    <w:name w:val="xl47"/>
    <w:basedOn w:val="Normal"/>
    <w:rsid w:val="009F54CE"/>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i/>
      <w:iCs/>
      <w:sz w:val="24"/>
      <w:szCs w:val="24"/>
    </w:rPr>
  </w:style>
  <w:style w:type="paragraph" w:customStyle="1" w:styleId="xl48">
    <w:name w:val="xl48"/>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49">
    <w:name w:val="xl49"/>
    <w:basedOn w:val="Normal"/>
    <w:rsid w:val="009F54CE"/>
    <w:pPr>
      <w:pBdr>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50">
    <w:name w:val="xl50"/>
    <w:basedOn w:val="Normal"/>
    <w:rsid w:val="009F54CE"/>
    <w:pPr>
      <w:pBdr>
        <w:top w:val="single" w:sz="4" w:space="0" w:color="auto"/>
        <w:left w:val="single" w:sz="12"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51">
    <w:name w:val="xl51"/>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52">
    <w:name w:val="xl52"/>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53">
    <w:name w:val="xl53"/>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szCs w:val="24"/>
    </w:rPr>
  </w:style>
  <w:style w:type="paragraph" w:customStyle="1" w:styleId="xl54">
    <w:name w:val="xl54"/>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55">
    <w:name w:val="xl55"/>
    <w:basedOn w:val="Normal"/>
    <w:rsid w:val="009F54CE"/>
    <w:pPr>
      <w:pBdr>
        <w:top w:val="single" w:sz="4" w:space="0" w:color="auto"/>
        <w:left w:val="single" w:sz="4" w:space="0" w:color="auto"/>
        <w:bottom w:val="single" w:sz="4" w:space="0" w:color="auto"/>
        <w:right w:val="single" w:sz="12" w:space="0" w:color="auto"/>
      </w:pBdr>
      <w:spacing w:before="100" w:beforeAutospacing="1" w:after="100" w:afterAutospacing="1"/>
      <w:jc w:val="center"/>
    </w:pPr>
    <w:rPr>
      <w:rFonts w:ascii="Arial" w:hAnsi="Arial" w:cs="Arial"/>
      <w:sz w:val="24"/>
      <w:szCs w:val="24"/>
    </w:rPr>
  </w:style>
  <w:style w:type="paragraph" w:customStyle="1" w:styleId="xl56">
    <w:name w:val="xl56"/>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i/>
      <w:iCs/>
      <w:sz w:val="24"/>
      <w:szCs w:val="24"/>
    </w:rPr>
  </w:style>
  <w:style w:type="paragraph" w:customStyle="1" w:styleId="xl57">
    <w:name w:val="xl57"/>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58">
    <w:name w:val="xl58"/>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59">
    <w:name w:val="xl59"/>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60">
    <w:name w:val="xl60"/>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61">
    <w:name w:val="xl61"/>
    <w:basedOn w:val="Normal"/>
    <w:rsid w:val="009F54CE"/>
    <w:pPr>
      <w:spacing w:before="100" w:beforeAutospacing="1" w:after="100" w:afterAutospacing="1"/>
    </w:pPr>
    <w:rPr>
      <w:sz w:val="24"/>
      <w:szCs w:val="24"/>
    </w:rPr>
  </w:style>
  <w:style w:type="paragraph" w:customStyle="1" w:styleId="xl62">
    <w:name w:val="xl62"/>
    <w:basedOn w:val="Normal"/>
    <w:rsid w:val="009F54CE"/>
    <w:pPr>
      <w:spacing w:before="100" w:beforeAutospacing="1" w:after="100" w:afterAutospacing="1"/>
    </w:pPr>
    <w:rPr>
      <w:sz w:val="24"/>
      <w:szCs w:val="24"/>
    </w:rPr>
  </w:style>
  <w:style w:type="paragraph" w:customStyle="1" w:styleId="xl63">
    <w:name w:val="xl63"/>
    <w:basedOn w:val="Normal"/>
    <w:rsid w:val="009F54CE"/>
    <w:pPr>
      <w:pBdr>
        <w:top w:val="single" w:sz="4" w:space="0" w:color="auto"/>
        <w:left w:val="single" w:sz="12" w:space="0" w:color="auto"/>
        <w:bottom w:val="single" w:sz="4" w:space="0" w:color="auto"/>
        <w:right w:val="single" w:sz="4" w:space="0" w:color="auto"/>
      </w:pBdr>
      <w:spacing w:before="100" w:beforeAutospacing="1" w:after="100" w:afterAutospacing="1"/>
      <w:jc w:val="center"/>
    </w:pPr>
    <w:rPr>
      <w:i/>
      <w:iCs/>
      <w:sz w:val="24"/>
      <w:szCs w:val="24"/>
    </w:rPr>
  </w:style>
  <w:style w:type="paragraph" w:customStyle="1" w:styleId="xl64">
    <w:name w:val="xl64"/>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i/>
      <w:iCs/>
      <w:sz w:val="24"/>
      <w:szCs w:val="24"/>
    </w:rPr>
  </w:style>
  <w:style w:type="paragraph" w:customStyle="1" w:styleId="xl65">
    <w:name w:val="xl65"/>
    <w:basedOn w:val="Normal"/>
    <w:rsid w:val="009F54CE"/>
    <w:pPr>
      <w:pBdr>
        <w:top w:val="single" w:sz="4" w:space="0" w:color="auto"/>
        <w:left w:val="single" w:sz="4" w:space="0" w:color="auto"/>
        <w:bottom w:val="single" w:sz="4" w:space="0" w:color="auto"/>
        <w:right w:val="single" w:sz="12" w:space="0" w:color="auto"/>
      </w:pBdr>
      <w:spacing w:before="100" w:beforeAutospacing="1" w:after="100" w:afterAutospacing="1"/>
      <w:jc w:val="center"/>
    </w:pPr>
    <w:rPr>
      <w:rFonts w:ascii="Arial" w:hAnsi="Arial" w:cs="Arial"/>
      <w:i/>
      <w:iCs/>
      <w:sz w:val="24"/>
      <w:szCs w:val="24"/>
    </w:rPr>
  </w:style>
  <w:style w:type="paragraph" w:customStyle="1" w:styleId="xl22">
    <w:name w:val="xl22"/>
    <w:basedOn w:val="Normal"/>
    <w:rsid w:val="006D3564"/>
    <w:pPr>
      <w:pBdr>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23">
    <w:name w:val="xl23"/>
    <w:basedOn w:val="Normal"/>
    <w:rsid w:val="006D3564"/>
    <w:pPr>
      <w:pBdr>
        <w:left w:val="single" w:sz="12" w:space="0" w:color="auto"/>
        <w:bottom w:val="single" w:sz="12" w:space="0" w:color="auto"/>
      </w:pBdr>
      <w:spacing w:before="100" w:beforeAutospacing="1" w:after="100" w:afterAutospacing="1"/>
      <w:textAlignment w:val="center"/>
    </w:pPr>
    <w:rPr>
      <w:rFonts w:ascii="Arial" w:hAnsi="Arial" w:cs="Arial"/>
      <w:b/>
      <w:bCs/>
    </w:rPr>
  </w:style>
  <w:style w:type="paragraph" w:styleId="Opstilling-punkttegn">
    <w:name w:val="List Bullet"/>
    <w:basedOn w:val="Normal"/>
    <w:rsid w:val="00722C17"/>
    <w:pPr>
      <w:numPr>
        <w:numId w:val="1"/>
      </w:numPr>
    </w:pPr>
  </w:style>
  <w:style w:type="character" w:styleId="Strk">
    <w:name w:val="Strong"/>
    <w:uiPriority w:val="22"/>
    <w:qFormat/>
    <w:rsid w:val="00385A4A"/>
    <w:rPr>
      <w:b/>
      <w:bCs/>
    </w:rPr>
  </w:style>
  <w:style w:type="paragraph" w:styleId="Dokumentoversigt">
    <w:name w:val="Document Map"/>
    <w:basedOn w:val="Normal"/>
    <w:semiHidden/>
    <w:rsid w:val="001E46A2"/>
    <w:pPr>
      <w:shd w:val="clear" w:color="auto" w:fill="000080"/>
    </w:pPr>
    <w:rPr>
      <w:rFonts w:ascii="Tahoma" w:hAnsi="Tahoma" w:cs="Tahoma"/>
    </w:rPr>
  </w:style>
  <w:style w:type="paragraph" w:customStyle="1" w:styleId="xl66">
    <w:name w:val="xl66"/>
    <w:basedOn w:val="Normal"/>
    <w:rsid w:val="002241A7"/>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hAnsi="Arial" w:cs="Arial"/>
      <w:b/>
      <w:bCs/>
      <w:sz w:val="16"/>
      <w:szCs w:val="16"/>
    </w:rPr>
  </w:style>
  <w:style w:type="paragraph" w:customStyle="1" w:styleId="xl67">
    <w:name w:val="xl67"/>
    <w:basedOn w:val="Normal"/>
    <w:rsid w:val="002241A7"/>
    <w:pPr>
      <w:pBdr>
        <w:left w:val="single" w:sz="8" w:space="0" w:color="auto"/>
        <w:bottom w:val="single" w:sz="4" w:space="0" w:color="auto"/>
        <w:right w:val="single" w:sz="4" w:space="0" w:color="auto"/>
      </w:pBdr>
      <w:spacing w:before="100" w:beforeAutospacing="1" w:after="100" w:afterAutospacing="1"/>
      <w:jc w:val="center"/>
    </w:pPr>
    <w:rPr>
      <w:rFonts w:ascii="Arial" w:hAnsi="Arial" w:cs="Arial"/>
      <w:b/>
      <w:bCs/>
      <w:sz w:val="16"/>
      <w:szCs w:val="16"/>
    </w:rPr>
  </w:style>
  <w:style w:type="paragraph" w:customStyle="1" w:styleId="xl68">
    <w:name w:val="xl68"/>
    <w:basedOn w:val="Normal"/>
    <w:rsid w:val="002241A7"/>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b/>
      <w:bCs/>
      <w:sz w:val="16"/>
      <w:szCs w:val="16"/>
    </w:rPr>
  </w:style>
  <w:style w:type="paragraph" w:customStyle="1" w:styleId="xl69">
    <w:name w:val="xl69"/>
    <w:basedOn w:val="Normal"/>
    <w:rsid w:val="002241A7"/>
    <w:pPr>
      <w:pBdr>
        <w:left w:val="single" w:sz="4" w:space="0" w:color="auto"/>
        <w:bottom w:val="single" w:sz="4" w:space="0" w:color="auto"/>
        <w:right w:val="single" w:sz="8" w:space="0" w:color="auto"/>
      </w:pBdr>
      <w:spacing w:before="100" w:beforeAutospacing="1" w:after="100" w:afterAutospacing="1"/>
    </w:pPr>
    <w:rPr>
      <w:rFonts w:ascii="Arial" w:hAnsi="Arial" w:cs="Arial"/>
      <w:b/>
      <w:bCs/>
      <w:sz w:val="24"/>
      <w:szCs w:val="24"/>
    </w:rPr>
  </w:style>
  <w:style w:type="paragraph" w:customStyle="1" w:styleId="xl70">
    <w:name w:val="xl70"/>
    <w:basedOn w:val="Normal"/>
    <w:rsid w:val="002241A7"/>
    <w:pPr>
      <w:spacing w:before="100" w:beforeAutospacing="1" w:after="100" w:afterAutospacing="1"/>
      <w:jc w:val="center"/>
    </w:pPr>
    <w:rPr>
      <w:rFonts w:ascii="Arial" w:hAnsi="Arial" w:cs="Arial"/>
      <w:sz w:val="28"/>
      <w:szCs w:val="28"/>
    </w:rPr>
  </w:style>
  <w:style w:type="paragraph" w:customStyle="1" w:styleId="xl71">
    <w:name w:val="xl71"/>
    <w:basedOn w:val="Normal"/>
    <w:rsid w:val="002241A7"/>
    <w:pPr>
      <w:pBdr>
        <w:top w:val="single" w:sz="8" w:space="0" w:color="auto"/>
        <w:left w:val="single" w:sz="8" w:space="0" w:color="auto"/>
      </w:pBdr>
      <w:spacing w:before="100" w:beforeAutospacing="1" w:after="100" w:afterAutospacing="1"/>
      <w:jc w:val="center"/>
    </w:pPr>
    <w:rPr>
      <w:rFonts w:ascii="Arial" w:hAnsi="Arial" w:cs="Arial"/>
      <w:b/>
      <w:bCs/>
      <w:sz w:val="28"/>
      <w:szCs w:val="28"/>
    </w:rPr>
  </w:style>
  <w:style w:type="paragraph" w:customStyle="1" w:styleId="xl72">
    <w:name w:val="xl72"/>
    <w:basedOn w:val="Normal"/>
    <w:rsid w:val="002241A7"/>
    <w:pPr>
      <w:pBdr>
        <w:top w:val="single" w:sz="8" w:space="0" w:color="auto"/>
      </w:pBdr>
      <w:spacing w:before="100" w:beforeAutospacing="1" w:after="100" w:afterAutospacing="1"/>
      <w:jc w:val="center"/>
    </w:pPr>
    <w:rPr>
      <w:rFonts w:ascii="Arial" w:hAnsi="Arial" w:cs="Arial"/>
      <w:b/>
      <w:bCs/>
      <w:sz w:val="28"/>
      <w:szCs w:val="28"/>
    </w:rPr>
  </w:style>
  <w:style w:type="paragraph" w:customStyle="1" w:styleId="xl73">
    <w:name w:val="xl73"/>
    <w:basedOn w:val="Normal"/>
    <w:rsid w:val="002241A7"/>
    <w:pPr>
      <w:pBdr>
        <w:top w:val="single" w:sz="8" w:space="0" w:color="auto"/>
        <w:right w:val="single" w:sz="8" w:space="0" w:color="auto"/>
      </w:pBdr>
      <w:spacing w:before="100" w:beforeAutospacing="1" w:after="100" w:afterAutospacing="1"/>
      <w:jc w:val="center"/>
    </w:pPr>
    <w:rPr>
      <w:rFonts w:ascii="Arial" w:hAnsi="Arial" w:cs="Arial"/>
      <w:b/>
      <w:bCs/>
      <w:sz w:val="28"/>
      <w:szCs w:val="28"/>
    </w:rPr>
  </w:style>
  <w:style w:type="paragraph" w:customStyle="1" w:styleId="xl74">
    <w:name w:val="xl74"/>
    <w:basedOn w:val="Normal"/>
    <w:rsid w:val="002241A7"/>
    <w:pPr>
      <w:pBdr>
        <w:right w:val="single" w:sz="8" w:space="0" w:color="auto"/>
      </w:pBdr>
      <w:spacing w:before="100" w:beforeAutospacing="1" w:after="100" w:afterAutospacing="1"/>
    </w:pPr>
    <w:rPr>
      <w:rFonts w:ascii="Arial" w:hAnsi="Arial" w:cs="Arial"/>
      <w:b/>
      <w:bCs/>
      <w:sz w:val="24"/>
      <w:szCs w:val="24"/>
    </w:rPr>
  </w:style>
  <w:style w:type="paragraph" w:customStyle="1" w:styleId="xl75">
    <w:name w:val="xl75"/>
    <w:basedOn w:val="Normal"/>
    <w:rsid w:val="002241A7"/>
    <w:pPr>
      <w:pBdr>
        <w:left w:val="single" w:sz="8" w:space="0" w:color="auto"/>
      </w:pBdr>
      <w:spacing w:before="100" w:beforeAutospacing="1" w:after="100" w:afterAutospacing="1"/>
    </w:pPr>
    <w:rPr>
      <w:rFonts w:ascii="Arial" w:hAnsi="Arial" w:cs="Arial"/>
      <w:b/>
      <w:bCs/>
      <w:sz w:val="28"/>
      <w:szCs w:val="28"/>
    </w:rPr>
  </w:style>
  <w:style w:type="paragraph" w:customStyle="1" w:styleId="xl76">
    <w:name w:val="xl76"/>
    <w:basedOn w:val="Normal"/>
    <w:rsid w:val="002241A7"/>
    <w:pPr>
      <w:pBdr>
        <w:right w:val="single" w:sz="8" w:space="0" w:color="auto"/>
      </w:pBdr>
      <w:spacing w:before="100" w:beforeAutospacing="1" w:after="100" w:afterAutospacing="1"/>
    </w:pPr>
    <w:rPr>
      <w:rFonts w:ascii="Arial" w:hAnsi="Arial" w:cs="Arial"/>
      <w:b/>
      <w:bCs/>
      <w:sz w:val="28"/>
      <w:szCs w:val="28"/>
    </w:rPr>
  </w:style>
  <w:style w:type="paragraph" w:customStyle="1" w:styleId="xl77">
    <w:name w:val="xl77"/>
    <w:basedOn w:val="Normal"/>
    <w:rsid w:val="002241A7"/>
    <w:pPr>
      <w:pBdr>
        <w:left w:val="single" w:sz="8" w:space="0" w:color="auto"/>
      </w:pBdr>
      <w:spacing w:before="100" w:beforeAutospacing="1" w:after="100" w:afterAutospacing="1"/>
      <w:jc w:val="center"/>
    </w:pPr>
    <w:rPr>
      <w:rFonts w:ascii="Arial" w:hAnsi="Arial" w:cs="Arial"/>
      <w:sz w:val="28"/>
      <w:szCs w:val="28"/>
    </w:rPr>
  </w:style>
  <w:style w:type="paragraph" w:customStyle="1" w:styleId="xl78">
    <w:name w:val="xl78"/>
    <w:basedOn w:val="Normal"/>
    <w:rsid w:val="002241A7"/>
    <w:pPr>
      <w:pBdr>
        <w:right w:val="single" w:sz="8" w:space="0" w:color="auto"/>
      </w:pBdr>
      <w:spacing w:before="100" w:beforeAutospacing="1" w:after="100" w:afterAutospacing="1"/>
      <w:jc w:val="center"/>
    </w:pPr>
    <w:rPr>
      <w:rFonts w:ascii="Arial" w:hAnsi="Arial" w:cs="Arial"/>
      <w:sz w:val="28"/>
      <w:szCs w:val="28"/>
    </w:rPr>
  </w:style>
  <w:style w:type="paragraph" w:customStyle="1" w:styleId="xl79">
    <w:name w:val="xl79"/>
    <w:basedOn w:val="Normal"/>
    <w:rsid w:val="002241A7"/>
    <w:pPr>
      <w:pBdr>
        <w:right w:val="single" w:sz="8" w:space="0" w:color="auto"/>
      </w:pBdr>
      <w:spacing w:before="100" w:beforeAutospacing="1" w:after="100" w:afterAutospacing="1"/>
    </w:pPr>
    <w:rPr>
      <w:rFonts w:ascii="Arial" w:hAnsi="Arial" w:cs="Arial"/>
      <w:b/>
      <w:bCs/>
      <w:sz w:val="24"/>
      <w:szCs w:val="24"/>
    </w:rPr>
  </w:style>
  <w:style w:type="paragraph" w:customStyle="1" w:styleId="xl80">
    <w:name w:val="xl80"/>
    <w:basedOn w:val="Normal"/>
    <w:rsid w:val="002241A7"/>
    <w:pPr>
      <w:pBdr>
        <w:left w:val="single" w:sz="8" w:space="0" w:color="auto"/>
        <w:bottom w:val="single" w:sz="8" w:space="0" w:color="auto"/>
      </w:pBdr>
      <w:spacing w:before="100" w:beforeAutospacing="1" w:after="100" w:afterAutospacing="1"/>
    </w:pPr>
    <w:rPr>
      <w:rFonts w:ascii="Arial" w:hAnsi="Arial" w:cs="Arial"/>
      <w:b/>
      <w:bCs/>
      <w:sz w:val="24"/>
      <w:szCs w:val="24"/>
    </w:rPr>
  </w:style>
  <w:style w:type="paragraph" w:customStyle="1" w:styleId="xl81">
    <w:name w:val="xl81"/>
    <w:basedOn w:val="Normal"/>
    <w:rsid w:val="002241A7"/>
    <w:pPr>
      <w:pBdr>
        <w:bottom w:val="single" w:sz="8" w:space="0" w:color="auto"/>
      </w:pBdr>
      <w:spacing w:before="100" w:beforeAutospacing="1" w:after="100" w:afterAutospacing="1"/>
    </w:pPr>
    <w:rPr>
      <w:rFonts w:ascii="Arial" w:hAnsi="Arial" w:cs="Arial"/>
      <w:b/>
      <w:bCs/>
      <w:sz w:val="24"/>
      <w:szCs w:val="24"/>
    </w:rPr>
  </w:style>
  <w:style w:type="paragraph" w:customStyle="1" w:styleId="xl82">
    <w:name w:val="xl82"/>
    <w:basedOn w:val="Normal"/>
    <w:rsid w:val="002241A7"/>
    <w:pPr>
      <w:pBdr>
        <w:bottom w:val="single" w:sz="8" w:space="0" w:color="auto"/>
        <w:right w:val="single" w:sz="8" w:space="0" w:color="auto"/>
      </w:pBdr>
      <w:spacing w:before="100" w:beforeAutospacing="1" w:after="100" w:afterAutospacing="1"/>
    </w:pPr>
    <w:rPr>
      <w:rFonts w:ascii="Arial" w:hAnsi="Arial" w:cs="Arial"/>
      <w:b/>
      <w:bCs/>
      <w:sz w:val="24"/>
      <w:szCs w:val="24"/>
    </w:rPr>
  </w:style>
  <w:style w:type="paragraph" w:styleId="Ingenafstand">
    <w:name w:val="No Spacing"/>
    <w:basedOn w:val="Normal"/>
    <w:link w:val="IngenafstandTegn"/>
    <w:uiPriority w:val="1"/>
    <w:qFormat/>
    <w:rsid w:val="00385A4A"/>
    <w:pPr>
      <w:spacing w:before="0" w:after="0" w:line="240" w:lineRule="auto"/>
    </w:pPr>
  </w:style>
  <w:style w:type="paragraph" w:styleId="Brdtekst">
    <w:name w:val="Body Text"/>
    <w:basedOn w:val="Normal"/>
    <w:link w:val="BrdtekstTegn"/>
    <w:qFormat/>
    <w:rsid w:val="00D31037"/>
    <w:pPr>
      <w:spacing w:after="120"/>
    </w:pPr>
  </w:style>
  <w:style w:type="character" w:customStyle="1" w:styleId="BrdtekstTegn">
    <w:name w:val="Brødtekst Tegn"/>
    <w:link w:val="Brdtekst"/>
    <w:rsid w:val="00D31037"/>
    <w:rPr>
      <w:rFonts w:ascii="Verdana" w:hAnsi="Verdana"/>
      <w:sz w:val="22"/>
      <w:szCs w:val="22"/>
    </w:rPr>
  </w:style>
  <w:style w:type="character" w:styleId="Kraftigfremhvning">
    <w:name w:val="Intense Emphasis"/>
    <w:uiPriority w:val="21"/>
    <w:qFormat/>
    <w:rsid w:val="00385A4A"/>
    <w:rPr>
      <w:b/>
      <w:bCs/>
      <w:caps/>
      <w:color w:val="243F60"/>
      <w:spacing w:val="10"/>
    </w:rPr>
  </w:style>
  <w:style w:type="character" w:styleId="Svagfremhvning">
    <w:name w:val="Subtle Emphasis"/>
    <w:uiPriority w:val="19"/>
    <w:qFormat/>
    <w:rsid w:val="00385A4A"/>
    <w:rPr>
      <w:i/>
      <w:iCs/>
      <w:color w:val="243F60"/>
    </w:rPr>
  </w:style>
  <w:style w:type="character" w:styleId="Fremhv">
    <w:name w:val="Emphasis"/>
    <w:qFormat/>
    <w:rsid w:val="00385A4A"/>
    <w:rPr>
      <w:caps/>
      <w:color w:val="243F60"/>
      <w:spacing w:val="5"/>
    </w:rPr>
  </w:style>
  <w:style w:type="character" w:styleId="Kommentarhenvisning">
    <w:name w:val="annotation reference"/>
    <w:rsid w:val="007256D6"/>
    <w:rPr>
      <w:sz w:val="16"/>
      <w:szCs w:val="16"/>
    </w:rPr>
  </w:style>
  <w:style w:type="paragraph" w:styleId="Kommentartekst">
    <w:name w:val="annotation text"/>
    <w:basedOn w:val="Normal"/>
    <w:link w:val="KommentartekstTegn"/>
    <w:rsid w:val="007256D6"/>
  </w:style>
  <w:style w:type="character" w:customStyle="1" w:styleId="KommentartekstTegn">
    <w:name w:val="Kommentartekst Tegn"/>
    <w:link w:val="Kommentartekst"/>
    <w:rsid w:val="007256D6"/>
    <w:rPr>
      <w:rFonts w:ascii="Verdana" w:hAnsi="Verdana"/>
    </w:rPr>
  </w:style>
  <w:style w:type="paragraph" w:styleId="Kommentaremne">
    <w:name w:val="annotation subject"/>
    <w:basedOn w:val="Kommentartekst"/>
    <w:next w:val="Kommentartekst"/>
    <w:link w:val="KommentaremneTegn"/>
    <w:rsid w:val="007256D6"/>
    <w:rPr>
      <w:b/>
      <w:bCs/>
    </w:rPr>
  </w:style>
  <w:style w:type="character" w:customStyle="1" w:styleId="KommentaremneTegn">
    <w:name w:val="Kommentaremne Tegn"/>
    <w:link w:val="Kommentaremne"/>
    <w:rsid w:val="007256D6"/>
    <w:rPr>
      <w:rFonts w:ascii="Verdana" w:hAnsi="Verdana"/>
      <w:b/>
      <w:bCs/>
    </w:rPr>
  </w:style>
  <w:style w:type="paragraph" w:customStyle="1" w:styleId="SkemaNormal">
    <w:name w:val="SkemaNormal"/>
    <w:basedOn w:val="Normal"/>
    <w:rsid w:val="00435B15"/>
    <w:pPr>
      <w:spacing w:before="60" w:after="60"/>
    </w:pPr>
    <w:rPr>
      <w:rFonts w:eastAsia="Calibri"/>
      <w:sz w:val="16"/>
      <w:szCs w:val="16"/>
    </w:rPr>
  </w:style>
  <w:style w:type="paragraph" w:styleId="Listeafsnit">
    <w:name w:val="List Paragraph"/>
    <w:basedOn w:val="Normal"/>
    <w:uiPriority w:val="34"/>
    <w:qFormat/>
    <w:rsid w:val="00385A4A"/>
    <w:pPr>
      <w:ind w:left="720"/>
      <w:contextualSpacing/>
    </w:pPr>
  </w:style>
  <w:style w:type="character" w:customStyle="1" w:styleId="Overskrift3Tegn">
    <w:name w:val="Overskrift 3 Tegn"/>
    <w:link w:val="Overskrift3"/>
    <w:uiPriority w:val="9"/>
    <w:rsid w:val="00BB2794"/>
    <w:rPr>
      <w:rFonts w:ascii="Futura Bk BT" w:hAnsi="Futura Bk BT"/>
      <w:caps/>
      <w:color w:val="243F60"/>
      <w:spacing w:val="15"/>
      <w:sz w:val="22"/>
      <w:szCs w:val="22"/>
      <w:shd w:val="clear" w:color="auto" w:fill="D6E3BC" w:themeFill="accent3" w:themeFillTint="66"/>
    </w:rPr>
  </w:style>
  <w:style w:type="character" w:customStyle="1" w:styleId="Overskrift4Tegn">
    <w:name w:val="Overskrift 4 Tegn"/>
    <w:link w:val="Overskrift4"/>
    <w:uiPriority w:val="9"/>
    <w:rsid w:val="00385A4A"/>
    <w:rPr>
      <w:caps/>
      <w:color w:val="365F91"/>
      <w:spacing w:val="10"/>
    </w:rPr>
  </w:style>
  <w:style w:type="character" w:customStyle="1" w:styleId="Overskrift5Tegn">
    <w:name w:val="Overskrift 5 Tegn"/>
    <w:link w:val="Overskrift5"/>
    <w:rsid w:val="00385A4A"/>
    <w:rPr>
      <w:caps/>
      <w:color w:val="365F91"/>
      <w:spacing w:val="10"/>
    </w:rPr>
  </w:style>
  <w:style w:type="character" w:customStyle="1" w:styleId="Overskrift6Tegn">
    <w:name w:val="Overskrift 6 Tegn"/>
    <w:link w:val="Overskrift6"/>
    <w:uiPriority w:val="9"/>
    <w:semiHidden/>
    <w:rsid w:val="00385A4A"/>
    <w:rPr>
      <w:caps/>
      <w:color w:val="365F91"/>
      <w:spacing w:val="10"/>
    </w:rPr>
  </w:style>
  <w:style w:type="character" w:customStyle="1" w:styleId="Overskrift7Tegn">
    <w:name w:val="Overskrift 7 Tegn"/>
    <w:link w:val="Overskrift7"/>
    <w:semiHidden/>
    <w:rsid w:val="00385A4A"/>
    <w:rPr>
      <w:caps/>
      <w:color w:val="365F91"/>
      <w:spacing w:val="10"/>
    </w:rPr>
  </w:style>
  <w:style w:type="character" w:customStyle="1" w:styleId="Overskrift8Tegn">
    <w:name w:val="Overskrift 8 Tegn"/>
    <w:link w:val="Overskrift8"/>
    <w:uiPriority w:val="9"/>
    <w:semiHidden/>
    <w:rsid w:val="00385A4A"/>
    <w:rPr>
      <w:caps/>
      <w:spacing w:val="10"/>
      <w:sz w:val="18"/>
      <w:szCs w:val="18"/>
    </w:rPr>
  </w:style>
  <w:style w:type="character" w:customStyle="1" w:styleId="Overskrift9Tegn">
    <w:name w:val="Overskrift 9 Tegn"/>
    <w:link w:val="Overskrift9"/>
    <w:uiPriority w:val="9"/>
    <w:semiHidden/>
    <w:rsid w:val="00385A4A"/>
    <w:rPr>
      <w:i/>
      <w:caps/>
      <w:spacing w:val="10"/>
      <w:sz w:val="18"/>
      <w:szCs w:val="18"/>
    </w:rPr>
  </w:style>
  <w:style w:type="paragraph" w:styleId="Billedtekst">
    <w:name w:val="caption"/>
    <w:basedOn w:val="Normal"/>
    <w:next w:val="Normal"/>
    <w:uiPriority w:val="35"/>
    <w:unhideWhenUsed/>
    <w:qFormat/>
    <w:rsid w:val="00385A4A"/>
    <w:rPr>
      <w:b/>
      <w:bCs/>
      <w:color w:val="365F91"/>
      <w:sz w:val="16"/>
      <w:szCs w:val="16"/>
    </w:rPr>
  </w:style>
  <w:style w:type="paragraph" w:styleId="Titel">
    <w:name w:val="Title"/>
    <w:basedOn w:val="Normal"/>
    <w:next w:val="Normal"/>
    <w:link w:val="TitelTegn"/>
    <w:uiPriority w:val="10"/>
    <w:qFormat/>
    <w:rsid w:val="00385A4A"/>
    <w:pPr>
      <w:spacing w:before="720"/>
    </w:pPr>
    <w:rPr>
      <w:caps/>
      <w:color w:val="4F81BD"/>
      <w:spacing w:val="10"/>
      <w:kern w:val="28"/>
      <w:sz w:val="52"/>
      <w:szCs w:val="52"/>
    </w:rPr>
  </w:style>
  <w:style w:type="character" w:customStyle="1" w:styleId="TitelTegn">
    <w:name w:val="Titel Tegn"/>
    <w:link w:val="Titel"/>
    <w:uiPriority w:val="10"/>
    <w:rsid w:val="00385A4A"/>
    <w:rPr>
      <w:caps/>
      <w:color w:val="4F81BD"/>
      <w:spacing w:val="10"/>
      <w:kern w:val="28"/>
      <w:sz w:val="52"/>
      <w:szCs w:val="52"/>
    </w:rPr>
  </w:style>
  <w:style w:type="paragraph" w:styleId="Undertitel">
    <w:name w:val="Subtitle"/>
    <w:basedOn w:val="Normal"/>
    <w:next w:val="Normal"/>
    <w:link w:val="UndertitelTegn"/>
    <w:uiPriority w:val="11"/>
    <w:qFormat/>
    <w:rsid w:val="00385A4A"/>
    <w:pPr>
      <w:spacing w:after="1000" w:line="240" w:lineRule="auto"/>
    </w:pPr>
    <w:rPr>
      <w:caps/>
      <w:color w:val="595959"/>
      <w:spacing w:val="10"/>
      <w:sz w:val="24"/>
      <w:szCs w:val="24"/>
    </w:rPr>
  </w:style>
  <w:style w:type="character" w:customStyle="1" w:styleId="UndertitelTegn">
    <w:name w:val="Undertitel Tegn"/>
    <w:link w:val="Undertitel"/>
    <w:uiPriority w:val="11"/>
    <w:rsid w:val="00385A4A"/>
    <w:rPr>
      <w:caps/>
      <w:color w:val="595959"/>
      <w:spacing w:val="10"/>
      <w:sz w:val="24"/>
      <w:szCs w:val="24"/>
    </w:rPr>
  </w:style>
  <w:style w:type="character" w:customStyle="1" w:styleId="IngenafstandTegn">
    <w:name w:val="Ingen afstand Tegn"/>
    <w:link w:val="Ingenafstand"/>
    <w:uiPriority w:val="1"/>
    <w:rsid w:val="00385A4A"/>
    <w:rPr>
      <w:sz w:val="20"/>
      <w:szCs w:val="20"/>
    </w:rPr>
  </w:style>
  <w:style w:type="paragraph" w:styleId="Citat">
    <w:name w:val="Quote"/>
    <w:basedOn w:val="Normal"/>
    <w:next w:val="Normal"/>
    <w:link w:val="CitatTegn"/>
    <w:uiPriority w:val="29"/>
    <w:qFormat/>
    <w:rsid w:val="00385A4A"/>
    <w:rPr>
      <w:i/>
      <w:iCs/>
    </w:rPr>
  </w:style>
  <w:style w:type="character" w:customStyle="1" w:styleId="CitatTegn">
    <w:name w:val="Citat Tegn"/>
    <w:link w:val="Citat"/>
    <w:uiPriority w:val="29"/>
    <w:rsid w:val="00385A4A"/>
    <w:rPr>
      <w:i/>
      <w:iCs/>
      <w:sz w:val="20"/>
      <w:szCs w:val="20"/>
    </w:rPr>
  </w:style>
  <w:style w:type="paragraph" w:styleId="Strktcitat">
    <w:name w:val="Intense Quote"/>
    <w:basedOn w:val="Normal"/>
    <w:next w:val="Normal"/>
    <w:link w:val="StrktcitatTegn"/>
    <w:uiPriority w:val="30"/>
    <w:qFormat/>
    <w:rsid w:val="00385A4A"/>
    <w:pPr>
      <w:pBdr>
        <w:top w:val="single" w:sz="4" w:space="10" w:color="4F81BD"/>
        <w:left w:val="single" w:sz="4" w:space="10" w:color="4F81BD"/>
      </w:pBdr>
      <w:spacing w:after="0"/>
      <w:ind w:left="1296" w:right="1152"/>
      <w:jc w:val="both"/>
    </w:pPr>
    <w:rPr>
      <w:i/>
      <w:iCs/>
      <w:color w:val="4F81BD"/>
    </w:rPr>
  </w:style>
  <w:style w:type="character" w:customStyle="1" w:styleId="StrktcitatTegn">
    <w:name w:val="Stærkt citat Tegn"/>
    <w:link w:val="Strktcitat"/>
    <w:uiPriority w:val="30"/>
    <w:rsid w:val="00385A4A"/>
    <w:rPr>
      <w:i/>
      <w:iCs/>
      <w:color w:val="4F81BD"/>
      <w:sz w:val="20"/>
      <w:szCs w:val="20"/>
    </w:rPr>
  </w:style>
  <w:style w:type="character" w:styleId="Svaghenvisning">
    <w:name w:val="Subtle Reference"/>
    <w:uiPriority w:val="31"/>
    <w:qFormat/>
    <w:rsid w:val="00385A4A"/>
    <w:rPr>
      <w:b/>
      <w:bCs/>
      <w:color w:val="4F81BD"/>
    </w:rPr>
  </w:style>
  <w:style w:type="character" w:styleId="Kraftighenvisning">
    <w:name w:val="Intense Reference"/>
    <w:uiPriority w:val="32"/>
    <w:qFormat/>
    <w:rsid w:val="00385A4A"/>
    <w:rPr>
      <w:b/>
      <w:bCs/>
      <w:i/>
      <w:iCs/>
      <w:caps/>
      <w:color w:val="4F81BD"/>
    </w:rPr>
  </w:style>
  <w:style w:type="character" w:styleId="Bogenstitel">
    <w:name w:val="Book Title"/>
    <w:uiPriority w:val="33"/>
    <w:qFormat/>
    <w:rsid w:val="00385A4A"/>
    <w:rPr>
      <w:b/>
      <w:bCs/>
      <w:i/>
      <w:iCs/>
      <w:spacing w:val="9"/>
    </w:rPr>
  </w:style>
  <w:style w:type="paragraph" w:styleId="Overskrift">
    <w:name w:val="TOC Heading"/>
    <w:basedOn w:val="Overskrift1"/>
    <w:next w:val="Normal"/>
    <w:uiPriority w:val="39"/>
    <w:semiHidden/>
    <w:unhideWhenUsed/>
    <w:qFormat/>
    <w:rsid w:val="00385A4A"/>
    <w:pPr>
      <w:outlineLvl w:val="9"/>
    </w:pPr>
    <w:rPr>
      <w:lang w:bidi="en-US"/>
    </w:rPr>
  </w:style>
  <w:style w:type="paragraph" w:customStyle="1" w:styleId="Default">
    <w:name w:val="Default"/>
    <w:rsid w:val="007E080B"/>
    <w:pPr>
      <w:autoSpaceDE w:val="0"/>
      <w:autoSpaceDN w:val="0"/>
      <w:adjustRightInd w:val="0"/>
    </w:pPr>
    <w:rPr>
      <w:rFonts w:ascii="Verdana" w:hAnsi="Verdana" w:cs="Verdana"/>
      <w:color w:val="000000"/>
      <w:sz w:val="24"/>
      <w:szCs w:val="24"/>
    </w:rPr>
  </w:style>
  <w:style w:type="table" w:styleId="Farvetskygge-fremhvningsfarve6">
    <w:name w:val="Colorful Shading Accent 6"/>
    <w:basedOn w:val="Tabel-Normal"/>
    <w:uiPriority w:val="71"/>
    <w:rsid w:val="00835C2A"/>
    <w:rPr>
      <w:rFonts w:ascii="Verdana" w:hAnsi="Verdana"/>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paragraph" w:styleId="Fodnotetekst">
    <w:name w:val="footnote text"/>
    <w:basedOn w:val="Brdtekst"/>
    <w:link w:val="FodnotetekstTegn"/>
    <w:rsid w:val="00835C2A"/>
    <w:pPr>
      <w:spacing w:before="120" w:after="0" w:line="240" w:lineRule="auto"/>
      <w:ind w:left="397" w:hanging="397"/>
    </w:pPr>
    <w:rPr>
      <w:rFonts w:ascii="Verdana" w:hAnsi="Verdana"/>
      <w:kern w:val="20"/>
      <w:sz w:val="14"/>
      <w:szCs w:val="24"/>
      <w:lang w:eastAsia="en-US"/>
    </w:rPr>
  </w:style>
  <w:style w:type="character" w:customStyle="1" w:styleId="FodnotetekstTegn">
    <w:name w:val="Fodnotetekst Tegn"/>
    <w:basedOn w:val="Standardskrifttypeiafsnit"/>
    <w:link w:val="Fodnotetekst"/>
    <w:rsid w:val="00835C2A"/>
    <w:rPr>
      <w:rFonts w:ascii="Verdana" w:hAnsi="Verdana"/>
      <w:kern w:val="20"/>
      <w:sz w:val="14"/>
      <w:szCs w:val="24"/>
      <w:lang w:eastAsia="en-US"/>
    </w:rPr>
  </w:style>
  <w:style w:type="character" w:styleId="HTML-skrivemaskine">
    <w:name w:val="HTML Typewriter"/>
    <w:basedOn w:val="Standardskrifttypeiafsnit"/>
    <w:rsid w:val="00835C2A"/>
    <w:rPr>
      <w:rFonts w:cs="Times New Roman"/>
      <w:sz w:val="24"/>
      <w:szCs w:val="24"/>
    </w:rPr>
  </w:style>
  <w:style w:type="character" w:customStyle="1" w:styleId="SidehovedTegn">
    <w:name w:val="Sidehoved Tegn"/>
    <w:basedOn w:val="Standardskrifttypeiafsnit"/>
    <w:link w:val="Sidehoved"/>
    <w:rsid w:val="00835C2A"/>
  </w:style>
  <w:style w:type="table" w:customStyle="1" w:styleId="Farvetskygge1">
    <w:name w:val="Farvet skygge1"/>
    <w:basedOn w:val="Tabel-Normal"/>
    <w:uiPriority w:val="71"/>
    <w:semiHidden/>
    <w:rsid w:val="00835C2A"/>
    <w:rPr>
      <w:rFonts w:ascii="Verdana" w:hAnsi="Verdana"/>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paragraph" w:styleId="Indholdsfortegnelse6">
    <w:name w:val="toc 6"/>
    <w:basedOn w:val="Indholdsfortegnelse5"/>
    <w:next w:val="Brdtekst"/>
    <w:rsid w:val="00835C2A"/>
    <w:pPr>
      <w:tabs>
        <w:tab w:val="right" w:leader="dot" w:pos="9639"/>
      </w:tabs>
      <w:spacing w:before="0" w:after="0" w:line="240" w:lineRule="auto"/>
      <w:ind w:left="1134" w:right="567"/>
    </w:pPr>
    <w:rPr>
      <w:rFonts w:ascii="Verdana" w:hAnsi="Verdana"/>
      <w:kern w:val="20"/>
      <w:szCs w:val="24"/>
      <w:lang w:eastAsia="en-US"/>
    </w:rPr>
  </w:style>
  <w:style w:type="paragraph" w:styleId="Indholdsfortegnelse5">
    <w:name w:val="toc 5"/>
    <w:basedOn w:val="Normal"/>
    <w:next w:val="Normal"/>
    <w:autoRedefine/>
    <w:rsid w:val="00835C2A"/>
    <w:pPr>
      <w:spacing w:after="100"/>
      <w:ind w:left="800"/>
    </w:pPr>
  </w:style>
  <w:style w:type="character" w:styleId="HTML-eksempel">
    <w:name w:val="HTML Sample"/>
    <w:basedOn w:val="Standardskrifttypeiafsnit"/>
    <w:rsid w:val="00835C2A"/>
    <w:rPr>
      <w:rFonts w:cs="Times New Roman"/>
    </w:rPr>
  </w:style>
  <w:style w:type="paragraph" w:styleId="Indholdsfortegnelse7">
    <w:name w:val="toc 7"/>
    <w:basedOn w:val="Normal"/>
    <w:next w:val="Normal"/>
    <w:rsid w:val="00835C2A"/>
    <w:pPr>
      <w:tabs>
        <w:tab w:val="right" w:pos="8505"/>
      </w:tabs>
    </w:pPr>
  </w:style>
  <w:style w:type="paragraph" w:styleId="Almindeligtekst">
    <w:name w:val="Plain Text"/>
    <w:basedOn w:val="Normal"/>
    <w:link w:val="AlmindeligtekstTegn"/>
    <w:uiPriority w:val="99"/>
    <w:rsid w:val="0089198B"/>
    <w:pPr>
      <w:autoSpaceDE w:val="0"/>
      <w:autoSpaceDN w:val="0"/>
      <w:adjustRightInd w:val="0"/>
      <w:spacing w:before="0" w:after="0" w:line="240" w:lineRule="auto"/>
    </w:pPr>
    <w:rPr>
      <w:rFonts w:ascii="Arial" w:hAnsi="Arial" w:cs="Arial"/>
      <w:sz w:val="16"/>
      <w:szCs w:val="16"/>
    </w:rPr>
  </w:style>
  <w:style w:type="character" w:customStyle="1" w:styleId="AlmindeligtekstTegn">
    <w:name w:val="Almindelig tekst Tegn"/>
    <w:basedOn w:val="Standardskrifttypeiafsnit"/>
    <w:link w:val="Almindeligtekst"/>
    <w:uiPriority w:val="99"/>
    <w:rsid w:val="0089198B"/>
    <w:rPr>
      <w:rFonts w:ascii="Arial" w:hAnsi="Arial" w:cs="Arial"/>
      <w:sz w:val="16"/>
      <w:szCs w:val="16"/>
    </w:rPr>
  </w:style>
  <w:style w:type="table" w:styleId="Tabel-Enkelt1">
    <w:name w:val="Table Simple 1"/>
    <w:basedOn w:val="Tabel-Normal"/>
    <w:rsid w:val="00FB280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Korrektur">
    <w:name w:val="Revision"/>
    <w:hidden/>
    <w:uiPriority w:val="99"/>
    <w:semiHidden/>
    <w:rsid w:val="00BD0513"/>
    <w:pPr>
      <w:spacing w:before="0" w:after="0" w:line="240" w:lineRule="auto"/>
    </w:pPr>
    <w:rPr>
      <w:rFonts w:ascii="Futura Bk BT" w:hAnsi="Futura Bk BT"/>
    </w:rPr>
  </w:style>
  <w:style w:type="table" w:styleId="Mediumgitter3-fremhvningsfarve3">
    <w:name w:val="Medium Grid 3 Accent 3"/>
    <w:basedOn w:val="Tabel-Normal"/>
    <w:uiPriority w:val="69"/>
    <w:rsid w:val="00094E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ysliste-fremhvningsfarve3">
    <w:name w:val="Light List Accent 3"/>
    <w:basedOn w:val="Tabel-Normal"/>
    <w:uiPriority w:val="61"/>
    <w:rsid w:val="006E1544"/>
    <w:pPr>
      <w:spacing w:before="0"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Compact">
    <w:name w:val="Compact"/>
    <w:basedOn w:val="Normal"/>
    <w:qFormat/>
    <w:rsid w:val="00FF2656"/>
    <w:pPr>
      <w:spacing w:before="36" w:after="36" w:line="240" w:lineRule="auto"/>
    </w:pPr>
    <w:rPr>
      <w:rFonts w:asciiTheme="minorHAnsi" w:eastAsiaTheme="minorHAnsi" w:hAnsiTheme="minorHAnsi" w:cstheme="minorBidi"/>
      <w:sz w:val="24"/>
      <w:szCs w:val="24"/>
      <w:lang w:val="en-US" w:eastAsia="en-US"/>
    </w:rPr>
  </w:style>
  <w:style w:type="character" w:customStyle="1" w:styleId="VerbatimChar">
    <w:name w:val="Verbatim Char"/>
    <w:basedOn w:val="Standardskrifttypeiafsnit"/>
    <w:link w:val="SourceCode"/>
    <w:rsid w:val="00FF2656"/>
    <w:rPr>
      <w:rFonts w:ascii="Consolas" w:hAnsi="Consolas"/>
      <w:sz w:val="22"/>
    </w:rPr>
  </w:style>
  <w:style w:type="paragraph" w:customStyle="1" w:styleId="SourceCode">
    <w:name w:val="Source Code"/>
    <w:basedOn w:val="Normal"/>
    <w:link w:val="VerbatimChar"/>
    <w:rsid w:val="00FF2656"/>
    <w:pPr>
      <w:wordWrap w:val="0"/>
      <w:spacing w:before="180" w:after="180" w:line="240" w:lineRule="auto"/>
    </w:pPr>
    <w:rPr>
      <w:rFonts w:ascii="Consolas" w:hAnsi="Consolas"/>
      <w:sz w:val="22"/>
    </w:rPr>
  </w:style>
  <w:style w:type="character" w:customStyle="1" w:styleId="KeywordTok">
    <w:name w:val="KeywordTok"/>
    <w:basedOn w:val="VerbatimChar"/>
    <w:rsid w:val="00FF2656"/>
    <w:rPr>
      <w:rFonts w:ascii="Consolas" w:hAnsi="Consolas"/>
      <w:b/>
      <w:color w:val="007020"/>
      <w:sz w:val="22"/>
    </w:rPr>
  </w:style>
  <w:style w:type="character" w:customStyle="1" w:styleId="StringTok">
    <w:name w:val="StringTok"/>
    <w:basedOn w:val="VerbatimChar"/>
    <w:rsid w:val="00FF2656"/>
    <w:rPr>
      <w:rFonts w:ascii="Consolas" w:hAnsi="Consolas"/>
      <w:color w:val="4070A0"/>
      <w:sz w:val="22"/>
    </w:rPr>
  </w:style>
  <w:style w:type="character" w:customStyle="1" w:styleId="OtherTok">
    <w:name w:val="OtherTok"/>
    <w:basedOn w:val="VerbatimChar"/>
    <w:rsid w:val="00FF2656"/>
    <w:rPr>
      <w:rFonts w:ascii="Consolas" w:hAnsi="Consolas"/>
      <w:color w:val="007020"/>
      <w:sz w:val="22"/>
    </w:rPr>
  </w:style>
  <w:style w:type="character" w:customStyle="1" w:styleId="NormalTok">
    <w:name w:val="NormalTok"/>
    <w:basedOn w:val="VerbatimChar"/>
    <w:rsid w:val="00FF2656"/>
    <w:rPr>
      <w:rFonts w:ascii="Consolas" w:hAnsi="Consolas"/>
      <w:sz w:val="22"/>
    </w:rPr>
  </w:style>
  <w:style w:type="table" w:styleId="Lysskygge-fremhvningsfarve3">
    <w:name w:val="Light Shading Accent 3"/>
    <w:basedOn w:val="Tabel-Normal"/>
    <w:uiPriority w:val="60"/>
    <w:rsid w:val="006B3413"/>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Opstilling-talellerbogst">
    <w:name w:val="List Number"/>
    <w:basedOn w:val="Normal"/>
    <w:rsid w:val="00791D9D"/>
    <w:pPr>
      <w:numPr>
        <w:numId w:val="91"/>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a-DK" w:eastAsia="da-DK" w:bidi="ar-SA"/>
      </w:rPr>
    </w:rPrDefault>
    <w:pPrDefault>
      <w:pPr>
        <w:spacing w:before="200"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uiPriority="9"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Body Text"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Plain Text"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669"/>
    <w:rPr>
      <w:rFonts w:ascii="Futura Bk BT" w:hAnsi="Futura Bk BT"/>
    </w:rPr>
  </w:style>
  <w:style w:type="paragraph" w:styleId="Overskrift1">
    <w:name w:val="heading 1"/>
    <w:basedOn w:val="Normal"/>
    <w:next w:val="Normal"/>
    <w:link w:val="Overskrift1Tegn"/>
    <w:uiPriority w:val="9"/>
    <w:qFormat/>
    <w:rsid w:val="004B3E76"/>
    <w:pPr>
      <w:pageBreakBefore/>
      <w:pBdr>
        <w:top w:val="single" w:sz="24" w:space="0" w:color="76923C" w:themeColor="accent3" w:themeShade="BF"/>
        <w:left w:val="single" w:sz="24" w:space="0" w:color="76923C" w:themeColor="accent3" w:themeShade="BF"/>
        <w:bottom w:val="single" w:sz="24" w:space="0" w:color="76923C" w:themeColor="accent3" w:themeShade="BF"/>
        <w:right w:val="single" w:sz="24" w:space="0" w:color="76923C" w:themeColor="accent3" w:themeShade="BF"/>
      </w:pBdr>
      <w:shd w:val="clear" w:color="auto" w:fill="76923C" w:themeFill="accent3" w:themeFillShade="BF"/>
      <w:spacing w:after="0"/>
      <w:outlineLvl w:val="0"/>
    </w:pPr>
    <w:rPr>
      <w:b/>
      <w:bCs/>
      <w:caps/>
      <w:color w:val="FFFFFF"/>
      <w:spacing w:val="15"/>
      <w:sz w:val="22"/>
      <w:szCs w:val="22"/>
    </w:rPr>
  </w:style>
  <w:style w:type="paragraph" w:styleId="Overskrift2">
    <w:name w:val="heading 2"/>
    <w:basedOn w:val="Normal"/>
    <w:next w:val="Normal"/>
    <w:link w:val="Overskrift2Tegn"/>
    <w:uiPriority w:val="9"/>
    <w:unhideWhenUsed/>
    <w:qFormat/>
    <w:rsid w:val="00E96073"/>
    <w:pPr>
      <w:pBdr>
        <w:top w:val="single" w:sz="24" w:space="0" w:color="C2D69B" w:themeColor="accent3" w:themeTint="99"/>
        <w:left w:val="single" w:sz="24" w:space="0" w:color="C2D69B" w:themeColor="accent3" w:themeTint="99"/>
        <w:bottom w:val="single" w:sz="24" w:space="0" w:color="C2D69B" w:themeColor="accent3" w:themeTint="99"/>
        <w:right w:val="single" w:sz="24" w:space="0" w:color="C2D69B" w:themeColor="accent3" w:themeTint="99"/>
      </w:pBdr>
      <w:shd w:val="clear" w:color="auto" w:fill="C2D69B" w:themeFill="accent3" w:themeFillTint="99"/>
      <w:spacing w:after="0"/>
      <w:outlineLvl w:val="1"/>
    </w:pPr>
    <w:rPr>
      <w:caps/>
      <w:spacing w:val="15"/>
      <w:sz w:val="22"/>
      <w:szCs w:val="22"/>
    </w:rPr>
  </w:style>
  <w:style w:type="paragraph" w:styleId="Overskrift3">
    <w:name w:val="heading 3"/>
    <w:basedOn w:val="Normal"/>
    <w:next w:val="Normal"/>
    <w:link w:val="Overskrift3Tegn"/>
    <w:uiPriority w:val="9"/>
    <w:unhideWhenUsed/>
    <w:qFormat/>
    <w:rsid w:val="00BB2794"/>
    <w:pPr>
      <w:shd w:val="clear" w:color="auto" w:fill="D6E3BC" w:themeFill="accent3" w:themeFillTint="66"/>
      <w:spacing w:before="300" w:after="0"/>
      <w:outlineLvl w:val="2"/>
    </w:pPr>
    <w:rPr>
      <w:caps/>
      <w:color w:val="243F60"/>
      <w:spacing w:val="15"/>
      <w:sz w:val="22"/>
      <w:szCs w:val="22"/>
    </w:rPr>
  </w:style>
  <w:style w:type="paragraph" w:styleId="Overskrift4">
    <w:name w:val="heading 4"/>
    <w:basedOn w:val="Normal"/>
    <w:next w:val="Normal"/>
    <w:link w:val="Overskrift4Tegn"/>
    <w:uiPriority w:val="9"/>
    <w:unhideWhenUsed/>
    <w:qFormat/>
    <w:rsid w:val="00385A4A"/>
    <w:pPr>
      <w:pBdr>
        <w:top w:val="dotted" w:sz="6" w:space="2" w:color="4F81BD"/>
        <w:left w:val="dotted" w:sz="6" w:space="2" w:color="4F81BD"/>
      </w:pBdr>
      <w:spacing w:before="300" w:after="0"/>
      <w:outlineLvl w:val="3"/>
    </w:pPr>
    <w:rPr>
      <w:caps/>
      <w:color w:val="365F91"/>
      <w:spacing w:val="10"/>
      <w:sz w:val="22"/>
      <w:szCs w:val="22"/>
    </w:rPr>
  </w:style>
  <w:style w:type="paragraph" w:styleId="Overskrift5">
    <w:name w:val="heading 5"/>
    <w:basedOn w:val="Normal"/>
    <w:next w:val="Normal"/>
    <w:link w:val="Overskrift5Tegn"/>
    <w:unhideWhenUsed/>
    <w:qFormat/>
    <w:rsid w:val="00385A4A"/>
    <w:pPr>
      <w:pBdr>
        <w:bottom w:val="single" w:sz="6" w:space="1" w:color="4F81BD"/>
      </w:pBdr>
      <w:spacing w:before="300" w:after="0"/>
      <w:outlineLvl w:val="4"/>
    </w:pPr>
    <w:rPr>
      <w:caps/>
      <w:color w:val="365F91"/>
      <w:spacing w:val="10"/>
      <w:sz w:val="22"/>
      <w:szCs w:val="22"/>
    </w:rPr>
  </w:style>
  <w:style w:type="paragraph" w:styleId="Overskrift6">
    <w:name w:val="heading 6"/>
    <w:basedOn w:val="Normal"/>
    <w:next w:val="Normal"/>
    <w:link w:val="Overskrift6Tegn"/>
    <w:uiPriority w:val="9"/>
    <w:semiHidden/>
    <w:unhideWhenUsed/>
    <w:qFormat/>
    <w:rsid w:val="00385A4A"/>
    <w:pPr>
      <w:pBdr>
        <w:bottom w:val="dotted" w:sz="6" w:space="1" w:color="4F81BD"/>
      </w:pBdr>
      <w:spacing w:before="300" w:after="0"/>
      <w:outlineLvl w:val="5"/>
    </w:pPr>
    <w:rPr>
      <w:caps/>
      <w:color w:val="365F91"/>
      <w:spacing w:val="10"/>
      <w:sz w:val="22"/>
      <w:szCs w:val="22"/>
    </w:rPr>
  </w:style>
  <w:style w:type="paragraph" w:styleId="Overskrift7">
    <w:name w:val="heading 7"/>
    <w:basedOn w:val="Normal"/>
    <w:next w:val="Normal"/>
    <w:link w:val="Overskrift7Tegn"/>
    <w:semiHidden/>
    <w:unhideWhenUsed/>
    <w:qFormat/>
    <w:rsid w:val="00385A4A"/>
    <w:pPr>
      <w:spacing w:before="300" w:after="0"/>
      <w:outlineLvl w:val="6"/>
    </w:pPr>
    <w:rPr>
      <w:caps/>
      <w:color w:val="365F91"/>
      <w:spacing w:val="10"/>
      <w:sz w:val="22"/>
      <w:szCs w:val="22"/>
    </w:rPr>
  </w:style>
  <w:style w:type="paragraph" w:styleId="Overskrift8">
    <w:name w:val="heading 8"/>
    <w:basedOn w:val="Normal"/>
    <w:next w:val="Normal"/>
    <w:link w:val="Overskrift8Tegn"/>
    <w:uiPriority w:val="9"/>
    <w:semiHidden/>
    <w:unhideWhenUsed/>
    <w:qFormat/>
    <w:rsid w:val="00385A4A"/>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385A4A"/>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link w:val="Overskrift2"/>
    <w:uiPriority w:val="9"/>
    <w:rsid w:val="00E96073"/>
    <w:rPr>
      <w:rFonts w:ascii="Futura Bk BT" w:hAnsi="Futura Bk BT"/>
      <w:caps/>
      <w:spacing w:val="15"/>
      <w:sz w:val="22"/>
      <w:szCs w:val="22"/>
      <w:shd w:val="clear" w:color="auto" w:fill="C2D69B" w:themeFill="accent3" w:themeFillTint="99"/>
    </w:rPr>
  </w:style>
  <w:style w:type="character" w:customStyle="1" w:styleId="Overskrift1Tegn">
    <w:name w:val="Overskrift 1 Tegn"/>
    <w:link w:val="Overskrift1"/>
    <w:uiPriority w:val="9"/>
    <w:rsid w:val="004B3E76"/>
    <w:rPr>
      <w:rFonts w:ascii="Futura Bk BT" w:hAnsi="Futura Bk BT"/>
      <w:b/>
      <w:bCs/>
      <w:caps/>
      <w:color w:val="FFFFFF"/>
      <w:spacing w:val="15"/>
      <w:sz w:val="22"/>
      <w:szCs w:val="22"/>
      <w:shd w:val="clear" w:color="auto" w:fill="76923C" w:themeFill="accent3" w:themeFillShade="BF"/>
    </w:rPr>
  </w:style>
  <w:style w:type="paragraph" w:customStyle="1" w:styleId="TypografiOverskrift311pkt">
    <w:name w:val="Typografi Overskrift 3 + 11 pkt"/>
    <w:basedOn w:val="Overskrift3"/>
    <w:next w:val="Normal"/>
    <w:rsid w:val="005A0A53"/>
    <w:rPr>
      <w:bCs/>
    </w:rPr>
  </w:style>
  <w:style w:type="paragraph" w:styleId="Indholdsfortegnelse1">
    <w:name w:val="toc 1"/>
    <w:basedOn w:val="Normal"/>
    <w:next w:val="Normal"/>
    <w:uiPriority w:val="39"/>
    <w:rsid w:val="00722C17"/>
    <w:pPr>
      <w:tabs>
        <w:tab w:val="right" w:leader="dot" w:pos="9129"/>
      </w:tabs>
      <w:spacing w:before="60" w:after="60"/>
    </w:pPr>
  </w:style>
  <w:style w:type="paragraph" w:styleId="Indholdsfortegnelse2">
    <w:name w:val="toc 2"/>
    <w:basedOn w:val="Normal"/>
    <w:next w:val="Normal"/>
    <w:uiPriority w:val="39"/>
    <w:rsid w:val="00705DFE"/>
    <w:pPr>
      <w:tabs>
        <w:tab w:val="right" w:leader="dot" w:pos="9129"/>
      </w:tabs>
      <w:spacing w:before="40" w:after="40"/>
      <w:ind w:left="170"/>
    </w:pPr>
  </w:style>
  <w:style w:type="paragraph" w:styleId="Indholdsfortegnelse3">
    <w:name w:val="toc 3"/>
    <w:basedOn w:val="Normal"/>
    <w:next w:val="Normal"/>
    <w:uiPriority w:val="39"/>
    <w:rsid w:val="00705DFE"/>
    <w:pPr>
      <w:tabs>
        <w:tab w:val="right" w:leader="dot" w:pos="9129"/>
      </w:tabs>
      <w:spacing w:before="40" w:after="40"/>
      <w:ind w:left="340"/>
    </w:pPr>
  </w:style>
  <w:style w:type="paragraph" w:customStyle="1" w:styleId="Overskrift30">
    <w:name w:val="Overskrift  3"/>
    <w:basedOn w:val="Overskrift3"/>
    <w:next w:val="Normal"/>
    <w:rsid w:val="0064633D"/>
    <w:rPr>
      <w:bCs/>
    </w:rPr>
  </w:style>
  <w:style w:type="paragraph" w:customStyle="1" w:styleId="TypografiIndholdsfortegnelse1Efter0pkt">
    <w:name w:val="Typografi Indholdsfortegnelse 1 + Efter:  0 pkt."/>
    <w:basedOn w:val="Indholdsfortegnelse1"/>
    <w:rsid w:val="00FC4E96"/>
    <w:pPr>
      <w:spacing w:after="0"/>
    </w:pPr>
  </w:style>
  <w:style w:type="paragraph" w:customStyle="1" w:styleId="TypografiMargin14pktFedVenstre0cm">
    <w:name w:val="Typografi Margin + 14 pkt Fed Venstre:  0 cm"/>
    <w:basedOn w:val="Normal"/>
    <w:rsid w:val="00FC4E96"/>
    <w:pPr>
      <w:tabs>
        <w:tab w:val="left" w:pos="1871"/>
        <w:tab w:val="left" w:pos="2268"/>
      </w:tabs>
      <w:overflowPunct w:val="0"/>
      <w:autoSpaceDE w:val="0"/>
      <w:autoSpaceDN w:val="0"/>
      <w:adjustRightInd w:val="0"/>
      <w:ind w:firstLine="5"/>
      <w:textAlignment w:val="baseline"/>
    </w:pPr>
    <w:rPr>
      <w:b/>
      <w:bCs/>
      <w:sz w:val="28"/>
      <w:u w:val="single"/>
      <w:lang w:val="de-DE"/>
    </w:rPr>
  </w:style>
  <w:style w:type="paragraph" w:customStyle="1" w:styleId="Margin">
    <w:name w:val="Margin"/>
    <w:basedOn w:val="Normal"/>
    <w:next w:val="Normal"/>
    <w:rsid w:val="006C2297"/>
    <w:pPr>
      <w:tabs>
        <w:tab w:val="left" w:pos="1871"/>
        <w:tab w:val="left" w:pos="2268"/>
      </w:tabs>
      <w:overflowPunct w:val="0"/>
      <w:autoSpaceDE w:val="0"/>
      <w:autoSpaceDN w:val="0"/>
      <w:adjustRightInd w:val="0"/>
      <w:ind w:firstLine="6"/>
      <w:textAlignment w:val="baseline"/>
    </w:pPr>
    <w:rPr>
      <w:rFonts w:eastAsia="MS Mincho"/>
      <w:sz w:val="22"/>
      <w:u w:val="single"/>
      <w:lang w:val="de-DE"/>
    </w:rPr>
  </w:style>
  <w:style w:type="paragraph" w:customStyle="1" w:styleId="Typografi6">
    <w:name w:val="Typografi6"/>
    <w:basedOn w:val="Normalindrykning"/>
    <w:rsid w:val="00BD3D72"/>
    <w:pPr>
      <w:ind w:left="2160"/>
    </w:pPr>
  </w:style>
  <w:style w:type="paragraph" w:styleId="Normalindrykning">
    <w:name w:val="Normal Indent"/>
    <w:basedOn w:val="Normal"/>
    <w:rsid w:val="00BD3D72"/>
    <w:pPr>
      <w:ind w:left="1304"/>
    </w:pPr>
  </w:style>
  <w:style w:type="character" w:styleId="Hyperlink">
    <w:name w:val="Hyperlink"/>
    <w:uiPriority w:val="99"/>
    <w:rsid w:val="00BD3D72"/>
    <w:rPr>
      <w:color w:val="0000FF"/>
      <w:u w:val="single"/>
    </w:rPr>
  </w:style>
  <w:style w:type="paragraph" w:styleId="Indholdsfortegnelse4">
    <w:name w:val="toc 4"/>
    <w:basedOn w:val="Normal"/>
    <w:next w:val="Normal"/>
    <w:rsid w:val="00BA4772"/>
    <w:pPr>
      <w:tabs>
        <w:tab w:val="right" w:leader="dot" w:pos="9129"/>
      </w:tabs>
      <w:spacing w:after="40"/>
      <w:ind w:left="720"/>
    </w:pPr>
  </w:style>
  <w:style w:type="paragraph" w:styleId="Markeringsbobletekst">
    <w:name w:val="Balloon Text"/>
    <w:basedOn w:val="Normal"/>
    <w:semiHidden/>
    <w:rsid w:val="00FE406B"/>
    <w:rPr>
      <w:rFonts w:ascii="Tahoma" w:hAnsi="Tahoma" w:cs="Tahoma"/>
      <w:sz w:val="16"/>
      <w:szCs w:val="16"/>
    </w:rPr>
  </w:style>
  <w:style w:type="paragraph" w:styleId="Sidehoved">
    <w:name w:val="header"/>
    <w:basedOn w:val="Normal"/>
    <w:link w:val="SidehovedTegn"/>
    <w:rsid w:val="002E23A2"/>
    <w:pPr>
      <w:tabs>
        <w:tab w:val="center" w:pos="4819"/>
        <w:tab w:val="right" w:pos="9638"/>
      </w:tabs>
    </w:pPr>
  </w:style>
  <w:style w:type="paragraph" w:styleId="Sidefod">
    <w:name w:val="footer"/>
    <w:basedOn w:val="Normal"/>
    <w:rsid w:val="002E23A2"/>
    <w:pPr>
      <w:tabs>
        <w:tab w:val="center" w:pos="4819"/>
        <w:tab w:val="right" w:pos="9638"/>
      </w:tabs>
    </w:pPr>
  </w:style>
  <w:style w:type="table" w:styleId="Tabel-Gitter">
    <w:name w:val="Table Grid"/>
    <w:basedOn w:val="Tabel-Normal"/>
    <w:uiPriority w:val="59"/>
    <w:rsid w:val="005F3F1F"/>
    <w:pPr>
      <w:tabs>
        <w:tab w:val="left" w:pos="284"/>
      </w:tabs>
      <w:overflowPunct w:val="0"/>
      <w:autoSpaceDE w:val="0"/>
      <w:autoSpaceDN w:val="0"/>
      <w:adjustRightInd w:val="0"/>
      <w:ind w:left="1871"/>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detal">
    <w:name w:val="page number"/>
    <w:basedOn w:val="Standardskrifttypeiafsnit"/>
    <w:rsid w:val="00972BF8"/>
  </w:style>
  <w:style w:type="character" w:customStyle="1" w:styleId="NilsLangager">
    <w:name w:val="Nils Langager"/>
    <w:semiHidden/>
    <w:rsid w:val="00B06C1A"/>
    <w:rPr>
      <w:rFonts w:ascii="Verdana" w:hAnsi="Verdana"/>
      <w:b w:val="0"/>
      <w:bCs w:val="0"/>
      <w:i w:val="0"/>
      <w:iCs w:val="0"/>
      <w:strike w:val="0"/>
      <w:color w:val="auto"/>
      <w:sz w:val="20"/>
      <w:szCs w:val="20"/>
      <w:u w:val="none"/>
    </w:rPr>
  </w:style>
  <w:style w:type="character" w:styleId="BesgtHyperlink">
    <w:name w:val="FollowedHyperlink"/>
    <w:rsid w:val="00B06C1A"/>
    <w:rPr>
      <w:color w:val="800080"/>
      <w:u w:val="single"/>
    </w:rPr>
  </w:style>
  <w:style w:type="paragraph" w:customStyle="1" w:styleId="xl37">
    <w:name w:val="xl37"/>
    <w:basedOn w:val="Normal"/>
    <w:rsid w:val="00E315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
    <w:name w:val="xl24"/>
    <w:basedOn w:val="Normal"/>
    <w:rsid w:val="009F54CE"/>
    <w:pPr>
      <w:pBdr>
        <w:left w:val="single" w:sz="12" w:space="0" w:color="auto"/>
        <w:bottom w:val="single" w:sz="12" w:space="0" w:color="auto"/>
      </w:pBdr>
      <w:spacing w:before="100" w:beforeAutospacing="1" w:after="100" w:afterAutospacing="1"/>
      <w:textAlignment w:val="center"/>
    </w:pPr>
    <w:rPr>
      <w:rFonts w:ascii="Arial" w:hAnsi="Arial" w:cs="Arial"/>
      <w:b/>
      <w:bCs/>
    </w:rPr>
  </w:style>
  <w:style w:type="paragraph" w:customStyle="1" w:styleId="xl25">
    <w:name w:val="xl25"/>
    <w:basedOn w:val="Normal"/>
    <w:rsid w:val="009F54CE"/>
    <w:pPr>
      <w:pBdr>
        <w:bottom w:val="single" w:sz="12" w:space="0" w:color="auto"/>
      </w:pBdr>
      <w:spacing w:before="100" w:beforeAutospacing="1" w:after="100" w:afterAutospacing="1"/>
      <w:textAlignment w:val="center"/>
    </w:pPr>
    <w:rPr>
      <w:rFonts w:ascii="Arial" w:hAnsi="Arial" w:cs="Arial"/>
      <w:b/>
      <w:bCs/>
      <w:sz w:val="24"/>
      <w:szCs w:val="24"/>
    </w:rPr>
  </w:style>
  <w:style w:type="paragraph" w:customStyle="1" w:styleId="xl26">
    <w:name w:val="xl26"/>
    <w:basedOn w:val="Normal"/>
    <w:rsid w:val="009F54CE"/>
    <w:pPr>
      <w:pBdr>
        <w:left w:val="single" w:sz="8" w:space="0" w:color="auto"/>
        <w:bottom w:val="single" w:sz="12" w:space="0" w:color="auto"/>
      </w:pBdr>
      <w:spacing w:before="100" w:beforeAutospacing="1" w:after="100" w:afterAutospacing="1"/>
      <w:jc w:val="center"/>
      <w:textAlignment w:val="center"/>
    </w:pPr>
    <w:rPr>
      <w:rFonts w:ascii="Arial" w:hAnsi="Arial" w:cs="Arial"/>
      <w:b/>
      <w:bCs/>
      <w:sz w:val="24"/>
      <w:szCs w:val="24"/>
    </w:rPr>
  </w:style>
  <w:style w:type="paragraph" w:customStyle="1" w:styleId="xl27">
    <w:name w:val="xl27"/>
    <w:basedOn w:val="Normal"/>
    <w:rsid w:val="009F54CE"/>
    <w:pPr>
      <w:pBdr>
        <w:bottom w:val="single" w:sz="12" w:space="0" w:color="auto"/>
      </w:pBdr>
      <w:spacing w:before="100" w:beforeAutospacing="1" w:after="100" w:afterAutospacing="1"/>
      <w:jc w:val="center"/>
      <w:textAlignment w:val="center"/>
    </w:pPr>
    <w:rPr>
      <w:rFonts w:ascii="Arial" w:hAnsi="Arial" w:cs="Arial"/>
      <w:b/>
      <w:bCs/>
      <w:sz w:val="24"/>
      <w:szCs w:val="24"/>
    </w:rPr>
  </w:style>
  <w:style w:type="paragraph" w:customStyle="1" w:styleId="xl28">
    <w:name w:val="xl28"/>
    <w:basedOn w:val="Normal"/>
    <w:rsid w:val="009F54CE"/>
    <w:pPr>
      <w:pBdr>
        <w:left w:val="single" w:sz="8" w:space="0" w:color="auto"/>
        <w:bottom w:val="single" w:sz="12" w:space="0" w:color="auto"/>
      </w:pBdr>
      <w:spacing w:before="100" w:beforeAutospacing="1" w:after="100" w:afterAutospacing="1"/>
      <w:textAlignment w:val="center"/>
    </w:pPr>
    <w:rPr>
      <w:rFonts w:ascii="Arial" w:hAnsi="Arial" w:cs="Arial"/>
      <w:b/>
      <w:bCs/>
      <w:sz w:val="24"/>
      <w:szCs w:val="24"/>
    </w:rPr>
  </w:style>
  <w:style w:type="paragraph" w:customStyle="1" w:styleId="xl29">
    <w:name w:val="xl29"/>
    <w:basedOn w:val="Normal"/>
    <w:rsid w:val="009F54CE"/>
    <w:pPr>
      <w:pBdr>
        <w:bottom w:val="single" w:sz="12" w:space="0" w:color="auto"/>
        <w:right w:val="single" w:sz="12" w:space="0" w:color="auto"/>
      </w:pBdr>
      <w:spacing w:before="100" w:beforeAutospacing="1" w:after="100" w:afterAutospacing="1"/>
      <w:jc w:val="center"/>
      <w:textAlignment w:val="center"/>
    </w:pPr>
    <w:rPr>
      <w:rFonts w:ascii="Arial" w:hAnsi="Arial" w:cs="Arial"/>
      <w:b/>
      <w:bCs/>
    </w:rPr>
  </w:style>
  <w:style w:type="paragraph" w:customStyle="1" w:styleId="xl30">
    <w:name w:val="xl30"/>
    <w:basedOn w:val="Normal"/>
    <w:rsid w:val="009F54CE"/>
    <w:pPr>
      <w:pBdr>
        <w:top w:val="single" w:sz="12" w:space="0" w:color="auto"/>
        <w:left w:val="single" w:sz="12" w:space="0" w:color="auto"/>
        <w:bottom w:val="single" w:sz="8"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31">
    <w:name w:val="xl31"/>
    <w:basedOn w:val="Normal"/>
    <w:rsid w:val="009F54CE"/>
    <w:pPr>
      <w:pBdr>
        <w:top w:val="single" w:sz="12"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32">
    <w:name w:val="xl32"/>
    <w:basedOn w:val="Normal"/>
    <w:rsid w:val="009F54CE"/>
    <w:pPr>
      <w:pBdr>
        <w:top w:val="single" w:sz="12" w:space="0" w:color="auto"/>
        <w:left w:val="single" w:sz="4" w:space="0" w:color="auto"/>
        <w:bottom w:val="single" w:sz="8" w:space="0" w:color="auto"/>
      </w:pBdr>
      <w:spacing w:before="100" w:beforeAutospacing="1" w:after="100" w:afterAutospacing="1"/>
      <w:jc w:val="center"/>
      <w:textAlignment w:val="center"/>
    </w:pPr>
    <w:rPr>
      <w:rFonts w:ascii="Arial" w:hAnsi="Arial" w:cs="Arial"/>
      <w:b/>
      <w:bCs/>
    </w:rPr>
  </w:style>
  <w:style w:type="paragraph" w:customStyle="1" w:styleId="xl33">
    <w:name w:val="xl33"/>
    <w:basedOn w:val="Normal"/>
    <w:rsid w:val="009F54CE"/>
    <w:pPr>
      <w:pBdr>
        <w:top w:val="single" w:sz="12" w:space="0" w:color="auto"/>
        <w:bottom w:val="single" w:sz="8" w:space="0" w:color="auto"/>
      </w:pBdr>
      <w:spacing w:before="100" w:beforeAutospacing="1" w:after="100" w:afterAutospacing="1"/>
      <w:jc w:val="center"/>
      <w:textAlignment w:val="center"/>
    </w:pPr>
    <w:rPr>
      <w:rFonts w:ascii="Arial" w:hAnsi="Arial" w:cs="Arial"/>
      <w:b/>
      <w:bCs/>
    </w:rPr>
  </w:style>
  <w:style w:type="paragraph" w:customStyle="1" w:styleId="xl34">
    <w:name w:val="xl34"/>
    <w:basedOn w:val="Normal"/>
    <w:rsid w:val="009F54CE"/>
    <w:pPr>
      <w:pBdr>
        <w:top w:val="single" w:sz="12" w:space="0" w:color="auto"/>
        <w:bottom w:val="single" w:sz="8" w:space="0" w:color="auto"/>
      </w:pBdr>
      <w:spacing w:before="100" w:beforeAutospacing="1" w:after="100" w:afterAutospacing="1"/>
      <w:jc w:val="center"/>
      <w:textAlignment w:val="center"/>
    </w:pPr>
    <w:rPr>
      <w:rFonts w:ascii="Arial" w:hAnsi="Arial" w:cs="Arial"/>
      <w:b/>
      <w:bCs/>
      <w:i/>
      <w:iCs/>
      <w:sz w:val="24"/>
      <w:szCs w:val="24"/>
    </w:rPr>
  </w:style>
  <w:style w:type="paragraph" w:customStyle="1" w:styleId="xl35">
    <w:name w:val="xl35"/>
    <w:basedOn w:val="Normal"/>
    <w:rsid w:val="009F54CE"/>
    <w:pPr>
      <w:pBdr>
        <w:top w:val="single" w:sz="12"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rPr>
  </w:style>
  <w:style w:type="paragraph" w:customStyle="1" w:styleId="xl36">
    <w:name w:val="xl36"/>
    <w:basedOn w:val="Normal"/>
    <w:rsid w:val="009F54CE"/>
    <w:pPr>
      <w:pBdr>
        <w:top w:val="single" w:sz="12" w:space="0" w:color="auto"/>
        <w:bottom w:val="single" w:sz="8" w:space="0" w:color="auto"/>
        <w:right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38">
    <w:name w:val="xl38"/>
    <w:basedOn w:val="Normal"/>
    <w:rsid w:val="009F54CE"/>
    <w:pPr>
      <w:pBdr>
        <w:top w:val="single" w:sz="8" w:space="0" w:color="auto"/>
        <w:left w:val="single" w:sz="12" w:space="0" w:color="auto"/>
        <w:bottom w:val="single" w:sz="4" w:space="0" w:color="auto"/>
        <w:right w:val="single" w:sz="4" w:space="0" w:color="auto"/>
      </w:pBdr>
      <w:spacing w:before="100" w:beforeAutospacing="1" w:after="100" w:afterAutospacing="1"/>
      <w:jc w:val="center"/>
    </w:pPr>
    <w:rPr>
      <w:rFonts w:ascii="Arial" w:hAnsi="Arial" w:cs="Arial"/>
      <w:b/>
      <w:bCs/>
      <w:sz w:val="24"/>
      <w:szCs w:val="24"/>
    </w:rPr>
  </w:style>
  <w:style w:type="paragraph" w:customStyle="1" w:styleId="xl39">
    <w:name w:val="xl39"/>
    <w:basedOn w:val="Normal"/>
    <w:rsid w:val="009F54CE"/>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40">
    <w:name w:val="xl40"/>
    <w:basedOn w:val="Normal"/>
    <w:rsid w:val="009F54CE"/>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sz w:val="24"/>
      <w:szCs w:val="24"/>
    </w:rPr>
  </w:style>
  <w:style w:type="paragraph" w:customStyle="1" w:styleId="xl41">
    <w:name w:val="xl41"/>
    <w:basedOn w:val="Normal"/>
    <w:rsid w:val="009F54CE"/>
    <w:pPr>
      <w:pBdr>
        <w:top w:val="single" w:sz="8" w:space="0" w:color="auto"/>
        <w:left w:val="single" w:sz="4" w:space="0" w:color="auto"/>
        <w:bottom w:val="single" w:sz="4" w:space="0" w:color="auto"/>
        <w:right w:val="single" w:sz="12" w:space="0" w:color="auto"/>
      </w:pBdr>
      <w:spacing w:before="100" w:beforeAutospacing="1" w:after="100" w:afterAutospacing="1"/>
      <w:jc w:val="center"/>
    </w:pPr>
    <w:rPr>
      <w:rFonts w:ascii="Arial" w:hAnsi="Arial" w:cs="Arial"/>
      <w:sz w:val="24"/>
      <w:szCs w:val="24"/>
    </w:rPr>
  </w:style>
  <w:style w:type="paragraph" w:customStyle="1" w:styleId="xl42">
    <w:name w:val="xl42"/>
    <w:basedOn w:val="Normal"/>
    <w:rsid w:val="009F54CE"/>
    <w:pPr>
      <w:pBdr>
        <w:left w:val="single" w:sz="12" w:space="0" w:color="auto"/>
        <w:bottom w:val="single" w:sz="4" w:space="0" w:color="auto"/>
        <w:right w:val="single" w:sz="4" w:space="0" w:color="auto"/>
      </w:pBdr>
      <w:spacing w:before="100" w:beforeAutospacing="1" w:after="100" w:afterAutospacing="1"/>
      <w:jc w:val="center"/>
    </w:pPr>
    <w:rPr>
      <w:rFonts w:ascii="Arial" w:hAnsi="Arial" w:cs="Arial"/>
      <w:b/>
      <w:bCs/>
      <w:sz w:val="24"/>
      <w:szCs w:val="24"/>
    </w:rPr>
  </w:style>
  <w:style w:type="paragraph" w:customStyle="1" w:styleId="xl43">
    <w:name w:val="xl43"/>
    <w:basedOn w:val="Normal"/>
    <w:rsid w:val="009F54CE"/>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44">
    <w:name w:val="xl44"/>
    <w:basedOn w:val="Normal"/>
    <w:rsid w:val="009F54CE"/>
    <w:pPr>
      <w:pBdr>
        <w:left w:val="single" w:sz="4" w:space="0" w:color="auto"/>
        <w:bottom w:val="single" w:sz="4" w:space="0" w:color="auto"/>
        <w:right w:val="single" w:sz="4" w:space="0" w:color="auto"/>
      </w:pBdr>
      <w:spacing w:before="100" w:beforeAutospacing="1" w:after="100" w:afterAutospacing="1"/>
    </w:pPr>
    <w:rPr>
      <w:rFonts w:ascii="Arial" w:hAnsi="Arial" w:cs="Arial"/>
      <w:b/>
      <w:bCs/>
      <w:sz w:val="24"/>
      <w:szCs w:val="24"/>
    </w:rPr>
  </w:style>
  <w:style w:type="paragraph" w:customStyle="1" w:styleId="xl45">
    <w:name w:val="xl45"/>
    <w:basedOn w:val="Normal"/>
    <w:rsid w:val="009F54CE"/>
    <w:pPr>
      <w:pBdr>
        <w:left w:val="single" w:sz="4" w:space="0" w:color="auto"/>
        <w:bottom w:val="single" w:sz="4" w:space="0" w:color="auto"/>
        <w:right w:val="single" w:sz="12" w:space="0" w:color="auto"/>
      </w:pBdr>
      <w:spacing w:before="100" w:beforeAutospacing="1" w:after="100" w:afterAutospacing="1"/>
      <w:jc w:val="center"/>
    </w:pPr>
    <w:rPr>
      <w:rFonts w:ascii="Arial" w:hAnsi="Arial" w:cs="Arial"/>
      <w:sz w:val="24"/>
      <w:szCs w:val="24"/>
    </w:rPr>
  </w:style>
  <w:style w:type="paragraph" w:customStyle="1" w:styleId="xl46">
    <w:name w:val="xl46"/>
    <w:basedOn w:val="Normal"/>
    <w:rsid w:val="009F54CE"/>
    <w:pPr>
      <w:pBdr>
        <w:left w:val="single" w:sz="12"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47">
    <w:name w:val="xl47"/>
    <w:basedOn w:val="Normal"/>
    <w:rsid w:val="009F54CE"/>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i/>
      <w:iCs/>
      <w:sz w:val="24"/>
      <w:szCs w:val="24"/>
    </w:rPr>
  </w:style>
  <w:style w:type="paragraph" w:customStyle="1" w:styleId="xl48">
    <w:name w:val="xl48"/>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49">
    <w:name w:val="xl49"/>
    <w:basedOn w:val="Normal"/>
    <w:rsid w:val="009F54CE"/>
    <w:pPr>
      <w:pBdr>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50">
    <w:name w:val="xl50"/>
    <w:basedOn w:val="Normal"/>
    <w:rsid w:val="009F54CE"/>
    <w:pPr>
      <w:pBdr>
        <w:top w:val="single" w:sz="4" w:space="0" w:color="auto"/>
        <w:left w:val="single" w:sz="12"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51">
    <w:name w:val="xl51"/>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52">
    <w:name w:val="xl52"/>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53">
    <w:name w:val="xl53"/>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szCs w:val="24"/>
    </w:rPr>
  </w:style>
  <w:style w:type="paragraph" w:customStyle="1" w:styleId="xl54">
    <w:name w:val="xl54"/>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55">
    <w:name w:val="xl55"/>
    <w:basedOn w:val="Normal"/>
    <w:rsid w:val="009F54CE"/>
    <w:pPr>
      <w:pBdr>
        <w:top w:val="single" w:sz="4" w:space="0" w:color="auto"/>
        <w:left w:val="single" w:sz="4" w:space="0" w:color="auto"/>
        <w:bottom w:val="single" w:sz="4" w:space="0" w:color="auto"/>
        <w:right w:val="single" w:sz="12" w:space="0" w:color="auto"/>
      </w:pBdr>
      <w:spacing w:before="100" w:beforeAutospacing="1" w:after="100" w:afterAutospacing="1"/>
      <w:jc w:val="center"/>
    </w:pPr>
    <w:rPr>
      <w:rFonts w:ascii="Arial" w:hAnsi="Arial" w:cs="Arial"/>
      <w:sz w:val="24"/>
      <w:szCs w:val="24"/>
    </w:rPr>
  </w:style>
  <w:style w:type="paragraph" w:customStyle="1" w:styleId="xl56">
    <w:name w:val="xl56"/>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i/>
      <w:iCs/>
      <w:sz w:val="24"/>
      <w:szCs w:val="24"/>
    </w:rPr>
  </w:style>
  <w:style w:type="paragraph" w:customStyle="1" w:styleId="xl57">
    <w:name w:val="xl57"/>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58">
    <w:name w:val="xl58"/>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59">
    <w:name w:val="xl59"/>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60">
    <w:name w:val="xl60"/>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61">
    <w:name w:val="xl61"/>
    <w:basedOn w:val="Normal"/>
    <w:rsid w:val="009F54CE"/>
    <w:pPr>
      <w:spacing w:before="100" w:beforeAutospacing="1" w:after="100" w:afterAutospacing="1"/>
    </w:pPr>
    <w:rPr>
      <w:sz w:val="24"/>
      <w:szCs w:val="24"/>
    </w:rPr>
  </w:style>
  <w:style w:type="paragraph" w:customStyle="1" w:styleId="xl62">
    <w:name w:val="xl62"/>
    <w:basedOn w:val="Normal"/>
    <w:rsid w:val="009F54CE"/>
    <w:pPr>
      <w:spacing w:before="100" w:beforeAutospacing="1" w:after="100" w:afterAutospacing="1"/>
    </w:pPr>
    <w:rPr>
      <w:sz w:val="24"/>
      <w:szCs w:val="24"/>
    </w:rPr>
  </w:style>
  <w:style w:type="paragraph" w:customStyle="1" w:styleId="xl63">
    <w:name w:val="xl63"/>
    <w:basedOn w:val="Normal"/>
    <w:rsid w:val="009F54CE"/>
    <w:pPr>
      <w:pBdr>
        <w:top w:val="single" w:sz="4" w:space="0" w:color="auto"/>
        <w:left w:val="single" w:sz="12" w:space="0" w:color="auto"/>
        <w:bottom w:val="single" w:sz="4" w:space="0" w:color="auto"/>
        <w:right w:val="single" w:sz="4" w:space="0" w:color="auto"/>
      </w:pBdr>
      <w:spacing w:before="100" w:beforeAutospacing="1" w:after="100" w:afterAutospacing="1"/>
      <w:jc w:val="center"/>
    </w:pPr>
    <w:rPr>
      <w:i/>
      <w:iCs/>
      <w:sz w:val="24"/>
      <w:szCs w:val="24"/>
    </w:rPr>
  </w:style>
  <w:style w:type="paragraph" w:customStyle="1" w:styleId="xl64">
    <w:name w:val="xl64"/>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i/>
      <w:iCs/>
      <w:sz w:val="24"/>
      <w:szCs w:val="24"/>
    </w:rPr>
  </w:style>
  <w:style w:type="paragraph" w:customStyle="1" w:styleId="xl65">
    <w:name w:val="xl65"/>
    <w:basedOn w:val="Normal"/>
    <w:rsid w:val="009F54CE"/>
    <w:pPr>
      <w:pBdr>
        <w:top w:val="single" w:sz="4" w:space="0" w:color="auto"/>
        <w:left w:val="single" w:sz="4" w:space="0" w:color="auto"/>
        <w:bottom w:val="single" w:sz="4" w:space="0" w:color="auto"/>
        <w:right w:val="single" w:sz="12" w:space="0" w:color="auto"/>
      </w:pBdr>
      <w:spacing w:before="100" w:beforeAutospacing="1" w:after="100" w:afterAutospacing="1"/>
      <w:jc w:val="center"/>
    </w:pPr>
    <w:rPr>
      <w:rFonts w:ascii="Arial" w:hAnsi="Arial" w:cs="Arial"/>
      <w:i/>
      <w:iCs/>
      <w:sz w:val="24"/>
      <w:szCs w:val="24"/>
    </w:rPr>
  </w:style>
  <w:style w:type="paragraph" w:customStyle="1" w:styleId="xl22">
    <w:name w:val="xl22"/>
    <w:basedOn w:val="Normal"/>
    <w:rsid w:val="006D3564"/>
    <w:pPr>
      <w:pBdr>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23">
    <w:name w:val="xl23"/>
    <w:basedOn w:val="Normal"/>
    <w:rsid w:val="006D3564"/>
    <w:pPr>
      <w:pBdr>
        <w:left w:val="single" w:sz="12" w:space="0" w:color="auto"/>
        <w:bottom w:val="single" w:sz="12" w:space="0" w:color="auto"/>
      </w:pBdr>
      <w:spacing w:before="100" w:beforeAutospacing="1" w:after="100" w:afterAutospacing="1"/>
      <w:textAlignment w:val="center"/>
    </w:pPr>
    <w:rPr>
      <w:rFonts w:ascii="Arial" w:hAnsi="Arial" w:cs="Arial"/>
      <w:b/>
      <w:bCs/>
    </w:rPr>
  </w:style>
  <w:style w:type="paragraph" w:styleId="Opstilling-punkttegn">
    <w:name w:val="List Bullet"/>
    <w:basedOn w:val="Normal"/>
    <w:rsid w:val="00722C17"/>
    <w:pPr>
      <w:numPr>
        <w:numId w:val="1"/>
      </w:numPr>
    </w:pPr>
  </w:style>
  <w:style w:type="character" w:styleId="Strk">
    <w:name w:val="Strong"/>
    <w:uiPriority w:val="22"/>
    <w:qFormat/>
    <w:rsid w:val="00385A4A"/>
    <w:rPr>
      <w:b/>
      <w:bCs/>
    </w:rPr>
  </w:style>
  <w:style w:type="paragraph" w:styleId="Dokumentoversigt">
    <w:name w:val="Document Map"/>
    <w:basedOn w:val="Normal"/>
    <w:semiHidden/>
    <w:rsid w:val="001E46A2"/>
    <w:pPr>
      <w:shd w:val="clear" w:color="auto" w:fill="000080"/>
    </w:pPr>
    <w:rPr>
      <w:rFonts w:ascii="Tahoma" w:hAnsi="Tahoma" w:cs="Tahoma"/>
    </w:rPr>
  </w:style>
  <w:style w:type="paragraph" w:customStyle="1" w:styleId="xl66">
    <w:name w:val="xl66"/>
    <w:basedOn w:val="Normal"/>
    <w:rsid w:val="002241A7"/>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hAnsi="Arial" w:cs="Arial"/>
      <w:b/>
      <w:bCs/>
      <w:sz w:val="16"/>
      <w:szCs w:val="16"/>
    </w:rPr>
  </w:style>
  <w:style w:type="paragraph" w:customStyle="1" w:styleId="xl67">
    <w:name w:val="xl67"/>
    <w:basedOn w:val="Normal"/>
    <w:rsid w:val="002241A7"/>
    <w:pPr>
      <w:pBdr>
        <w:left w:val="single" w:sz="8" w:space="0" w:color="auto"/>
        <w:bottom w:val="single" w:sz="4" w:space="0" w:color="auto"/>
        <w:right w:val="single" w:sz="4" w:space="0" w:color="auto"/>
      </w:pBdr>
      <w:spacing w:before="100" w:beforeAutospacing="1" w:after="100" w:afterAutospacing="1"/>
      <w:jc w:val="center"/>
    </w:pPr>
    <w:rPr>
      <w:rFonts w:ascii="Arial" w:hAnsi="Arial" w:cs="Arial"/>
      <w:b/>
      <w:bCs/>
      <w:sz w:val="16"/>
      <w:szCs w:val="16"/>
    </w:rPr>
  </w:style>
  <w:style w:type="paragraph" w:customStyle="1" w:styleId="xl68">
    <w:name w:val="xl68"/>
    <w:basedOn w:val="Normal"/>
    <w:rsid w:val="002241A7"/>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b/>
      <w:bCs/>
      <w:sz w:val="16"/>
      <w:szCs w:val="16"/>
    </w:rPr>
  </w:style>
  <w:style w:type="paragraph" w:customStyle="1" w:styleId="xl69">
    <w:name w:val="xl69"/>
    <w:basedOn w:val="Normal"/>
    <w:rsid w:val="002241A7"/>
    <w:pPr>
      <w:pBdr>
        <w:left w:val="single" w:sz="4" w:space="0" w:color="auto"/>
        <w:bottom w:val="single" w:sz="4" w:space="0" w:color="auto"/>
        <w:right w:val="single" w:sz="8" w:space="0" w:color="auto"/>
      </w:pBdr>
      <w:spacing w:before="100" w:beforeAutospacing="1" w:after="100" w:afterAutospacing="1"/>
    </w:pPr>
    <w:rPr>
      <w:rFonts w:ascii="Arial" w:hAnsi="Arial" w:cs="Arial"/>
      <w:b/>
      <w:bCs/>
      <w:sz w:val="24"/>
      <w:szCs w:val="24"/>
    </w:rPr>
  </w:style>
  <w:style w:type="paragraph" w:customStyle="1" w:styleId="xl70">
    <w:name w:val="xl70"/>
    <w:basedOn w:val="Normal"/>
    <w:rsid w:val="002241A7"/>
    <w:pPr>
      <w:spacing w:before="100" w:beforeAutospacing="1" w:after="100" w:afterAutospacing="1"/>
      <w:jc w:val="center"/>
    </w:pPr>
    <w:rPr>
      <w:rFonts w:ascii="Arial" w:hAnsi="Arial" w:cs="Arial"/>
      <w:sz w:val="28"/>
      <w:szCs w:val="28"/>
    </w:rPr>
  </w:style>
  <w:style w:type="paragraph" w:customStyle="1" w:styleId="xl71">
    <w:name w:val="xl71"/>
    <w:basedOn w:val="Normal"/>
    <w:rsid w:val="002241A7"/>
    <w:pPr>
      <w:pBdr>
        <w:top w:val="single" w:sz="8" w:space="0" w:color="auto"/>
        <w:left w:val="single" w:sz="8" w:space="0" w:color="auto"/>
      </w:pBdr>
      <w:spacing w:before="100" w:beforeAutospacing="1" w:after="100" w:afterAutospacing="1"/>
      <w:jc w:val="center"/>
    </w:pPr>
    <w:rPr>
      <w:rFonts w:ascii="Arial" w:hAnsi="Arial" w:cs="Arial"/>
      <w:b/>
      <w:bCs/>
      <w:sz w:val="28"/>
      <w:szCs w:val="28"/>
    </w:rPr>
  </w:style>
  <w:style w:type="paragraph" w:customStyle="1" w:styleId="xl72">
    <w:name w:val="xl72"/>
    <w:basedOn w:val="Normal"/>
    <w:rsid w:val="002241A7"/>
    <w:pPr>
      <w:pBdr>
        <w:top w:val="single" w:sz="8" w:space="0" w:color="auto"/>
      </w:pBdr>
      <w:spacing w:before="100" w:beforeAutospacing="1" w:after="100" w:afterAutospacing="1"/>
      <w:jc w:val="center"/>
    </w:pPr>
    <w:rPr>
      <w:rFonts w:ascii="Arial" w:hAnsi="Arial" w:cs="Arial"/>
      <w:b/>
      <w:bCs/>
      <w:sz w:val="28"/>
      <w:szCs w:val="28"/>
    </w:rPr>
  </w:style>
  <w:style w:type="paragraph" w:customStyle="1" w:styleId="xl73">
    <w:name w:val="xl73"/>
    <w:basedOn w:val="Normal"/>
    <w:rsid w:val="002241A7"/>
    <w:pPr>
      <w:pBdr>
        <w:top w:val="single" w:sz="8" w:space="0" w:color="auto"/>
        <w:right w:val="single" w:sz="8" w:space="0" w:color="auto"/>
      </w:pBdr>
      <w:spacing w:before="100" w:beforeAutospacing="1" w:after="100" w:afterAutospacing="1"/>
      <w:jc w:val="center"/>
    </w:pPr>
    <w:rPr>
      <w:rFonts w:ascii="Arial" w:hAnsi="Arial" w:cs="Arial"/>
      <w:b/>
      <w:bCs/>
      <w:sz w:val="28"/>
      <w:szCs w:val="28"/>
    </w:rPr>
  </w:style>
  <w:style w:type="paragraph" w:customStyle="1" w:styleId="xl74">
    <w:name w:val="xl74"/>
    <w:basedOn w:val="Normal"/>
    <w:rsid w:val="002241A7"/>
    <w:pPr>
      <w:pBdr>
        <w:right w:val="single" w:sz="8" w:space="0" w:color="auto"/>
      </w:pBdr>
      <w:spacing w:before="100" w:beforeAutospacing="1" w:after="100" w:afterAutospacing="1"/>
    </w:pPr>
    <w:rPr>
      <w:rFonts w:ascii="Arial" w:hAnsi="Arial" w:cs="Arial"/>
      <w:b/>
      <w:bCs/>
      <w:sz w:val="24"/>
      <w:szCs w:val="24"/>
    </w:rPr>
  </w:style>
  <w:style w:type="paragraph" w:customStyle="1" w:styleId="xl75">
    <w:name w:val="xl75"/>
    <w:basedOn w:val="Normal"/>
    <w:rsid w:val="002241A7"/>
    <w:pPr>
      <w:pBdr>
        <w:left w:val="single" w:sz="8" w:space="0" w:color="auto"/>
      </w:pBdr>
      <w:spacing w:before="100" w:beforeAutospacing="1" w:after="100" w:afterAutospacing="1"/>
    </w:pPr>
    <w:rPr>
      <w:rFonts w:ascii="Arial" w:hAnsi="Arial" w:cs="Arial"/>
      <w:b/>
      <w:bCs/>
      <w:sz w:val="28"/>
      <w:szCs w:val="28"/>
    </w:rPr>
  </w:style>
  <w:style w:type="paragraph" w:customStyle="1" w:styleId="xl76">
    <w:name w:val="xl76"/>
    <w:basedOn w:val="Normal"/>
    <w:rsid w:val="002241A7"/>
    <w:pPr>
      <w:pBdr>
        <w:right w:val="single" w:sz="8" w:space="0" w:color="auto"/>
      </w:pBdr>
      <w:spacing w:before="100" w:beforeAutospacing="1" w:after="100" w:afterAutospacing="1"/>
    </w:pPr>
    <w:rPr>
      <w:rFonts w:ascii="Arial" w:hAnsi="Arial" w:cs="Arial"/>
      <w:b/>
      <w:bCs/>
      <w:sz w:val="28"/>
      <w:szCs w:val="28"/>
    </w:rPr>
  </w:style>
  <w:style w:type="paragraph" w:customStyle="1" w:styleId="xl77">
    <w:name w:val="xl77"/>
    <w:basedOn w:val="Normal"/>
    <w:rsid w:val="002241A7"/>
    <w:pPr>
      <w:pBdr>
        <w:left w:val="single" w:sz="8" w:space="0" w:color="auto"/>
      </w:pBdr>
      <w:spacing w:before="100" w:beforeAutospacing="1" w:after="100" w:afterAutospacing="1"/>
      <w:jc w:val="center"/>
    </w:pPr>
    <w:rPr>
      <w:rFonts w:ascii="Arial" w:hAnsi="Arial" w:cs="Arial"/>
      <w:sz w:val="28"/>
      <w:szCs w:val="28"/>
    </w:rPr>
  </w:style>
  <w:style w:type="paragraph" w:customStyle="1" w:styleId="xl78">
    <w:name w:val="xl78"/>
    <w:basedOn w:val="Normal"/>
    <w:rsid w:val="002241A7"/>
    <w:pPr>
      <w:pBdr>
        <w:right w:val="single" w:sz="8" w:space="0" w:color="auto"/>
      </w:pBdr>
      <w:spacing w:before="100" w:beforeAutospacing="1" w:after="100" w:afterAutospacing="1"/>
      <w:jc w:val="center"/>
    </w:pPr>
    <w:rPr>
      <w:rFonts w:ascii="Arial" w:hAnsi="Arial" w:cs="Arial"/>
      <w:sz w:val="28"/>
      <w:szCs w:val="28"/>
    </w:rPr>
  </w:style>
  <w:style w:type="paragraph" w:customStyle="1" w:styleId="xl79">
    <w:name w:val="xl79"/>
    <w:basedOn w:val="Normal"/>
    <w:rsid w:val="002241A7"/>
    <w:pPr>
      <w:pBdr>
        <w:right w:val="single" w:sz="8" w:space="0" w:color="auto"/>
      </w:pBdr>
      <w:spacing w:before="100" w:beforeAutospacing="1" w:after="100" w:afterAutospacing="1"/>
    </w:pPr>
    <w:rPr>
      <w:rFonts w:ascii="Arial" w:hAnsi="Arial" w:cs="Arial"/>
      <w:b/>
      <w:bCs/>
      <w:sz w:val="24"/>
      <w:szCs w:val="24"/>
    </w:rPr>
  </w:style>
  <w:style w:type="paragraph" w:customStyle="1" w:styleId="xl80">
    <w:name w:val="xl80"/>
    <w:basedOn w:val="Normal"/>
    <w:rsid w:val="002241A7"/>
    <w:pPr>
      <w:pBdr>
        <w:left w:val="single" w:sz="8" w:space="0" w:color="auto"/>
        <w:bottom w:val="single" w:sz="8" w:space="0" w:color="auto"/>
      </w:pBdr>
      <w:spacing w:before="100" w:beforeAutospacing="1" w:after="100" w:afterAutospacing="1"/>
    </w:pPr>
    <w:rPr>
      <w:rFonts w:ascii="Arial" w:hAnsi="Arial" w:cs="Arial"/>
      <w:b/>
      <w:bCs/>
      <w:sz w:val="24"/>
      <w:szCs w:val="24"/>
    </w:rPr>
  </w:style>
  <w:style w:type="paragraph" w:customStyle="1" w:styleId="xl81">
    <w:name w:val="xl81"/>
    <w:basedOn w:val="Normal"/>
    <w:rsid w:val="002241A7"/>
    <w:pPr>
      <w:pBdr>
        <w:bottom w:val="single" w:sz="8" w:space="0" w:color="auto"/>
      </w:pBdr>
      <w:spacing w:before="100" w:beforeAutospacing="1" w:after="100" w:afterAutospacing="1"/>
    </w:pPr>
    <w:rPr>
      <w:rFonts w:ascii="Arial" w:hAnsi="Arial" w:cs="Arial"/>
      <w:b/>
      <w:bCs/>
      <w:sz w:val="24"/>
      <w:szCs w:val="24"/>
    </w:rPr>
  </w:style>
  <w:style w:type="paragraph" w:customStyle="1" w:styleId="xl82">
    <w:name w:val="xl82"/>
    <w:basedOn w:val="Normal"/>
    <w:rsid w:val="002241A7"/>
    <w:pPr>
      <w:pBdr>
        <w:bottom w:val="single" w:sz="8" w:space="0" w:color="auto"/>
        <w:right w:val="single" w:sz="8" w:space="0" w:color="auto"/>
      </w:pBdr>
      <w:spacing w:before="100" w:beforeAutospacing="1" w:after="100" w:afterAutospacing="1"/>
    </w:pPr>
    <w:rPr>
      <w:rFonts w:ascii="Arial" w:hAnsi="Arial" w:cs="Arial"/>
      <w:b/>
      <w:bCs/>
      <w:sz w:val="24"/>
      <w:szCs w:val="24"/>
    </w:rPr>
  </w:style>
  <w:style w:type="paragraph" w:styleId="Ingenafstand">
    <w:name w:val="No Spacing"/>
    <w:basedOn w:val="Normal"/>
    <w:link w:val="IngenafstandTegn"/>
    <w:uiPriority w:val="1"/>
    <w:qFormat/>
    <w:rsid w:val="00385A4A"/>
    <w:pPr>
      <w:spacing w:before="0" w:after="0" w:line="240" w:lineRule="auto"/>
    </w:pPr>
  </w:style>
  <w:style w:type="paragraph" w:styleId="Brdtekst">
    <w:name w:val="Body Text"/>
    <w:basedOn w:val="Normal"/>
    <w:link w:val="BrdtekstTegn"/>
    <w:qFormat/>
    <w:rsid w:val="00D31037"/>
    <w:pPr>
      <w:spacing w:after="120"/>
    </w:pPr>
  </w:style>
  <w:style w:type="character" w:customStyle="1" w:styleId="BrdtekstTegn">
    <w:name w:val="Brødtekst Tegn"/>
    <w:link w:val="Brdtekst"/>
    <w:rsid w:val="00D31037"/>
    <w:rPr>
      <w:rFonts w:ascii="Verdana" w:hAnsi="Verdana"/>
      <w:sz w:val="22"/>
      <w:szCs w:val="22"/>
    </w:rPr>
  </w:style>
  <w:style w:type="character" w:styleId="Kraftigfremhvning">
    <w:name w:val="Intense Emphasis"/>
    <w:uiPriority w:val="21"/>
    <w:qFormat/>
    <w:rsid w:val="00385A4A"/>
    <w:rPr>
      <w:b/>
      <w:bCs/>
      <w:caps/>
      <w:color w:val="243F60"/>
      <w:spacing w:val="10"/>
    </w:rPr>
  </w:style>
  <w:style w:type="character" w:styleId="Svagfremhvning">
    <w:name w:val="Subtle Emphasis"/>
    <w:uiPriority w:val="19"/>
    <w:qFormat/>
    <w:rsid w:val="00385A4A"/>
    <w:rPr>
      <w:i/>
      <w:iCs/>
      <w:color w:val="243F60"/>
    </w:rPr>
  </w:style>
  <w:style w:type="character" w:styleId="Fremhv">
    <w:name w:val="Emphasis"/>
    <w:qFormat/>
    <w:rsid w:val="00385A4A"/>
    <w:rPr>
      <w:caps/>
      <w:color w:val="243F60"/>
      <w:spacing w:val="5"/>
    </w:rPr>
  </w:style>
  <w:style w:type="character" w:styleId="Kommentarhenvisning">
    <w:name w:val="annotation reference"/>
    <w:rsid w:val="007256D6"/>
    <w:rPr>
      <w:sz w:val="16"/>
      <w:szCs w:val="16"/>
    </w:rPr>
  </w:style>
  <w:style w:type="paragraph" w:styleId="Kommentartekst">
    <w:name w:val="annotation text"/>
    <w:basedOn w:val="Normal"/>
    <w:link w:val="KommentartekstTegn"/>
    <w:rsid w:val="007256D6"/>
  </w:style>
  <w:style w:type="character" w:customStyle="1" w:styleId="KommentartekstTegn">
    <w:name w:val="Kommentartekst Tegn"/>
    <w:link w:val="Kommentartekst"/>
    <w:rsid w:val="007256D6"/>
    <w:rPr>
      <w:rFonts w:ascii="Verdana" w:hAnsi="Verdana"/>
    </w:rPr>
  </w:style>
  <w:style w:type="paragraph" w:styleId="Kommentaremne">
    <w:name w:val="annotation subject"/>
    <w:basedOn w:val="Kommentartekst"/>
    <w:next w:val="Kommentartekst"/>
    <w:link w:val="KommentaremneTegn"/>
    <w:rsid w:val="007256D6"/>
    <w:rPr>
      <w:b/>
      <w:bCs/>
    </w:rPr>
  </w:style>
  <w:style w:type="character" w:customStyle="1" w:styleId="KommentaremneTegn">
    <w:name w:val="Kommentaremne Tegn"/>
    <w:link w:val="Kommentaremne"/>
    <w:rsid w:val="007256D6"/>
    <w:rPr>
      <w:rFonts w:ascii="Verdana" w:hAnsi="Verdana"/>
      <w:b/>
      <w:bCs/>
    </w:rPr>
  </w:style>
  <w:style w:type="paragraph" w:customStyle="1" w:styleId="SkemaNormal">
    <w:name w:val="SkemaNormal"/>
    <w:basedOn w:val="Normal"/>
    <w:rsid w:val="00435B15"/>
    <w:pPr>
      <w:spacing w:before="60" w:after="60"/>
    </w:pPr>
    <w:rPr>
      <w:rFonts w:eastAsia="Calibri"/>
      <w:sz w:val="16"/>
      <w:szCs w:val="16"/>
    </w:rPr>
  </w:style>
  <w:style w:type="paragraph" w:styleId="Listeafsnit">
    <w:name w:val="List Paragraph"/>
    <w:basedOn w:val="Normal"/>
    <w:uiPriority w:val="34"/>
    <w:qFormat/>
    <w:rsid w:val="00385A4A"/>
    <w:pPr>
      <w:ind w:left="720"/>
      <w:contextualSpacing/>
    </w:pPr>
  </w:style>
  <w:style w:type="character" w:customStyle="1" w:styleId="Overskrift3Tegn">
    <w:name w:val="Overskrift 3 Tegn"/>
    <w:link w:val="Overskrift3"/>
    <w:uiPriority w:val="9"/>
    <w:rsid w:val="00BB2794"/>
    <w:rPr>
      <w:rFonts w:ascii="Futura Bk BT" w:hAnsi="Futura Bk BT"/>
      <w:caps/>
      <w:color w:val="243F60"/>
      <w:spacing w:val="15"/>
      <w:sz w:val="22"/>
      <w:szCs w:val="22"/>
      <w:shd w:val="clear" w:color="auto" w:fill="D6E3BC" w:themeFill="accent3" w:themeFillTint="66"/>
    </w:rPr>
  </w:style>
  <w:style w:type="character" w:customStyle="1" w:styleId="Overskrift4Tegn">
    <w:name w:val="Overskrift 4 Tegn"/>
    <w:link w:val="Overskrift4"/>
    <w:uiPriority w:val="9"/>
    <w:rsid w:val="00385A4A"/>
    <w:rPr>
      <w:caps/>
      <w:color w:val="365F91"/>
      <w:spacing w:val="10"/>
    </w:rPr>
  </w:style>
  <w:style w:type="character" w:customStyle="1" w:styleId="Overskrift5Tegn">
    <w:name w:val="Overskrift 5 Tegn"/>
    <w:link w:val="Overskrift5"/>
    <w:rsid w:val="00385A4A"/>
    <w:rPr>
      <w:caps/>
      <w:color w:val="365F91"/>
      <w:spacing w:val="10"/>
    </w:rPr>
  </w:style>
  <w:style w:type="character" w:customStyle="1" w:styleId="Overskrift6Tegn">
    <w:name w:val="Overskrift 6 Tegn"/>
    <w:link w:val="Overskrift6"/>
    <w:uiPriority w:val="9"/>
    <w:semiHidden/>
    <w:rsid w:val="00385A4A"/>
    <w:rPr>
      <w:caps/>
      <w:color w:val="365F91"/>
      <w:spacing w:val="10"/>
    </w:rPr>
  </w:style>
  <w:style w:type="character" w:customStyle="1" w:styleId="Overskrift7Tegn">
    <w:name w:val="Overskrift 7 Tegn"/>
    <w:link w:val="Overskrift7"/>
    <w:semiHidden/>
    <w:rsid w:val="00385A4A"/>
    <w:rPr>
      <w:caps/>
      <w:color w:val="365F91"/>
      <w:spacing w:val="10"/>
    </w:rPr>
  </w:style>
  <w:style w:type="character" w:customStyle="1" w:styleId="Overskrift8Tegn">
    <w:name w:val="Overskrift 8 Tegn"/>
    <w:link w:val="Overskrift8"/>
    <w:uiPriority w:val="9"/>
    <w:semiHidden/>
    <w:rsid w:val="00385A4A"/>
    <w:rPr>
      <w:caps/>
      <w:spacing w:val="10"/>
      <w:sz w:val="18"/>
      <w:szCs w:val="18"/>
    </w:rPr>
  </w:style>
  <w:style w:type="character" w:customStyle="1" w:styleId="Overskrift9Tegn">
    <w:name w:val="Overskrift 9 Tegn"/>
    <w:link w:val="Overskrift9"/>
    <w:uiPriority w:val="9"/>
    <w:semiHidden/>
    <w:rsid w:val="00385A4A"/>
    <w:rPr>
      <w:i/>
      <w:caps/>
      <w:spacing w:val="10"/>
      <w:sz w:val="18"/>
      <w:szCs w:val="18"/>
    </w:rPr>
  </w:style>
  <w:style w:type="paragraph" w:styleId="Billedtekst">
    <w:name w:val="caption"/>
    <w:basedOn w:val="Normal"/>
    <w:next w:val="Normal"/>
    <w:uiPriority w:val="35"/>
    <w:unhideWhenUsed/>
    <w:qFormat/>
    <w:rsid w:val="00385A4A"/>
    <w:rPr>
      <w:b/>
      <w:bCs/>
      <w:color w:val="365F91"/>
      <w:sz w:val="16"/>
      <w:szCs w:val="16"/>
    </w:rPr>
  </w:style>
  <w:style w:type="paragraph" w:styleId="Titel">
    <w:name w:val="Title"/>
    <w:basedOn w:val="Normal"/>
    <w:next w:val="Normal"/>
    <w:link w:val="TitelTegn"/>
    <w:uiPriority w:val="10"/>
    <w:qFormat/>
    <w:rsid w:val="00385A4A"/>
    <w:pPr>
      <w:spacing w:before="720"/>
    </w:pPr>
    <w:rPr>
      <w:caps/>
      <w:color w:val="4F81BD"/>
      <w:spacing w:val="10"/>
      <w:kern w:val="28"/>
      <w:sz w:val="52"/>
      <w:szCs w:val="52"/>
    </w:rPr>
  </w:style>
  <w:style w:type="character" w:customStyle="1" w:styleId="TitelTegn">
    <w:name w:val="Titel Tegn"/>
    <w:link w:val="Titel"/>
    <w:uiPriority w:val="10"/>
    <w:rsid w:val="00385A4A"/>
    <w:rPr>
      <w:caps/>
      <w:color w:val="4F81BD"/>
      <w:spacing w:val="10"/>
      <w:kern w:val="28"/>
      <w:sz w:val="52"/>
      <w:szCs w:val="52"/>
    </w:rPr>
  </w:style>
  <w:style w:type="paragraph" w:styleId="Undertitel">
    <w:name w:val="Subtitle"/>
    <w:basedOn w:val="Normal"/>
    <w:next w:val="Normal"/>
    <w:link w:val="UndertitelTegn"/>
    <w:uiPriority w:val="11"/>
    <w:qFormat/>
    <w:rsid w:val="00385A4A"/>
    <w:pPr>
      <w:spacing w:after="1000" w:line="240" w:lineRule="auto"/>
    </w:pPr>
    <w:rPr>
      <w:caps/>
      <w:color w:val="595959"/>
      <w:spacing w:val="10"/>
      <w:sz w:val="24"/>
      <w:szCs w:val="24"/>
    </w:rPr>
  </w:style>
  <w:style w:type="character" w:customStyle="1" w:styleId="UndertitelTegn">
    <w:name w:val="Undertitel Tegn"/>
    <w:link w:val="Undertitel"/>
    <w:uiPriority w:val="11"/>
    <w:rsid w:val="00385A4A"/>
    <w:rPr>
      <w:caps/>
      <w:color w:val="595959"/>
      <w:spacing w:val="10"/>
      <w:sz w:val="24"/>
      <w:szCs w:val="24"/>
    </w:rPr>
  </w:style>
  <w:style w:type="character" w:customStyle="1" w:styleId="IngenafstandTegn">
    <w:name w:val="Ingen afstand Tegn"/>
    <w:link w:val="Ingenafstand"/>
    <w:uiPriority w:val="1"/>
    <w:rsid w:val="00385A4A"/>
    <w:rPr>
      <w:sz w:val="20"/>
      <w:szCs w:val="20"/>
    </w:rPr>
  </w:style>
  <w:style w:type="paragraph" w:styleId="Citat">
    <w:name w:val="Quote"/>
    <w:basedOn w:val="Normal"/>
    <w:next w:val="Normal"/>
    <w:link w:val="CitatTegn"/>
    <w:uiPriority w:val="29"/>
    <w:qFormat/>
    <w:rsid w:val="00385A4A"/>
    <w:rPr>
      <w:i/>
      <w:iCs/>
    </w:rPr>
  </w:style>
  <w:style w:type="character" w:customStyle="1" w:styleId="CitatTegn">
    <w:name w:val="Citat Tegn"/>
    <w:link w:val="Citat"/>
    <w:uiPriority w:val="29"/>
    <w:rsid w:val="00385A4A"/>
    <w:rPr>
      <w:i/>
      <w:iCs/>
      <w:sz w:val="20"/>
      <w:szCs w:val="20"/>
    </w:rPr>
  </w:style>
  <w:style w:type="paragraph" w:styleId="Strktcitat">
    <w:name w:val="Intense Quote"/>
    <w:basedOn w:val="Normal"/>
    <w:next w:val="Normal"/>
    <w:link w:val="StrktcitatTegn"/>
    <w:uiPriority w:val="30"/>
    <w:qFormat/>
    <w:rsid w:val="00385A4A"/>
    <w:pPr>
      <w:pBdr>
        <w:top w:val="single" w:sz="4" w:space="10" w:color="4F81BD"/>
        <w:left w:val="single" w:sz="4" w:space="10" w:color="4F81BD"/>
      </w:pBdr>
      <w:spacing w:after="0"/>
      <w:ind w:left="1296" w:right="1152"/>
      <w:jc w:val="both"/>
    </w:pPr>
    <w:rPr>
      <w:i/>
      <w:iCs/>
      <w:color w:val="4F81BD"/>
    </w:rPr>
  </w:style>
  <w:style w:type="character" w:customStyle="1" w:styleId="StrktcitatTegn">
    <w:name w:val="Stærkt citat Tegn"/>
    <w:link w:val="Strktcitat"/>
    <w:uiPriority w:val="30"/>
    <w:rsid w:val="00385A4A"/>
    <w:rPr>
      <w:i/>
      <w:iCs/>
      <w:color w:val="4F81BD"/>
      <w:sz w:val="20"/>
      <w:szCs w:val="20"/>
    </w:rPr>
  </w:style>
  <w:style w:type="character" w:styleId="Svaghenvisning">
    <w:name w:val="Subtle Reference"/>
    <w:uiPriority w:val="31"/>
    <w:qFormat/>
    <w:rsid w:val="00385A4A"/>
    <w:rPr>
      <w:b/>
      <w:bCs/>
      <w:color w:val="4F81BD"/>
    </w:rPr>
  </w:style>
  <w:style w:type="character" w:styleId="Kraftighenvisning">
    <w:name w:val="Intense Reference"/>
    <w:uiPriority w:val="32"/>
    <w:qFormat/>
    <w:rsid w:val="00385A4A"/>
    <w:rPr>
      <w:b/>
      <w:bCs/>
      <w:i/>
      <w:iCs/>
      <w:caps/>
      <w:color w:val="4F81BD"/>
    </w:rPr>
  </w:style>
  <w:style w:type="character" w:styleId="Bogenstitel">
    <w:name w:val="Book Title"/>
    <w:uiPriority w:val="33"/>
    <w:qFormat/>
    <w:rsid w:val="00385A4A"/>
    <w:rPr>
      <w:b/>
      <w:bCs/>
      <w:i/>
      <w:iCs/>
      <w:spacing w:val="9"/>
    </w:rPr>
  </w:style>
  <w:style w:type="paragraph" w:styleId="Overskrift">
    <w:name w:val="TOC Heading"/>
    <w:basedOn w:val="Overskrift1"/>
    <w:next w:val="Normal"/>
    <w:uiPriority w:val="39"/>
    <w:semiHidden/>
    <w:unhideWhenUsed/>
    <w:qFormat/>
    <w:rsid w:val="00385A4A"/>
    <w:pPr>
      <w:outlineLvl w:val="9"/>
    </w:pPr>
    <w:rPr>
      <w:lang w:bidi="en-US"/>
    </w:rPr>
  </w:style>
  <w:style w:type="paragraph" w:customStyle="1" w:styleId="Default">
    <w:name w:val="Default"/>
    <w:rsid w:val="007E080B"/>
    <w:pPr>
      <w:autoSpaceDE w:val="0"/>
      <w:autoSpaceDN w:val="0"/>
      <w:adjustRightInd w:val="0"/>
    </w:pPr>
    <w:rPr>
      <w:rFonts w:ascii="Verdana" w:hAnsi="Verdana" w:cs="Verdana"/>
      <w:color w:val="000000"/>
      <w:sz w:val="24"/>
      <w:szCs w:val="24"/>
    </w:rPr>
  </w:style>
  <w:style w:type="table" w:styleId="Farvetskygge-fremhvningsfarve6">
    <w:name w:val="Colorful Shading Accent 6"/>
    <w:basedOn w:val="Tabel-Normal"/>
    <w:uiPriority w:val="71"/>
    <w:rsid w:val="00835C2A"/>
    <w:rPr>
      <w:rFonts w:ascii="Verdana" w:hAnsi="Verdana"/>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paragraph" w:styleId="Fodnotetekst">
    <w:name w:val="footnote text"/>
    <w:basedOn w:val="Brdtekst"/>
    <w:link w:val="FodnotetekstTegn"/>
    <w:rsid w:val="00835C2A"/>
    <w:pPr>
      <w:spacing w:before="120" w:after="0" w:line="240" w:lineRule="auto"/>
      <w:ind w:left="397" w:hanging="397"/>
    </w:pPr>
    <w:rPr>
      <w:rFonts w:ascii="Verdana" w:hAnsi="Verdana"/>
      <w:kern w:val="20"/>
      <w:sz w:val="14"/>
      <w:szCs w:val="24"/>
      <w:lang w:eastAsia="en-US"/>
    </w:rPr>
  </w:style>
  <w:style w:type="character" w:customStyle="1" w:styleId="FodnotetekstTegn">
    <w:name w:val="Fodnotetekst Tegn"/>
    <w:basedOn w:val="Standardskrifttypeiafsnit"/>
    <w:link w:val="Fodnotetekst"/>
    <w:rsid w:val="00835C2A"/>
    <w:rPr>
      <w:rFonts w:ascii="Verdana" w:hAnsi="Verdana"/>
      <w:kern w:val="20"/>
      <w:sz w:val="14"/>
      <w:szCs w:val="24"/>
      <w:lang w:eastAsia="en-US"/>
    </w:rPr>
  </w:style>
  <w:style w:type="character" w:styleId="HTML-skrivemaskine">
    <w:name w:val="HTML Typewriter"/>
    <w:basedOn w:val="Standardskrifttypeiafsnit"/>
    <w:rsid w:val="00835C2A"/>
    <w:rPr>
      <w:rFonts w:cs="Times New Roman"/>
      <w:sz w:val="24"/>
      <w:szCs w:val="24"/>
    </w:rPr>
  </w:style>
  <w:style w:type="character" w:customStyle="1" w:styleId="SidehovedTegn">
    <w:name w:val="Sidehoved Tegn"/>
    <w:basedOn w:val="Standardskrifttypeiafsnit"/>
    <w:link w:val="Sidehoved"/>
    <w:rsid w:val="00835C2A"/>
  </w:style>
  <w:style w:type="table" w:customStyle="1" w:styleId="Farvetskygge1">
    <w:name w:val="Farvet skygge1"/>
    <w:basedOn w:val="Tabel-Normal"/>
    <w:uiPriority w:val="71"/>
    <w:semiHidden/>
    <w:rsid w:val="00835C2A"/>
    <w:rPr>
      <w:rFonts w:ascii="Verdana" w:hAnsi="Verdana"/>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paragraph" w:styleId="Indholdsfortegnelse6">
    <w:name w:val="toc 6"/>
    <w:basedOn w:val="Indholdsfortegnelse5"/>
    <w:next w:val="Brdtekst"/>
    <w:rsid w:val="00835C2A"/>
    <w:pPr>
      <w:tabs>
        <w:tab w:val="right" w:leader="dot" w:pos="9639"/>
      </w:tabs>
      <w:spacing w:before="0" w:after="0" w:line="240" w:lineRule="auto"/>
      <w:ind w:left="1134" w:right="567"/>
    </w:pPr>
    <w:rPr>
      <w:rFonts w:ascii="Verdana" w:hAnsi="Verdana"/>
      <w:kern w:val="20"/>
      <w:szCs w:val="24"/>
      <w:lang w:eastAsia="en-US"/>
    </w:rPr>
  </w:style>
  <w:style w:type="paragraph" w:styleId="Indholdsfortegnelse5">
    <w:name w:val="toc 5"/>
    <w:basedOn w:val="Normal"/>
    <w:next w:val="Normal"/>
    <w:autoRedefine/>
    <w:rsid w:val="00835C2A"/>
    <w:pPr>
      <w:spacing w:after="100"/>
      <w:ind w:left="800"/>
    </w:pPr>
  </w:style>
  <w:style w:type="character" w:styleId="HTML-eksempel">
    <w:name w:val="HTML Sample"/>
    <w:basedOn w:val="Standardskrifttypeiafsnit"/>
    <w:rsid w:val="00835C2A"/>
    <w:rPr>
      <w:rFonts w:cs="Times New Roman"/>
    </w:rPr>
  </w:style>
  <w:style w:type="paragraph" w:styleId="Indholdsfortegnelse7">
    <w:name w:val="toc 7"/>
    <w:basedOn w:val="Normal"/>
    <w:next w:val="Normal"/>
    <w:rsid w:val="00835C2A"/>
    <w:pPr>
      <w:tabs>
        <w:tab w:val="right" w:pos="8505"/>
      </w:tabs>
    </w:pPr>
  </w:style>
  <w:style w:type="paragraph" w:styleId="Almindeligtekst">
    <w:name w:val="Plain Text"/>
    <w:basedOn w:val="Normal"/>
    <w:link w:val="AlmindeligtekstTegn"/>
    <w:uiPriority w:val="99"/>
    <w:rsid w:val="0089198B"/>
    <w:pPr>
      <w:autoSpaceDE w:val="0"/>
      <w:autoSpaceDN w:val="0"/>
      <w:adjustRightInd w:val="0"/>
      <w:spacing w:before="0" w:after="0" w:line="240" w:lineRule="auto"/>
    </w:pPr>
    <w:rPr>
      <w:rFonts w:ascii="Arial" w:hAnsi="Arial" w:cs="Arial"/>
      <w:sz w:val="16"/>
      <w:szCs w:val="16"/>
    </w:rPr>
  </w:style>
  <w:style w:type="character" w:customStyle="1" w:styleId="AlmindeligtekstTegn">
    <w:name w:val="Almindelig tekst Tegn"/>
    <w:basedOn w:val="Standardskrifttypeiafsnit"/>
    <w:link w:val="Almindeligtekst"/>
    <w:uiPriority w:val="99"/>
    <w:rsid w:val="0089198B"/>
    <w:rPr>
      <w:rFonts w:ascii="Arial" w:hAnsi="Arial" w:cs="Arial"/>
      <w:sz w:val="16"/>
      <w:szCs w:val="16"/>
    </w:rPr>
  </w:style>
  <w:style w:type="table" w:styleId="Tabel-Enkelt1">
    <w:name w:val="Table Simple 1"/>
    <w:basedOn w:val="Tabel-Normal"/>
    <w:rsid w:val="00FB280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Korrektur">
    <w:name w:val="Revision"/>
    <w:hidden/>
    <w:uiPriority w:val="99"/>
    <w:semiHidden/>
    <w:rsid w:val="00BD0513"/>
    <w:pPr>
      <w:spacing w:before="0" w:after="0" w:line="240" w:lineRule="auto"/>
    </w:pPr>
    <w:rPr>
      <w:rFonts w:ascii="Futura Bk BT" w:hAnsi="Futura Bk BT"/>
    </w:rPr>
  </w:style>
  <w:style w:type="table" w:styleId="Mediumgitter3-fremhvningsfarve3">
    <w:name w:val="Medium Grid 3 Accent 3"/>
    <w:basedOn w:val="Tabel-Normal"/>
    <w:uiPriority w:val="69"/>
    <w:rsid w:val="00094E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ysliste-fremhvningsfarve3">
    <w:name w:val="Light List Accent 3"/>
    <w:basedOn w:val="Tabel-Normal"/>
    <w:uiPriority w:val="61"/>
    <w:rsid w:val="006E1544"/>
    <w:pPr>
      <w:spacing w:before="0"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Compact">
    <w:name w:val="Compact"/>
    <w:basedOn w:val="Normal"/>
    <w:qFormat/>
    <w:rsid w:val="00FF2656"/>
    <w:pPr>
      <w:spacing w:before="36" w:after="36" w:line="240" w:lineRule="auto"/>
    </w:pPr>
    <w:rPr>
      <w:rFonts w:asciiTheme="minorHAnsi" w:eastAsiaTheme="minorHAnsi" w:hAnsiTheme="minorHAnsi" w:cstheme="minorBidi"/>
      <w:sz w:val="24"/>
      <w:szCs w:val="24"/>
      <w:lang w:val="en-US" w:eastAsia="en-US"/>
    </w:rPr>
  </w:style>
  <w:style w:type="character" w:customStyle="1" w:styleId="VerbatimChar">
    <w:name w:val="Verbatim Char"/>
    <w:basedOn w:val="Standardskrifttypeiafsnit"/>
    <w:link w:val="SourceCode"/>
    <w:rsid w:val="00FF2656"/>
    <w:rPr>
      <w:rFonts w:ascii="Consolas" w:hAnsi="Consolas"/>
      <w:sz w:val="22"/>
    </w:rPr>
  </w:style>
  <w:style w:type="paragraph" w:customStyle="1" w:styleId="SourceCode">
    <w:name w:val="Source Code"/>
    <w:basedOn w:val="Normal"/>
    <w:link w:val="VerbatimChar"/>
    <w:rsid w:val="00FF2656"/>
    <w:pPr>
      <w:wordWrap w:val="0"/>
      <w:spacing w:before="180" w:after="180" w:line="240" w:lineRule="auto"/>
    </w:pPr>
    <w:rPr>
      <w:rFonts w:ascii="Consolas" w:hAnsi="Consolas"/>
      <w:sz w:val="22"/>
    </w:rPr>
  </w:style>
  <w:style w:type="character" w:customStyle="1" w:styleId="KeywordTok">
    <w:name w:val="KeywordTok"/>
    <w:basedOn w:val="VerbatimChar"/>
    <w:rsid w:val="00FF2656"/>
    <w:rPr>
      <w:rFonts w:ascii="Consolas" w:hAnsi="Consolas"/>
      <w:b/>
      <w:color w:val="007020"/>
      <w:sz w:val="22"/>
    </w:rPr>
  </w:style>
  <w:style w:type="character" w:customStyle="1" w:styleId="StringTok">
    <w:name w:val="StringTok"/>
    <w:basedOn w:val="VerbatimChar"/>
    <w:rsid w:val="00FF2656"/>
    <w:rPr>
      <w:rFonts w:ascii="Consolas" w:hAnsi="Consolas"/>
      <w:color w:val="4070A0"/>
      <w:sz w:val="22"/>
    </w:rPr>
  </w:style>
  <w:style w:type="character" w:customStyle="1" w:styleId="OtherTok">
    <w:name w:val="OtherTok"/>
    <w:basedOn w:val="VerbatimChar"/>
    <w:rsid w:val="00FF2656"/>
    <w:rPr>
      <w:rFonts w:ascii="Consolas" w:hAnsi="Consolas"/>
      <w:color w:val="007020"/>
      <w:sz w:val="22"/>
    </w:rPr>
  </w:style>
  <w:style w:type="character" w:customStyle="1" w:styleId="NormalTok">
    <w:name w:val="NormalTok"/>
    <w:basedOn w:val="VerbatimChar"/>
    <w:rsid w:val="00FF2656"/>
    <w:rPr>
      <w:rFonts w:ascii="Consolas" w:hAnsi="Consolas"/>
      <w:sz w:val="22"/>
    </w:rPr>
  </w:style>
  <w:style w:type="table" w:styleId="Lysskygge-fremhvningsfarve3">
    <w:name w:val="Light Shading Accent 3"/>
    <w:basedOn w:val="Tabel-Normal"/>
    <w:uiPriority w:val="60"/>
    <w:rsid w:val="006B3413"/>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Opstilling-talellerbogst">
    <w:name w:val="List Number"/>
    <w:basedOn w:val="Normal"/>
    <w:rsid w:val="00791D9D"/>
    <w:pPr>
      <w:numPr>
        <w:numId w:val="9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52169">
      <w:bodyDiv w:val="1"/>
      <w:marLeft w:val="0"/>
      <w:marRight w:val="0"/>
      <w:marTop w:val="0"/>
      <w:marBottom w:val="0"/>
      <w:divBdr>
        <w:top w:val="none" w:sz="0" w:space="0" w:color="auto"/>
        <w:left w:val="none" w:sz="0" w:space="0" w:color="auto"/>
        <w:bottom w:val="none" w:sz="0" w:space="0" w:color="auto"/>
        <w:right w:val="none" w:sz="0" w:space="0" w:color="auto"/>
      </w:divBdr>
    </w:div>
    <w:div w:id="27924624">
      <w:bodyDiv w:val="1"/>
      <w:marLeft w:val="0"/>
      <w:marRight w:val="0"/>
      <w:marTop w:val="0"/>
      <w:marBottom w:val="0"/>
      <w:divBdr>
        <w:top w:val="none" w:sz="0" w:space="0" w:color="auto"/>
        <w:left w:val="none" w:sz="0" w:space="0" w:color="auto"/>
        <w:bottom w:val="none" w:sz="0" w:space="0" w:color="auto"/>
        <w:right w:val="none" w:sz="0" w:space="0" w:color="auto"/>
      </w:divBdr>
    </w:div>
    <w:div w:id="48456299">
      <w:bodyDiv w:val="1"/>
      <w:marLeft w:val="0"/>
      <w:marRight w:val="0"/>
      <w:marTop w:val="0"/>
      <w:marBottom w:val="0"/>
      <w:divBdr>
        <w:top w:val="none" w:sz="0" w:space="0" w:color="auto"/>
        <w:left w:val="none" w:sz="0" w:space="0" w:color="auto"/>
        <w:bottom w:val="none" w:sz="0" w:space="0" w:color="auto"/>
        <w:right w:val="none" w:sz="0" w:space="0" w:color="auto"/>
      </w:divBdr>
    </w:div>
    <w:div w:id="52779554">
      <w:bodyDiv w:val="1"/>
      <w:marLeft w:val="0"/>
      <w:marRight w:val="0"/>
      <w:marTop w:val="0"/>
      <w:marBottom w:val="0"/>
      <w:divBdr>
        <w:top w:val="none" w:sz="0" w:space="0" w:color="auto"/>
        <w:left w:val="none" w:sz="0" w:space="0" w:color="auto"/>
        <w:bottom w:val="none" w:sz="0" w:space="0" w:color="auto"/>
        <w:right w:val="none" w:sz="0" w:space="0" w:color="auto"/>
      </w:divBdr>
    </w:div>
    <w:div w:id="142088993">
      <w:bodyDiv w:val="1"/>
      <w:marLeft w:val="0"/>
      <w:marRight w:val="0"/>
      <w:marTop w:val="0"/>
      <w:marBottom w:val="0"/>
      <w:divBdr>
        <w:top w:val="none" w:sz="0" w:space="0" w:color="auto"/>
        <w:left w:val="none" w:sz="0" w:space="0" w:color="auto"/>
        <w:bottom w:val="none" w:sz="0" w:space="0" w:color="auto"/>
        <w:right w:val="none" w:sz="0" w:space="0" w:color="auto"/>
      </w:divBdr>
    </w:div>
    <w:div w:id="179586706">
      <w:bodyDiv w:val="1"/>
      <w:marLeft w:val="0"/>
      <w:marRight w:val="0"/>
      <w:marTop w:val="0"/>
      <w:marBottom w:val="0"/>
      <w:divBdr>
        <w:top w:val="none" w:sz="0" w:space="0" w:color="auto"/>
        <w:left w:val="none" w:sz="0" w:space="0" w:color="auto"/>
        <w:bottom w:val="none" w:sz="0" w:space="0" w:color="auto"/>
        <w:right w:val="none" w:sz="0" w:space="0" w:color="auto"/>
      </w:divBdr>
    </w:div>
    <w:div w:id="194123270">
      <w:bodyDiv w:val="1"/>
      <w:marLeft w:val="0"/>
      <w:marRight w:val="0"/>
      <w:marTop w:val="0"/>
      <w:marBottom w:val="0"/>
      <w:divBdr>
        <w:top w:val="none" w:sz="0" w:space="0" w:color="auto"/>
        <w:left w:val="none" w:sz="0" w:space="0" w:color="auto"/>
        <w:bottom w:val="none" w:sz="0" w:space="0" w:color="auto"/>
        <w:right w:val="none" w:sz="0" w:space="0" w:color="auto"/>
      </w:divBdr>
    </w:div>
    <w:div w:id="232088283">
      <w:bodyDiv w:val="1"/>
      <w:marLeft w:val="0"/>
      <w:marRight w:val="0"/>
      <w:marTop w:val="0"/>
      <w:marBottom w:val="0"/>
      <w:divBdr>
        <w:top w:val="none" w:sz="0" w:space="0" w:color="auto"/>
        <w:left w:val="none" w:sz="0" w:space="0" w:color="auto"/>
        <w:bottom w:val="none" w:sz="0" w:space="0" w:color="auto"/>
        <w:right w:val="none" w:sz="0" w:space="0" w:color="auto"/>
      </w:divBdr>
    </w:div>
    <w:div w:id="234047338">
      <w:bodyDiv w:val="1"/>
      <w:marLeft w:val="0"/>
      <w:marRight w:val="0"/>
      <w:marTop w:val="0"/>
      <w:marBottom w:val="0"/>
      <w:divBdr>
        <w:top w:val="none" w:sz="0" w:space="0" w:color="auto"/>
        <w:left w:val="none" w:sz="0" w:space="0" w:color="auto"/>
        <w:bottom w:val="none" w:sz="0" w:space="0" w:color="auto"/>
        <w:right w:val="none" w:sz="0" w:space="0" w:color="auto"/>
      </w:divBdr>
    </w:div>
    <w:div w:id="264388356">
      <w:bodyDiv w:val="1"/>
      <w:marLeft w:val="0"/>
      <w:marRight w:val="0"/>
      <w:marTop w:val="0"/>
      <w:marBottom w:val="0"/>
      <w:divBdr>
        <w:top w:val="none" w:sz="0" w:space="0" w:color="auto"/>
        <w:left w:val="none" w:sz="0" w:space="0" w:color="auto"/>
        <w:bottom w:val="none" w:sz="0" w:space="0" w:color="auto"/>
        <w:right w:val="none" w:sz="0" w:space="0" w:color="auto"/>
      </w:divBdr>
    </w:div>
    <w:div w:id="280459758">
      <w:bodyDiv w:val="1"/>
      <w:marLeft w:val="0"/>
      <w:marRight w:val="0"/>
      <w:marTop w:val="0"/>
      <w:marBottom w:val="0"/>
      <w:divBdr>
        <w:top w:val="none" w:sz="0" w:space="0" w:color="auto"/>
        <w:left w:val="none" w:sz="0" w:space="0" w:color="auto"/>
        <w:bottom w:val="none" w:sz="0" w:space="0" w:color="auto"/>
        <w:right w:val="none" w:sz="0" w:space="0" w:color="auto"/>
      </w:divBdr>
      <w:divsChild>
        <w:div w:id="449281947">
          <w:marLeft w:val="0"/>
          <w:marRight w:val="0"/>
          <w:marTop w:val="0"/>
          <w:marBottom w:val="0"/>
          <w:divBdr>
            <w:top w:val="none" w:sz="0" w:space="0" w:color="auto"/>
            <w:left w:val="none" w:sz="0" w:space="0" w:color="auto"/>
            <w:bottom w:val="none" w:sz="0" w:space="0" w:color="auto"/>
            <w:right w:val="none" w:sz="0" w:space="0" w:color="auto"/>
          </w:divBdr>
          <w:divsChild>
            <w:div w:id="1601253243">
              <w:marLeft w:val="0"/>
              <w:marRight w:val="0"/>
              <w:marTop w:val="0"/>
              <w:marBottom w:val="0"/>
              <w:divBdr>
                <w:top w:val="none" w:sz="0" w:space="0" w:color="auto"/>
                <w:left w:val="none" w:sz="0" w:space="0" w:color="auto"/>
                <w:bottom w:val="none" w:sz="0" w:space="0" w:color="auto"/>
                <w:right w:val="none" w:sz="0" w:space="0" w:color="auto"/>
              </w:divBdr>
              <w:divsChild>
                <w:div w:id="997344883">
                  <w:marLeft w:val="0"/>
                  <w:marRight w:val="0"/>
                  <w:marTop w:val="0"/>
                  <w:marBottom w:val="0"/>
                  <w:divBdr>
                    <w:top w:val="none" w:sz="0" w:space="0" w:color="auto"/>
                    <w:left w:val="none" w:sz="0" w:space="0" w:color="auto"/>
                    <w:bottom w:val="none" w:sz="0" w:space="0" w:color="auto"/>
                    <w:right w:val="none" w:sz="0" w:space="0" w:color="auto"/>
                  </w:divBdr>
                  <w:divsChild>
                    <w:div w:id="971248188">
                      <w:marLeft w:val="0"/>
                      <w:marRight w:val="0"/>
                      <w:marTop w:val="0"/>
                      <w:marBottom w:val="0"/>
                      <w:divBdr>
                        <w:top w:val="none" w:sz="0" w:space="0" w:color="auto"/>
                        <w:left w:val="none" w:sz="0" w:space="0" w:color="auto"/>
                        <w:bottom w:val="none" w:sz="0" w:space="0" w:color="auto"/>
                        <w:right w:val="none" w:sz="0" w:space="0" w:color="auto"/>
                      </w:divBdr>
                      <w:divsChild>
                        <w:div w:id="274097307">
                          <w:marLeft w:val="0"/>
                          <w:marRight w:val="0"/>
                          <w:marTop w:val="0"/>
                          <w:marBottom w:val="0"/>
                          <w:divBdr>
                            <w:top w:val="none" w:sz="0" w:space="0" w:color="auto"/>
                            <w:left w:val="none" w:sz="0" w:space="0" w:color="auto"/>
                            <w:bottom w:val="none" w:sz="0" w:space="0" w:color="auto"/>
                            <w:right w:val="none" w:sz="0" w:space="0" w:color="auto"/>
                          </w:divBdr>
                        </w:div>
                      </w:divsChild>
                    </w:div>
                    <w:div w:id="1532374927">
                      <w:marLeft w:val="0"/>
                      <w:marRight w:val="0"/>
                      <w:marTop w:val="0"/>
                      <w:marBottom w:val="0"/>
                      <w:divBdr>
                        <w:top w:val="none" w:sz="0" w:space="0" w:color="auto"/>
                        <w:left w:val="none" w:sz="0" w:space="0" w:color="auto"/>
                        <w:bottom w:val="none" w:sz="0" w:space="0" w:color="auto"/>
                        <w:right w:val="none" w:sz="0" w:space="0" w:color="auto"/>
                      </w:divBdr>
                      <w:divsChild>
                        <w:div w:id="7878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646168">
      <w:bodyDiv w:val="1"/>
      <w:marLeft w:val="0"/>
      <w:marRight w:val="0"/>
      <w:marTop w:val="0"/>
      <w:marBottom w:val="0"/>
      <w:divBdr>
        <w:top w:val="none" w:sz="0" w:space="0" w:color="auto"/>
        <w:left w:val="none" w:sz="0" w:space="0" w:color="auto"/>
        <w:bottom w:val="none" w:sz="0" w:space="0" w:color="auto"/>
        <w:right w:val="none" w:sz="0" w:space="0" w:color="auto"/>
      </w:divBdr>
      <w:divsChild>
        <w:div w:id="452679269">
          <w:marLeft w:val="864"/>
          <w:marRight w:val="0"/>
          <w:marTop w:val="38"/>
          <w:marBottom w:val="38"/>
          <w:divBdr>
            <w:top w:val="none" w:sz="0" w:space="0" w:color="auto"/>
            <w:left w:val="none" w:sz="0" w:space="0" w:color="auto"/>
            <w:bottom w:val="none" w:sz="0" w:space="0" w:color="auto"/>
            <w:right w:val="none" w:sz="0" w:space="0" w:color="auto"/>
          </w:divBdr>
        </w:div>
      </w:divsChild>
    </w:div>
    <w:div w:id="304051354">
      <w:bodyDiv w:val="1"/>
      <w:marLeft w:val="0"/>
      <w:marRight w:val="0"/>
      <w:marTop w:val="0"/>
      <w:marBottom w:val="0"/>
      <w:divBdr>
        <w:top w:val="none" w:sz="0" w:space="0" w:color="auto"/>
        <w:left w:val="none" w:sz="0" w:space="0" w:color="auto"/>
        <w:bottom w:val="none" w:sz="0" w:space="0" w:color="auto"/>
        <w:right w:val="none" w:sz="0" w:space="0" w:color="auto"/>
      </w:divBdr>
    </w:div>
    <w:div w:id="306518120">
      <w:bodyDiv w:val="1"/>
      <w:marLeft w:val="0"/>
      <w:marRight w:val="0"/>
      <w:marTop w:val="0"/>
      <w:marBottom w:val="0"/>
      <w:divBdr>
        <w:top w:val="none" w:sz="0" w:space="0" w:color="auto"/>
        <w:left w:val="none" w:sz="0" w:space="0" w:color="auto"/>
        <w:bottom w:val="none" w:sz="0" w:space="0" w:color="auto"/>
        <w:right w:val="none" w:sz="0" w:space="0" w:color="auto"/>
      </w:divBdr>
    </w:div>
    <w:div w:id="309943028">
      <w:bodyDiv w:val="1"/>
      <w:marLeft w:val="0"/>
      <w:marRight w:val="0"/>
      <w:marTop w:val="0"/>
      <w:marBottom w:val="0"/>
      <w:divBdr>
        <w:top w:val="none" w:sz="0" w:space="0" w:color="auto"/>
        <w:left w:val="none" w:sz="0" w:space="0" w:color="auto"/>
        <w:bottom w:val="none" w:sz="0" w:space="0" w:color="auto"/>
        <w:right w:val="none" w:sz="0" w:space="0" w:color="auto"/>
      </w:divBdr>
    </w:div>
    <w:div w:id="319191682">
      <w:bodyDiv w:val="1"/>
      <w:marLeft w:val="0"/>
      <w:marRight w:val="0"/>
      <w:marTop w:val="0"/>
      <w:marBottom w:val="0"/>
      <w:divBdr>
        <w:top w:val="none" w:sz="0" w:space="0" w:color="auto"/>
        <w:left w:val="none" w:sz="0" w:space="0" w:color="auto"/>
        <w:bottom w:val="none" w:sz="0" w:space="0" w:color="auto"/>
        <w:right w:val="none" w:sz="0" w:space="0" w:color="auto"/>
      </w:divBdr>
    </w:div>
    <w:div w:id="358167807">
      <w:bodyDiv w:val="1"/>
      <w:marLeft w:val="0"/>
      <w:marRight w:val="0"/>
      <w:marTop w:val="0"/>
      <w:marBottom w:val="0"/>
      <w:divBdr>
        <w:top w:val="none" w:sz="0" w:space="0" w:color="auto"/>
        <w:left w:val="none" w:sz="0" w:space="0" w:color="auto"/>
        <w:bottom w:val="none" w:sz="0" w:space="0" w:color="auto"/>
        <w:right w:val="none" w:sz="0" w:space="0" w:color="auto"/>
      </w:divBdr>
    </w:div>
    <w:div w:id="380861328">
      <w:bodyDiv w:val="1"/>
      <w:marLeft w:val="0"/>
      <w:marRight w:val="0"/>
      <w:marTop w:val="0"/>
      <w:marBottom w:val="0"/>
      <w:divBdr>
        <w:top w:val="none" w:sz="0" w:space="0" w:color="auto"/>
        <w:left w:val="none" w:sz="0" w:space="0" w:color="auto"/>
        <w:bottom w:val="none" w:sz="0" w:space="0" w:color="auto"/>
        <w:right w:val="none" w:sz="0" w:space="0" w:color="auto"/>
      </w:divBdr>
    </w:div>
    <w:div w:id="419328271">
      <w:bodyDiv w:val="1"/>
      <w:marLeft w:val="0"/>
      <w:marRight w:val="0"/>
      <w:marTop w:val="0"/>
      <w:marBottom w:val="0"/>
      <w:divBdr>
        <w:top w:val="none" w:sz="0" w:space="0" w:color="auto"/>
        <w:left w:val="none" w:sz="0" w:space="0" w:color="auto"/>
        <w:bottom w:val="none" w:sz="0" w:space="0" w:color="auto"/>
        <w:right w:val="none" w:sz="0" w:space="0" w:color="auto"/>
      </w:divBdr>
    </w:div>
    <w:div w:id="430047593">
      <w:bodyDiv w:val="1"/>
      <w:marLeft w:val="0"/>
      <w:marRight w:val="0"/>
      <w:marTop w:val="0"/>
      <w:marBottom w:val="0"/>
      <w:divBdr>
        <w:top w:val="none" w:sz="0" w:space="0" w:color="auto"/>
        <w:left w:val="none" w:sz="0" w:space="0" w:color="auto"/>
        <w:bottom w:val="none" w:sz="0" w:space="0" w:color="auto"/>
        <w:right w:val="none" w:sz="0" w:space="0" w:color="auto"/>
      </w:divBdr>
    </w:div>
    <w:div w:id="437411309">
      <w:bodyDiv w:val="1"/>
      <w:marLeft w:val="0"/>
      <w:marRight w:val="0"/>
      <w:marTop w:val="0"/>
      <w:marBottom w:val="0"/>
      <w:divBdr>
        <w:top w:val="none" w:sz="0" w:space="0" w:color="auto"/>
        <w:left w:val="none" w:sz="0" w:space="0" w:color="auto"/>
        <w:bottom w:val="none" w:sz="0" w:space="0" w:color="auto"/>
        <w:right w:val="none" w:sz="0" w:space="0" w:color="auto"/>
      </w:divBdr>
    </w:div>
    <w:div w:id="461383648">
      <w:bodyDiv w:val="1"/>
      <w:marLeft w:val="0"/>
      <w:marRight w:val="0"/>
      <w:marTop w:val="0"/>
      <w:marBottom w:val="0"/>
      <w:divBdr>
        <w:top w:val="none" w:sz="0" w:space="0" w:color="auto"/>
        <w:left w:val="none" w:sz="0" w:space="0" w:color="auto"/>
        <w:bottom w:val="none" w:sz="0" w:space="0" w:color="auto"/>
        <w:right w:val="none" w:sz="0" w:space="0" w:color="auto"/>
      </w:divBdr>
    </w:div>
    <w:div w:id="480196513">
      <w:bodyDiv w:val="1"/>
      <w:marLeft w:val="0"/>
      <w:marRight w:val="0"/>
      <w:marTop w:val="0"/>
      <w:marBottom w:val="0"/>
      <w:divBdr>
        <w:top w:val="none" w:sz="0" w:space="0" w:color="auto"/>
        <w:left w:val="none" w:sz="0" w:space="0" w:color="auto"/>
        <w:bottom w:val="none" w:sz="0" w:space="0" w:color="auto"/>
        <w:right w:val="none" w:sz="0" w:space="0" w:color="auto"/>
      </w:divBdr>
      <w:divsChild>
        <w:div w:id="469637526">
          <w:marLeft w:val="0"/>
          <w:marRight w:val="0"/>
          <w:marTop w:val="0"/>
          <w:marBottom w:val="0"/>
          <w:divBdr>
            <w:top w:val="none" w:sz="0" w:space="0" w:color="auto"/>
            <w:left w:val="none" w:sz="0" w:space="0" w:color="auto"/>
            <w:bottom w:val="none" w:sz="0" w:space="0" w:color="auto"/>
            <w:right w:val="none" w:sz="0" w:space="0" w:color="auto"/>
          </w:divBdr>
        </w:div>
        <w:div w:id="653148791">
          <w:marLeft w:val="0"/>
          <w:marRight w:val="0"/>
          <w:marTop w:val="0"/>
          <w:marBottom w:val="0"/>
          <w:divBdr>
            <w:top w:val="none" w:sz="0" w:space="0" w:color="auto"/>
            <w:left w:val="none" w:sz="0" w:space="0" w:color="auto"/>
            <w:bottom w:val="none" w:sz="0" w:space="0" w:color="auto"/>
            <w:right w:val="none" w:sz="0" w:space="0" w:color="auto"/>
          </w:divBdr>
        </w:div>
        <w:div w:id="738212309">
          <w:marLeft w:val="0"/>
          <w:marRight w:val="0"/>
          <w:marTop w:val="0"/>
          <w:marBottom w:val="0"/>
          <w:divBdr>
            <w:top w:val="none" w:sz="0" w:space="0" w:color="auto"/>
            <w:left w:val="none" w:sz="0" w:space="0" w:color="auto"/>
            <w:bottom w:val="none" w:sz="0" w:space="0" w:color="auto"/>
            <w:right w:val="none" w:sz="0" w:space="0" w:color="auto"/>
          </w:divBdr>
        </w:div>
        <w:div w:id="1239514175">
          <w:marLeft w:val="0"/>
          <w:marRight w:val="0"/>
          <w:marTop w:val="0"/>
          <w:marBottom w:val="0"/>
          <w:divBdr>
            <w:top w:val="none" w:sz="0" w:space="0" w:color="auto"/>
            <w:left w:val="none" w:sz="0" w:space="0" w:color="auto"/>
            <w:bottom w:val="none" w:sz="0" w:space="0" w:color="auto"/>
            <w:right w:val="none" w:sz="0" w:space="0" w:color="auto"/>
          </w:divBdr>
        </w:div>
        <w:div w:id="1280457321">
          <w:marLeft w:val="0"/>
          <w:marRight w:val="0"/>
          <w:marTop w:val="0"/>
          <w:marBottom w:val="0"/>
          <w:divBdr>
            <w:top w:val="none" w:sz="0" w:space="0" w:color="auto"/>
            <w:left w:val="none" w:sz="0" w:space="0" w:color="auto"/>
            <w:bottom w:val="none" w:sz="0" w:space="0" w:color="auto"/>
            <w:right w:val="none" w:sz="0" w:space="0" w:color="auto"/>
          </w:divBdr>
        </w:div>
        <w:div w:id="1375695584">
          <w:marLeft w:val="0"/>
          <w:marRight w:val="0"/>
          <w:marTop w:val="0"/>
          <w:marBottom w:val="0"/>
          <w:divBdr>
            <w:top w:val="none" w:sz="0" w:space="0" w:color="auto"/>
            <w:left w:val="none" w:sz="0" w:space="0" w:color="auto"/>
            <w:bottom w:val="none" w:sz="0" w:space="0" w:color="auto"/>
            <w:right w:val="none" w:sz="0" w:space="0" w:color="auto"/>
          </w:divBdr>
        </w:div>
        <w:div w:id="1565141824">
          <w:marLeft w:val="0"/>
          <w:marRight w:val="0"/>
          <w:marTop w:val="0"/>
          <w:marBottom w:val="0"/>
          <w:divBdr>
            <w:top w:val="none" w:sz="0" w:space="0" w:color="auto"/>
            <w:left w:val="none" w:sz="0" w:space="0" w:color="auto"/>
            <w:bottom w:val="none" w:sz="0" w:space="0" w:color="auto"/>
            <w:right w:val="none" w:sz="0" w:space="0" w:color="auto"/>
          </w:divBdr>
        </w:div>
        <w:div w:id="1626037115">
          <w:marLeft w:val="0"/>
          <w:marRight w:val="0"/>
          <w:marTop w:val="0"/>
          <w:marBottom w:val="0"/>
          <w:divBdr>
            <w:top w:val="none" w:sz="0" w:space="0" w:color="auto"/>
            <w:left w:val="none" w:sz="0" w:space="0" w:color="auto"/>
            <w:bottom w:val="none" w:sz="0" w:space="0" w:color="auto"/>
            <w:right w:val="none" w:sz="0" w:space="0" w:color="auto"/>
          </w:divBdr>
        </w:div>
        <w:div w:id="1630821532">
          <w:marLeft w:val="0"/>
          <w:marRight w:val="0"/>
          <w:marTop w:val="0"/>
          <w:marBottom w:val="0"/>
          <w:divBdr>
            <w:top w:val="none" w:sz="0" w:space="0" w:color="auto"/>
            <w:left w:val="none" w:sz="0" w:space="0" w:color="auto"/>
            <w:bottom w:val="none" w:sz="0" w:space="0" w:color="auto"/>
            <w:right w:val="none" w:sz="0" w:space="0" w:color="auto"/>
          </w:divBdr>
        </w:div>
        <w:div w:id="1920168246">
          <w:marLeft w:val="0"/>
          <w:marRight w:val="0"/>
          <w:marTop w:val="0"/>
          <w:marBottom w:val="0"/>
          <w:divBdr>
            <w:top w:val="none" w:sz="0" w:space="0" w:color="auto"/>
            <w:left w:val="none" w:sz="0" w:space="0" w:color="auto"/>
            <w:bottom w:val="none" w:sz="0" w:space="0" w:color="auto"/>
            <w:right w:val="none" w:sz="0" w:space="0" w:color="auto"/>
          </w:divBdr>
        </w:div>
      </w:divsChild>
    </w:div>
    <w:div w:id="506286237">
      <w:bodyDiv w:val="1"/>
      <w:marLeft w:val="0"/>
      <w:marRight w:val="0"/>
      <w:marTop w:val="0"/>
      <w:marBottom w:val="0"/>
      <w:divBdr>
        <w:top w:val="none" w:sz="0" w:space="0" w:color="auto"/>
        <w:left w:val="none" w:sz="0" w:space="0" w:color="auto"/>
        <w:bottom w:val="none" w:sz="0" w:space="0" w:color="auto"/>
        <w:right w:val="none" w:sz="0" w:space="0" w:color="auto"/>
      </w:divBdr>
    </w:div>
    <w:div w:id="523829515">
      <w:bodyDiv w:val="1"/>
      <w:marLeft w:val="0"/>
      <w:marRight w:val="0"/>
      <w:marTop w:val="0"/>
      <w:marBottom w:val="0"/>
      <w:divBdr>
        <w:top w:val="none" w:sz="0" w:space="0" w:color="auto"/>
        <w:left w:val="none" w:sz="0" w:space="0" w:color="auto"/>
        <w:bottom w:val="none" w:sz="0" w:space="0" w:color="auto"/>
        <w:right w:val="none" w:sz="0" w:space="0" w:color="auto"/>
      </w:divBdr>
    </w:div>
    <w:div w:id="605425802">
      <w:bodyDiv w:val="1"/>
      <w:marLeft w:val="0"/>
      <w:marRight w:val="0"/>
      <w:marTop w:val="0"/>
      <w:marBottom w:val="0"/>
      <w:divBdr>
        <w:top w:val="none" w:sz="0" w:space="0" w:color="auto"/>
        <w:left w:val="none" w:sz="0" w:space="0" w:color="auto"/>
        <w:bottom w:val="none" w:sz="0" w:space="0" w:color="auto"/>
        <w:right w:val="none" w:sz="0" w:space="0" w:color="auto"/>
      </w:divBdr>
      <w:divsChild>
        <w:div w:id="62335296">
          <w:marLeft w:val="0"/>
          <w:marRight w:val="0"/>
          <w:marTop w:val="0"/>
          <w:marBottom w:val="0"/>
          <w:divBdr>
            <w:top w:val="none" w:sz="0" w:space="0" w:color="auto"/>
            <w:left w:val="none" w:sz="0" w:space="0" w:color="auto"/>
            <w:bottom w:val="none" w:sz="0" w:space="0" w:color="auto"/>
            <w:right w:val="none" w:sz="0" w:space="0" w:color="auto"/>
          </w:divBdr>
        </w:div>
        <w:div w:id="121119258">
          <w:marLeft w:val="0"/>
          <w:marRight w:val="0"/>
          <w:marTop w:val="0"/>
          <w:marBottom w:val="0"/>
          <w:divBdr>
            <w:top w:val="none" w:sz="0" w:space="0" w:color="auto"/>
            <w:left w:val="none" w:sz="0" w:space="0" w:color="auto"/>
            <w:bottom w:val="none" w:sz="0" w:space="0" w:color="auto"/>
            <w:right w:val="none" w:sz="0" w:space="0" w:color="auto"/>
          </w:divBdr>
        </w:div>
        <w:div w:id="145316980">
          <w:marLeft w:val="0"/>
          <w:marRight w:val="0"/>
          <w:marTop w:val="0"/>
          <w:marBottom w:val="0"/>
          <w:divBdr>
            <w:top w:val="none" w:sz="0" w:space="0" w:color="auto"/>
            <w:left w:val="none" w:sz="0" w:space="0" w:color="auto"/>
            <w:bottom w:val="none" w:sz="0" w:space="0" w:color="auto"/>
            <w:right w:val="none" w:sz="0" w:space="0" w:color="auto"/>
          </w:divBdr>
          <w:divsChild>
            <w:div w:id="1024674401">
              <w:marLeft w:val="0"/>
              <w:marRight w:val="0"/>
              <w:marTop w:val="0"/>
              <w:marBottom w:val="0"/>
              <w:divBdr>
                <w:top w:val="none" w:sz="0" w:space="0" w:color="auto"/>
                <w:left w:val="none" w:sz="0" w:space="0" w:color="auto"/>
                <w:bottom w:val="none" w:sz="0" w:space="0" w:color="auto"/>
                <w:right w:val="none" w:sz="0" w:space="0" w:color="auto"/>
              </w:divBdr>
            </w:div>
          </w:divsChild>
        </w:div>
        <w:div w:id="182134705">
          <w:marLeft w:val="0"/>
          <w:marRight w:val="0"/>
          <w:marTop w:val="0"/>
          <w:marBottom w:val="0"/>
          <w:divBdr>
            <w:top w:val="none" w:sz="0" w:space="0" w:color="auto"/>
            <w:left w:val="none" w:sz="0" w:space="0" w:color="auto"/>
            <w:bottom w:val="none" w:sz="0" w:space="0" w:color="auto"/>
            <w:right w:val="none" w:sz="0" w:space="0" w:color="auto"/>
          </w:divBdr>
        </w:div>
        <w:div w:id="291641636">
          <w:marLeft w:val="0"/>
          <w:marRight w:val="0"/>
          <w:marTop w:val="0"/>
          <w:marBottom w:val="0"/>
          <w:divBdr>
            <w:top w:val="none" w:sz="0" w:space="0" w:color="auto"/>
            <w:left w:val="none" w:sz="0" w:space="0" w:color="auto"/>
            <w:bottom w:val="none" w:sz="0" w:space="0" w:color="auto"/>
            <w:right w:val="none" w:sz="0" w:space="0" w:color="auto"/>
          </w:divBdr>
        </w:div>
        <w:div w:id="294795702">
          <w:marLeft w:val="0"/>
          <w:marRight w:val="0"/>
          <w:marTop w:val="0"/>
          <w:marBottom w:val="0"/>
          <w:divBdr>
            <w:top w:val="none" w:sz="0" w:space="0" w:color="auto"/>
            <w:left w:val="none" w:sz="0" w:space="0" w:color="auto"/>
            <w:bottom w:val="none" w:sz="0" w:space="0" w:color="auto"/>
            <w:right w:val="none" w:sz="0" w:space="0" w:color="auto"/>
          </w:divBdr>
        </w:div>
        <w:div w:id="299194314">
          <w:marLeft w:val="0"/>
          <w:marRight w:val="0"/>
          <w:marTop w:val="0"/>
          <w:marBottom w:val="0"/>
          <w:divBdr>
            <w:top w:val="none" w:sz="0" w:space="0" w:color="auto"/>
            <w:left w:val="none" w:sz="0" w:space="0" w:color="auto"/>
            <w:bottom w:val="none" w:sz="0" w:space="0" w:color="auto"/>
            <w:right w:val="none" w:sz="0" w:space="0" w:color="auto"/>
          </w:divBdr>
        </w:div>
        <w:div w:id="306202908">
          <w:marLeft w:val="0"/>
          <w:marRight w:val="0"/>
          <w:marTop w:val="0"/>
          <w:marBottom w:val="0"/>
          <w:divBdr>
            <w:top w:val="none" w:sz="0" w:space="0" w:color="auto"/>
            <w:left w:val="none" w:sz="0" w:space="0" w:color="auto"/>
            <w:bottom w:val="none" w:sz="0" w:space="0" w:color="auto"/>
            <w:right w:val="none" w:sz="0" w:space="0" w:color="auto"/>
          </w:divBdr>
        </w:div>
        <w:div w:id="320891053">
          <w:marLeft w:val="0"/>
          <w:marRight w:val="0"/>
          <w:marTop w:val="0"/>
          <w:marBottom w:val="0"/>
          <w:divBdr>
            <w:top w:val="none" w:sz="0" w:space="0" w:color="auto"/>
            <w:left w:val="none" w:sz="0" w:space="0" w:color="auto"/>
            <w:bottom w:val="none" w:sz="0" w:space="0" w:color="auto"/>
            <w:right w:val="none" w:sz="0" w:space="0" w:color="auto"/>
          </w:divBdr>
        </w:div>
        <w:div w:id="351032136">
          <w:marLeft w:val="0"/>
          <w:marRight w:val="0"/>
          <w:marTop w:val="0"/>
          <w:marBottom w:val="0"/>
          <w:divBdr>
            <w:top w:val="none" w:sz="0" w:space="0" w:color="auto"/>
            <w:left w:val="none" w:sz="0" w:space="0" w:color="auto"/>
            <w:bottom w:val="none" w:sz="0" w:space="0" w:color="auto"/>
            <w:right w:val="none" w:sz="0" w:space="0" w:color="auto"/>
          </w:divBdr>
        </w:div>
        <w:div w:id="416100353">
          <w:marLeft w:val="0"/>
          <w:marRight w:val="0"/>
          <w:marTop w:val="0"/>
          <w:marBottom w:val="0"/>
          <w:divBdr>
            <w:top w:val="none" w:sz="0" w:space="0" w:color="auto"/>
            <w:left w:val="none" w:sz="0" w:space="0" w:color="auto"/>
            <w:bottom w:val="none" w:sz="0" w:space="0" w:color="auto"/>
            <w:right w:val="none" w:sz="0" w:space="0" w:color="auto"/>
          </w:divBdr>
          <w:divsChild>
            <w:div w:id="43872131">
              <w:marLeft w:val="0"/>
              <w:marRight w:val="0"/>
              <w:marTop w:val="0"/>
              <w:marBottom w:val="0"/>
              <w:divBdr>
                <w:top w:val="none" w:sz="0" w:space="0" w:color="auto"/>
                <w:left w:val="none" w:sz="0" w:space="0" w:color="auto"/>
                <w:bottom w:val="none" w:sz="0" w:space="0" w:color="auto"/>
                <w:right w:val="none" w:sz="0" w:space="0" w:color="auto"/>
              </w:divBdr>
              <w:divsChild>
                <w:div w:id="200939862">
                  <w:marLeft w:val="0"/>
                  <w:marRight w:val="0"/>
                  <w:marTop w:val="0"/>
                  <w:marBottom w:val="0"/>
                  <w:divBdr>
                    <w:top w:val="none" w:sz="0" w:space="0" w:color="auto"/>
                    <w:left w:val="none" w:sz="0" w:space="0" w:color="auto"/>
                    <w:bottom w:val="none" w:sz="0" w:space="0" w:color="auto"/>
                    <w:right w:val="none" w:sz="0" w:space="0" w:color="auto"/>
                  </w:divBdr>
                </w:div>
              </w:divsChild>
            </w:div>
            <w:div w:id="436488063">
              <w:marLeft w:val="0"/>
              <w:marRight w:val="0"/>
              <w:marTop w:val="0"/>
              <w:marBottom w:val="0"/>
              <w:divBdr>
                <w:top w:val="none" w:sz="0" w:space="0" w:color="auto"/>
                <w:left w:val="none" w:sz="0" w:space="0" w:color="auto"/>
                <w:bottom w:val="none" w:sz="0" w:space="0" w:color="auto"/>
                <w:right w:val="none" w:sz="0" w:space="0" w:color="auto"/>
              </w:divBdr>
            </w:div>
            <w:div w:id="1727485261">
              <w:marLeft w:val="0"/>
              <w:marRight w:val="0"/>
              <w:marTop w:val="0"/>
              <w:marBottom w:val="0"/>
              <w:divBdr>
                <w:top w:val="none" w:sz="0" w:space="0" w:color="auto"/>
                <w:left w:val="none" w:sz="0" w:space="0" w:color="auto"/>
                <w:bottom w:val="none" w:sz="0" w:space="0" w:color="auto"/>
                <w:right w:val="none" w:sz="0" w:space="0" w:color="auto"/>
              </w:divBdr>
            </w:div>
          </w:divsChild>
        </w:div>
        <w:div w:id="439909475">
          <w:marLeft w:val="0"/>
          <w:marRight w:val="0"/>
          <w:marTop w:val="0"/>
          <w:marBottom w:val="0"/>
          <w:divBdr>
            <w:top w:val="none" w:sz="0" w:space="0" w:color="auto"/>
            <w:left w:val="none" w:sz="0" w:space="0" w:color="auto"/>
            <w:bottom w:val="none" w:sz="0" w:space="0" w:color="auto"/>
            <w:right w:val="none" w:sz="0" w:space="0" w:color="auto"/>
          </w:divBdr>
        </w:div>
        <w:div w:id="463425898">
          <w:marLeft w:val="0"/>
          <w:marRight w:val="0"/>
          <w:marTop w:val="0"/>
          <w:marBottom w:val="0"/>
          <w:divBdr>
            <w:top w:val="none" w:sz="0" w:space="0" w:color="auto"/>
            <w:left w:val="none" w:sz="0" w:space="0" w:color="auto"/>
            <w:bottom w:val="none" w:sz="0" w:space="0" w:color="auto"/>
            <w:right w:val="none" w:sz="0" w:space="0" w:color="auto"/>
          </w:divBdr>
        </w:div>
        <w:div w:id="500924356">
          <w:marLeft w:val="0"/>
          <w:marRight w:val="0"/>
          <w:marTop w:val="0"/>
          <w:marBottom w:val="0"/>
          <w:divBdr>
            <w:top w:val="none" w:sz="0" w:space="0" w:color="auto"/>
            <w:left w:val="none" w:sz="0" w:space="0" w:color="auto"/>
            <w:bottom w:val="none" w:sz="0" w:space="0" w:color="auto"/>
            <w:right w:val="none" w:sz="0" w:space="0" w:color="auto"/>
          </w:divBdr>
        </w:div>
        <w:div w:id="518475340">
          <w:marLeft w:val="0"/>
          <w:marRight w:val="0"/>
          <w:marTop w:val="0"/>
          <w:marBottom w:val="0"/>
          <w:divBdr>
            <w:top w:val="none" w:sz="0" w:space="0" w:color="auto"/>
            <w:left w:val="none" w:sz="0" w:space="0" w:color="auto"/>
            <w:bottom w:val="none" w:sz="0" w:space="0" w:color="auto"/>
            <w:right w:val="none" w:sz="0" w:space="0" w:color="auto"/>
          </w:divBdr>
        </w:div>
        <w:div w:id="543709995">
          <w:marLeft w:val="0"/>
          <w:marRight w:val="0"/>
          <w:marTop w:val="0"/>
          <w:marBottom w:val="0"/>
          <w:divBdr>
            <w:top w:val="none" w:sz="0" w:space="0" w:color="auto"/>
            <w:left w:val="none" w:sz="0" w:space="0" w:color="auto"/>
            <w:bottom w:val="none" w:sz="0" w:space="0" w:color="auto"/>
            <w:right w:val="none" w:sz="0" w:space="0" w:color="auto"/>
          </w:divBdr>
        </w:div>
        <w:div w:id="576131744">
          <w:marLeft w:val="0"/>
          <w:marRight w:val="0"/>
          <w:marTop w:val="0"/>
          <w:marBottom w:val="0"/>
          <w:divBdr>
            <w:top w:val="none" w:sz="0" w:space="0" w:color="auto"/>
            <w:left w:val="none" w:sz="0" w:space="0" w:color="auto"/>
            <w:bottom w:val="none" w:sz="0" w:space="0" w:color="auto"/>
            <w:right w:val="none" w:sz="0" w:space="0" w:color="auto"/>
          </w:divBdr>
        </w:div>
        <w:div w:id="605423106">
          <w:marLeft w:val="0"/>
          <w:marRight w:val="0"/>
          <w:marTop w:val="0"/>
          <w:marBottom w:val="0"/>
          <w:divBdr>
            <w:top w:val="none" w:sz="0" w:space="0" w:color="auto"/>
            <w:left w:val="none" w:sz="0" w:space="0" w:color="auto"/>
            <w:bottom w:val="none" w:sz="0" w:space="0" w:color="auto"/>
            <w:right w:val="none" w:sz="0" w:space="0" w:color="auto"/>
          </w:divBdr>
        </w:div>
        <w:div w:id="634800294">
          <w:marLeft w:val="0"/>
          <w:marRight w:val="0"/>
          <w:marTop w:val="0"/>
          <w:marBottom w:val="0"/>
          <w:divBdr>
            <w:top w:val="none" w:sz="0" w:space="0" w:color="auto"/>
            <w:left w:val="none" w:sz="0" w:space="0" w:color="auto"/>
            <w:bottom w:val="none" w:sz="0" w:space="0" w:color="auto"/>
            <w:right w:val="none" w:sz="0" w:space="0" w:color="auto"/>
          </w:divBdr>
          <w:divsChild>
            <w:div w:id="1581672076">
              <w:marLeft w:val="0"/>
              <w:marRight w:val="0"/>
              <w:marTop w:val="0"/>
              <w:marBottom w:val="0"/>
              <w:divBdr>
                <w:top w:val="none" w:sz="0" w:space="0" w:color="auto"/>
                <w:left w:val="none" w:sz="0" w:space="0" w:color="auto"/>
                <w:bottom w:val="none" w:sz="0" w:space="0" w:color="auto"/>
                <w:right w:val="none" w:sz="0" w:space="0" w:color="auto"/>
              </w:divBdr>
            </w:div>
            <w:div w:id="2043357012">
              <w:marLeft w:val="0"/>
              <w:marRight w:val="0"/>
              <w:marTop w:val="0"/>
              <w:marBottom w:val="0"/>
              <w:divBdr>
                <w:top w:val="none" w:sz="0" w:space="0" w:color="auto"/>
                <w:left w:val="none" w:sz="0" w:space="0" w:color="auto"/>
                <w:bottom w:val="none" w:sz="0" w:space="0" w:color="auto"/>
                <w:right w:val="none" w:sz="0" w:space="0" w:color="auto"/>
              </w:divBdr>
            </w:div>
          </w:divsChild>
        </w:div>
        <w:div w:id="637882141">
          <w:marLeft w:val="0"/>
          <w:marRight w:val="0"/>
          <w:marTop w:val="0"/>
          <w:marBottom w:val="0"/>
          <w:divBdr>
            <w:top w:val="none" w:sz="0" w:space="0" w:color="auto"/>
            <w:left w:val="none" w:sz="0" w:space="0" w:color="auto"/>
            <w:bottom w:val="none" w:sz="0" w:space="0" w:color="auto"/>
            <w:right w:val="none" w:sz="0" w:space="0" w:color="auto"/>
          </w:divBdr>
        </w:div>
        <w:div w:id="643892206">
          <w:marLeft w:val="0"/>
          <w:marRight w:val="0"/>
          <w:marTop w:val="0"/>
          <w:marBottom w:val="0"/>
          <w:divBdr>
            <w:top w:val="none" w:sz="0" w:space="0" w:color="auto"/>
            <w:left w:val="none" w:sz="0" w:space="0" w:color="auto"/>
            <w:bottom w:val="none" w:sz="0" w:space="0" w:color="auto"/>
            <w:right w:val="none" w:sz="0" w:space="0" w:color="auto"/>
          </w:divBdr>
        </w:div>
        <w:div w:id="678047321">
          <w:marLeft w:val="0"/>
          <w:marRight w:val="0"/>
          <w:marTop w:val="0"/>
          <w:marBottom w:val="0"/>
          <w:divBdr>
            <w:top w:val="none" w:sz="0" w:space="0" w:color="auto"/>
            <w:left w:val="none" w:sz="0" w:space="0" w:color="auto"/>
            <w:bottom w:val="none" w:sz="0" w:space="0" w:color="auto"/>
            <w:right w:val="none" w:sz="0" w:space="0" w:color="auto"/>
          </w:divBdr>
        </w:div>
        <w:div w:id="706216765">
          <w:marLeft w:val="0"/>
          <w:marRight w:val="0"/>
          <w:marTop w:val="0"/>
          <w:marBottom w:val="0"/>
          <w:divBdr>
            <w:top w:val="none" w:sz="0" w:space="0" w:color="auto"/>
            <w:left w:val="none" w:sz="0" w:space="0" w:color="auto"/>
            <w:bottom w:val="none" w:sz="0" w:space="0" w:color="auto"/>
            <w:right w:val="none" w:sz="0" w:space="0" w:color="auto"/>
          </w:divBdr>
        </w:div>
        <w:div w:id="719088768">
          <w:marLeft w:val="0"/>
          <w:marRight w:val="0"/>
          <w:marTop w:val="0"/>
          <w:marBottom w:val="0"/>
          <w:divBdr>
            <w:top w:val="none" w:sz="0" w:space="0" w:color="auto"/>
            <w:left w:val="none" w:sz="0" w:space="0" w:color="auto"/>
            <w:bottom w:val="none" w:sz="0" w:space="0" w:color="auto"/>
            <w:right w:val="none" w:sz="0" w:space="0" w:color="auto"/>
          </w:divBdr>
        </w:div>
        <w:div w:id="734015889">
          <w:marLeft w:val="0"/>
          <w:marRight w:val="0"/>
          <w:marTop w:val="0"/>
          <w:marBottom w:val="0"/>
          <w:divBdr>
            <w:top w:val="none" w:sz="0" w:space="0" w:color="auto"/>
            <w:left w:val="none" w:sz="0" w:space="0" w:color="auto"/>
            <w:bottom w:val="none" w:sz="0" w:space="0" w:color="auto"/>
            <w:right w:val="none" w:sz="0" w:space="0" w:color="auto"/>
          </w:divBdr>
        </w:div>
        <w:div w:id="820194541">
          <w:marLeft w:val="0"/>
          <w:marRight w:val="0"/>
          <w:marTop w:val="0"/>
          <w:marBottom w:val="0"/>
          <w:divBdr>
            <w:top w:val="none" w:sz="0" w:space="0" w:color="auto"/>
            <w:left w:val="none" w:sz="0" w:space="0" w:color="auto"/>
            <w:bottom w:val="none" w:sz="0" w:space="0" w:color="auto"/>
            <w:right w:val="none" w:sz="0" w:space="0" w:color="auto"/>
          </w:divBdr>
        </w:div>
        <w:div w:id="849871867">
          <w:marLeft w:val="0"/>
          <w:marRight w:val="0"/>
          <w:marTop w:val="0"/>
          <w:marBottom w:val="0"/>
          <w:divBdr>
            <w:top w:val="none" w:sz="0" w:space="0" w:color="auto"/>
            <w:left w:val="none" w:sz="0" w:space="0" w:color="auto"/>
            <w:bottom w:val="none" w:sz="0" w:space="0" w:color="auto"/>
            <w:right w:val="none" w:sz="0" w:space="0" w:color="auto"/>
          </w:divBdr>
        </w:div>
        <w:div w:id="938558817">
          <w:marLeft w:val="0"/>
          <w:marRight w:val="0"/>
          <w:marTop w:val="0"/>
          <w:marBottom w:val="0"/>
          <w:divBdr>
            <w:top w:val="none" w:sz="0" w:space="0" w:color="auto"/>
            <w:left w:val="none" w:sz="0" w:space="0" w:color="auto"/>
            <w:bottom w:val="none" w:sz="0" w:space="0" w:color="auto"/>
            <w:right w:val="none" w:sz="0" w:space="0" w:color="auto"/>
          </w:divBdr>
        </w:div>
        <w:div w:id="985663206">
          <w:marLeft w:val="0"/>
          <w:marRight w:val="0"/>
          <w:marTop w:val="0"/>
          <w:marBottom w:val="0"/>
          <w:divBdr>
            <w:top w:val="none" w:sz="0" w:space="0" w:color="auto"/>
            <w:left w:val="none" w:sz="0" w:space="0" w:color="auto"/>
            <w:bottom w:val="none" w:sz="0" w:space="0" w:color="auto"/>
            <w:right w:val="none" w:sz="0" w:space="0" w:color="auto"/>
          </w:divBdr>
        </w:div>
        <w:div w:id="1021082730">
          <w:marLeft w:val="0"/>
          <w:marRight w:val="0"/>
          <w:marTop w:val="0"/>
          <w:marBottom w:val="0"/>
          <w:divBdr>
            <w:top w:val="none" w:sz="0" w:space="0" w:color="auto"/>
            <w:left w:val="none" w:sz="0" w:space="0" w:color="auto"/>
            <w:bottom w:val="none" w:sz="0" w:space="0" w:color="auto"/>
            <w:right w:val="none" w:sz="0" w:space="0" w:color="auto"/>
          </w:divBdr>
        </w:div>
        <w:div w:id="1053694633">
          <w:marLeft w:val="0"/>
          <w:marRight w:val="0"/>
          <w:marTop w:val="0"/>
          <w:marBottom w:val="0"/>
          <w:divBdr>
            <w:top w:val="none" w:sz="0" w:space="0" w:color="auto"/>
            <w:left w:val="none" w:sz="0" w:space="0" w:color="auto"/>
            <w:bottom w:val="none" w:sz="0" w:space="0" w:color="auto"/>
            <w:right w:val="none" w:sz="0" w:space="0" w:color="auto"/>
          </w:divBdr>
        </w:div>
        <w:div w:id="1144858571">
          <w:marLeft w:val="0"/>
          <w:marRight w:val="0"/>
          <w:marTop w:val="0"/>
          <w:marBottom w:val="0"/>
          <w:divBdr>
            <w:top w:val="none" w:sz="0" w:space="0" w:color="auto"/>
            <w:left w:val="none" w:sz="0" w:space="0" w:color="auto"/>
            <w:bottom w:val="none" w:sz="0" w:space="0" w:color="auto"/>
            <w:right w:val="none" w:sz="0" w:space="0" w:color="auto"/>
          </w:divBdr>
        </w:div>
        <w:div w:id="1146437237">
          <w:marLeft w:val="0"/>
          <w:marRight w:val="0"/>
          <w:marTop w:val="0"/>
          <w:marBottom w:val="0"/>
          <w:divBdr>
            <w:top w:val="none" w:sz="0" w:space="0" w:color="auto"/>
            <w:left w:val="none" w:sz="0" w:space="0" w:color="auto"/>
            <w:bottom w:val="none" w:sz="0" w:space="0" w:color="auto"/>
            <w:right w:val="none" w:sz="0" w:space="0" w:color="auto"/>
          </w:divBdr>
        </w:div>
        <w:div w:id="1224174657">
          <w:marLeft w:val="0"/>
          <w:marRight w:val="0"/>
          <w:marTop w:val="0"/>
          <w:marBottom w:val="0"/>
          <w:divBdr>
            <w:top w:val="none" w:sz="0" w:space="0" w:color="auto"/>
            <w:left w:val="none" w:sz="0" w:space="0" w:color="auto"/>
            <w:bottom w:val="none" w:sz="0" w:space="0" w:color="auto"/>
            <w:right w:val="none" w:sz="0" w:space="0" w:color="auto"/>
          </w:divBdr>
        </w:div>
        <w:div w:id="1356737240">
          <w:marLeft w:val="0"/>
          <w:marRight w:val="0"/>
          <w:marTop w:val="0"/>
          <w:marBottom w:val="0"/>
          <w:divBdr>
            <w:top w:val="none" w:sz="0" w:space="0" w:color="auto"/>
            <w:left w:val="none" w:sz="0" w:space="0" w:color="auto"/>
            <w:bottom w:val="none" w:sz="0" w:space="0" w:color="auto"/>
            <w:right w:val="none" w:sz="0" w:space="0" w:color="auto"/>
          </w:divBdr>
        </w:div>
        <w:div w:id="1467549030">
          <w:marLeft w:val="0"/>
          <w:marRight w:val="0"/>
          <w:marTop w:val="0"/>
          <w:marBottom w:val="0"/>
          <w:divBdr>
            <w:top w:val="none" w:sz="0" w:space="0" w:color="auto"/>
            <w:left w:val="none" w:sz="0" w:space="0" w:color="auto"/>
            <w:bottom w:val="none" w:sz="0" w:space="0" w:color="auto"/>
            <w:right w:val="none" w:sz="0" w:space="0" w:color="auto"/>
          </w:divBdr>
        </w:div>
        <w:div w:id="1505707758">
          <w:marLeft w:val="0"/>
          <w:marRight w:val="0"/>
          <w:marTop w:val="0"/>
          <w:marBottom w:val="0"/>
          <w:divBdr>
            <w:top w:val="none" w:sz="0" w:space="0" w:color="auto"/>
            <w:left w:val="none" w:sz="0" w:space="0" w:color="auto"/>
            <w:bottom w:val="none" w:sz="0" w:space="0" w:color="auto"/>
            <w:right w:val="none" w:sz="0" w:space="0" w:color="auto"/>
          </w:divBdr>
        </w:div>
        <w:div w:id="1596867555">
          <w:marLeft w:val="0"/>
          <w:marRight w:val="0"/>
          <w:marTop w:val="0"/>
          <w:marBottom w:val="0"/>
          <w:divBdr>
            <w:top w:val="none" w:sz="0" w:space="0" w:color="auto"/>
            <w:left w:val="none" w:sz="0" w:space="0" w:color="auto"/>
            <w:bottom w:val="none" w:sz="0" w:space="0" w:color="auto"/>
            <w:right w:val="none" w:sz="0" w:space="0" w:color="auto"/>
          </w:divBdr>
        </w:div>
        <w:div w:id="1700205213">
          <w:marLeft w:val="0"/>
          <w:marRight w:val="0"/>
          <w:marTop w:val="0"/>
          <w:marBottom w:val="0"/>
          <w:divBdr>
            <w:top w:val="none" w:sz="0" w:space="0" w:color="auto"/>
            <w:left w:val="none" w:sz="0" w:space="0" w:color="auto"/>
            <w:bottom w:val="none" w:sz="0" w:space="0" w:color="auto"/>
            <w:right w:val="none" w:sz="0" w:space="0" w:color="auto"/>
          </w:divBdr>
        </w:div>
        <w:div w:id="1716615409">
          <w:marLeft w:val="0"/>
          <w:marRight w:val="0"/>
          <w:marTop w:val="0"/>
          <w:marBottom w:val="0"/>
          <w:divBdr>
            <w:top w:val="none" w:sz="0" w:space="0" w:color="auto"/>
            <w:left w:val="none" w:sz="0" w:space="0" w:color="auto"/>
            <w:bottom w:val="none" w:sz="0" w:space="0" w:color="auto"/>
            <w:right w:val="none" w:sz="0" w:space="0" w:color="auto"/>
          </w:divBdr>
        </w:div>
        <w:div w:id="1828354064">
          <w:marLeft w:val="0"/>
          <w:marRight w:val="0"/>
          <w:marTop w:val="0"/>
          <w:marBottom w:val="0"/>
          <w:divBdr>
            <w:top w:val="none" w:sz="0" w:space="0" w:color="auto"/>
            <w:left w:val="none" w:sz="0" w:space="0" w:color="auto"/>
            <w:bottom w:val="none" w:sz="0" w:space="0" w:color="auto"/>
            <w:right w:val="none" w:sz="0" w:space="0" w:color="auto"/>
          </w:divBdr>
        </w:div>
        <w:div w:id="1882132930">
          <w:marLeft w:val="0"/>
          <w:marRight w:val="0"/>
          <w:marTop w:val="0"/>
          <w:marBottom w:val="0"/>
          <w:divBdr>
            <w:top w:val="none" w:sz="0" w:space="0" w:color="auto"/>
            <w:left w:val="none" w:sz="0" w:space="0" w:color="auto"/>
            <w:bottom w:val="none" w:sz="0" w:space="0" w:color="auto"/>
            <w:right w:val="none" w:sz="0" w:space="0" w:color="auto"/>
          </w:divBdr>
        </w:div>
        <w:div w:id="2012830183">
          <w:marLeft w:val="0"/>
          <w:marRight w:val="0"/>
          <w:marTop w:val="0"/>
          <w:marBottom w:val="0"/>
          <w:divBdr>
            <w:top w:val="none" w:sz="0" w:space="0" w:color="auto"/>
            <w:left w:val="none" w:sz="0" w:space="0" w:color="auto"/>
            <w:bottom w:val="none" w:sz="0" w:space="0" w:color="auto"/>
            <w:right w:val="none" w:sz="0" w:space="0" w:color="auto"/>
          </w:divBdr>
        </w:div>
        <w:div w:id="2111268471">
          <w:marLeft w:val="0"/>
          <w:marRight w:val="0"/>
          <w:marTop w:val="0"/>
          <w:marBottom w:val="0"/>
          <w:divBdr>
            <w:top w:val="none" w:sz="0" w:space="0" w:color="auto"/>
            <w:left w:val="none" w:sz="0" w:space="0" w:color="auto"/>
            <w:bottom w:val="none" w:sz="0" w:space="0" w:color="auto"/>
            <w:right w:val="none" w:sz="0" w:space="0" w:color="auto"/>
          </w:divBdr>
        </w:div>
      </w:divsChild>
    </w:div>
    <w:div w:id="613755482">
      <w:bodyDiv w:val="1"/>
      <w:marLeft w:val="0"/>
      <w:marRight w:val="0"/>
      <w:marTop w:val="0"/>
      <w:marBottom w:val="0"/>
      <w:divBdr>
        <w:top w:val="none" w:sz="0" w:space="0" w:color="auto"/>
        <w:left w:val="none" w:sz="0" w:space="0" w:color="auto"/>
        <w:bottom w:val="none" w:sz="0" w:space="0" w:color="auto"/>
        <w:right w:val="none" w:sz="0" w:space="0" w:color="auto"/>
      </w:divBdr>
    </w:div>
    <w:div w:id="685669924">
      <w:bodyDiv w:val="1"/>
      <w:marLeft w:val="0"/>
      <w:marRight w:val="0"/>
      <w:marTop w:val="0"/>
      <w:marBottom w:val="0"/>
      <w:divBdr>
        <w:top w:val="none" w:sz="0" w:space="0" w:color="auto"/>
        <w:left w:val="none" w:sz="0" w:space="0" w:color="auto"/>
        <w:bottom w:val="none" w:sz="0" w:space="0" w:color="auto"/>
        <w:right w:val="none" w:sz="0" w:space="0" w:color="auto"/>
      </w:divBdr>
    </w:div>
    <w:div w:id="704063271">
      <w:bodyDiv w:val="1"/>
      <w:marLeft w:val="0"/>
      <w:marRight w:val="0"/>
      <w:marTop w:val="0"/>
      <w:marBottom w:val="0"/>
      <w:divBdr>
        <w:top w:val="none" w:sz="0" w:space="0" w:color="auto"/>
        <w:left w:val="none" w:sz="0" w:space="0" w:color="auto"/>
        <w:bottom w:val="none" w:sz="0" w:space="0" w:color="auto"/>
        <w:right w:val="none" w:sz="0" w:space="0" w:color="auto"/>
      </w:divBdr>
    </w:div>
    <w:div w:id="722947022">
      <w:bodyDiv w:val="1"/>
      <w:marLeft w:val="0"/>
      <w:marRight w:val="0"/>
      <w:marTop w:val="0"/>
      <w:marBottom w:val="0"/>
      <w:divBdr>
        <w:top w:val="none" w:sz="0" w:space="0" w:color="auto"/>
        <w:left w:val="none" w:sz="0" w:space="0" w:color="auto"/>
        <w:bottom w:val="none" w:sz="0" w:space="0" w:color="auto"/>
        <w:right w:val="none" w:sz="0" w:space="0" w:color="auto"/>
      </w:divBdr>
    </w:div>
    <w:div w:id="731468628">
      <w:bodyDiv w:val="1"/>
      <w:marLeft w:val="0"/>
      <w:marRight w:val="0"/>
      <w:marTop w:val="0"/>
      <w:marBottom w:val="0"/>
      <w:divBdr>
        <w:top w:val="none" w:sz="0" w:space="0" w:color="auto"/>
        <w:left w:val="none" w:sz="0" w:space="0" w:color="auto"/>
        <w:bottom w:val="none" w:sz="0" w:space="0" w:color="auto"/>
        <w:right w:val="none" w:sz="0" w:space="0" w:color="auto"/>
      </w:divBdr>
    </w:div>
    <w:div w:id="748230564">
      <w:bodyDiv w:val="1"/>
      <w:marLeft w:val="0"/>
      <w:marRight w:val="0"/>
      <w:marTop w:val="0"/>
      <w:marBottom w:val="0"/>
      <w:divBdr>
        <w:top w:val="none" w:sz="0" w:space="0" w:color="auto"/>
        <w:left w:val="none" w:sz="0" w:space="0" w:color="auto"/>
        <w:bottom w:val="none" w:sz="0" w:space="0" w:color="auto"/>
        <w:right w:val="none" w:sz="0" w:space="0" w:color="auto"/>
      </w:divBdr>
      <w:divsChild>
        <w:div w:id="95053882">
          <w:marLeft w:val="0"/>
          <w:marRight w:val="0"/>
          <w:marTop w:val="0"/>
          <w:marBottom w:val="0"/>
          <w:divBdr>
            <w:top w:val="none" w:sz="0" w:space="0" w:color="auto"/>
            <w:left w:val="none" w:sz="0" w:space="0" w:color="auto"/>
            <w:bottom w:val="none" w:sz="0" w:space="0" w:color="auto"/>
            <w:right w:val="none" w:sz="0" w:space="0" w:color="auto"/>
          </w:divBdr>
        </w:div>
      </w:divsChild>
    </w:div>
    <w:div w:id="814563553">
      <w:bodyDiv w:val="1"/>
      <w:marLeft w:val="0"/>
      <w:marRight w:val="0"/>
      <w:marTop w:val="0"/>
      <w:marBottom w:val="0"/>
      <w:divBdr>
        <w:top w:val="none" w:sz="0" w:space="0" w:color="auto"/>
        <w:left w:val="none" w:sz="0" w:space="0" w:color="auto"/>
        <w:bottom w:val="none" w:sz="0" w:space="0" w:color="auto"/>
        <w:right w:val="none" w:sz="0" w:space="0" w:color="auto"/>
      </w:divBdr>
    </w:div>
    <w:div w:id="829754604">
      <w:bodyDiv w:val="1"/>
      <w:marLeft w:val="0"/>
      <w:marRight w:val="0"/>
      <w:marTop w:val="0"/>
      <w:marBottom w:val="0"/>
      <w:divBdr>
        <w:top w:val="none" w:sz="0" w:space="0" w:color="auto"/>
        <w:left w:val="none" w:sz="0" w:space="0" w:color="auto"/>
        <w:bottom w:val="none" w:sz="0" w:space="0" w:color="auto"/>
        <w:right w:val="none" w:sz="0" w:space="0" w:color="auto"/>
      </w:divBdr>
    </w:div>
    <w:div w:id="851602621">
      <w:bodyDiv w:val="1"/>
      <w:marLeft w:val="0"/>
      <w:marRight w:val="0"/>
      <w:marTop w:val="0"/>
      <w:marBottom w:val="0"/>
      <w:divBdr>
        <w:top w:val="none" w:sz="0" w:space="0" w:color="auto"/>
        <w:left w:val="none" w:sz="0" w:space="0" w:color="auto"/>
        <w:bottom w:val="none" w:sz="0" w:space="0" w:color="auto"/>
        <w:right w:val="none" w:sz="0" w:space="0" w:color="auto"/>
      </w:divBdr>
    </w:div>
    <w:div w:id="887061838">
      <w:bodyDiv w:val="1"/>
      <w:marLeft w:val="0"/>
      <w:marRight w:val="0"/>
      <w:marTop w:val="0"/>
      <w:marBottom w:val="0"/>
      <w:divBdr>
        <w:top w:val="none" w:sz="0" w:space="0" w:color="auto"/>
        <w:left w:val="none" w:sz="0" w:space="0" w:color="auto"/>
        <w:bottom w:val="none" w:sz="0" w:space="0" w:color="auto"/>
        <w:right w:val="none" w:sz="0" w:space="0" w:color="auto"/>
      </w:divBdr>
    </w:div>
    <w:div w:id="916481062">
      <w:bodyDiv w:val="1"/>
      <w:marLeft w:val="0"/>
      <w:marRight w:val="0"/>
      <w:marTop w:val="0"/>
      <w:marBottom w:val="0"/>
      <w:divBdr>
        <w:top w:val="none" w:sz="0" w:space="0" w:color="auto"/>
        <w:left w:val="none" w:sz="0" w:space="0" w:color="auto"/>
        <w:bottom w:val="none" w:sz="0" w:space="0" w:color="auto"/>
        <w:right w:val="none" w:sz="0" w:space="0" w:color="auto"/>
      </w:divBdr>
    </w:div>
    <w:div w:id="920025938">
      <w:bodyDiv w:val="1"/>
      <w:marLeft w:val="0"/>
      <w:marRight w:val="0"/>
      <w:marTop w:val="0"/>
      <w:marBottom w:val="0"/>
      <w:divBdr>
        <w:top w:val="none" w:sz="0" w:space="0" w:color="auto"/>
        <w:left w:val="none" w:sz="0" w:space="0" w:color="auto"/>
        <w:bottom w:val="none" w:sz="0" w:space="0" w:color="auto"/>
        <w:right w:val="none" w:sz="0" w:space="0" w:color="auto"/>
      </w:divBdr>
    </w:div>
    <w:div w:id="971715359">
      <w:bodyDiv w:val="1"/>
      <w:marLeft w:val="0"/>
      <w:marRight w:val="0"/>
      <w:marTop w:val="0"/>
      <w:marBottom w:val="0"/>
      <w:divBdr>
        <w:top w:val="none" w:sz="0" w:space="0" w:color="auto"/>
        <w:left w:val="none" w:sz="0" w:space="0" w:color="auto"/>
        <w:bottom w:val="none" w:sz="0" w:space="0" w:color="auto"/>
        <w:right w:val="none" w:sz="0" w:space="0" w:color="auto"/>
      </w:divBdr>
      <w:divsChild>
        <w:div w:id="1657417839">
          <w:marLeft w:val="864"/>
          <w:marRight w:val="0"/>
          <w:marTop w:val="38"/>
          <w:marBottom w:val="38"/>
          <w:divBdr>
            <w:top w:val="none" w:sz="0" w:space="0" w:color="auto"/>
            <w:left w:val="none" w:sz="0" w:space="0" w:color="auto"/>
            <w:bottom w:val="none" w:sz="0" w:space="0" w:color="auto"/>
            <w:right w:val="none" w:sz="0" w:space="0" w:color="auto"/>
          </w:divBdr>
        </w:div>
      </w:divsChild>
    </w:div>
    <w:div w:id="974287870">
      <w:bodyDiv w:val="1"/>
      <w:marLeft w:val="0"/>
      <w:marRight w:val="0"/>
      <w:marTop w:val="0"/>
      <w:marBottom w:val="0"/>
      <w:divBdr>
        <w:top w:val="none" w:sz="0" w:space="0" w:color="auto"/>
        <w:left w:val="none" w:sz="0" w:space="0" w:color="auto"/>
        <w:bottom w:val="none" w:sz="0" w:space="0" w:color="auto"/>
        <w:right w:val="none" w:sz="0" w:space="0" w:color="auto"/>
      </w:divBdr>
    </w:div>
    <w:div w:id="997147542">
      <w:bodyDiv w:val="1"/>
      <w:marLeft w:val="0"/>
      <w:marRight w:val="0"/>
      <w:marTop w:val="0"/>
      <w:marBottom w:val="0"/>
      <w:divBdr>
        <w:top w:val="none" w:sz="0" w:space="0" w:color="auto"/>
        <w:left w:val="none" w:sz="0" w:space="0" w:color="auto"/>
        <w:bottom w:val="none" w:sz="0" w:space="0" w:color="auto"/>
        <w:right w:val="none" w:sz="0" w:space="0" w:color="auto"/>
      </w:divBdr>
    </w:div>
    <w:div w:id="1076630798">
      <w:bodyDiv w:val="1"/>
      <w:marLeft w:val="0"/>
      <w:marRight w:val="0"/>
      <w:marTop w:val="0"/>
      <w:marBottom w:val="0"/>
      <w:divBdr>
        <w:top w:val="none" w:sz="0" w:space="0" w:color="auto"/>
        <w:left w:val="none" w:sz="0" w:space="0" w:color="auto"/>
        <w:bottom w:val="none" w:sz="0" w:space="0" w:color="auto"/>
        <w:right w:val="none" w:sz="0" w:space="0" w:color="auto"/>
      </w:divBdr>
    </w:div>
    <w:div w:id="1082218120">
      <w:bodyDiv w:val="1"/>
      <w:marLeft w:val="0"/>
      <w:marRight w:val="0"/>
      <w:marTop w:val="0"/>
      <w:marBottom w:val="0"/>
      <w:divBdr>
        <w:top w:val="none" w:sz="0" w:space="0" w:color="auto"/>
        <w:left w:val="none" w:sz="0" w:space="0" w:color="auto"/>
        <w:bottom w:val="none" w:sz="0" w:space="0" w:color="auto"/>
        <w:right w:val="none" w:sz="0" w:space="0" w:color="auto"/>
      </w:divBdr>
    </w:div>
    <w:div w:id="1108160602">
      <w:bodyDiv w:val="1"/>
      <w:marLeft w:val="0"/>
      <w:marRight w:val="0"/>
      <w:marTop w:val="0"/>
      <w:marBottom w:val="0"/>
      <w:divBdr>
        <w:top w:val="none" w:sz="0" w:space="0" w:color="auto"/>
        <w:left w:val="none" w:sz="0" w:space="0" w:color="auto"/>
        <w:bottom w:val="none" w:sz="0" w:space="0" w:color="auto"/>
        <w:right w:val="none" w:sz="0" w:space="0" w:color="auto"/>
      </w:divBdr>
    </w:div>
    <w:div w:id="1128091261">
      <w:bodyDiv w:val="1"/>
      <w:marLeft w:val="0"/>
      <w:marRight w:val="0"/>
      <w:marTop w:val="0"/>
      <w:marBottom w:val="0"/>
      <w:divBdr>
        <w:top w:val="none" w:sz="0" w:space="0" w:color="auto"/>
        <w:left w:val="none" w:sz="0" w:space="0" w:color="auto"/>
        <w:bottom w:val="none" w:sz="0" w:space="0" w:color="auto"/>
        <w:right w:val="none" w:sz="0" w:space="0" w:color="auto"/>
      </w:divBdr>
    </w:div>
    <w:div w:id="1151364901">
      <w:bodyDiv w:val="1"/>
      <w:marLeft w:val="0"/>
      <w:marRight w:val="0"/>
      <w:marTop w:val="0"/>
      <w:marBottom w:val="0"/>
      <w:divBdr>
        <w:top w:val="none" w:sz="0" w:space="0" w:color="auto"/>
        <w:left w:val="none" w:sz="0" w:space="0" w:color="auto"/>
        <w:bottom w:val="none" w:sz="0" w:space="0" w:color="auto"/>
        <w:right w:val="none" w:sz="0" w:space="0" w:color="auto"/>
      </w:divBdr>
    </w:div>
    <w:div w:id="1173375374">
      <w:bodyDiv w:val="1"/>
      <w:marLeft w:val="0"/>
      <w:marRight w:val="0"/>
      <w:marTop w:val="0"/>
      <w:marBottom w:val="0"/>
      <w:divBdr>
        <w:top w:val="none" w:sz="0" w:space="0" w:color="auto"/>
        <w:left w:val="none" w:sz="0" w:space="0" w:color="auto"/>
        <w:bottom w:val="none" w:sz="0" w:space="0" w:color="auto"/>
        <w:right w:val="none" w:sz="0" w:space="0" w:color="auto"/>
      </w:divBdr>
      <w:divsChild>
        <w:div w:id="45496337">
          <w:marLeft w:val="0"/>
          <w:marRight w:val="0"/>
          <w:marTop w:val="0"/>
          <w:marBottom w:val="0"/>
          <w:divBdr>
            <w:top w:val="none" w:sz="0" w:space="0" w:color="auto"/>
            <w:left w:val="none" w:sz="0" w:space="0" w:color="auto"/>
            <w:bottom w:val="none" w:sz="0" w:space="0" w:color="auto"/>
            <w:right w:val="none" w:sz="0" w:space="0" w:color="auto"/>
          </w:divBdr>
        </w:div>
        <w:div w:id="51198163">
          <w:marLeft w:val="0"/>
          <w:marRight w:val="0"/>
          <w:marTop w:val="0"/>
          <w:marBottom w:val="0"/>
          <w:divBdr>
            <w:top w:val="none" w:sz="0" w:space="0" w:color="auto"/>
            <w:left w:val="none" w:sz="0" w:space="0" w:color="auto"/>
            <w:bottom w:val="none" w:sz="0" w:space="0" w:color="auto"/>
            <w:right w:val="none" w:sz="0" w:space="0" w:color="auto"/>
          </w:divBdr>
        </w:div>
        <w:div w:id="242878534">
          <w:marLeft w:val="0"/>
          <w:marRight w:val="0"/>
          <w:marTop w:val="0"/>
          <w:marBottom w:val="0"/>
          <w:divBdr>
            <w:top w:val="none" w:sz="0" w:space="0" w:color="auto"/>
            <w:left w:val="none" w:sz="0" w:space="0" w:color="auto"/>
            <w:bottom w:val="none" w:sz="0" w:space="0" w:color="auto"/>
            <w:right w:val="none" w:sz="0" w:space="0" w:color="auto"/>
          </w:divBdr>
        </w:div>
        <w:div w:id="275336756">
          <w:marLeft w:val="0"/>
          <w:marRight w:val="0"/>
          <w:marTop w:val="0"/>
          <w:marBottom w:val="0"/>
          <w:divBdr>
            <w:top w:val="none" w:sz="0" w:space="0" w:color="auto"/>
            <w:left w:val="none" w:sz="0" w:space="0" w:color="auto"/>
            <w:bottom w:val="none" w:sz="0" w:space="0" w:color="auto"/>
            <w:right w:val="none" w:sz="0" w:space="0" w:color="auto"/>
          </w:divBdr>
        </w:div>
        <w:div w:id="379086765">
          <w:marLeft w:val="0"/>
          <w:marRight w:val="0"/>
          <w:marTop w:val="0"/>
          <w:marBottom w:val="0"/>
          <w:divBdr>
            <w:top w:val="none" w:sz="0" w:space="0" w:color="auto"/>
            <w:left w:val="none" w:sz="0" w:space="0" w:color="auto"/>
            <w:bottom w:val="none" w:sz="0" w:space="0" w:color="auto"/>
            <w:right w:val="none" w:sz="0" w:space="0" w:color="auto"/>
          </w:divBdr>
        </w:div>
        <w:div w:id="417404214">
          <w:marLeft w:val="0"/>
          <w:marRight w:val="0"/>
          <w:marTop w:val="0"/>
          <w:marBottom w:val="0"/>
          <w:divBdr>
            <w:top w:val="none" w:sz="0" w:space="0" w:color="auto"/>
            <w:left w:val="none" w:sz="0" w:space="0" w:color="auto"/>
            <w:bottom w:val="none" w:sz="0" w:space="0" w:color="auto"/>
            <w:right w:val="none" w:sz="0" w:space="0" w:color="auto"/>
          </w:divBdr>
        </w:div>
        <w:div w:id="577790536">
          <w:marLeft w:val="0"/>
          <w:marRight w:val="0"/>
          <w:marTop w:val="0"/>
          <w:marBottom w:val="0"/>
          <w:divBdr>
            <w:top w:val="none" w:sz="0" w:space="0" w:color="auto"/>
            <w:left w:val="none" w:sz="0" w:space="0" w:color="auto"/>
            <w:bottom w:val="none" w:sz="0" w:space="0" w:color="auto"/>
            <w:right w:val="none" w:sz="0" w:space="0" w:color="auto"/>
          </w:divBdr>
        </w:div>
        <w:div w:id="831261375">
          <w:marLeft w:val="0"/>
          <w:marRight w:val="0"/>
          <w:marTop w:val="0"/>
          <w:marBottom w:val="0"/>
          <w:divBdr>
            <w:top w:val="none" w:sz="0" w:space="0" w:color="auto"/>
            <w:left w:val="none" w:sz="0" w:space="0" w:color="auto"/>
            <w:bottom w:val="none" w:sz="0" w:space="0" w:color="auto"/>
            <w:right w:val="none" w:sz="0" w:space="0" w:color="auto"/>
          </w:divBdr>
        </w:div>
        <w:div w:id="876430485">
          <w:marLeft w:val="0"/>
          <w:marRight w:val="0"/>
          <w:marTop w:val="0"/>
          <w:marBottom w:val="0"/>
          <w:divBdr>
            <w:top w:val="none" w:sz="0" w:space="0" w:color="auto"/>
            <w:left w:val="none" w:sz="0" w:space="0" w:color="auto"/>
            <w:bottom w:val="none" w:sz="0" w:space="0" w:color="auto"/>
            <w:right w:val="none" w:sz="0" w:space="0" w:color="auto"/>
          </w:divBdr>
        </w:div>
        <w:div w:id="1219317415">
          <w:marLeft w:val="0"/>
          <w:marRight w:val="0"/>
          <w:marTop w:val="0"/>
          <w:marBottom w:val="0"/>
          <w:divBdr>
            <w:top w:val="none" w:sz="0" w:space="0" w:color="auto"/>
            <w:left w:val="none" w:sz="0" w:space="0" w:color="auto"/>
            <w:bottom w:val="none" w:sz="0" w:space="0" w:color="auto"/>
            <w:right w:val="none" w:sz="0" w:space="0" w:color="auto"/>
          </w:divBdr>
        </w:div>
        <w:div w:id="1237545181">
          <w:marLeft w:val="0"/>
          <w:marRight w:val="0"/>
          <w:marTop w:val="0"/>
          <w:marBottom w:val="0"/>
          <w:divBdr>
            <w:top w:val="none" w:sz="0" w:space="0" w:color="auto"/>
            <w:left w:val="none" w:sz="0" w:space="0" w:color="auto"/>
            <w:bottom w:val="none" w:sz="0" w:space="0" w:color="auto"/>
            <w:right w:val="none" w:sz="0" w:space="0" w:color="auto"/>
          </w:divBdr>
        </w:div>
        <w:div w:id="1361708248">
          <w:marLeft w:val="0"/>
          <w:marRight w:val="0"/>
          <w:marTop w:val="0"/>
          <w:marBottom w:val="0"/>
          <w:divBdr>
            <w:top w:val="none" w:sz="0" w:space="0" w:color="auto"/>
            <w:left w:val="none" w:sz="0" w:space="0" w:color="auto"/>
            <w:bottom w:val="none" w:sz="0" w:space="0" w:color="auto"/>
            <w:right w:val="none" w:sz="0" w:space="0" w:color="auto"/>
          </w:divBdr>
        </w:div>
        <w:div w:id="1421559284">
          <w:marLeft w:val="0"/>
          <w:marRight w:val="0"/>
          <w:marTop w:val="0"/>
          <w:marBottom w:val="0"/>
          <w:divBdr>
            <w:top w:val="none" w:sz="0" w:space="0" w:color="auto"/>
            <w:left w:val="none" w:sz="0" w:space="0" w:color="auto"/>
            <w:bottom w:val="none" w:sz="0" w:space="0" w:color="auto"/>
            <w:right w:val="none" w:sz="0" w:space="0" w:color="auto"/>
          </w:divBdr>
        </w:div>
        <w:div w:id="1670669781">
          <w:marLeft w:val="0"/>
          <w:marRight w:val="0"/>
          <w:marTop w:val="0"/>
          <w:marBottom w:val="0"/>
          <w:divBdr>
            <w:top w:val="none" w:sz="0" w:space="0" w:color="auto"/>
            <w:left w:val="none" w:sz="0" w:space="0" w:color="auto"/>
            <w:bottom w:val="none" w:sz="0" w:space="0" w:color="auto"/>
            <w:right w:val="none" w:sz="0" w:space="0" w:color="auto"/>
          </w:divBdr>
        </w:div>
        <w:div w:id="1792626477">
          <w:marLeft w:val="0"/>
          <w:marRight w:val="0"/>
          <w:marTop w:val="0"/>
          <w:marBottom w:val="0"/>
          <w:divBdr>
            <w:top w:val="none" w:sz="0" w:space="0" w:color="auto"/>
            <w:left w:val="none" w:sz="0" w:space="0" w:color="auto"/>
            <w:bottom w:val="none" w:sz="0" w:space="0" w:color="auto"/>
            <w:right w:val="none" w:sz="0" w:space="0" w:color="auto"/>
          </w:divBdr>
        </w:div>
        <w:div w:id="2091416782">
          <w:marLeft w:val="0"/>
          <w:marRight w:val="0"/>
          <w:marTop w:val="0"/>
          <w:marBottom w:val="0"/>
          <w:divBdr>
            <w:top w:val="none" w:sz="0" w:space="0" w:color="auto"/>
            <w:left w:val="none" w:sz="0" w:space="0" w:color="auto"/>
            <w:bottom w:val="none" w:sz="0" w:space="0" w:color="auto"/>
            <w:right w:val="none" w:sz="0" w:space="0" w:color="auto"/>
          </w:divBdr>
        </w:div>
      </w:divsChild>
    </w:div>
    <w:div w:id="1180968973">
      <w:bodyDiv w:val="1"/>
      <w:marLeft w:val="0"/>
      <w:marRight w:val="0"/>
      <w:marTop w:val="0"/>
      <w:marBottom w:val="0"/>
      <w:divBdr>
        <w:top w:val="none" w:sz="0" w:space="0" w:color="auto"/>
        <w:left w:val="none" w:sz="0" w:space="0" w:color="auto"/>
        <w:bottom w:val="none" w:sz="0" w:space="0" w:color="auto"/>
        <w:right w:val="none" w:sz="0" w:space="0" w:color="auto"/>
      </w:divBdr>
    </w:div>
    <w:div w:id="1197540930">
      <w:bodyDiv w:val="1"/>
      <w:marLeft w:val="0"/>
      <w:marRight w:val="0"/>
      <w:marTop w:val="0"/>
      <w:marBottom w:val="0"/>
      <w:divBdr>
        <w:top w:val="none" w:sz="0" w:space="0" w:color="auto"/>
        <w:left w:val="none" w:sz="0" w:space="0" w:color="auto"/>
        <w:bottom w:val="none" w:sz="0" w:space="0" w:color="auto"/>
        <w:right w:val="none" w:sz="0" w:space="0" w:color="auto"/>
      </w:divBdr>
    </w:div>
    <w:div w:id="1235358370">
      <w:bodyDiv w:val="1"/>
      <w:marLeft w:val="0"/>
      <w:marRight w:val="0"/>
      <w:marTop w:val="0"/>
      <w:marBottom w:val="0"/>
      <w:divBdr>
        <w:top w:val="none" w:sz="0" w:space="0" w:color="auto"/>
        <w:left w:val="none" w:sz="0" w:space="0" w:color="auto"/>
        <w:bottom w:val="none" w:sz="0" w:space="0" w:color="auto"/>
        <w:right w:val="none" w:sz="0" w:space="0" w:color="auto"/>
      </w:divBdr>
    </w:div>
    <w:div w:id="1250122446">
      <w:bodyDiv w:val="1"/>
      <w:marLeft w:val="0"/>
      <w:marRight w:val="0"/>
      <w:marTop w:val="0"/>
      <w:marBottom w:val="0"/>
      <w:divBdr>
        <w:top w:val="none" w:sz="0" w:space="0" w:color="auto"/>
        <w:left w:val="none" w:sz="0" w:space="0" w:color="auto"/>
        <w:bottom w:val="none" w:sz="0" w:space="0" w:color="auto"/>
        <w:right w:val="none" w:sz="0" w:space="0" w:color="auto"/>
      </w:divBdr>
    </w:div>
    <w:div w:id="1278949475">
      <w:bodyDiv w:val="1"/>
      <w:marLeft w:val="0"/>
      <w:marRight w:val="0"/>
      <w:marTop w:val="0"/>
      <w:marBottom w:val="0"/>
      <w:divBdr>
        <w:top w:val="none" w:sz="0" w:space="0" w:color="auto"/>
        <w:left w:val="none" w:sz="0" w:space="0" w:color="auto"/>
        <w:bottom w:val="none" w:sz="0" w:space="0" w:color="auto"/>
        <w:right w:val="none" w:sz="0" w:space="0" w:color="auto"/>
      </w:divBdr>
    </w:div>
    <w:div w:id="1290477343">
      <w:bodyDiv w:val="1"/>
      <w:marLeft w:val="0"/>
      <w:marRight w:val="0"/>
      <w:marTop w:val="0"/>
      <w:marBottom w:val="0"/>
      <w:divBdr>
        <w:top w:val="none" w:sz="0" w:space="0" w:color="auto"/>
        <w:left w:val="none" w:sz="0" w:space="0" w:color="auto"/>
        <w:bottom w:val="none" w:sz="0" w:space="0" w:color="auto"/>
        <w:right w:val="none" w:sz="0" w:space="0" w:color="auto"/>
      </w:divBdr>
    </w:div>
    <w:div w:id="1313097601">
      <w:bodyDiv w:val="1"/>
      <w:marLeft w:val="0"/>
      <w:marRight w:val="0"/>
      <w:marTop w:val="0"/>
      <w:marBottom w:val="0"/>
      <w:divBdr>
        <w:top w:val="none" w:sz="0" w:space="0" w:color="auto"/>
        <w:left w:val="none" w:sz="0" w:space="0" w:color="auto"/>
        <w:bottom w:val="none" w:sz="0" w:space="0" w:color="auto"/>
        <w:right w:val="none" w:sz="0" w:space="0" w:color="auto"/>
      </w:divBdr>
    </w:div>
    <w:div w:id="1337999043">
      <w:bodyDiv w:val="1"/>
      <w:marLeft w:val="0"/>
      <w:marRight w:val="0"/>
      <w:marTop w:val="0"/>
      <w:marBottom w:val="0"/>
      <w:divBdr>
        <w:top w:val="none" w:sz="0" w:space="0" w:color="auto"/>
        <w:left w:val="none" w:sz="0" w:space="0" w:color="auto"/>
        <w:bottom w:val="none" w:sz="0" w:space="0" w:color="auto"/>
        <w:right w:val="none" w:sz="0" w:space="0" w:color="auto"/>
      </w:divBdr>
    </w:div>
    <w:div w:id="1365592990">
      <w:bodyDiv w:val="1"/>
      <w:marLeft w:val="0"/>
      <w:marRight w:val="0"/>
      <w:marTop w:val="0"/>
      <w:marBottom w:val="0"/>
      <w:divBdr>
        <w:top w:val="none" w:sz="0" w:space="0" w:color="auto"/>
        <w:left w:val="none" w:sz="0" w:space="0" w:color="auto"/>
        <w:bottom w:val="none" w:sz="0" w:space="0" w:color="auto"/>
        <w:right w:val="none" w:sz="0" w:space="0" w:color="auto"/>
      </w:divBdr>
    </w:div>
    <w:div w:id="1413627744">
      <w:bodyDiv w:val="1"/>
      <w:marLeft w:val="0"/>
      <w:marRight w:val="0"/>
      <w:marTop w:val="0"/>
      <w:marBottom w:val="0"/>
      <w:divBdr>
        <w:top w:val="none" w:sz="0" w:space="0" w:color="auto"/>
        <w:left w:val="none" w:sz="0" w:space="0" w:color="auto"/>
        <w:bottom w:val="none" w:sz="0" w:space="0" w:color="auto"/>
        <w:right w:val="none" w:sz="0" w:space="0" w:color="auto"/>
      </w:divBdr>
    </w:div>
    <w:div w:id="1417828403">
      <w:bodyDiv w:val="1"/>
      <w:marLeft w:val="0"/>
      <w:marRight w:val="0"/>
      <w:marTop w:val="0"/>
      <w:marBottom w:val="0"/>
      <w:divBdr>
        <w:top w:val="none" w:sz="0" w:space="0" w:color="auto"/>
        <w:left w:val="none" w:sz="0" w:space="0" w:color="auto"/>
        <w:bottom w:val="none" w:sz="0" w:space="0" w:color="auto"/>
        <w:right w:val="none" w:sz="0" w:space="0" w:color="auto"/>
      </w:divBdr>
    </w:div>
    <w:div w:id="1448164508">
      <w:bodyDiv w:val="1"/>
      <w:marLeft w:val="0"/>
      <w:marRight w:val="0"/>
      <w:marTop w:val="0"/>
      <w:marBottom w:val="0"/>
      <w:divBdr>
        <w:top w:val="none" w:sz="0" w:space="0" w:color="auto"/>
        <w:left w:val="none" w:sz="0" w:space="0" w:color="auto"/>
        <w:bottom w:val="none" w:sz="0" w:space="0" w:color="auto"/>
        <w:right w:val="none" w:sz="0" w:space="0" w:color="auto"/>
      </w:divBdr>
    </w:div>
    <w:div w:id="1519734150">
      <w:bodyDiv w:val="1"/>
      <w:marLeft w:val="0"/>
      <w:marRight w:val="0"/>
      <w:marTop w:val="0"/>
      <w:marBottom w:val="0"/>
      <w:divBdr>
        <w:top w:val="none" w:sz="0" w:space="0" w:color="auto"/>
        <w:left w:val="none" w:sz="0" w:space="0" w:color="auto"/>
        <w:bottom w:val="none" w:sz="0" w:space="0" w:color="auto"/>
        <w:right w:val="none" w:sz="0" w:space="0" w:color="auto"/>
      </w:divBdr>
      <w:divsChild>
        <w:div w:id="158277512">
          <w:marLeft w:val="0"/>
          <w:marRight w:val="0"/>
          <w:marTop w:val="0"/>
          <w:marBottom w:val="0"/>
          <w:divBdr>
            <w:top w:val="none" w:sz="0" w:space="0" w:color="auto"/>
            <w:left w:val="none" w:sz="0" w:space="0" w:color="auto"/>
            <w:bottom w:val="none" w:sz="0" w:space="0" w:color="auto"/>
            <w:right w:val="none" w:sz="0" w:space="0" w:color="auto"/>
          </w:divBdr>
        </w:div>
        <w:div w:id="851840247">
          <w:marLeft w:val="0"/>
          <w:marRight w:val="0"/>
          <w:marTop w:val="0"/>
          <w:marBottom w:val="0"/>
          <w:divBdr>
            <w:top w:val="none" w:sz="0" w:space="0" w:color="auto"/>
            <w:left w:val="none" w:sz="0" w:space="0" w:color="auto"/>
            <w:bottom w:val="none" w:sz="0" w:space="0" w:color="auto"/>
            <w:right w:val="none" w:sz="0" w:space="0" w:color="auto"/>
          </w:divBdr>
        </w:div>
        <w:div w:id="1050615847">
          <w:marLeft w:val="0"/>
          <w:marRight w:val="0"/>
          <w:marTop w:val="0"/>
          <w:marBottom w:val="0"/>
          <w:divBdr>
            <w:top w:val="none" w:sz="0" w:space="0" w:color="auto"/>
            <w:left w:val="none" w:sz="0" w:space="0" w:color="auto"/>
            <w:bottom w:val="none" w:sz="0" w:space="0" w:color="auto"/>
            <w:right w:val="none" w:sz="0" w:space="0" w:color="auto"/>
          </w:divBdr>
        </w:div>
      </w:divsChild>
    </w:div>
    <w:div w:id="1541015200">
      <w:bodyDiv w:val="1"/>
      <w:marLeft w:val="0"/>
      <w:marRight w:val="0"/>
      <w:marTop w:val="0"/>
      <w:marBottom w:val="0"/>
      <w:divBdr>
        <w:top w:val="none" w:sz="0" w:space="0" w:color="auto"/>
        <w:left w:val="none" w:sz="0" w:space="0" w:color="auto"/>
        <w:bottom w:val="none" w:sz="0" w:space="0" w:color="auto"/>
        <w:right w:val="none" w:sz="0" w:space="0" w:color="auto"/>
      </w:divBdr>
    </w:div>
    <w:div w:id="1549535191">
      <w:bodyDiv w:val="1"/>
      <w:marLeft w:val="0"/>
      <w:marRight w:val="0"/>
      <w:marTop w:val="0"/>
      <w:marBottom w:val="0"/>
      <w:divBdr>
        <w:top w:val="none" w:sz="0" w:space="0" w:color="auto"/>
        <w:left w:val="none" w:sz="0" w:space="0" w:color="auto"/>
        <w:bottom w:val="none" w:sz="0" w:space="0" w:color="auto"/>
        <w:right w:val="none" w:sz="0" w:space="0" w:color="auto"/>
      </w:divBdr>
    </w:div>
    <w:div w:id="1593390332">
      <w:bodyDiv w:val="1"/>
      <w:marLeft w:val="0"/>
      <w:marRight w:val="0"/>
      <w:marTop w:val="0"/>
      <w:marBottom w:val="0"/>
      <w:divBdr>
        <w:top w:val="none" w:sz="0" w:space="0" w:color="auto"/>
        <w:left w:val="none" w:sz="0" w:space="0" w:color="auto"/>
        <w:bottom w:val="none" w:sz="0" w:space="0" w:color="auto"/>
        <w:right w:val="none" w:sz="0" w:space="0" w:color="auto"/>
      </w:divBdr>
    </w:div>
    <w:div w:id="1598904788">
      <w:bodyDiv w:val="1"/>
      <w:marLeft w:val="0"/>
      <w:marRight w:val="0"/>
      <w:marTop w:val="0"/>
      <w:marBottom w:val="0"/>
      <w:divBdr>
        <w:top w:val="none" w:sz="0" w:space="0" w:color="auto"/>
        <w:left w:val="none" w:sz="0" w:space="0" w:color="auto"/>
        <w:bottom w:val="none" w:sz="0" w:space="0" w:color="auto"/>
        <w:right w:val="none" w:sz="0" w:space="0" w:color="auto"/>
      </w:divBdr>
    </w:div>
    <w:div w:id="1632250517">
      <w:bodyDiv w:val="1"/>
      <w:marLeft w:val="0"/>
      <w:marRight w:val="0"/>
      <w:marTop w:val="0"/>
      <w:marBottom w:val="0"/>
      <w:divBdr>
        <w:top w:val="none" w:sz="0" w:space="0" w:color="auto"/>
        <w:left w:val="none" w:sz="0" w:space="0" w:color="auto"/>
        <w:bottom w:val="none" w:sz="0" w:space="0" w:color="auto"/>
        <w:right w:val="none" w:sz="0" w:space="0" w:color="auto"/>
      </w:divBdr>
      <w:divsChild>
        <w:div w:id="203258183">
          <w:marLeft w:val="0"/>
          <w:marRight w:val="0"/>
          <w:marTop w:val="0"/>
          <w:marBottom w:val="0"/>
          <w:divBdr>
            <w:top w:val="none" w:sz="0" w:space="0" w:color="auto"/>
            <w:left w:val="none" w:sz="0" w:space="0" w:color="auto"/>
            <w:bottom w:val="none" w:sz="0" w:space="0" w:color="auto"/>
            <w:right w:val="none" w:sz="0" w:space="0" w:color="auto"/>
          </w:divBdr>
        </w:div>
        <w:div w:id="780883906">
          <w:marLeft w:val="0"/>
          <w:marRight w:val="0"/>
          <w:marTop w:val="0"/>
          <w:marBottom w:val="0"/>
          <w:divBdr>
            <w:top w:val="none" w:sz="0" w:space="0" w:color="auto"/>
            <w:left w:val="none" w:sz="0" w:space="0" w:color="auto"/>
            <w:bottom w:val="none" w:sz="0" w:space="0" w:color="auto"/>
            <w:right w:val="none" w:sz="0" w:space="0" w:color="auto"/>
          </w:divBdr>
        </w:div>
        <w:div w:id="1109009078">
          <w:marLeft w:val="0"/>
          <w:marRight w:val="0"/>
          <w:marTop w:val="0"/>
          <w:marBottom w:val="0"/>
          <w:divBdr>
            <w:top w:val="none" w:sz="0" w:space="0" w:color="auto"/>
            <w:left w:val="none" w:sz="0" w:space="0" w:color="auto"/>
            <w:bottom w:val="none" w:sz="0" w:space="0" w:color="auto"/>
            <w:right w:val="none" w:sz="0" w:space="0" w:color="auto"/>
          </w:divBdr>
        </w:div>
      </w:divsChild>
    </w:div>
    <w:div w:id="1640064728">
      <w:bodyDiv w:val="1"/>
      <w:marLeft w:val="0"/>
      <w:marRight w:val="0"/>
      <w:marTop w:val="0"/>
      <w:marBottom w:val="0"/>
      <w:divBdr>
        <w:top w:val="none" w:sz="0" w:space="0" w:color="auto"/>
        <w:left w:val="none" w:sz="0" w:space="0" w:color="auto"/>
        <w:bottom w:val="none" w:sz="0" w:space="0" w:color="auto"/>
        <w:right w:val="none" w:sz="0" w:space="0" w:color="auto"/>
      </w:divBdr>
    </w:div>
    <w:div w:id="1682203233">
      <w:bodyDiv w:val="1"/>
      <w:marLeft w:val="0"/>
      <w:marRight w:val="0"/>
      <w:marTop w:val="0"/>
      <w:marBottom w:val="0"/>
      <w:divBdr>
        <w:top w:val="none" w:sz="0" w:space="0" w:color="auto"/>
        <w:left w:val="none" w:sz="0" w:space="0" w:color="auto"/>
        <w:bottom w:val="none" w:sz="0" w:space="0" w:color="auto"/>
        <w:right w:val="none" w:sz="0" w:space="0" w:color="auto"/>
      </w:divBdr>
    </w:div>
    <w:div w:id="1713841033">
      <w:bodyDiv w:val="1"/>
      <w:marLeft w:val="0"/>
      <w:marRight w:val="0"/>
      <w:marTop w:val="0"/>
      <w:marBottom w:val="0"/>
      <w:divBdr>
        <w:top w:val="none" w:sz="0" w:space="0" w:color="auto"/>
        <w:left w:val="none" w:sz="0" w:space="0" w:color="auto"/>
        <w:bottom w:val="none" w:sz="0" w:space="0" w:color="auto"/>
        <w:right w:val="none" w:sz="0" w:space="0" w:color="auto"/>
      </w:divBdr>
      <w:divsChild>
        <w:div w:id="374430545">
          <w:marLeft w:val="864"/>
          <w:marRight w:val="0"/>
          <w:marTop w:val="38"/>
          <w:marBottom w:val="38"/>
          <w:divBdr>
            <w:top w:val="none" w:sz="0" w:space="0" w:color="auto"/>
            <w:left w:val="none" w:sz="0" w:space="0" w:color="auto"/>
            <w:bottom w:val="none" w:sz="0" w:space="0" w:color="auto"/>
            <w:right w:val="none" w:sz="0" w:space="0" w:color="auto"/>
          </w:divBdr>
        </w:div>
      </w:divsChild>
    </w:div>
    <w:div w:id="1739940589">
      <w:bodyDiv w:val="1"/>
      <w:marLeft w:val="0"/>
      <w:marRight w:val="0"/>
      <w:marTop w:val="0"/>
      <w:marBottom w:val="0"/>
      <w:divBdr>
        <w:top w:val="none" w:sz="0" w:space="0" w:color="auto"/>
        <w:left w:val="none" w:sz="0" w:space="0" w:color="auto"/>
        <w:bottom w:val="none" w:sz="0" w:space="0" w:color="auto"/>
        <w:right w:val="none" w:sz="0" w:space="0" w:color="auto"/>
      </w:divBdr>
    </w:div>
    <w:div w:id="1767654052">
      <w:bodyDiv w:val="1"/>
      <w:marLeft w:val="0"/>
      <w:marRight w:val="0"/>
      <w:marTop w:val="0"/>
      <w:marBottom w:val="0"/>
      <w:divBdr>
        <w:top w:val="none" w:sz="0" w:space="0" w:color="auto"/>
        <w:left w:val="none" w:sz="0" w:space="0" w:color="auto"/>
        <w:bottom w:val="none" w:sz="0" w:space="0" w:color="auto"/>
        <w:right w:val="none" w:sz="0" w:space="0" w:color="auto"/>
      </w:divBdr>
    </w:div>
    <w:div w:id="1800563518">
      <w:bodyDiv w:val="1"/>
      <w:marLeft w:val="0"/>
      <w:marRight w:val="0"/>
      <w:marTop w:val="0"/>
      <w:marBottom w:val="0"/>
      <w:divBdr>
        <w:top w:val="none" w:sz="0" w:space="0" w:color="auto"/>
        <w:left w:val="none" w:sz="0" w:space="0" w:color="auto"/>
        <w:bottom w:val="none" w:sz="0" w:space="0" w:color="auto"/>
        <w:right w:val="none" w:sz="0" w:space="0" w:color="auto"/>
      </w:divBdr>
      <w:divsChild>
        <w:div w:id="52891406">
          <w:marLeft w:val="0"/>
          <w:marRight w:val="0"/>
          <w:marTop w:val="0"/>
          <w:marBottom w:val="0"/>
          <w:divBdr>
            <w:top w:val="none" w:sz="0" w:space="0" w:color="auto"/>
            <w:left w:val="none" w:sz="0" w:space="0" w:color="auto"/>
            <w:bottom w:val="none" w:sz="0" w:space="0" w:color="auto"/>
            <w:right w:val="none" w:sz="0" w:space="0" w:color="auto"/>
          </w:divBdr>
        </w:div>
        <w:div w:id="76556854">
          <w:marLeft w:val="0"/>
          <w:marRight w:val="0"/>
          <w:marTop w:val="0"/>
          <w:marBottom w:val="0"/>
          <w:divBdr>
            <w:top w:val="none" w:sz="0" w:space="0" w:color="auto"/>
            <w:left w:val="none" w:sz="0" w:space="0" w:color="auto"/>
            <w:bottom w:val="none" w:sz="0" w:space="0" w:color="auto"/>
            <w:right w:val="none" w:sz="0" w:space="0" w:color="auto"/>
          </w:divBdr>
        </w:div>
        <w:div w:id="90974658">
          <w:marLeft w:val="0"/>
          <w:marRight w:val="0"/>
          <w:marTop w:val="0"/>
          <w:marBottom w:val="0"/>
          <w:divBdr>
            <w:top w:val="none" w:sz="0" w:space="0" w:color="auto"/>
            <w:left w:val="none" w:sz="0" w:space="0" w:color="auto"/>
            <w:bottom w:val="none" w:sz="0" w:space="0" w:color="auto"/>
            <w:right w:val="none" w:sz="0" w:space="0" w:color="auto"/>
          </w:divBdr>
        </w:div>
        <w:div w:id="153569102">
          <w:marLeft w:val="0"/>
          <w:marRight w:val="0"/>
          <w:marTop w:val="0"/>
          <w:marBottom w:val="0"/>
          <w:divBdr>
            <w:top w:val="none" w:sz="0" w:space="0" w:color="auto"/>
            <w:left w:val="none" w:sz="0" w:space="0" w:color="auto"/>
            <w:bottom w:val="none" w:sz="0" w:space="0" w:color="auto"/>
            <w:right w:val="none" w:sz="0" w:space="0" w:color="auto"/>
          </w:divBdr>
          <w:divsChild>
            <w:div w:id="102192444">
              <w:marLeft w:val="0"/>
              <w:marRight w:val="0"/>
              <w:marTop w:val="0"/>
              <w:marBottom w:val="0"/>
              <w:divBdr>
                <w:top w:val="none" w:sz="0" w:space="0" w:color="auto"/>
                <w:left w:val="none" w:sz="0" w:space="0" w:color="auto"/>
                <w:bottom w:val="none" w:sz="0" w:space="0" w:color="auto"/>
                <w:right w:val="none" w:sz="0" w:space="0" w:color="auto"/>
              </w:divBdr>
            </w:div>
            <w:div w:id="729766101">
              <w:marLeft w:val="0"/>
              <w:marRight w:val="0"/>
              <w:marTop w:val="0"/>
              <w:marBottom w:val="0"/>
              <w:divBdr>
                <w:top w:val="none" w:sz="0" w:space="0" w:color="auto"/>
                <w:left w:val="none" w:sz="0" w:space="0" w:color="auto"/>
                <w:bottom w:val="none" w:sz="0" w:space="0" w:color="auto"/>
                <w:right w:val="none" w:sz="0" w:space="0" w:color="auto"/>
              </w:divBdr>
            </w:div>
          </w:divsChild>
        </w:div>
        <w:div w:id="187372261">
          <w:marLeft w:val="0"/>
          <w:marRight w:val="0"/>
          <w:marTop w:val="0"/>
          <w:marBottom w:val="0"/>
          <w:divBdr>
            <w:top w:val="none" w:sz="0" w:space="0" w:color="auto"/>
            <w:left w:val="none" w:sz="0" w:space="0" w:color="auto"/>
            <w:bottom w:val="none" w:sz="0" w:space="0" w:color="auto"/>
            <w:right w:val="none" w:sz="0" w:space="0" w:color="auto"/>
          </w:divBdr>
          <w:divsChild>
            <w:div w:id="368989557">
              <w:marLeft w:val="0"/>
              <w:marRight w:val="0"/>
              <w:marTop w:val="0"/>
              <w:marBottom w:val="0"/>
              <w:divBdr>
                <w:top w:val="none" w:sz="0" w:space="0" w:color="auto"/>
                <w:left w:val="none" w:sz="0" w:space="0" w:color="auto"/>
                <w:bottom w:val="none" w:sz="0" w:space="0" w:color="auto"/>
                <w:right w:val="none" w:sz="0" w:space="0" w:color="auto"/>
              </w:divBdr>
              <w:divsChild>
                <w:div w:id="31538296">
                  <w:marLeft w:val="0"/>
                  <w:marRight w:val="0"/>
                  <w:marTop w:val="0"/>
                  <w:marBottom w:val="0"/>
                  <w:divBdr>
                    <w:top w:val="none" w:sz="0" w:space="0" w:color="auto"/>
                    <w:left w:val="none" w:sz="0" w:space="0" w:color="auto"/>
                    <w:bottom w:val="none" w:sz="0" w:space="0" w:color="auto"/>
                    <w:right w:val="none" w:sz="0" w:space="0" w:color="auto"/>
                  </w:divBdr>
                </w:div>
                <w:div w:id="328943377">
                  <w:marLeft w:val="0"/>
                  <w:marRight w:val="0"/>
                  <w:marTop w:val="0"/>
                  <w:marBottom w:val="0"/>
                  <w:divBdr>
                    <w:top w:val="none" w:sz="0" w:space="0" w:color="auto"/>
                    <w:left w:val="none" w:sz="0" w:space="0" w:color="auto"/>
                    <w:bottom w:val="none" w:sz="0" w:space="0" w:color="auto"/>
                    <w:right w:val="none" w:sz="0" w:space="0" w:color="auto"/>
                  </w:divBdr>
                </w:div>
                <w:div w:id="1319768913">
                  <w:marLeft w:val="0"/>
                  <w:marRight w:val="0"/>
                  <w:marTop w:val="0"/>
                  <w:marBottom w:val="0"/>
                  <w:divBdr>
                    <w:top w:val="none" w:sz="0" w:space="0" w:color="auto"/>
                    <w:left w:val="none" w:sz="0" w:space="0" w:color="auto"/>
                    <w:bottom w:val="none" w:sz="0" w:space="0" w:color="auto"/>
                    <w:right w:val="none" w:sz="0" w:space="0" w:color="auto"/>
                  </w:divBdr>
                </w:div>
              </w:divsChild>
            </w:div>
            <w:div w:id="2030059501">
              <w:marLeft w:val="0"/>
              <w:marRight w:val="0"/>
              <w:marTop w:val="0"/>
              <w:marBottom w:val="0"/>
              <w:divBdr>
                <w:top w:val="none" w:sz="0" w:space="0" w:color="auto"/>
                <w:left w:val="none" w:sz="0" w:space="0" w:color="auto"/>
                <w:bottom w:val="none" w:sz="0" w:space="0" w:color="auto"/>
                <w:right w:val="none" w:sz="0" w:space="0" w:color="auto"/>
              </w:divBdr>
            </w:div>
          </w:divsChild>
        </w:div>
        <w:div w:id="268583890">
          <w:marLeft w:val="0"/>
          <w:marRight w:val="0"/>
          <w:marTop w:val="0"/>
          <w:marBottom w:val="0"/>
          <w:divBdr>
            <w:top w:val="none" w:sz="0" w:space="0" w:color="auto"/>
            <w:left w:val="none" w:sz="0" w:space="0" w:color="auto"/>
            <w:bottom w:val="none" w:sz="0" w:space="0" w:color="auto"/>
            <w:right w:val="none" w:sz="0" w:space="0" w:color="auto"/>
          </w:divBdr>
        </w:div>
        <w:div w:id="271060355">
          <w:marLeft w:val="0"/>
          <w:marRight w:val="0"/>
          <w:marTop w:val="0"/>
          <w:marBottom w:val="0"/>
          <w:divBdr>
            <w:top w:val="none" w:sz="0" w:space="0" w:color="auto"/>
            <w:left w:val="none" w:sz="0" w:space="0" w:color="auto"/>
            <w:bottom w:val="none" w:sz="0" w:space="0" w:color="auto"/>
            <w:right w:val="none" w:sz="0" w:space="0" w:color="auto"/>
          </w:divBdr>
        </w:div>
        <w:div w:id="285161274">
          <w:marLeft w:val="0"/>
          <w:marRight w:val="0"/>
          <w:marTop w:val="0"/>
          <w:marBottom w:val="0"/>
          <w:divBdr>
            <w:top w:val="none" w:sz="0" w:space="0" w:color="auto"/>
            <w:left w:val="none" w:sz="0" w:space="0" w:color="auto"/>
            <w:bottom w:val="none" w:sz="0" w:space="0" w:color="auto"/>
            <w:right w:val="none" w:sz="0" w:space="0" w:color="auto"/>
          </w:divBdr>
        </w:div>
        <w:div w:id="299464238">
          <w:marLeft w:val="0"/>
          <w:marRight w:val="0"/>
          <w:marTop w:val="0"/>
          <w:marBottom w:val="0"/>
          <w:divBdr>
            <w:top w:val="none" w:sz="0" w:space="0" w:color="auto"/>
            <w:left w:val="none" w:sz="0" w:space="0" w:color="auto"/>
            <w:bottom w:val="none" w:sz="0" w:space="0" w:color="auto"/>
            <w:right w:val="none" w:sz="0" w:space="0" w:color="auto"/>
          </w:divBdr>
        </w:div>
        <w:div w:id="345061395">
          <w:marLeft w:val="0"/>
          <w:marRight w:val="0"/>
          <w:marTop w:val="0"/>
          <w:marBottom w:val="0"/>
          <w:divBdr>
            <w:top w:val="none" w:sz="0" w:space="0" w:color="auto"/>
            <w:left w:val="none" w:sz="0" w:space="0" w:color="auto"/>
            <w:bottom w:val="none" w:sz="0" w:space="0" w:color="auto"/>
            <w:right w:val="none" w:sz="0" w:space="0" w:color="auto"/>
          </w:divBdr>
        </w:div>
        <w:div w:id="437678112">
          <w:marLeft w:val="0"/>
          <w:marRight w:val="0"/>
          <w:marTop w:val="0"/>
          <w:marBottom w:val="0"/>
          <w:divBdr>
            <w:top w:val="none" w:sz="0" w:space="0" w:color="auto"/>
            <w:left w:val="none" w:sz="0" w:space="0" w:color="auto"/>
            <w:bottom w:val="none" w:sz="0" w:space="0" w:color="auto"/>
            <w:right w:val="none" w:sz="0" w:space="0" w:color="auto"/>
          </w:divBdr>
        </w:div>
        <w:div w:id="490218492">
          <w:marLeft w:val="0"/>
          <w:marRight w:val="0"/>
          <w:marTop w:val="0"/>
          <w:marBottom w:val="0"/>
          <w:divBdr>
            <w:top w:val="none" w:sz="0" w:space="0" w:color="auto"/>
            <w:left w:val="none" w:sz="0" w:space="0" w:color="auto"/>
            <w:bottom w:val="none" w:sz="0" w:space="0" w:color="auto"/>
            <w:right w:val="none" w:sz="0" w:space="0" w:color="auto"/>
          </w:divBdr>
        </w:div>
        <w:div w:id="508369144">
          <w:marLeft w:val="0"/>
          <w:marRight w:val="0"/>
          <w:marTop w:val="0"/>
          <w:marBottom w:val="0"/>
          <w:divBdr>
            <w:top w:val="none" w:sz="0" w:space="0" w:color="auto"/>
            <w:left w:val="none" w:sz="0" w:space="0" w:color="auto"/>
            <w:bottom w:val="none" w:sz="0" w:space="0" w:color="auto"/>
            <w:right w:val="none" w:sz="0" w:space="0" w:color="auto"/>
          </w:divBdr>
        </w:div>
        <w:div w:id="518087634">
          <w:marLeft w:val="0"/>
          <w:marRight w:val="0"/>
          <w:marTop w:val="0"/>
          <w:marBottom w:val="0"/>
          <w:divBdr>
            <w:top w:val="none" w:sz="0" w:space="0" w:color="auto"/>
            <w:left w:val="none" w:sz="0" w:space="0" w:color="auto"/>
            <w:bottom w:val="none" w:sz="0" w:space="0" w:color="auto"/>
            <w:right w:val="none" w:sz="0" w:space="0" w:color="auto"/>
          </w:divBdr>
        </w:div>
        <w:div w:id="547840386">
          <w:marLeft w:val="0"/>
          <w:marRight w:val="0"/>
          <w:marTop w:val="0"/>
          <w:marBottom w:val="0"/>
          <w:divBdr>
            <w:top w:val="none" w:sz="0" w:space="0" w:color="auto"/>
            <w:left w:val="none" w:sz="0" w:space="0" w:color="auto"/>
            <w:bottom w:val="none" w:sz="0" w:space="0" w:color="auto"/>
            <w:right w:val="none" w:sz="0" w:space="0" w:color="auto"/>
          </w:divBdr>
          <w:divsChild>
            <w:div w:id="624777333">
              <w:marLeft w:val="0"/>
              <w:marRight w:val="0"/>
              <w:marTop w:val="0"/>
              <w:marBottom w:val="0"/>
              <w:divBdr>
                <w:top w:val="none" w:sz="0" w:space="0" w:color="auto"/>
                <w:left w:val="none" w:sz="0" w:space="0" w:color="auto"/>
                <w:bottom w:val="none" w:sz="0" w:space="0" w:color="auto"/>
                <w:right w:val="none" w:sz="0" w:space="0" w:color="auto"/>
              </w:divBdr>
            </w:div>
          </w:divsChild>
        </w:div>
        <w:div w:id="569460175">
          <w:marLeft w:val="0"/>
          <w:marRight w:val="0"/>
          <w:marTop w:val="0"/>
          <w:marBottom w:val="0"/>
          <w:divBdr>
            <w:top w:val="none" w:sz="0" w:space="0" w:color="auto"/>
            <w:left w:val="none" w:sz="0" w:space="0" w:color="auto"/>
            <w:bottom w:val="none" w:sz="0" w:space="0" w:color="auto"/>
            <w:right w:val="none" w:sz="0" w:space="0" w:color="auto"/>
          </w:divBdr>
        </w:div>
        <w:div w:id="585462791">
          <w:marLeft w:val="0"/>
          <w:marRight w:val="0"/>
          <w:marTop w:val="0"/>
          <w:marBottom w:val="0"/>
          <w:divBdr>
            <w:top w:val="none" w:sz="0" w:space="0" w:color="auto"/>
            <w:left w:val="none" w:sz="0" w:space="0" w:color="auto"/>
            <w:bottom w:val="none" w:sz="0" w:space="0" w:color="auto"/>
            <w:right w:val="none" w:sz="0" w:space="0" w:color="auto"/>
          </w:divBdr>
        </w:div>
        <w:div w:id="618073743">
          <w:marLeft w:val="0"/>
          <w:marRight w:val="0"/>
          <w:marTop w:val="0"/>
          <w:marBottom w:val="0"/>
          <w:divBdr>
            <w:top w:val="none" w:sz="0" w:space="0" w:color="auto"/>
            <w:left w:val="none" w:sz="0" w:space="0" w:color="auto"/>
            <w:bottom w:val="none" w:sz="0" w:space="0" w:color="auto"/>
            <w:right w:val="none" w:sz="0" w:space="0" w:color="auto"/>
          </w:divBdr>
        </w:div>
        <w:div w:id="676880435">
          <w:marLeft w:val="0"/>
          <w:marRight w:val="0"/>
          <w:marTop w:val="0"/>
          <w:marBottom w:val="0"/>
          <w:divBdr>
            <w:top w:val="none" w:sz="0" w:space="0" w:color="auto"/>
            <w:left w:val="none" w:sz="0" w:space="0" w:color="auto"/>
            <w:bottom w:val="none" w:sz="0" w:space="0" w:color="auto"/>
            <w:right w:val="none" w:sz="0" w:space="0" w:color="auto"/>
          </w:divBdr>
        </w:div>
        <w:div w:id="677543124">
          <w:marLeft w:val="0"/>
          <w:marRight w:val="0"/>
          <w:marTop w:val="0"/>
          <w:marBottom w:val="0"/>
          <w:divBdr>
            <w:top w:val="none" w:sz="0" w:space="0" w:color="auto"/>
            <w:left w:val="none" w:sz="0" w:space="0" w:color="auto"/>
            <w:bottom w:val="none" w:sz="0" w:space="0" w:color="auto"/>
            <w:right w:val="none" w:sz="0" w:space="0" w:color="auto"/>
          </w:divBdr>
        </w:div>
        <w:div w:id="906259835">
          <w:marLeft w:val="0"/>
          <w:marRight w:val="0"/>
          <w:marTop w:val="0"/>
          <w:marBottom w:val="0"/>
          <w:divBdr>
            <w:top w:val="none" w:sz="0" w:space="0" w:color="auto"/>
            <w:left w:val="none" w:sz="0" w:space="0" w:color="auto"/>
            <w:bottom w:val="none" w:sz="0" w:space="0" w:color="auto"/>
            <w:right w:val="none" w:sz="0" w:space="0" w:color="auto"/>
          </w:divBdr>
        </w:div>
        <w:div w:id="912471168">
          <w:marLeft w:val="0"/>
          <w:marRight w:val="0"/>
          <w:marTop w:val="0"/>
          <w:marBottom w:val="0"/>
          <w:divBdr>
            <w:top w:val="none" w:sz="0" w:space="0" w:color="auto"/>
            <w:left w:val="none" w:sz="0" w:space="0" w:color="auto"/>
            <w:bottom w:val="none" w:sz="0" w:space="0" w:color="auto"/>
            <w:right w:val="none" w:sz="0" w:space="0" w:color="auto"/>
          </w:divBdr>
        </w:div>
        <w:div w:id="963005589">
          <w:marLeft w:val="0"/>
          <w:marRight w:val="0"/>
          <w:marTop w:val="0"/>
          <w:marBottom w:val="0"/>
          <w:divBdr>
            <w:top w:val="none" w:sz="0" w:space="0" w:color="auto"/>
            <w:left w:val="none" w:sz="0" w:space="0" w:color="auto"/>
            <w:bottom w:val="none" w:sz="0" w:space="0" w:color="auto"/>
            <w:right w:val="none" w:sz="0" w:space="0" w:color="auto"/>
          </w:divBdr>
        </w:div>
        <w:div w:id="1072236647">
          <w:marLeft w:val="0"/>
          <w:marRight w:val="0"/>
          <w:marTop w:val="0"/>
          <w:marBottom w:val="0"/>
          <w:divBdr>
            <w:top w:val="none" w:sz="0" w:space="0" w:color="auto"/>
            <w:left w:val="none" w:sz="0" w:space="0" w:color="auto"/>
            <w:bottom w:val="none" w:sz="0" w:space="0" w:color="auto"/>
            <w:right w:val="none" w:sz="0" w:space="0" w:color="auto"/>
          </w:divBdr>
        </w:div>
        <w:div w:id="1125275728">
          <w:marLeft w:val="0"/>
          <w:marRight w:val="0"/>
          <w:marTop w:val="0"/>
          <w:marBottom w:val="0"/>
          <w:divBdr>
            <w:top w:val="none" w:sz="0" w:space="0" w:color="auto"/>
            <w:left w:val="none" w:sz="0" w:space="0" w:color="auto"/>
            <w:bottom w:val="none" w:sz="0" w:space="0" w:color="auto"/>
            <w:right w:val="none" w:sz="0" w:space="0" w:color="auto"/>
          </w:divBdr>
          <w:divsChild>
            <w:div w:id="20514525">
              <w:marLeft w:val="0"/>
              <w:marRight w:val="0"/>
              <w:marTop w:val="0"/>
              <w:marBottom w:val="0"/>
              <w:divBdr>
                <w:top w:val="none" w:sz="0" w:space="0" w:color="auto"/>
                <w:left w:val="none" w:sz="0" w:space="0" w:color="auto"/>
                <w:bottom w:val="none" w:sz="0" w:space="0" w:color="auto"/>
                <w:right w:val="none" w:sz="0" w:space="0" w:color="auto"/>
              </w:divBdr>
            </w:div>
          </w:divsChild>
        </w:div>
        <w:div w:id="1197428115">
          <w:marLeft w:val="0"/>
          <w:marRight w:val="0"/>
          <w:marTop w:val="0"/>
          <w:marBottom w:val="0"/>
          <w:divBdr>
            <w:top w:val="none" w:sz="0" w:space="0" w:color="auto"/>
            <w:left w:val="none" w:sz="0" w:space="0" w:color="auto"/>
            <w:bottom w:val="none" w:sz="0" w:space="0" w:color="auto"/>
            <w:right w:val="none" w:sz="0" w:space="0" w:color="auto"/>
          </w:divBdr>
          <w:divsChild>
            <w:div w:id="341862447">
              <w:marLeft w:val="0"/>
              <w:marRight w:val="0"/>
              <w:marTop w:val="0"/>
              <w:marBottom w:val="0"/>
              <w:divBdr>
                <w:top w:val="none" w:sz="0" w:space="0" w:color="auto"/>
                <w:left w:val="none" w:sz="0" w:space="0" w:color="auto"/>
                <w:bottom w:val="none" w:sz="0" w:space="0" w:color="auto"/>
                <w:right w:val="none" w:sz="0" w:space="0" w:color="auto"/>
              </w:divBdr>
            </w:div>
            <w:div w:id="1427186999">
              <w:marLeft w:val="0"/>
              <w:marRight w:val="0"/>
              <w:marTop w:val="0"/>
              <w:marBottom w:val="0"/>
              <w:divBdr>
                <w:top w:val="none" w:sz="0" w:space="0" w:color="auto"/>
                <w:left w:val="none" w:sz="0" w:space="0" w:color="auto"/>
                <w:bottom w:val="none" w:sz="0" w:space="0" w:color="auto"/>
                <w:right w:val="none" w:sz="0" w:space="0" w:color="auto"/>
              </w:divBdr>
            </w:div>
            <w:div w:id="1796757501">
              <w:marLeft w:val="0"/>
              <w:marRight w:val="0"/>
              <w:marTop w:val="0"/>
              <w:marBottom w:val="0"/>
              <w:divBdr>
                <w:top w:val="none" w:sz="0" w:space="0" w:color="auto"/>
                <w:left w:val="none" w:sz="0" w:space="0" w:color="auto"/>
                <w:bottom w:val="none" w:sz="0" w:space="0" w:color="auto"/>
                <w:right w:val="none" w:sz="0" w:space="0" w:color="auto"/>
              </w:divBdr>
            </w:div>
            <w:div w:id="1972205318">
              <w:marLeft w:val="0"/>
              <w:marRight w:val="0"/>
              <w:marTop w:val="0"/>
              <w:marBottom w:val="0"/>
              <w:divBdr>
                <w:top w:val="none" w:sz="0" w:space="0" w:color="auto"/>
                <w:left w:val="none" w:sz="0" w:space="0" w:color="auto"/>
                <w:bottom w:val="none" w:sz="0" w:space="0" w:color="auto"/>
                <w:right w:val="none" w:sz="0" w:space="0" w:color="auto"/>
              </w:divBdr>
            </w:div>
          </w:divsChild>
        </w:div>
        <w:div w:id="1231034676">
          <w:marLeft w:val="0"/>
          <w:marRight w:val="0"/>
          <w:marTop w:val="0"/>
          <w:marBottom w:val="0"/>
          <w:divBdr>
            <w:top w:val="none" w:sz="0" w:space="0" w:color="auto"/>
            <w:left w:val="none" w:sz="0" w:space="0" w:color="auto"/>
            <w:bottom w:val="none" w:sz="0" w:space="0" w:color="auto"/>
            <w:right w:val="none" w:sz="0" w:space="0" w:color="auto"/>
          </w:divBdr>
        </w:div>
        <w:div w:id="1247492420">
          <w:marLeft w:val="0"/>
          <w:marRight w:val="0"/>
          <w:marTop w:val="0"/>
          <w:marBottom w:val="0"/>
          <w:divBdr>
            <w:top w:val="none" w:sz="0" w:space="0" w:color="auto"/>
            <w:left w:val="none" w:sz="0" w:space="0" w:color="auto"/>
            <w:bottom w:val="none" w:sz="0" w:space="0" w:color="auto"/>
            <w:right w:val="none" w:sz="0" w:space="0" w:color="auto"/>
          </w:divBdr>
        </w:div>
        <w:div w:id="1254391579">
          <w:marLeft w:val="0"/>
          <w:marRight w:val="0"/>
          <w:marTop w:val="0"/>
          <w:marBottom w:val="0"/>
          <w:divBdr>
            <w:top w:val="none" w:sz="0" w:space="0" w:color="auto"/>
            <w:left w:val="none" w:sz="0" w:space="0" w:color="auto"/>
            <w:bottom w:val="none" w:sz="0" w:space="0" w:color="auto"/>
            <w:right w:val="none" w:sz="0" w:space="0" w:color="auto"/>
          </w:divBdr>
        </w:div>
        <w:div w:id="1563636830">
          <w:marLeft w:val="0"/>
          <w:marRight w:val="0"/>
          <w:marTop w:val="0"/>
          <w:marBottom w:val="0"/>
          <w:divBdr>
            <w:top w:val="none" w:sz="0" w:space="0" w:color="auto"/>
            <w:left w:val="none" w:sz="0" w:space="0" w:color="auto"/>
            <w:bottom w:val="none" w:sz="0" w:space="0" w:color="auto"/>
            <w:right w:val="none" w:sz="0" w:space="0" w:color="auto"/>
          </w:divBdr>
        </w:div>
        <w:div w:id="1664507696">
          <w:marLeft w:val="0"/>
          <w:marRight w:val="0"/>
          <w:marTop w:val="0"/>
          <w:marBottom w:val="0"/>
          <w:divBdr>
            <w:top w:val="none" w:sz="0" w:space="0" w:color="auto"/>
            <w:left w:val="none" w:sz="0" w:space="0" w:color="auto"/>
            <w:bottom w:val="none" w:sz="0" w:space="0" w:color="auto"/>
            <w:right w:val="none" w:sz="0" w:space="0" w:color="auto"/>
          </w:divBdr>
        </w:div>
        <w:div w:id="1690642869">
          <w:marLeft w:val="0"/>
          <w:marRight w:val="0"/>
          <w:marTop w:val="0"/>
          <w:marBottom w:val="0"/>
          <w:divBdr>
            <w:top w:val="none" w:sz="0" w:space="0" w:color="auto"/>
            <w:left w:val="none" w:sz="0" w:space="0" w:color="auto"/>
            <w:bottom w:val="none" w:sz="0" w:space="0" w:color="auto"/>
            <w:right w:val="none" w:sz="0" w:space="0" w:color="auto"/>
          </w:divBdr>
        </w:div>
        <w:div w:id="1698851428">
          <w:marLeft w:val="0"/>
          <w:marRight w:val="0"/>
          <w:marTop w:val="0"/>
          <w:marBottom w:val="0"/>
          <w:divBdr>
            <w:top w:val="none" w:sz="0" w:space="0" w:color="auto"/>
            <w:left w:val="none" w:sz="0" w:space="0" w:color="auto"/>
            <w:bottom w:val="none" w:sz="0" w:space="0" w:color="auto"/>
            <w:right w:val="none" w:sz="0" w:space="0" w:color="auto"/>
          </w:divBdr>
        </w:div>
        <w:div w:id="1731804231">
          <w:marLeft w:val="0"/>
          <w:marRight w:val="0"/>
          <w:marTop w:val="0"/>
          <w:marBottom w:val="0"/>
          <w:divBdr>
            <w:top w:val="none" w:sz="0" w:space="0" w:color="auto"/>
            <w:left w:val="none" w:sz="0" w:space="0" w:color="auto"/>
            <w:bottom w:val="none" w:sz="0" w:space="0" w:color="auto"/>
            <w:right w:val="none" w:sz="0" w:space="0" w:color="auto"/>
          </w:divBdr>
        </w:div>
        <w:div w:id="1757285161">
          <w:marLeft w:val="0"/>
          <w:marRight w:val="0"/>
          <w:marTop w:val="0"/>
          <w:marBottom w:val="0"/>
          <w:divBdr>
            <w:top w:val="none" w:sz="0" w:space="0" w:color="auto"/>
            <w:left w:val="none" w:sz="0" w:space="0" w:color="auto"/>
            <w:bottom w:val="none" w:sz="0" w:space="0" w:color="auto"/>
            <w:right w:val="none" w:sz="0" w:space="0" w:color="auto"/>
          </w:divBdr>
        </w:div>
        <w:div w:id="1788816568">
          <w:marLeft w:val="0"/>
          <w:marRight w:val="0"/>
          <w:marTop w:val="0"/>
          <w:marBottom w:val="0"/>
          <w:divBdr>
            <w:top w:val="none" w:sz="0" w:space="0" w:color="auto"/>
            <w:left w:val="none" w:sz="0" w:space="0" w:color="auto"/>
            <w:bottom w:val="none" w:sz="0" w:space="0" w:color="auto"/>
            <w:right w:val="none" w:sz="0" w:space="0" w:color="auto"/>
          </w:divBdr>
        </w:div>
        <w:div w:id="1890535861">
          <w:marLeft w:val="0"/>
          <w:marRight w:val="0"/>
          <w:marTop w:val="0"/>
          <w:marBottom w:val="0"/>
          <w:divBdr>
            <w:top w:val="none" w:sz="0" w:space="0" w:color="auto"/>
            <w:left w:val="none" w:sz="0" w:space="0" w:color="auto"/>
            <w:bottom w:val="none" w:sz="0" w:space="0" w:color="auto"/>
            <w:right w:val="none" w:sz="0" w:space="0" w:color="auto"/>
          </w:divBdr>
        </w:div>
        <w:div w:id="1941332353">
          <w:marLeft w:val="0"/>
          <w:marRight w:val="0"/>
          <w:marTop w:val="0"/>
          <w:marBottom w:val="0"/>
          <w:divBdr>
            <w:top w:val="none" w:sz="0" w:space="0" w:color="auto"/>
            <w:left w:val="none" w:sz="0" w:space="0" w:color="auto"/>
            <w:bottom w:val="none" w:sz="0" w:space="0" w:color="auto"/>
            <w:right w:val="none" w:sz="0" w:space="0" w:color="auto"/>
          </w:divBdr>
        </w:div>
        <w:div w:id="2017726494">
          <w:marLeft w:val="0"/>
          <w:marRight w:val="0"/>
          <w:marTop w:val="0"/>
          <w:marBottom w:val="0"/>
          <w:divBdr>
            <w:top w:val="none" w:sz="0" w:space="0" w:color="auto"/>
            <w:left w:val="none" w:sz="0" w:space="0" w:color="auto"/>
            <w:bottom w:val="none" w:sz="0" w:space="0" w:color="auto"/>
            <w:right w:val="none" w:sz="0" w:space="0" w:color="auto"/>
          </w:divBdr>
        </w:div>
        <w:div w:id="2089426697">
          <w:marLeft w:val="0"/>
          <w:marRight w:val="0"/>
          <w:marTop w:val="0"/>
          <w:marBottom w:val="0"/>
          <w:divBdr>
            <w:top w:val="none" w:sz="0" w:space="0" w:color="auto"/>
            <w:left w:val="none" w:sz="0" w:space="0" w:color="auto"/>
            <w:bottom w:val="none" w:sz="0" w:space="0" w:color="auto"/>
            <w:right w:val="none" w:sz="0" w:space="0" w:color="auto"/>
          </w:divBdr>
        </w:div>
      </w:divsChild>
    </w:div>
    <w:div w:id="1808082274">
      <w:bodyDiv w:val="1"/>
      <w:marLeft w:val="0"/>
      <w:marRight w:val="0"/>
      <w:marTop w:val="0"/>
      <w:marBottom w:val="0"/>
      <w:divBdr>
        <w:top w:val="none" w:sz="0" w:space="0" w:color="auto"/>
        <w:left w:val="none" w:sz="0" w:space="0" w:color="auto"/>
        <w:bottom w:val="none" w:sz="0" w:space="0" w:color="auto"/>
        <w:right w:val="none" w:sz="0" w:space="0" w:color="auto"/>
      </w:divBdr>
    </w:div>
    <w:div w:id="1824198691">
      <w:bodyDiv w:val="1"/>
      <w:marLeft w:val="0"/>
      <w:marRight w:val="0"/>
      <w:marTop w:val="0"/>
      <w:marBottom w:val="0"/>
      <w:divBdr>
        <w:top w:val="none" w:sz="0" w:space="0" w:color="auto"/>
        <w:left w:val="none" w:sz="0" w:space="0" w:color="auto"/>
        <w:bottom w:val="none" w:sz="0" w:space="0" w:color="auto"/>
        <w:right w:val="none" w:sz="0" w:space="0" w:color="auto"/>
      </w:divBdr>
    </w:div>
    <w:div w:id="1898085777">
      <w:bodyDiv w:val="1"/>
      <w:marLeft w:val="0"/>
      <w:marRight w:val="0"/>
      <w:marTop w:val="0"/>
      <w:marBottom w:val="0"/>
      <w:divBdr>
        <w:top w:val="none" w:sz="0" w:space="0" w:color="auto"/>
        <w:left w:val="none" w:sz="0" w:space="0" w:color="auto"/>
        <w:bottom w:val="none" w:sz="0" w:space="0" w:color="auto"/>
        <w:right w:val="none" w:sz="0" w:space="0" w:color="auto"/>
      </w:divBdr>
    </w:div>
    <w:div w:id="1915504555">
      <w:bodyDiv w:val="1"/>
      <w:marLeft w:val="0"/>
      <w:marRight w:val="0"/>
      <w:marTop w:val="0"/>
      <w:marBottom w:val="0"/>
      <w:divBdr>
        <w:top w:val="none" w:sz="0" w:space="0" w:color="auto"/>
        <w:left w:val="none" w:sz="0" w:space="0" w:color="auto"/>
        <w:bottom w:val="none" w:sz="0" w:space="0" w:color="auto"/>
        <w:right w:val="none" w:sz="0" w:space="0" w:color="auto"/>
      </w:divBdr>
    </w:div>
    <w:div w:id="1920943584">
      <w:bodyDiv w:val="1"/>
      <w:marLeft w:val="0"/>
      <w:marRight w:val="0"/>
      <w:marTop w:val="0"/>
      <w:marBottom w:val="0"/>
      <w:divBdr>
        <w:top w:val="none" w:sz="0" w:space="0" w:color="auto"/>
        <w:left w:val="none" w:sz="0" w:space="0" w:color="auto"/>
        <w:bottom w:val="none" w:sz="0" w:space="0" w:color="auto"/>
        <w:right w:val="none" w:sz="0" w:space="0" w:color="auto"/>
      </w:divBdr>
      <w:divsChild>
        <w:div w:id="1666587996">
          <w:marLeft w:val="0"/>
          <w:marRight w:val="0"/>
          <w:marTop w:val="0"/>
          <w:marBottom w:val="0"/>
          <w:divBdr>
            <w:top w:val="none" w:sz="0" w:space="0" w:color="auto"/>
            <w:left w:val="none" w:sz="0" w:space="0" w:color="auto"/>
            <w:bottom w:val="none" w:sz="0" w:space="0" w:color="auto"/>
            <w:right w:val="none" w:sz="0" w:space="0" w:color="auto"/>
          </w:divBdr>
        </w:div>
      </w:divsChild>
    </w:div>
    <w:div w:id="1987658800">
      <w:bodyDiv w:val="1"/>
      <w:marLeft w:val="0"/>
      <w:marRight w:val="0"/>
      <w:marTop w:val="0"/>
      <w:marBottom w:val="0"/>
      <w:divBdr>
        <w:top w:val="none" w:sz="0" w:space="0" w:color="auto"/>
        <w:left w:val="none" w:sz="0" w:space="0" w:color="auto"/>
        <w:bottom w:val="none" w:sz="0" w:space="0" w:color="auto"/>
        <w:right w:val="none" w:sz="0" w:space="0" w:color="auto"/>
      </w:divBdr>
    </w:div>
    <w:div w:id="1997222832">
      <w:bodyDiv w:val="1"/>
      <w:marLeft w:val="0"/>
      <w:marRight w:val="0"/>
      <w:marTop w:val="0"/>
      <w:marBottom w:val="0"/>
      <w:divBdr>
        <w:top w:val="none" w:sz="0" w:space="0" w:color="auto"/>
        <w:left w:val="none" w:sz="0" w:space="0" w:color="auto"/>
        <w:bottom w:val="none" w:sz="0" w:space="0" w:color="auto"/>
        <w:right w:val="none" w:sz="0" w:space="0" w:color="auto"/>
      </w:divBdr>
    </w:div>
    <w:div w:id="1999724531">
      <w:bodyDiv w:val="1"/>
      <w:marLeft w:val="0"/>
      <w:marRight w:val="0"/>
      <w:marTop w:val="0"/>
      <w:marBottom w:val="0"/>
      <w:divBdr>
        <w:top w:val="none" w:sz="0" w:space="0" w:color="auto"/>
        <w:left w:val="none" w:sz="0" w:space="0" w:color="auto"/>
        <w:bottom w:val="none" w:sz="0" w:space="0" w:color="auto"/>
        <w:right w:val="none" w:sz="0" w:space="0" w:color="auto"/>
      </w:divBdr>
      <w:divsChild>
        <w:div w:id="2116828553">
          <w:marLeft w:val="864"/>
          <w:marRight w:val="0"/>
          <w:marTop w:val="38"/>
          <w:marBottom w:val="38"/>
          <w:divBdr>
            <w:top w:val="none" w:sz="0" w:space="0" w:color="auto"/>
            <w:left w:val="none" w:sz="0" w:space="0" w:color="auto"/>
            <w:bottom w:val="none" w:sz="0" w:space="0" w:color="auto"/>
            <w:right w:val="none" w:sz="0" w:space="0" w:color="auto"/>
          </w:divBdr>
        </w:div>
        <w:div w:id="1736775509">
          <w:marLeft w:val="864"/>
          <w:marRight w:val="0"/>
          <w:marTop w:val="38"/>
          <w:marBottom w:val="38"/>
          <w:divBdr>
            <w:top w:val="none" w:sz="0" w:space="0" w:color="auto"/>
            <w:left w:val="none" w:sz="0" w:space="0" w:color="auto"/>
            <w:bottom w:val="none" w:sz="0" w:space="0" w:color="auto"/>
            <w:right w:val="none" w:sz="0" w:space="0" w:color="auto"/>
          </w:divBdr>
        </w:div>
        <w:div w:id="2124615477">
          <w:marLeft w:val="864"/>
          <w:marRight w:val="0"/>
          <w:marTop w:val="38"/>
          <w:marBottom w:val="3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support.google.com/youtube/answer/3071034?hl=en" TargetMode="External"/><Relationship Id="rId3" Type="http://schemas.openxmlformats.org/officeDocument/2006/relationships/customXml" Target="../customXml/item3.xml"/><Relationship Id="rId21"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http://www.geodata-info.dk" TargetMode="External"/><Relationship Id="rId2" Type="http://schemas.openxmlformats.org/officeDocument/2006/relationships/customXml" Target="../customXml/item2.xml"/><Relationship Id="rId16" Type="http://schemas.openxmlformats.org/officeDocument/2006/relationships/hyperlink" Target="http://www.inspire-danmark.dk" TargetMode="External"/><Relationship Id="rId20" Type="http://schemas.openxmlformats.org/officeDocument/2006/relationships/hyperlink" Target="mailto:DatafordelerSwSupport@kmd.dk"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inspire-danmark.dk/media/gst/64390/INSPIRE%20metadatavejledning%20v1_0.pdf"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mailto:DatafordelerSwSupport@kmd.dk"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6cpr\Desktop\DataLeveranceAfta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ikesCount xmlns="http://schemas.microsoft.com/sharepoint/v3" xsi:nil="true"/>
    <LikedBy xmlns="http://schemas.microsoft.com/sharepoint/v3">
      <UserInfo>
        <DisplayName/>
        <AccountId xsi:nil="true"/>
        <AccountType/>
      </UserInfo>
    </LikedBy>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C6B551AECA984B49BC40D598F514E8A7" ma:contentTypeVersion="2" ma:contentTypeDescription="Opret et nyt dokument." ma:contentTypeScope="" ma:versionID="f118b97125a445bc37abe8527b7af5b3">
  <xsd:schema xmlns:xsd="http://www.w3.org/2001/XMLSchema" xmlns:xs="http://www.w3.org/2001/XMLSchema" xmlns:p="http://schemas.microsoft.com/office/2006/metadata/properties" xmlns:ns1="http://schemas.microsoft.com/sharepoint/v3" targetNamespace="http://schemas.microsoft.com/office/2006/metadata/properties" ma:root="true" ma:fieldsID="3fe48988bd14f1f5287e128ef4d8b91b" ns1:_="">
    <xsd:import namespace="http://schemas.microsoft.com/sharepoint/v3"/>
    <xsd:element name="properties">
      <xsd:complexType>
        <xsd:sequence>
          <xsd:element name="documentManagement">
            <xsd:complexType>
              <xsd:all>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ikesCount" ma:index="8" nillable="true" ma:displayName="Antallet af Synes godt om" ma:internalName="LikesCount">
      <xsd:simpleType>
        <xsd:restriction base="dms:Unknown"/>
      </xsd:simpleType>
    </xsd:element>
    <xsd:element name="LikedBy" ma:index="9" nillable="true" ma:displayName="Markeret som Synes godt om af"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435201-B4A8-434A-BA0C-55B4D0EBFB46}">
  <ds:schemaRefs>
    <ds:schemaRef ds:uri="http://schemas.microsoft.com/sharepoint/v3/contenttype/forms"/>
  </ds:schemaRefs>
</ds:datastoreItem>
</file>

<file path=customXml/itemProps2.xml><?xml version="1.0" encoding="utf-8"?>
<ds:datastoreItem xmlns:ds="http://schemas.openxmlformats.org/officeDocument/2006/customXml" ds:itemID="{BB01083C-73A3-4788-B2BD-AE612F381CA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27DEF29C-B486-49B9-9922-6497776B0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0FC248-FD0D-465D-B5FA-E581ACD88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DataLeveranceAftale.dotx</Template>
  <TotalTime>3</TotalTime>
  <Pages>35</Pages>
  <Words>7215</Words>
  <Characters>52560</Characters>
  <Application>Microsoft Office Word</Application>
  <DocSecurity>0</DocSecurity>
  <Lines>1142</Lines>
  <Paragraphs>711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SCA</vt:lpstr>
      <vt:lpstr>SCA</vt:lpstr>
    </vt:vector>
  </TitlesOfParts>
  <Company>KMD</Company>
  <LinksUpToDate>false</LinksUpToDate>
  <CharactersWithSpaces>59064</CharactersWithSpaces>
  <SharedDoc>false</SharedDoc>
  <HLinks>
    <vt:vector size="42" baseType="variant">
      <vt:variant>
        <vt:i4>1572869</vt:i4>
      </vt:variant>
      <vt:variant>
        <vt:i4>39</vt:i4>
      </vt:variant>
      <vt:variant>
        <vt:i4>0</vt:i4>
      </vt:variant>
      <vt:variant>
        <vt:i4>5</vt:i4>
      </vt:variant>
      <vt:variant>
        <vt:lpwstr>http://bbrpocweb01/Test/web/Shared/Login.aspx</vt:lpwstr>
      </vt:variant>
      <vt:variant>
        <vt:lpwstr/>
      </vt:variant>
      <vt:variant>
        <vt:i4>1769532</vt:i4>
      </vt:variant>
      <vt:variant>
        <vt:i4>32</vt:i4>
      </vt:variant>
      <vt:variant>
        <vt:i4>0</vt:i4>
      </vt:variant>
      <vt:variant>
        <vt:i4>5</vt:i4>
      </vt:variant>
      <vt:variant>
        <vt:lpwstr/>
      </vt:variant>
      <vt:variant>
        <vt:lpwstr>_Toc344987364</vt:lpwstr>
      </vt:variant>
      <vt:variant>
        <vt:i4>1769532</vt:i4>
      </vt:variant>
      <vt:variant>
        <vt:i4>26</vt:i4>
      </vt:variant>
      <vt:variant>
        <vt:i4>0</vt:i4>
      </vt:variant>
      <vt:variant>
        <vt:i4>5</vt:i4>
      </vt:variant>
      <vt:variant>
        <vt:lpwstr/>
      </vt:variant>
      <vt:variant>
        <vt:lpwstr>_Toc344987363</vt:lpwstr>
      </vt:variant>
      <vt:variant>
        <vt:i4>1769532</vt:i4>
      </vt:variant>
      <vt:variant>
        <vt:i4>20</vt:i4>
      </vt:variant>
      <vt:variant>
        <vt:i4>0</vt:i4>
      </vt:variant>
      <vt:variant>
        <vt:i4>5</vt:i4>
      </vt:variant>
      <vt:variant>
        <vt:lpwstr/>
      </vt:variant>
      <vt:variant>
        <vt:lpwstr>_Toc344987362</vt:lpwstr>
      </vt:variant>
      <vt:variant>
        <vt:i4>1769532</vt:i4>
      </vt:variant>
      <vt:variant>
        <vt:i4>14</vt:i4>
      </vt:variant>
      <vt:variant>
        <vt:i4>0</vt:i4>
      </vt:variant>
      <vt:variant>
        <vt:i4>5</vt:i4>
      </vt:variant>
      <vt:variant>
        <vt:lpwstr/>
      </vt:variant>
      <vt:variant>
        <vt:lpwstr>_Toc344987361</vt:lpwstr>
      </vt:variant>
      <vt:variant>
        <vt:i4>1769532</vt:i4>
      </vt:variant>
      <vt:variant>
        <vt:i4>8</vt:i4>
      </vt:variant>
      <vt:variant>
        <vt:i4>0</vt:i4>
      </vt:variant>
      <vt:variant>
        <vt:i4>5</vt:i4>
      </vt:variant>
      <vt:variant>
        <vt:lpwstr/>
      </vt:variant>
      <vt:variant>
        <vt:lpwstr>_Toc344987360</vt:lpwstr>
      </vt:variant>
      <vt:variant>
        <vt:i4>1572924</vt:i4>
      </vt:variant>
      <vt:variant>
        <vt:i4>2</vt:i4>
      </vt:variant>
      <vt:variant>
        <vt:i4>0</vt:i4>
      </vt:variant>
      <vt:variant>
        <vt:i4>5</vt:i4>
      </vt:variant>
      <vt:variant>
        <vt:lpwstr/>
      </vt:variant>
      <vt:variant>
        <vt:lpwstr>_Toc344987359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dc:title>
  <dc:creator>Provstgaard.Christian CPR</dc:creator>
  <cp:lastModifiedBy>Klaus Kjær Hansen - konsulent</cp:lastModifiedBy>
  <cp:revision>4</cp:revision>
  <cp:lastPrinted>2014-08-22T11:58:00Z</cp:lastPrinted>
  <dcterms:created xsi:type="dcterms:W3CDTF">2015-09-29T20:22:00Z</dcterms:created>
  <dcterms:modified xsi:type="dcterms:W3CDTF">2016-12-30T08:32:00Z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Nils Langager</vt:lpwstr>
  </property>
  <property fmtid="{D5CDD505-2E9C-101B-9397-08002B2CF9AE}" pid="3" name="SPSDescription">
    <vt:lpwstr/>
  </property>
  <property fmtid="{D5CDD505-2E9C-101B-9397-08002B2CF9AE}" pid="4" name="Status">
    <vt:lpwstr/>
  </property>
  <property fmtid="{D5CDD505-2E9C-101B-9397-08002B2CF9AE}" pid="5" name="ContentTypeId">
    <vt:lpwstr>0x010100C6B551AECA984B49BC40D598F514E8A7</vt:lpwstr>
  </property>
  <property fmtid="{D5CDD505-2E9C-101B-9397-08002B2CF9AE}" pid="6" name="ContentRemapped">
    <vt:lpwstr>true</vt:lpwstr>
  </property>
</Properties>
</file>