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3D7B4" w14:textId="77777777" w:rsidR="00FB3297" w:rsidRPr="00026325" w:rsidRDefault="00FB3297" w:rsidP="00FB3297">
      <w:pPr>
        <w:rPr>
          <w:color w:val="808080" w:themeColor="background1" w:themeShade="80"/>
          <w:sz w:val="96"/>
          <w:szCs w:val="32"/>
        </w:rPr>
      </w:pPr>
      <w:r w:rsidRPr="00026325">
        <w:rPr>
          <w:color w:val="808080" w:themeColor="background1" w:themeShade="80"/>
          <w:sz w:val="96"/>
          <w:szCs w:val="32"/>
        </w:rPr>
        <w:t>Datafordeler</w:t>
      </w:r>
      <w:r w:rsidRPr="00026325">
        <w:rPr>
          <w:color w:val="808080" w:themeColor="background1" w:themeShade="80"/>
          <w:sz w:val="96"/>
          <w:szCs w:val="32"/>
        </w:rPr>
        <w:tab/>
      </w:r>
      <w:r w:rsidRPr="00026325">
        <w:rPr>
          <w:color w:val="808080" w:themeColor="background1" w:themeShade="80"/>
          <w:sz w:val="96"/>
          <w:szCs w:val="32"/>
        </w:rPr>
        <w:tab/>
      </w:r>
    </w:p>
    <w:p w14:paraId="4813D7B5" w14:textId="77777777" w:rsidR="00FB3297" w:rsidRPr="00026325" w:rsidRDefault="00FB3297" w:rsidP="00FB3297">
      <w:pPr>
        <w:jc w:val="center"/>
        <w:rPr>
          <w:b/>
          <w:sz w:val="32"/>
          <w:szCs w:val="32"/>
        </w:rPr>
      </w:pPr>
    </w:p>
    <w:p w14:paraId="4813D7B6" w14:textId="12890AD3" w:rsidR="00FB3297" w:rsidRPr="00026325" w:rsidRDefault="009142E9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Dataleverancespecifikation </w:t>
      </w:r>
      <w:r>
        <w:rPr>
          <w:color w:val="808080" w:themeColor="background1" w:themeShade="80"/>
          <w:sz w:val="56"/>
          <w:szCs w:val="32"/>
        </w:rPr>
        <w:br/>
      </w:r>
      <w:r w:rsidR="00807307">
        <w:rPr>
          <w:color w:val="808080" w:themeColor="background1" w:themeShade="80"/>
          <w:sz w:val="56"/>
          <w:szCs w:val="32"/>
        </w:rPr>
        <w:t>Sikkerhedsbeskrivelse</w:t>
      </w:r>
    </w:p>
    <w:p w14:paraId="4813D7B9" w14:textId="77777777" w:rsidR="00FA1256" w:rsidRDefault="00FA1256" w:rsidP="004100B1">
      <w:pPr>
        <w:jc w:val="center"/>
        <w:rPr>
          <w:b/>
          <w:sz w:val="28"/>
          <w:szCs w:val="28"/>
        </w:rPr>
      </w:pPr>
    </w:p>
    <w:p w14:paraId="31E19FF4" w14:textId="77777777" w:rsidR="00BE1EC9" w:rsidRDefault="00BE1EC9" w:rsidP="004100B1">
      <w:pPr>
        <w:jc w:val="center"/>
        <w:rPr>
          <w:b/>
          <w:sz w:val="28"/>
          <w:szCs w:val="28"/>
        </w:rPr>
      </w:pPr>
    </w:p>
    <w:p w14:paraId="37C218CD" w14:textId="77777777" w:rsidR="00BE1EC9" w:rsidRDefault="00BE1EC9" w:rsidP="004100B1">
      <w:pPr>
        <w:jc w:val="center"/>
        <w:rPr>
          <w:b/>
          <w:sz w:val="28"/>
          <w:szCs w:val="28"/>
        </w:rPr>
      </w:pPr>
    </w:p>
    <w:p w14:paraId="2C3E3D0D" w14:textId="77777777" w:rsidR="00BE1EC9" w:rsidRPr="00026325" w:rsidRDefault="00BE1EC9" w:rsidP="004100B1">
      <w:pPr>
        <w:jc w:val="center"/>
        <w:rPr>
          <w:b/>
          <w:sz w:val="28"/>
          <w:szCs w:val="28"/>
        </w:rPr>
      </w:pPr>
    </w:p>
    <w:p w14:paraId="4813D7BA" w14:textId="77777777" w:rsidR="00FA1256" w:rsidRDefault="00FA1256" w:rsidP="00B20A1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13D867" wp14:editId="4813D868">
            <wp:extent cx="6120765" cy="3882390"/>
            <wp:effectExtent l="0" t="0" r="0" b="381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19520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A9E3DE" w14:textId="77777777" w:rsidR="007F0BC0" w:rsidRPr="009024E7" w:rsidRDefault="007F0BC0" w:rsidP="007F0BC0">
          <w:pPr>
            <w:pStyle w:val="Overskrift"/>
            <w:rPr>
              <w:rStyle w:val="Overskrift1Tegn"/>
            </w:rPr>
          </w:pPr>
          <w:r w:rsidRPr="009024E7">
            <w:rPr>
              <w:rStyle w:val="Overskrift1Tegn"/>
            </w:rPr>
            <w:t>I</w:t>
          </w:r>
          <w:r>
            <w:rPr>
              <w:rStyle w:val="Overskrift1Tegn"/>
            </w:rPr>
            <w:t>ndholdsfortegnelse</w:t>
          </w:r>
        </w:p>
        <w:p w14:paraId="3A5F9E47" w14:textId="77777777" w:rsidR="006A0563" w:rsidRDefault="007F0BC0">
          <w:pPr>
            <w:pStyle w:val="Indholdsfortegnelse1"/>
            <w:rPr>
              <w:ins w:id="0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Forfatter">
            <w:r w:rsidR="006A0563" w:rsidRPr="007D558E">
              <w:rPr>
                <w:rStyle w:val="Hyperlink"/>
                <w:noProof/>
              </w:rPr>
              <w:fldChar w:fldCharType="begin"/>
            </w:r>
            <w:r w:rsidR="006A0563" w:rsidRPr="007D558E">
              <w:rPr>
                <w:rStyle w:val="Hyperlink"/>
                <w:noProof/>
              </w:rPr>
              <w:instrText xml:space="preserve"> </w:instrText>
            </w:r>
            <w:r w:rsidR="006A0563">
              <w:rPr>
                <w:noProof/>
              </w:rPr>
              <w:instrText>HYPERLINK \l "_Toc482864725"</w:instrText>
            </w:r>
            <w:r w:rsidR="006A0563" w:rsidRPr="007D558E">
              <w:rPr>
                <w:rStyle w:val="Hyperlink"/>
                <w:noProof/>
              </w:rPr>
              <w:instrText xml:space="preserve"> </w:instrText>
            </w:r>
            <w:r w:rsidR="006A0563" w:rsidRPr="007D558E">
              <w:rPr>
                <w:rStyle w:val="Hyperlink"/>
                <w:noProof/>
              </w:rPr>
            </w:r>
            <w:r w:rsidR="006A0563" w:rsidRPr="007D558E">
              <w:rPr>
                <w:rStyle w:val="Hyperlink"/>
                <w:noProof/>
              </w:rPr>
              <w:fldChar w:fldCharType="separate"/>
            </w:r>
            <w:r w:rsidR="006A0563" w:rsidRPr="007D558E">
              <w:rPr>
                <w:rStyle w:val="Hyperlink"/>
                <w:noProof/>
              </w:rPr>
              <w:t>Introduktion</w:t>
            </w:r>
            <w:r w:rsidR="006A0563">
              <w:rPr>
                <w:noProof/>
                <w:webHidden/>
              </w:rPr>
              <w:tab/>
            </w:r>
            <w:r w:rsidR="006A0563">
              <w:rPr>
                <w:noProof/>
                <w:webHidden/>
              </w:rPr>
              <w:fldChar w:fldCharType="begin"/>
            </w:r>
            <w:r w:rsidR="006A0563">
              <w:rPr>
                <w:noProof/>
                <w:webHidden/>
              </w:rPr>
              <w:instrText xml:space="preserve"> PAGEREF _Toc482864725 \h </w:instrText>
            </w:r>
            <w:r w:rsidR="006A0563">
              <w:rPr>
                <w:noProof/>
                <w:webHidden/>
              </w:rPr>
            </w:r>
          </w:ins>
          <w:r w:rsidR="006A0563">
            <w:rPr>
              <w:noProof/>
              <w:webHidden/>
            </w:rPr>
            <w:fldChar w:fldCharType="separate"/>
          </w:r>
          <w:ins w:id="2" w:author="Forfatter">
            <w:r w:rsidR="006A0563">
              <w:rPr>
                <w:noProof/>
                <w:webHidden/>
              </w:rPr>
              <w:t>3</w:t>
            </w:r>
            <w:r w:rsidR="006A0563">
              <w:rPr>
                <w:noProof/>
                <w:webHidden/>
              </w:rPr>
              <w:fldChar w:fldCharType="end"/>
            </w:r>
            <w:r w:rsidR="006A0563" w:rsidRPr="007D558E">
              <w:rPr>
                <w:rStyle w:val="Hyperlink"/>
                <w:noProof/>
              </w:rPr>
              <w:fldChar w:fldCharType="end"/>
            </w:r>
          </w:ins>
        </w:p>
        <w:p w14:paraId="0147D22E" w14:textId="77777777" w:rsidR="006A0563" w:rsidRDefault="006A0563">
          <w:pPr>
            <w:pStyle w:val="Indholdsfortegnelse3"/>
            <w:rPr>
              <w:ins w:id="3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" w:author="Forfatter">
            <w:r w:rsidRPr="007D558E">
              <w:rPr>
                <w:rStyle w:val="Hyperlink"/>
                <w:noProof/>
              </w:rPr>
              <w:fldChar w:fldCharType="begin"/>
            </w:r>
            <w:r w:rsidRPr="007D558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"_Toc482864726"</w:instrText>
            </w:r>
            <w:r w:rsidRPr="007D558E">
              <w:rPr>
                <w:rStyle w:val="Hyperlink"/>
                <w:noProof/>
              </w:rPr>
              <w:instrText xml:space="preserve"> </w:instrText>
            </w:r>
            <w:r w:rsidRPr="007D558E">
              <w:rPr>
                <w:rStyle w:val="Hyperlink"/>
                <w:noProof/>
              </w:rPr>
            </w:r>
            <w:r w:rsidRPr="007D558E">
              <w:rPr>
                <w:rStyle w:val="Hyperlink"/>
                <w:noProof/>
              </w:rPr>
              <w:fldChar w:fldCharType="separate"/>
            </w:r>
            <w:r w:rsidRPr="007D558E">
              <w:rPr>
                <w:rStyle w:val="Hyperlink"/>
                <w:noProof/>
              </w:rPr>
              <w:t>Om dette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_Toc482864726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Forfatter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7D558E">
              <w:rPr>
                <w:rStyle w:val="Hyperlink"/>
                <w:noProof/>
              </w:rPr>
              <w:fldChar w:fldCharType="end"/>
            </w:r>
          </w:ins>
        </w:p>
        <w:p w14:paraId="3B56CDA8" w14:textId="77777777" w:rsidR="006A0563" w:rsidRDefault="006A0563">
          <w:pPr>
            <w:pStyle w:val="Indholdsfortegnelse1"/>
            <w:rPr>
              <w:ins w:id="6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" w:author="Forfatter">
            <w:r w:rsidRPr="007D558E">
              <w:rPr>
                <w:rStyle w:val="Hyperlink"/>
                <w:noProof/>
              </w:rPr>
              <w:fldChar w:fldCharType="begin"/>
            </w:r>
            <w:r w:rsidRPr="007D558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"_Toc482864727"</w:instrText>
            </w:r>
            <w:r w:rsidRPr="007D558E">
              <w:rPr>
                <w:rStyle w:val="Hyperlink"/>
                <w:noProof/>
              </w:rPr>
              <w:instrText xml:space="preserve"> </w:instrText>
            </w:r>
            <w:r w:rsidRPr="007D558E">
              <w:rPr>
                <w:rStyle w:val="Hyperlink"/>
                <w:noProof/>
              </w:rPr>
            </w:r>
            <w:r w:rsidRPr="007D558E">
              <w:rPr>
                <w:rStyle w:val="Hyperlink"/>
                <w:noProof/>
              </w:rPr>
              <w:fldChar w:fldCharType="separate"/>
            </w:r>
            <w:r w:rsidRPr="007D558E">
              <w:rPr>
                <w:rStyle w:val="Hyperlink"/>
                <w:noProof/>
              </w:rPr>
              <w:t>Sikkerhedsniveauer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_Toc482864727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Forfatter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7D558E">
              <w:rPr>
                <w:rStyle w:val="Hyperlink"/>
                <w:noProof/>
              </w:rPr>
              <w:fldChar w:fldCharType="end"/>
            </w:r>
          </w:ins>
        </w:p>
        <w:p w14:paraId="0C1C808D" w14:textId="77777777" w:rsidR="006A0563" w:rsidRDefault="006A0563">
          <w:pPr>
            <w:pStyle w:val="Indholdsfortegnelse1"/>
            <w:rPr>
              <w:ins w:id="9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" w:author="Forfatter">
            <w:r w:rsidRPr="007D558E">
              <w:rPr>
                <w:rStyle w:val="Hyperlink"/>
                <w:noProof/>
              </w:rPr>
              <w:fldChar w:fldCharType="begin"/>
            </w:r>
            <w:r w:rsidRPr="007D558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"_Toc482864728"</w:instrText>
            </w:r>
            <w:r w:rsidRPr="007D558E">
              <w:rPr>
                <w:rStyle w:val="Hyperlink"/>
                <w:noProof/>
              </w:rPr>
              <w:instrText xml:space="preserve"> </w:instrText>
            </w:r>
            <w:r w:rsidRPr="007D558E">
              <w:rPr>
                <w:rStyle w:val="Hyperlink"/>
                <w:noProof/>
              </w:rPr>
            </w:r>
            <w:r w:rsidRPr="007D558E">
              <w:rPr>
                <w:rStyle w:val="Hyperlink"/>
                <w:noProof/>
              </w:rPr>
              <w:fldChar w:fldCharType="separate"/>
            </w:r>
            <w:r w:rsidRPr="007D558E">
              <w:rPr>
                <w:rStyle w:val="Hyperlink"/>
                <w:noProof/>
              </w:rPr>
              <w:t>Klasser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_Toc482864728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Forfatter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D558E">
              <w:rPr>
                <w:rStyle w:val="Hyperlink"/>
                <w:noProof/>
              </w:rPr>
              <w:fldChar w:fldCharType="end"/>
            </w:r>
          </w:ins>
        </w:p>
        <w:p w14:paraId="3C7C49FC" w14:textId="77777777" w:rsidR="006A0563" w:rsidRDefault="006A0563">
          <w:pPr>
            <w:pStyle w:val="Indholdsfortegnelse2"/>
            <w:rPr>
              <w:ins w:id="12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" w:author="Forfatter">
            <w:r w:rsidRPr="007D558E">
              <w:rPr>
                <w:rStyle w:val="Hyperlink"/>
                <w:noProof/>
              </w:rPr>
              <w:fldChar w:fldCharType="begin"/>
            </w:r>
            <w:r w:rsidRPr="007D558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"_Toc482864729"</w:instrText>
            </w:r>
            <w:r w:rsidRPr="007D558E">
              <w:rPr>
                <w:rStyle w:val="Hyperlink"/>
                <w:noProof/>
              </w:rPr>
              <w:instrText xml:space="preserve"> </w:instrText>
            </w:r>
            <w:r w:rsidRPr="007D558E">
              <w:rPr>
                <w:rStyle w:val="Hyperlink"/>
                <w:noProof/>
              </w:rPr>
            </w:r>
            <w:r w:rsidRPr="007D558E">
              <w:rPr>
                <w:rStyle w:val="Hyperlink"/>
                <w:noProof/>
              </w:rPr>
              <w:fldChar w:fldCharType="separate"/>
            </w:r>
            <w:r w:rsidRPr="007D558E">
              <w:rPr>
                <w:rStyle w:val="Hyperlink"/>
                <w:noProof/>
              </w:rPr>
              <w:t>Eksempler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_Toc482864729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Forfatter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7D558E">
              <w:rPr>
                <w:rStyle w:val="Hyperlink"/>
                <w:noProof/>
              </w:rPr>
              <w:fldChar w:fldCharType="end"/>
            </w:r>
          </w:ins>
        </w:p>
        <w:p w14:paraId="072F1B32" w14:textId="77777777" w:rsidR="006A0563" w:rsidRDefault="006A0563">
          <w:pPr>
            <w:pStyle w:val="Indholdsfortegnelse1"/>
            <w:rPr>
              <w:ins w:id="15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" w:author="Forfatter">
            <w:r w:rsidRPr="007D558E">
              <w:rPr>
                <w:rStyle w:val="Hyperlink"/>
                <w:noProof/>
              </w:rPr>
              <w:fldChar w:fldCharType="begin"/>
            </w:r>
            <w:r w:rsidRPr="007D558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"_Toc482864730"</w:instrText>
            </w:r>
            <w:r w:rsidRPr="007D558E">
              <w:rPr>
                <w:rStyle w:val="Hyperlink"/>
                <w:noProof/>
              </w:rPr>
              <w:instrText xml:space="preserve"> </w:instrText>
            </w:r>
            <w:r w:rsidRPr="007D558E">
              <w:rPr>
                <w:rStyle w:val="Hyperlink"/>
                <w:noProof/>
              </w:rPr>
            </w:r>
            <w:r w:rsidRPr="007D558E">
              <w:rPr>
                <w:rStyle w:val="Hyperlink"/>
                <w:noProof/>
              </w:rPr>
              <w:fldChar w:fldCharType="separate"/>
            </w:r>
            <w:r w:rsidRPr="007D558E">
              <w:rPr>
                <w:rStyle w:val="Hyperlink"/>
                <w:noProof/>
              </w:rPr>
              <w:t>Tjenester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_Toc482864730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Forfatter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D558E">
              <w:rPr>
                <w:rStyle w:val="Hyperlink"/>
                <w:noProof/>
              </w:rPr>
              <w:fldChar w:fldCharType="end"/>
            </w:r>
          </w:ins>
        </w:p>
        <w:p w14:paraId="35330E0E" w14:textId="77777777" w:rsidR="006A0563" w:rsidRDefault="006A0563">
          <w:pPr>
            <w:pStyle w:val="Indholdsfortegnelse2"/>
            <w:rPr>
              <w:ins w:id="18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9" w:author="Forfatter">
            <w:r w:rsidRPr="007D558E">
              <w:rPr>
                <w:rStyle w:val="Hyperlink"/>
                <w:noProof/>
              </w:rPr>
              <w:fldChar w:fldCharType="begin"/>
            </w:r>
            <w:r w:rsidRPr="007D558E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"_Toc482864731"</w:instrText>
            </w:r>
            <w:r w:rsidRPr="007D558E">
              <w:rPr>
                <w:rStyle w:val="Hyperlink"/>
                <w:noProof/>
              </w:rPr>
              <w:instrText xml:space="preserve"> </w:instrText>
            </w:r>
            <w:r w:rsidRPr="007D558E">
              <w:rPr>
                <w:rStyle w:val="Hyperlink"/>
                <w:noProof/>
              </w:rPr>
            </w:r>
            <w:r w:rsidRPr="007D558E">
              <w:rPr>
                <w:rStyle w:val="Hyperlink"/>
                <w:noProof/>
              </w:rPr>
              <w:fldChar w:fldCharType="separate"/>
            </w:r>
            <w:r w:rsidRPr="007D558E">
              <w:rPr>
                <w:rStyle w:val="Hyperlink"/>
                <w:noProof/>
              </w:rPr>
              <w:t>Eksempler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_Toc482864731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Forfatter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7D558E">
              <w:rPr>
                <w:rStyle w:val="Hyperlink"/>
                <w:noProof/>
              </w:rPr>
              <w:fldChar w:fldCharType="end"/>
            </w:r>
          </w:ins>
        </w:p>
        <w:p w14:paraId="6792D6C4" w14:textId="77777777" w:rsidR="00BE1EC9" w:rsidDel="006A0563" w:rsidRDefault="00BE1EC9">
          <w:pPr>
            <w:pStyle w:val="Indholdsfortegnelse1"/>
            <w:rPr>
              <w:del w:id="21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2" w:author="Forfatter">
            <w:r w:rsidRPr="006A0563" w:rsidDel="006A0563">
              <w:rPr>
                <w:noProof/>
                <w:rPrChange w:id="23" w:author="Forfatter">
                  <w:rPr>
                    <w:rStyle w:val="Hyperlink"/>
                    <w:noProof/>
                  </w:rPr>
                </w:rPrChange>
              </w:rPr>
              <w:delText>Introduktion</w:delText>
            </w:r>
            <w:r w:rsidDel="006A0563">
              <w:rPr>
                <w:noProof/>
                <w:webHidden/>
              </w:rPr>
              <w:tab/>
              <w:delText>3</w:delText>
            </w:r>
          </w:del>
        </w:p>
        <w:p w14:paraId="07460548" w14:textId="77777777" w:rsidR="00BE1EC9" w:rsidDel="006A0563" w:rsidRDefault="00BE1EC9">
          <w:pPr>
            <w:pStyle w:val="Indholdsfortegnelse3"/>
            <w:rPr>
              <w:del w:id="24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5" w:author="Forfatter">
            <w:r w:rsidRPr="006A0563" w:rsidDel="006A0563">
              <w:rPr>
                <w:noProof/>
                <w:rPrChange w:id="26" w:author="Forfatter">
                  <w:rPr>
                    <w:rStyle w:val="Hyperlink"/>
                    <w:noProof/>
                  </w:rPr>
                </w:rPrChange>
              </w:rPr>
              <w:delText>Om dette dokument</w:delText>
            </w:r>
            <w:r w:rsidDel="006A0563">
              <w:rPr>
                <w:noProof/>
                <w:webHidden/>
              </w:rPr>
              <w:tab/>
              <w:delText>3</w:delText>
            </w:r>
          </w:del>
        </w:p>
        <w:p w14:paraId="24455A19" w14:textId="77777777" w:rsidR="00BE1EC9" w:rsidDel="006A0563" w:rsidRDefault="00BE1EC9">
          <w:pPr>
            <w:pStyle w:val="Indholdsfortegnelse1"/>
            <w:rPr>
              <w:del w:id="27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28" w:author="Forfatter">
            <w:r w:rsidRPr="006A0563" w:rsidDel="006A0563">
              <w:rPr>
                <w:noProof/>
                <w:rPrChange w:id="29" w:author="Forfatter">
                  <w:rPr>
                    <w:rStyle w:val="Hyperlink"/>
                    <w:noProof/>
                  </w:rPr>
                </w:rPrChange>
              </w:rPr>
              <w:delText>Sikkerhedsniveauer</w:delText>
            </w:r>
            <w:r w:rsidDel="006A0563">
              <w:rPr>
                <w:noProof/>
                <w:webHidden/>
              </w:rPr>
              <w:tab/>
              <w:delText>4</w:delText>
            </w:r>
          </w:del>
        </w:p>
        <w:p w14:paraId="139E3ABD" w14:textId="77777777" w:rsidR="00BE1EC9" w:rsidDel="006A0563" w:rsidRDefault="00BE1EC9">
          <w:pPr>
            <w:pStyle w:val="Indholdsfortegnelse1"/>
            <w:rPr>
              <w:del w:id="30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1" w:author="Forfatter">
            <w:r w:rsidRPr="006A0563" w:rsidDel="006A0563">
              <w:rPr>
                <w:noProof/>
                <w:rPrChange w:id="32" w:author="Forfatter">
                  <w:rPr>
                    <w:rStyle w:val="Hyperlink"/>
                    <w:noProof/>
                  </w:rPr>
                </w:rPrChange>
              </w:rPr>
              <w:delText>Klasser</w:delText>
            </w:r>
            <w:r w:rsidDel="006A0563">
              <w:rPr>
                <w:noProof/>
                <w:webHidden/>
              </w:rPr>
              <w:tab/>
              <w:delText>5</w:delText>
            </w:r>
          </w:del>
        </w:p>
        <w:p w14:paraId="38402D57" w14:textId="77777777" w:rsidR="00BE1EC9" w:rsidDel="006A0563" w:rsidRDefault="00BE1EC9">
          <w:pPr>
            <w:pStyle w:val="Indholdsfortegnelse2"/>
            <w:rPr>
              <w:del w:id="33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4" w:author="Forfatter">
            <w:r w:rsidRPr="006A0563" w:rsidDel="006A0563">
              <w:rPr>
                <w:noProof/>
                <w:rPrChange w:id="35" w:author="Forfatter">
                  <w:rPr>
                    <w:rStyle w:val="Hyperlink"/>
                    <w:noProof/>
                  </w:rPr>
                </w:rPrChange>
              </w:rPr>
              <w:delText>Eksempler</w:delText>
            </w:r>
            <w:r w:rsidDel="006A0563">
              <w:rPr>
                <w:noProof/>
                <w:webHidden/>
              </w:rPr>
              <w:tab/>
              <w:delText>5</w:delText>
            </w:r>
          </w:del>
        </w:p>
        <w:p w14:paraId="111843CA" w14:textId="77777777" w:rsidR="00BE1EC9" w:rsidDel="006A0563" w:rsidRDefault="00BE1EC9">
          <w:pPr>
            <w:pStyle w:val="Indholdsfortegnelse1"/>
            <w:rPr>
              <w:del w:id="36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7" w:author="Forfatter">
            <w:r w:rsidRPr="006A0563" w:rsidDel="006A0563">
              <w:rPr>
                <w:noProof/>
                <w:rPrChange w:id="38" w:author="Forfatter">
                  <w:rPr>
                    <w:rStyle w:val="Hyperlink"/>
                    <w:noProof/>
                  </w:rPr>
                </w:rPrChange>
              </w:rPr>
              <w:delText>Tjenester</w:delText>
            </w:r>
            <w:r w:rsidDel="006A0563">
              <w:rPr>
                <w:noProof/>
                <w:webHidden/>
              </w:rPr>
              <w:tab/>
              <w:delText>7</w:delText>
            </w:r>
          </w:del>
        </w:p>
        <w:p w14:paraId="6AED6669" w14:textId="77777777" w:rsidR="00BE1EC9" w:rsidDel="006A0563" w:rsidRDefault="00BE1EC9">
          <w:pPr>
            <w:pStyle w:val="Indholdsfortegnelse2"/>
            <w:rPr>
              <w:del w:id="39" w:author="Forfatter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0" w:author="Forfatter">
            <w:r w:rsidRPr="006A0563" w:rsidDel="006A0563">
              <w:rPr>
                <w:noProof/>
                <w:rPrChange w:id="41" w:author="Forfatter">
                  <w:rPr>
                    <w:rStyle w:val="Hyperlink"/>
                    <w:noProof/>
                  </w:rPr>
                </w:rPrChange>
              </w:rPr>
              <w:delText>Eksempler</w:delText>
            </w:r>
            <w:r w:rsidDel="006A0563">
              <w:rPr>
                <w:noProof/>
                <w:webHidden/>
              </w:rPr>
              <w:tab/>
              <w:delText>7</w:delText>
            </w:r>
          </w:del>
        </w:p>
        <w:p w14:paraId="0B64745C" w14:textId="198B688A" w:rsidR="00497127" w:rsidRDefault="007F0BC0" w:rsidP="007F0BC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3642A3" w14:textId="77777777" w:rsidR="00497127" w:rsidRDefault="00497127">
      <w:pPr>
        <w:rPr>
          <w:noProof/>
        </w:rPr>
      </w:pPr>
      <w:r>
        <w:rPr>
          <w:noProof/>
        </w:rPr>
        <w:br w:type="page"/>
      </w:r>
      <w:bookmarkStart w:id="42" w:name="_GoBack"/>
      <w:bookmarkEnd w:id="42"/>
    </w:p>
    <w:p w14:paraId="46280A31" w14:textId="77777777" w:rsidR="00497127" w:rsidRDefault="00497127" w:rsidP="00497127">
      <w:pPr>
        <w:pStyle w:val="Overskrift1"/>
      </w:pPr>
      <w:bookmarkStart w:id="43" w:name="_Toc410914131"/>
      <w:bookmarkStart w:id="44" w:name="_Toc482864725"/>
      <w:r>
        <w:lastRenderedPageBreak/>
        <w:t>Introduktion</w:t>
      </w:r>
      <w:bookmarkEnd w:id="43"/>
      <w:bookmarkEnd w:id="44"/>
    </w:p>
    <w:p w14:paraId="091BC6D5" w14:textId="77777777" w:rsidR="00497127" w:rsidRDefault="00497127" w:rsidP="00497127">
      <w:pPr>
        <w:pStyle w:val="Overskrift3"/>
      </w:pPr>
      <w:bookmarkStart w:id="45" w:name="_Toc410914132"/>
      <w:bookmarkStart w:id="46" w:name="_Toc482864726"/>
      <w:r>
        <w:t>Om dette dokument</w:t>
      </w:r>
      <w:bookmarkEnd w:id="45"/>
      <w:bookmarkEnd w:id="46"/>
      <w:r>
        <w:tab/>
      </w:r>
    </w:p>
    <w:p w14:paraId="09A7825E" w14:textId="77777777" w:rsidR="00497127" w:rsidRDefault="00497127" w:rsidP="00497127">
      <w:r>
        <w:t>Dette dokument definerer en skabelon for indberetningen af de sikkerhedsniveauer, som de enkelte dat</w:t>
      </w:r>
      <w:r>
        <w:t>a</w:t>
      </w:r>
      <w:r>
        <w:t xml:space="preserve">elementer og tjenester anvender. </w:t>
      </w:r>
    </w:p>
    <w:p w14:paraId="7A411155" w14:textId="77777777" w:rsidR="00497127" w:rsidRDefault="00497127" w:rsidP="00497127"/>
    <w:p w14:paraId="2D42EB22" w14:textId="77777777" w:rsidR="00497127" w:rsidRDefault="00497127" w:rsidP="00497127">
      <w:pPr>
        <w:pStyle w:val="Overskrift1"/>
      </w:pPr>
      <w:bookmarkStart w:id="47" w:name="_Toc410914133"/>
      <w:bookmarkStart w:id="48" w:name="_Toc482864727"/>
      <w:r>
        <w:lastRenderedPageBreak/>
        <w:t>Sikkerhedsniveauer</w:t>
      </w:r>
      <w:bookmarkEnd w:id="47"/>
      <w:bookmarkEnd w:id="48"/>
    </w:p>
    <w:p w14:paraId="7B433790" w14:textId="77777777" w:rsidR="00497127" w:rsidRDefault="00497127" w:rsidP="00497127">
      <w:r>
        <w:t xml:space="preserve">Der er to mulige sikkerhedsniveauer, 0 som er alle offentligt tilgængelige data og 5 som er fortrolige eller følsomme data. </w:t>
      </w:r>
      <w:r>
        <w:br/>
        <w:t>Informationen registreres i datafordeleren på klasse- og tjeneste-niveau. Dvs. at hvis blot en af attributterne i klassen, eller data som en tjeneste udstiller, er følsom eller fortrolig skal hele klassen/tjenesten behandles som værende sikkerhedsniveau 5.</w:t>
      </w:r>
    </w:p>
    <w:p w14:paraId="5CB782B3" w14:textId="77777777" w:rsidR="00497127" w:rsidRDefault="00497127" w:rsidP="00497127">
      <w:bookmarkStart w:id="49" w:name="Miljøer"/>
      <w:bookmarkEnd w:id="49"/>
      <w:r>
        <w:t>Samtlige klasser der oprettes i Datafordeleren, og samtlige tjenester, der skal konfigureres på Datafordeleren, skal tildeles enten sikkerhedsniveau 0 eller sikkerhedsniveau 5. Sikkerhedsniveauet angives i de nedenståe</w:t>
      </w:r>
      <w:r>
        <w:t>n</w:t>
      </w:r>
      <w:r>
        <w:t>de tabeller medmindre der ikke forekommer nogle former for fortrolige eller følsomme data, i så fald skal dette blot afmærkes nedenstående.</w:t>
      </w:r>
    </w:p>
    <w:p w14:paraId="071E02BE" w14:textId="361A09B8" w:rsidR="00497127" w:rsidRDefault="00497127" w:rsidP="00497127">
      <w:r>
        <w:t xml:space="preserve">Forekommer der fortrolige eller følsomme data i dataleverancen? </w:t>
      </w:r>
      <w:r w:rsidRPr="00C5414F">
        <w:rPr>
          <w:highlight w:val="yellow"/>
        </w:rPr>
        <w:t>[Ja]</w:t>
      </w:r>
      <w:r>
        <w:t xml:space="preserve"> </w:t>
      </w:r>
    </w:p>
    <w:p w14:paraId="255BF437" w14:textId="77777777" w:rsidR="00497127" w:rsidRDefault="00497127" w:rsidP="00497127">
      <w:r>
        <w:t>Svares Ja, skal de nedenstående tabeller udfyldes for både klasser og tjenester.</w:t>
      </w:r>
    </w:p>
    <w:p w14:paraId="53B49681" w14:textId="77777777" w:rsidR="00497127" w:rsidRPr="00C5414F" w:rsidRDefault="00497127" w:rsidP="00497127">
      <w:r>
        <w:t xml:space="preserve">Svare Nej, skal de nedenstående tabeller ikke udfyldes. </w:t>
      </w:r>
    </w:p>
    <w:p w14:paraId="51FEB95D" w14:textId="77777777" w:rsidR="00497127" w:rsidRDefault="00497127" w:rsidP="00497127">
      <w:pPr>
        <w:pStyle w:val="Overskrift1"/>
      </w:pPr>
      <w:bookmarkStart w:id="50" w:name="_Toc410914134"/>
      <w:bookmarkStart w:id="51" w:name="_Toc482864728"/>
      <w:r w:rsidRPr="00B64A4B">
        <w:lastRenderedPageBreak/>
        <w:t>Klasser</w:t>
      </w:r>
      <w:bookmarkEnd w:id="50"/>
      <w:bookmarkEnd w:id="51"/>
    </w:p>
    <w:p w14:paraId="341A1135" w14:textId="5570C2EE" w:rsidR="00497127" w:rsidRDefault="00497127" w:rsidP="00497127">
      <w:r>
        <w:t>Sikkerhedsniveau angives på klasserne. En klasse skal tildeles sikkerhedsniveau svarende til den mest fø</w:t>
      </w:r>
      <w:r>
        <w:t>l</w:t>
      </w:r>
      <w:r>
        <w:t xml:space="preserve">somme/fortrolige attribut den indeholder. </w:t>
      </w:r>
      <w:r>
        <w:br/>
        <w:t>Der tildeles ekstra rækker til nedenstående tabeller efter behov.</w:t>
      </w:r>
    </w:p>
    <w:p w14:paraId="79961F8D" w14:textId="2E8A4AC9" w:rsidR="00C326DA" w:rsidRDefault="00C326DA" w:rsidP="00497127">
      <w:r w:rsidRPr="00C326DA">
        <w:t>(</w:t>
      </w:r>
      <w:r>
        <w:t>Klassenavn ’</w:t>
      </w:r>
      <w:r w:rsidRPr="00C326DA">
        <w:t>ALLE</w:t>
      </w:r>
      <w:r>
        <w:t>’</w:t>
      </w:r>
      <w:r w:rsidRPr="00C326DA">
        <w:t xml:space="preserve"> </w:t>
      </w:r>
      <w:r>
        <w:t xml:space="preserve">kan benyttes til at </w:t>
      </w:r>
      <w:r w:rsidRPr="00C326DA">
        <w:t>ang</w:t>
      </w:r>
      <w:r>
        <w:t xml:space="preserve">ive, </w:t>
      </w:r>
      <w:r w:rsidRPr="00C326DA">
        <w:t>at alle klasser skal håndteres i samme sikkerhedsniveau)</w:t>
      </w:r>
    </w:p>
    <w:p w14:paraId="6712F1B9" w14:textId="77777777" w:rsidR="00497127" w:rsidRDefault="00497127" w:rsidP="00497127">
      <w:r>
        <w:t>Sikkerhedsniveau 0 - Indeholder ingen fortrolige eller følsomme data:</w:t>
      </w:r>
    </w:p>
    <w:tbl>
      <w:tblPr>
        <w:tblStyle w:val="Lysliste-fremhvningsfarve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65"/>
        <w:gridCol w:w="3078"/>
        <w:gridCol w:w="773"/>
        <w:gridCol w:w="3239"/>
      </w:tblGrid>
      <w:tr w:rsidR="00737363" w:rsidRPr="001D4BC8" w14:paraId="2ED032D6" w14:textId="4371584A" w:rsidTr="004B7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D02D62" w14:textId="77777777" w:rsidR="00737363" w:rsidRPr="00A317E1" w:rsidRDefault="00737363" w:rsidP="00345D57">
            <w:pPr>
              <w:rPr>
                <w:b w:val="0"/>
              </w:rPr>
            </w:pPr>
            <w:r w:rsidRPr="00A317E1">
              <w:rPr>
                <w:b w:val="0"/>
              </w:rPr>
              <w:t>Klasse navn</w:t>
            </w:r>
          </w:p>
        </w:tc>
        <w:tc>
          <w:tcPr>
            <w:tcW w:w="3078" w:type="dxa"/>
          </w:tcPr>
          <w:p w14:paraId="3969E703" w14:textId="77777777" w:rsidR="00737363" w:rsidRPr="001D4BC8" w:rsidRDefault="00737363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17E1">
              <w:rPr>
                <w:b w:val="0"/>
              </w:rPr>
              <w:t>UUID (XMI)</w:t>
            </w:r>
          </w:p>
        </w:tc>
        <w:tc>
          <w:tcPr>
            <w:tcW w:w="4012" w:type="dxa"/>
            <w:gridSpan w:val="2"/>
          </w:tcPr>
          <w:p w14:paraId="6E54EC04" w14:textId="7EEA1445" w:rsidR="00737363" w:rsidRPr="00A317E1" w:rsidRDefault="00737363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Omfattet af persondata loven</w:t>
            </w:r>
          </w:p>
        </w:tc>
      </w:tr>
      <w:tr w:rsidR="00065FE1" w:rsidRPr="004B75B1" w14:paraId="4A9CE498" w14:textId="77777777" w:rsidTr="00065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9CECAF" w14:textId="5DD608D5" w:rsidR="00065FE1" w:rsidRPr="004B75B1" w:rsidRDefault="00065FE1" w:rsidP="00345D57">
            <w:pPr>
              <w:jc w:val="both"/>
              <w:rPr>
                <w:sz w:val="16"/>
                <w:szCs w:val="16"/>
                <w:lang w:val="en-US"/>
              </w:rPr>
            </w:pPr>
            <w:r w:rsidRPr="006D4951">
              <w:rPr>
                <w:b w:val="0"/>
                <w:sz w:val="16"/>
                <w:szCs w:val="16"/>
              </w:rPr>
              <w:t>AlternativAdresse</w:t>
            </w:r>
          </w:p>
        </w:tc>
        <w:tc>
          <w:tcPr>
            <w:tcW w:w="3851" w:type="dxa"/>
            <w:gridSpan w:val="2"/>
          </w:tcPr>
          <w:p w14:paraId="2A30A288" w14:textId="771DC977" w:rsidR="00065FE1" w:rsidRPr="00A325DB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6D4951">
              <w:rPr>
                <w:sz w:val="16"/>
                <w:lang w:val="en-US"/>
              </w:rPr>
              <w:t>EAID_0879F43E_7722_4dbf_826A_2F912C2705E5</w:t>
            </w:r>
          </w:p>
        </w:tc>
        <w:tc>
          <w:tcPr>
            <w:tcW w:w="3239" w:type="dxa"/>
          </w:tcPr>
          <w:p w14:paraId="26D814A6" w14:textId="4CC6C9B9" w:rsidR="00065FE1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</w:t>
            </w:r>
          </w:p>
        </w:tc>
      </w:tr>
      <w:tr w:rsidR="00065FE1" w:rsidRPr="004B75B1" w14:paraId="4CD4F576" w14:textId="4AEF4D30" w:rsidTr="00065FE1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3AFFEE" w14:textId="03107213" w:rsidR="00065FE1" w:rsidRPr="004B75B1" w:rsidRDefault="00065FE1" w:rsidP="00345D57">
            <w:pPr>
              <w:jc w:val="both"/>
              <w:rPr>
                <w:b w:val="0"/>
                <w:sz w:val="16"/>
                <w:szCs w:val="16"/>
              </w:rPr>
            </w:pPr>
            <w:r w:rsidRPr="004B75B1">
              <w:rPr>
                <w:b w:val="0"/>
                <w:sz w:val="16"/>
                <w:szCs w:val="16"/>
                <w:lang w:val="en-US"/>
              </w:rPr>
              <w:t>Ejerskabsskifte</w:t>
            </w:r>
          </w:p>
        </w:tc>
        <w:tc>
          <w:tcPr>
            <w:tcW w:w="3851" w:type="dxa"/>
            <w:gridSpan w:val="2"/>
          </w:tcPr>
          <w:p w14:paraId="66790C2D" w14:textId="58353D91" w:rsidR="00065FE1" w:rsidRPr="004B75B1" w:rsidRDefault="00065FE1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A325DB">
              <w:rPr>
                <w:sz w:val="16"/>
                <w:lang w:val="en-US"/>
              </w:rPr>
              <w:t>EAID_0F2275F5_3B9C_4386_A7AC_95C86E2E2D91</w:t>
            </w:r>
          </w:p>
        </w:tc>
        <w:tc>
          <w:tcPr>
            <w:tcW w:w="3239" w:type="dxa"/>
          </w:tcPr>
          <w:p w14:paraId="59710E51" w14:textId="2E1C047E" w:rsidR="00065FE1" w:rsidRPr="004B75B1" w:rsidRDefault="00065FE1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</w:t>
            </w:r>
          </w:p>
        </w:tc>
      </w:tr>
      <w:tr w:rsidR="004B75B1" w:rsidRPr="004B75B1" w14:paraId="70BCD3FB" w14:textId="613F1822" w:rsidTr="004B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D984EA" w14:textId="0A240E6D" w:rsidR="00065FE1" w:rsidRPr="004B75B1" w:rsidRDefault="00065FE1" w:rsidP="00345D57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A325DB">
              <w:rPr>
                <w:b w:val="0"/>
                <w:sz w:val="16"/>
                <w:szCs w:val="16"/>
                <w:lang w:val="en-US"/>
              </w:rPr>
              <w:t>EjerfortegnelsestatusVÃ¦rdi</w:t>
            </w:r>
          </w:p>
        </w:tc>
        <w:tc>
          <w:tcPr>
            <w:tcW w:w="3851" w:type="dxa"/>
            <w:gridSpan w:val="2"/>
          </w:tcPr>
          <w:p w14:paraId="53CCBEB4" w14:textId="4BFE3D68" w:rsidR="00065FE1" w:rsidRPr="004B75B1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A325DB">
              <w:rPr>
                <w:sz w:val="16"/>
                <w:lang w:val="en-US"/>
              </w:rPr>
              <w:t>EAID_2F705C71_8B9D_4f80_92A2_434568711D19</w:t>
            </w:r>
          </w:p>
        </w:tc>
        <w:tc>
          <w:tcPr>
            <w:tcW w:w="3239" w:type="dxa"/>
          </w:tcPr>
          <w:p w14:paraId="4C8DC0F8" w14:textId="10D2D852" w:rsidR="00065FE1" w:rsidRPr="004B75B1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Nej</w:t>
            </w:r>
          </w:p>
        </w:tc>
      </w:tr>
      <w:tr w:rsidR="004B75B1" w:rsidRPr="004B75B1" w14:paraId="7C56A38E" w14:textId="7530C428" w:rsidTr="004B75B1">
        <w:trPr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71D4729" w14:textId="30A838C6" w:rsidR="00065FE1" w:rsidRPr="004B75B1" w:rsidRDefault="00065FE1" w:rsidP="00345D57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4B75B1">
              <w:rPr>
                <w:b w:val="0"/>
                <w:sz w:val="16"/>
                <w:szCs w:val="16"/>
                <w:lang w:val="en-US"/>
              </w:rPr>
              <w:t>Handelsoplysninger</w:t>
            </w:r>
          </w:p>
        </w:tc>
        <w:tc>
          <w:tcPr>
            <w:tcW w:w="3851" w:type="dxa"/>
            <w:gridSpan w:val="2"/>
          </w:tcPr>
          <w:p w14:paraId="593FB6DA" w14:textId="720F568D" w:rsidR="00065FE1" w:rsidRPr="004B75B1" w:rsidRDefault="00065FE1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A325DB">
              <w:rPr>
                <w:sz w:val="16"/>
                <w:lang w:val="en-US"/>
              </w:rPr>
              <w:t>EAID_49531FA9_4AE5_45b3_9DD6_05E60F3CB9A2</w:t>
            </w:r>
          </w:p>
        </w:tc>
        <w:tc>
          <w:tcPr>
            <w:tcW w:w="3239" w:type="dxa"/>
          </w:tcPr>
          <w:p w14:paraId="6AE2191B" w14:textId="128CE35D" w:rsidR="00065FE1" w:rsidRPr="004B75B1" w:rsidRDefault="00065FE1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</w:t>
            </w:r>
          </w:p>
        </w:tc>
      </w:tr>
      <w:tr w:rsidR="00065FE1" w:rsidRPr="004B75B1" w14:paraId="5066351F" w14:textId="77777777" w:rsidTr="004B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7CB2D8" w14:textId="5B4A9591" w:rsidR="00065FE1" w:rsidRPr="004B75B1" w:rsidRDefault="00065FE1" w:rsidP="00345D57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2F3477">
              <w:rPr>
                <w:b w:val="0"/>
                <w:sz w:val="16"/>
                <w:szCs w:val="16"/>
                <w:lang w:val="en-US"/>
              </w:rPr>
              <w:t>EjerforholdskodeVÃ¦rdi</w:t>
            </w:r>
          </w:p>
        </w:tc>
        <w:tc>
          <w:tcPr>
            <w:tcW w:w="3851" w:type="dxa"/>
            <w:gridSpan w:val="2"/>
          </w:tcPr>
          <w:p w14:paraId="4DE5E6F4" w14:textId="05294D3C" w:rsidR="00065FE1" w:rsidRPr="00A325DB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2F3477">
              <w:rPr>
                <w:sz w:val="16"/>
                <w:lang w:val="en-US"/>
              </w:rPr>
              <w:t>EAID_75B966C4_B515_4c7f_9DA7_4003A2FBBFF8</w:t>
            </w:r>
          </w:p>
        </w:tc>
        <w:tc>
          <w:tcPr>
            <w:tcW w:w="3239" w:type="dxa"/>
          </w:tcPr>
          <w:p w14:paraId="07D9FA5B" w14:textId="2A25DE5A" w:rsidR="00065FE1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Nej</w:t>
            </w:r>
          </w:p>
        </w:tc>
      </w:tr>
      <w:tr w:rsidR="00065FE1" w:rsidRPr="004B75B1" w14:paraId="4ED3A092" w14:textId="77777777" w:rsidTr="004B75B1">
        <w:trPr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F5C1AB" w14:textId="07B6AC5F" w:rsidR="00065FE1" w:rsidRPr="004B75B1" w:rsidRDefault="00065FE1" w:rsidP="00345D57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4B75B1">
              <w:rPr>
                <w:b w:val="0"/>
                <w:sz w:val="16"/>
                <w:szCs w:val="16"/>
                <w:lang w:val="en-US"/>
              </w:rPr>
              <w:t>OverdragelsesmÃ¥deVÃ¦rdi</w:t>
            </w:r>
          </w:p>
        </w:tc>
        <w:tc>
          <w:tcPr>
            <w:tcW w:w="3851" w:type="dxa"/>
            <w:gridSpan w:val="2"/>
          </w:tcPr>
          <w:p w14:paraId="53139696" w14:textId="343F5F7B" w:rsidR="00065FE1" w:rsidRPr="00A325DB" w:rsidRDefault="00065FE1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2F3477">
              <w:rPr>
                <w:sz w:val="16"/>
                <w:lang w:val="en-US"/>
              </w:rPr>
              <w:t>EAID_77200D16_A7EB_42ab_AAC4_CF242F7B6327</w:t>
            </w:r>
          </w:p>
        </w:tc>
        <w:tc>
          <w:tcPr>
            <w:tcW w:w="3239" w:type="dxa"/>
          </w:tcPr>
          <w:p w14:paraId="3184CDB0" w14:textId="46191322" w:rsidR="00065FE1" w:rsidRDefault="00065FE1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Nej</w:t>
            </w:r>
          </w:p>
        </w:tc>
      </w:tr>
      <w:tr w:rsidR="00065FE1" w:rsidRPr="004B75B1" w14:paraId="6302789A" w14:textId="77777777" w:rsidTr="004B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72FD2A" w14:textId="5452FD70" w:rsidR="00065FE1" w:rsidRPr="004B75B1" w:rsidRDefault="00065FE1" w:rsidP="00345D57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2F3477">
              <w:rPr>
                <w:b w:val="0"/>
                <w:sz w:val="16"/>
                <w:szCs w:val="16"/>
                <w:lang w:val="en-US"/>
              </w:rPr>
              <w:t>Ejerfortegnelseselement</w:t>
            </w:r>
          </w:p>
        </w:tc>
        <w:tc>
          <w:tcPr>
            <w:tcW w:w="3851" w:type="dxa"/>
            <w:gridSpan w:val="2"/>
          </w:tcPr>
          <w:p w14:paraId="066737D6" w14:textId="18A0432F" w:rsidR="00065FE1" w:rsidRPr="002F3477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2F3477">
              <w:rPr>
                <w:sz w:val="16"/>
                <w:lang w:val="en-US"/>
              </w:rPr>
              <w:t>EAID_7CE9BC2B_D191_4d31_A134_BA1AAD03100E</w:t>
            </w:r>
          </w:p>
        </w:tc>
        <w:tc>
          <w:tcPr>
            <w:tcW w:w="3239" w:type="dxa"/>
          </w:tcPr>
          <w:p w14:paraId="40D5BEB8" w14:textId="03381AA0" w:rsidR="00065FE1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Nej</w:t>
            </w:r>
          </w:p>
        </w:tc>
      </w:tr>
      <w:tr w:rsidR="00065FE1" w:rsidRPr="004B75B1" w14:paraId="66137684" w14:textId="77777777" w:rsidTr="004B75B1">
        <w:trPr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3B4BB4" w14:textId="3EF084D0" w:rsidR="00065FE1" w:rsidRPr="004B75B1" w:rsidRDefault="00065FE1" w:rsidP="00345D57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4B75B1">
              <w:rPr>
                <w:b w:val="0"/>
                <w:sz w:val="16"/>
                <w:szCs w:val="16"/>
                <w:lang w:val="en-US"/>
              </w:rPr>
              <w:t>BrÃ¸k</w:t>
            </w:r>
          </w:p>
        </w:tc>
        <w:tc>
          <w:tcPr>
            <w:tcW w:w="3851" w:type="dxa"/>
            <w:gridSpan w:val="2"/>
          </w:tcPr>
          <w:p w14:paraId="5BD4409C" w14:textId="7B2C55B3" w:rsidR="00065FE1" w:rsidRPr="002F3477" w:rsidRDefault="00065FE1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2F3477">
              <w:rPr>
                <w:sz w:val="16"/>
                <w:lang w:val="en-US"/>
              </w:rPr>
              <w:t>EAID_96E962DB_FCFD_498e_AD78_409E37557E2B</w:t>
            </w:r>
          </w:p>
        </w:tc>
        <w:tc>
          <w:tcPr>
            <w:tcW w:w="3239" w:type="dxa"/>
          </w:tcPr>
          <w:p w14:paraId="78BF830D" w14:textId="3B838339" w:rsidR="00065FE1" w:rsidRDefault="00065FE1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Nej</w:t>
            </w:r>
          </w:p>
        </w:tc>
      </w:tr>
      <w:tr w:rsidR="00065FE1" w:rsidRPr="004B75B1" w14:paraId="7544561C" w14:textId="77777777" w:rsidTr="004B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2F60A3" w14:textId="2A0925F4" w:rsidR="00065FE1" w:rsidRPr="004B75B1" w:rsidRDefault="00065FE1" w:rsidP="00345D57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4B75B1">
              <w:rPr>
                <w:b w:val="0"/>
                <w:sz w:val="16"/>
                <w:szCs w:val="16"/>
                <w:lang w:val="en-US"/>
              </w:rPr>
              <w:t>Ejerskifte</w:t>
            </w:r>
          </w:p>
        </w:tc>
        <w:tc>
          <w:tcPr>
            <w:tcW w:w="3851" w:type="dxa"/>
            <w:gridSpan w:val="2"/>
          </w:tcPr>
          <w:p w14:paraId="369B3AC3" w14:textId="08A00EF8" w:rsidR="00065FE1" w:rsidRPr="002F3477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2F3477">
              <w:rPr>
                <w:sz w:val="16"/>
                <w:lang w:val="en-US"/>
              </w:rPr>
              <w:t>EAID_9F5F102E_4713_47d7_92AC_C1858DAB021C</w:t>
            </w:r>
          </w:p>
        </w:tc>
        <w:tc>
          <w:tcPr>
            <w:tcW w:w="3239" w:type="dxa"/>
          </w:tcPr>
          <w:p w14:paraId="7C2A13BE" w14:textId="43F82641" w:rsidR="00065FE1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</w:t>
            </w:r>
          </w:p>
        </w:tc>
      </w:tr>
      <w:tr w:rsidR="00065FE1" w:rsidRPr="004B75B1" w14:paraId="2FB152D9" w14:textId="77777777" w:rsidTr="004B75B1">
        <w:trPr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90E582" w14:textId="3AFC89A8" w:rsidR="00065FE1" w:rsidRPr="004B75B1" w:rsidRDefault="00065FE1" w:rsidP="00345D57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4B75B1">
              <w:rPr>
                <w:b w:val="0"/>
                <w:sz w:val="16"/>
                <w:szCs w:val="16"/>
                <w:lang w:val="en-US"/>
              </w:rPr>
              <w:t>EjerfortegnelseForretningsomrÃ¥de</w:t>
            </w:r>
          </w:p>
        </w:tc>
        <w:tc>
          <w:tcPr>
            <w:tcW w:w="3851" w:type="dxa"/>
            <w:gridSpan w:val="2"/>
          </w:tcPr>
          <w:p w14:paraId="36C1682C" w14:textId="1207A173" w:rsidR="00065FE1" w:rsidRPr="002F3477" w:rsidRDefault="00065FE1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2F3477">
              <w:rPr>
                <w:sz w:val="16"/>
                <w:lang w:val="en-US"/>
              </w:rPr>
              <w:t>EAID_A5A92E1F_5B8F_4c2b_A5E4_D5012E2EEC29</w:t>
            </w:r>
          </w:p>
        </w:tc>
        <w:tc>
          <w:tcPr>
            <w:tcW w:w="3239" w:type="dxa"/>
          </w:tcPr>
          <w:p w14:paraId="34C61F73" w14:textId="5155F3BF" w:rsidR="00065FE1" w:rsidRDefault="00065FE1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Nej</w:t>
            </w:r>
          </w:p>
        </w:tc>
      </w:tr>
      <w:tr w:rsidR="00065FE1" w:rsidRPr="004B75B1" w14:paraId="4CA66592" w14:textId="77777777" w:rsidTr="004B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062BA5E" w14:textId="418325C6" w:rsidR="00065FE1" w:rsidRPr="004B75B1" w:rsidRDefault="00065FE1" w:rsidP="00345D57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4B75B1">
              <w:rPr>
                <w:b w:val="0"/>
                <w:sz w:val="16"/>
                <w:szCs w:val="16"/>
                <w:lang w:val="en-US"/>
              </w:rPr>
              <w:t>PersonEllerVirksomhedsoplysninger</w:t>
            </w:r>
          </w:p>
        </w:tc>
        <w:tc>
          <w:tcPr>
            <w:tcW w:w="3851" w:type="dxa"/>
            <w:gridSpan w:val="2"/>
          </w:tcPr>
          <w:p w14:paraId="06947182" w14:textId="26367A28" w:rsidR="00065FE1" w:rsidRPr="002F3477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2F3477">
              <w:rPr>
                <w:sz w:val="16"/>
                <w:lang w:val="en-US"/>
              </w:rPr>
              <w:t>EAID_DA2687C8_18A3_49ba_BC1F_BAAAB720DAB0</w:t>
            </w:r>
          </w:p>
        </w:tc>
        <w:tc>
          <w:tcPr>
            <w:tcW w:w="3239" w:type="dxa"/>
          </w:tcPr>
          <w:p w14:paraId="07D3350A" w14:textId="76830DBD" w:rsidR="00065FE1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</w:t>
            </w:r>
          </w:p>
        </w:tc>
      </w:tr>
      <w:tr w:rsidR="00065FE1" w:rsidRPr="004B75B1" w14:paraId="6CB2615F" w14:textId="77777777" w:rsidTr="004B75B1">
        <w:trPr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AA4CF54" w14:textId="1C8D2704" w:rsidR="00065FE1" w:rsidRPr="004B75B1" w:rsidRDefault="00065FE1" w:rsidP="00345D57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2F3477">
              <w:rPr>
                <w:b w:val="0"/>
                <w:sz w:val="16"/>
                <w:szCs w:val="16"/>
                <w:lang w:val="en-US"/>
              </w:rPr>
              <w:t>EjerfortegnelseForretningshÃ¦ndelse</w:t>
            </w:r>
          </w:p>
        </w:tc>
        <w:tc>
          <w:tcPr>
            <w:tcW w:w="3851" w:type="dxa"/>
            <w:gridSpan w:val="2"/>
          </w:tcPr>
          <w:p w14:paraId="6FB28F7F" w14:textId="24D9F561" w:rsidR="00065FE1" w:rsidRPr="002F3477" w:rsidRDefault="00065FE1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2F3477">
              <w:rPr>
                <w:sz w:val="16"/>
                <w:lang w:val="en-US"/>
              </w:rPr>
              <w:t>EAID_E08B999A_D2DB_44c0_9CC0_43DD6A48A2AC</w:t>
            </w:r>
          </w:p>
        </w:tc>
        <w:tc>
          <w:tcPr>
            <w:tcW w:w="3239" w:type="dxa"/>
          </w:tcPr>
          <w:p w14:paraId="3037EE01" w14:textId="2872280B" w:rsidR="00065FE1" w:rsidRDefault="00065FE1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Nej</w:t>
            </w:r>
          </w:p>
        </w:tc>
      </w:tr>
      <w:tr w:rsidR="00065FE1" w:rsidRPr="004B75B1" w14:paraId="4103A4AF" w14:textId="77777777" w:rsidTr="004B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21DE3C" w14:textId="74F64B1F" w:rsidR="00065FE1" w:rsidRPr="004B75B1" w:rsidRDefault="00065FE1" w:rsidP="00345D57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4B75B1">
              <w:rPr>
                <w:b w:val="0"/>
                <w:sz w:val="16"/>
                <w:szCs w:val="16"/>
                <w:lang w:val="en-US"/>
              </w:rPr>
              <w:t>EjerfortegnelseForretningsproces</w:t>
            </w:r>
          </w:p>
        </w:tc>
        <w:tc>
          <w:tcPr>
            <w:tcW w:w="3851" w:type="dxa"/>
            <w:gridSpan w:val="2"/>
          </w:tcPr>
          <w:p w14:paraId="3C579BE8" w14:textId="39F0EA5D" w:rsidR="00065FE1" w:rsidRPr="004B75B1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4B75B1">
              <w:rPr>
                <w:sz w:val="16"/>
              </w:rPr>
              <w:t>EAID_F5C6AB36_55C7_4de8_8761_ECC625DA6A31</w:t>
            </w:r>
          </w:p>
        </w:tc>
        <w:tc>
          <w:tcPr>
            <w:tcW w:w="3239" w:type="dxa"/>
          </w:tcPr>
          <w:p w14:paraId="0804F3A5" w14:textId="5D4C5A0E" w:rsidR="00065FE1" w:rsidRDefault="00065FE1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</w:rPr>
              <w:t>Nej</w:t>
            </w:r>
          </w:p>
        </w:tc>
      </w:tr>
    </w:tbl>
    <w:p w14:paraId="22CD810A" w14:textId="77777777" w:rsidR="00497127" w:rsidRPr="004B75B1" w:rsidRDefault="00497127" w:rsidP="00497127">
      <w:r w:rsidRPr="004B75B1">
        <w:br w:type="textWrapping" w:clear="all"/>
      </w:r>
    </w:p>
    <w:p w14:paraId="40DC1940" w14:textId="77777777" w:rsidR="00497127" w:rsidRDefault="00497127" w:rsidP="00497127">
      <w:r>
        <w:t>Sikkerhedsniveau 5 - Indeholder fortrolige eller følsomme data:</w:t>
      </w:r>
    </w:p>
    <w:tbl>
      <w:tblPr>
        <w:tblStyle w:val="Lysliste-fremhvningsfarve3"/>
        <w:tblW w:w="9889" w:type="dxa"/>
        <w:tblLook w:val="04A0" w:firstRow="1" w:lastRow="0" w:firstColumn="1" w:lastColumn="0" w:noHBand="0" w:noVBand="1"/>
      </w:tblPr>
      <w:tblGrid>
        <w:gridCol w:w="2849"/>
        <w:gridCol w:w="3722"/>
        <w:gridCol w:w="41"/>
        <w:gridCol w:w="3277"/>
      </w:tblGrid>
      <w:tr w:rsidR="000C5365" w:rsidRPr="000620B7" w14:paraId="14AF5184" w14:textId="40AF4A3B" w:rsidTr="004B7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</w:tcPr>
          <w:p w14:paraId="56C18411" w14:textId="3B6F6516" w:rsidR="000C5365" w:rsidRDefault="000C5365" w:rsidP="00345D57">
            <w:pPr>
              <w:rPr>
                <w:b w:val="0"/>
              </w:rPr>
            </w:pPr>
            <w:r>
              <w:rPr>
                <w:b w:val="0"/>
              </w:rPr>
              <w:t>Klasse navn</w:t>
            </w:r>
          </w:p>
        </w:tc>
        <w:tc>
          <w:tcPr>
            <w:tcW w:w="3763" w:type="dxa"/>
            <w:gridSpan w:val="2"/>
          </w:tcPr>
          <w:p w14:paraId="58F45585" w14:textId="77777777" w:rsidR="000C5365" w:rsidRPr="000620B7" w:rsidRDefault="000C5365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UUID (XMI)</w:t>
            </w:r>
          </w:p>
        </w:tc>
        <w:tc>
          <w:tcPr>
            <w:tcW w:w="3277" w:type="dxa"/>
          </w:tcPr>
          <w:p w14:paraId="3081A4E3" w14:textId="77777777" w:rsidR="000C5365" w:rsidRDefault="000C5365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Omfattet af persondata loven</w:t>
            </w:r>
          </w:p>
        </w:tc>
      </w:tr>
      <w:tr w:rsidR="00A325DB" w14:paraId="1D48E513" w14:textId="056937B7" w:rsidTr="004B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</w:tcPr>
          <w:p w14:paraId="24D6EDD3" w14:textId="0BF81ABE" w:rsidR="00A325DB" w:rsidRPr="00D714EE" w:rsidRDefault="00A325DB" w:rsidP="00A325DB">
            <w:pPr>
              <w:jc w:val="both"/>
              <w:rPr>
                <w:b w:val="0"/>
              </w:rPr>
            </w:pPr>
            <w:r w:rsidRPr="006D4951">
              <w:rPr>
                <w:b w:val="0"/>
                <w:sz w:val="16"/>
                <w:szCs w:val="16"/>
                <w:lang w:val="en-US"/>
              </w:rPr>
              <w:t>PersonEllerVirksomhedsadministrator</w:t>
            </w:r>
          </w:p>
        </w:tc>
        <w:tc>
          <w:tcPr>
            <w:tcW w:w="3722" w:type="dxa"/>
          </w:tcPr>
          <w:p w14:paraId="646E8C52" w14:textId="482692F6" w:rsidR="00A325DB" w:rsidRPr="00110ED7" w:rsidRDefault="00A325DB" w:rsidP="00A32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A325DB">
              <w:rPr>
                <w:sz w:val="16"/>
                <w:lang w:val="en-US"/>
              </w:rPr>
              <w:t>EAID_1564DE75_19FD_41ec_895F_5C3C8EC62D07</w:t>
            </w:r>
          </w:p>
        </w:tc>
        <w:tc>
          <w:tcPr>
            <w:tcW w:w="3318" w:type="dxa"/>
            <w:gridSpan w:val="2"/>
          </w:tcPr>
          <w:p w14:paraId="308B0A19" w14:textId="0AE0BA17" w:rsidR="00A325DB" w:rsidRPr="00110ED7" w:rsidRDefault="00A325DB" w:rsidP="00A32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lang w:val="en-US"/>
              </w:rPr>
              <w:t>Ja</w:t>
            </w:r>
          </w:p>
        </w:tc>
      </w:tr>
      <w:tr w:rsidR="00A325DB" w:rsidRPr="004B75B1" w14:paraId="5E73C1C6" w14:textId="43D0ACC3" w:rsidTr="004B75B1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</w:tcPr>
          <w:p w14:paraId="1088C9BF" w14:textId="5C134E4C" w:rsidR="00A325DB" w:rsidRPr="004B75B1" w:rsidRDefault="00A325DB" w:rsidP="00A325DB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4B75B1">
              <w:rPr>
                <w:b w:val="0"/>
                <w:sz w:val="16"/>
                <w:szCs w:val="16"/>
                <w:lang w:val="en-US"/>
              </w:rPr>
              <w:t>Ejerskab</w:t>
            </w:r>
          </w:p>
        </w:tc>
        <w:tc>
          <w:tcPr>
            <w:tcW w:w="3722" w:type="dxa"/>
          </w:tcPr>
          <w:p w14:paraId="6AB04E92" w14:textId="2A678145" w:rsidR="00A325DB" w:rsidRPr="004B75B1" w:rsidRDefault="00A325DB" w:rsidP="00A325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A325DB">
              <w:rPr>
                <w:sz w:val="16"/>
                <w:lang w:val="en-US"/>
              </w:rPr>
              <w:t>EAID_422EE0E4_C1B2_4dc0_A1DD_88F37B725096</w:t>
            </w:r>
          </w:p>
        </w:tc>
        <w:tc>
          <w:tcPr>
            <w:tcW w:w="3318" w:type="dxa"/>
            <w:gridSpan w:val="2"/>
          </w:tcPr>
          <w:p w14:paraId="378099B2" w14:textId="5FD6F9C0" w:rsidR="00A325DB" w:rsidRPr="004B75B1" w:rsidRDefault="00A325DB" w:rsidP="00A325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</w:t>
            </w:r>
          </w:p>
        </w:tc>
      </w:tr>
      <w:tr w:rsidR="00A325DB" w:rsidRPr="004B75B1" w14:paraId="52EA2F7C" w14:textId="016402CF" w:rsidTr="004B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9" w:type="dxa"/>
          </w:tcPr>
          <w:p w14:paraId="19DDA35F" w14:textId="70CA3FBF" w:rsidR="00A325DB" w:rsidRPr="004B75B1" w:rsidRDefault="002F3477" w:rsidP="00A325DB">
            <w:pPr>
              <w:jc w:val="both"/>
              <w:rPr>
                <w:b w:val="0"/>
                <w:sz w:val="16"/>
                <w:szCs w:val="16"/>
                <w:lang w:val="en-US"/>
              </w:rPr>
            </w:pPr>
            <w:r w:rsidRPr="004B75B1">
              <w:rPr>
                <w:b w:val="0"/>
                <w:sz w:val="16"/>
                <w:szCs w:val="16"/>
                <w:lang w:val="en-US"/>
              </w:rPr>
              <w:t>Ejendomsadministrator</w:t>
            </w:r>
          </w:p>
        </w:tc>
        <w:tc>
          <w:tcPr>
            <w:tcW w:w="3722" w:type="dxa"/>
          </w:tcPr>
          <w:p w14:paraId="66D13034" w14:textId="111F56B6" w:rsidR="00A325DB" w:rsidRPr="004B75B1" w:rsidRDefault="002F3477" w:rsidP="00A32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2F3477">
              <w:rPr>
                <w:sz w:val="16"/>
                <w:lang w:val="en-US"/>
              </w:rPr>
              <w:t>EAID_7E192906_4D37_4d13_9323_A66912833336</w:t>
            </w:r>
          </w:p>
        </w:tc>
        <w:tc>
          <w:tcPr>
            <w:tcW w:w="3318" w:type="dxa"/>
            <w:gridSpan w:val="2"/>
          </w:tcPr>
          <w:p w14:paraId="74CC7811" w14:textId="7A4E45FA" w:rsidR="00A325DB" w:rsidRPr="004B75B1" w:rsidRDefault="002F3477" w:rsidP="00A325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</w:t>
            </w:r>
          </w:p>
        </w:tc>
      </w:tr>
    </w:tbl>
    <w:p w14:paraId="7D2C7FA2" w14:textId="77777777" w:rsidR="00497127" w:rsidRPr="004B75B1" w:rsidRDefault="00497127" w:rsidP="00497127">
      <w:pPr>
        <w:rPr>
          <w:lang w:val="en-US"/>
        </w:rPr>
      </w:pPr>
    </w:p>
    <w:p w14:paraId="2F297705" w14:textId="77777777" w:rsidR="00497127" w:rsidRDefault="00497127" w:rsidP="00497127">
      <w:pPr>
        <w:pStyle w:val="Overskrift2"/>
      </w:pPr>
      <w:bookmarkStart w:id="52" w:name="_Toc410914135"/>
      <w:bookmarkStart w:id="53" w:name="_Toc482864729"/>
      <w:r>
        <w:t>Eksempler</w:t>
      </w:r>
      <w:bookmarkEnd w:id="52"/>
      <w:bookmarkEnd w:id="53"/>
      <w:r>
        <w:t xml:space="preserve"> </w:t>
      </w:r>
    </w:p>
    <w:p w14:paraId="64C7B662" w14:textId="77777777" w:rsidR="00497127" w:rsidRDefault="00497127" w:rsidP="00497127">
      <w:r>
        <w:t>Sikkerhedsniveau 0 - Indeholder ingen fortrolige eller følsomme data:</w:t>
      </w:r>
    </w:p>
    <w:tbl>
      <w:tblPr>
        <w:tblStyle w:val="Lysliste-fremhvningsfarve3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3709"/>
        <w:gridCol w:w="4077"/>
      </w:tblGrid>
      <w:tr w:rsidR="00B61BC5" w:rsidRPr="000620B7" w14:paraId="5E4110F6" w14:textId="33418262" w:rsidTr="00C76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5CACB6F3" w14:textId="77777777" w:rsidR="00B61BC5" w:rsidRDefault="00B61BC5" w:rsidP="00345D57">
            <w:pPr>
              <w:rPr>
                <w:b w:val="0"/>
              </w:rPr>
            </w:pPr>
            <w:r>
              <w:rPr>
                <w:b w:val="0"/>
              </w:rPr>
              <w:lastRenderedPageBreak/>
              <w:t>Klasse navn</w:t>
            </w:r>
          </w:p>
        </w:tc>
        <w:tc>
          <w:tcPr>
            <w:tcW w:w="3709" w:type="dxa"/>
          </w:tcPr>
          <w:p w14:paraId="68F370F3" w14:textId="77777777" w:rsidR="00B61BC5" w:rsidRPr="000620B7" w:rsidRDefault="00B61BC5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UUID (XMI)</w:t>
            </w:r>
          </w:p>
        </w:tc>
        <w:tc>
          <w:tcPr>
            <w:tcW w:w="4077" w:type="dxa"/>
          </w:tcPr>
          <w:p w14:paraId="7333BFB1" w14:textId="6DA70478" w:rsidR="00B61BC5" w:rsidRDefault="00B61BC5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Omfattet af persondata loven</w:t>
            </w:r>
          </w:p>
        </w:tc>
      </w:tr>
      <w:tr w:rsidR="00B61BC5" w:rsidRPr="00B61BC5" w14:paraId="7EA80E40" w14:textId="234DDE31" w:rsidTr="00C7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0134A2C9" w14:textId="77777777" w:rsidR="00B61BC5" w:rsidRPr="00B36E8B" w:rsidRDefault="00B61BC5" w:rsidP="00345D57">
            <w:pPr>
              <w:jc w:val="both"/>
              <w:rPr>
                <w:b w:val="0"/>
              </w:rPr>
            </w:pPr>
            <w:r>
              <w:rPr>
                <w:b w:val="0"/>
              </w:rPr>
              <w:t>Bygning</w:t>
            </w:r>
          </w:p>
        </w:tc>
        <w:tc>
          <w:tcPr>
            <w:tcW w:w="3709" w:type="dxa"/>
          </w:tcPr>
          <w:p w14:paraId="5B559E55" w14:textId="77777777" w:rsidR="00B61BC5" w:rsidRPr="00B23546" w:rsidRDefault="00B61BC5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23546">
              <w:rPr>
                <w:lang w:val="en-US"/>
              </w:rPr>
              <w:t>EAID_B1E6DD7D_EEED_4b8d_92D2_EB5F9B8FE892</w:t>
            </w:r>
          </w:p>
        </w:tc>
        <w:tc>
          <w:tcPr>
            <w:tcW w:w="4077" w:type="dxa"/>
          </w:tcPr>
          <w:p w14:paraId="7D51BF0F" w14:textId="35280BE3" w:rsidR="00B61BC5" w:rsidRPr="00B23546" w:rsidRDefault="00B61BC5" w:rsidP="00B61B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Nej</w:t>
            </w:r>
          </w:p>
        </w:tc>
      </w:tr>
      <w:tr w:rsidR="00B61BC5" w:rsidRPr="00B64A4B" w14:paraId="646663C8" w14:textId="441BAAAB" w:rsidTr="00C7657D">
        <w:trPr>
          <w:trHeight w:hRule="exact"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10379DB8" w14:textId="77777777" w:rsidR="00B61BC5" w:rsidRPr="00B23546" w:rsidRDefault="00B61BC5" w:rsidP="00345D57">
            <w:pPr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Enhed</w:t>
            </w:r>
          </w:p>
        </w:tc>
        <w:tc>
          <w:tcPr>
            <w:tcW w:w="3709" w:type="dxa"/>
          </w:tcPr>
          <w:p w14:paraId="40AA680C" w14:textId="77777777" w:rsidR="00B61BC5" w:rsidRPr="00B64A4B" w:rsidRDefault="00B61BC5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6C719A">
              <w:t>EAID_60B20BF8_3B6B_4712_B00D_3DA00DF6351C</w:t>
            </w:r>
          </w:p>
        </w:tc>
        <w:tc>
          <w:tcPr>
            <w:tcW w:w="4077" w:type="dxa"/>
          </w:tcPr>
          <w:p w14:paraId="746F4480" w14:textId="6CBFA527" w:rsidR="00B61BC5" w:rsidRPr="006C719A" w:rsidRDefault="00B61BC5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</w:tr>
      <w:tr w:rsidR="00B61BC5" w:rsidRPr="00B64A4B" w14:paraId="3FDEAE69" w14:textId="6BA3CF4B" w:rsidTr="00C7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14:paraId="470EDE2D" w14:textId="77777777" w:rsidR="00B61BC5" w:rsidRPr="00B64A4B" w:rsidRDefault="00B61BC5" w:rsidP="00345D57">
            <w:pPr>
              <w:jc w:val="both"/>
              <w:rPr>
                <w:b w:val="0"/>
              </w:rPr>
            </w:pPr>
          </w:p>
        </w:tc>
        <w:tc>
          <w:tcPr>
            <w:tcW w:w="3709" w:type="dxa"/>
          </w:tcPr>
          <w:p w14:paraId="206E3B1E" w14:textId="77777777" w:rsidR="00B61BC5" w:rsidRPr="00B64A4B" w:rsidRDefault="00B61BC5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4077" w:type="dxa"/>
          </w:tcPr>
          <w:p w14:paraId="06546690" w14:textId="77777777" w:rsidR="00B61BC5" w:rsidRPr="00B64A4B" w:rsidRDefault="00B61BC5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5CD5DB0B" w14:textId="77777777" w:rsidR="00497127" w:rsidRDefault="00497127" w:rsidP="00497127"/>
    <w:p w14:paraId="13411A3A" w14:textId="77777777" w:rsidR="00497127" w:rsidRDefault="00497127" w:rsidP="00497127">
      <w:r>
        <w:t>Sikkerhedsniveau 5 - Indeholder fortrolige eller følsomme data:</w:t>
      </w:r>
    </w:p>
    <w:tbl>
      <w:tblPr>
        <w:tblStyle w:val="Lysliste-fremhvningsfarve3"/>
        <w:tblW w:w="9889" w:type="dxa"/>
        <w:tblLook w:val="04A0" w:firstRow="1" w:lastRow="0" w:firstColumn="1" w:lastColumn="0" w:noHBand="0" w:noVBand="1"/>
      </w:tblPr>
      <w:tblGrid>
        <w:gridCol w:w="1818"/>
        <w:gridCol w:w="3712"/>
        <w:gridCol w:w="57"/>
        <w:gridCol w:w="4302"/>
      </w:tblGrid>
      <w:tr w:rsidR="00E42C84" w:rsidRPr="000620B7" w14:paraId="5FA792E6" w14:textId="77777777" w:rsidTr="00C76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397E5C2" w14:textId="77777777" w:rsidR="00E42C84" w:rsidRDefault="00E42C84" w:rsidP="00345D57">
            <w:pPr>
              <w:rPr>
                <w:b w:val="0"/>
              </w:rPr>
            </w:pPr>
            <w:r>
              <w:rPr>
                <w:b w:val="0"/>
              </w:rPr>
              <w:t>Klasse navn</w:t>
            </w:r>
          </w:p>
        </w:tc>
        <w:tc>
          <w:tcPr>
            <w:tcW w:w="3769" w:type="dxa"/>
            <w:gridSpan w:val="2"/>
          </w:tcPr>
          <w:p w14:paraId="35561047" w14:textId="77777777" w:rsidR="00E42C84" w:rsidRPr="000620B7" w:rsidRDefault="00E42C84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UUID (XMI)</w:t>
            </w:r>
          </w:p>
        </w:tc>
        <w:tc>
          <w:tcPr>
            <w:tcW w:w="4302" w:type="dxa"/>
          </w:tcPr>
          <w:p w14:paraId="41BB549A" w14:textId="77777777" w:rsidR="00E42C84" w:rsidRDefault="00E42C84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Omfattet af persondata loven</w:t>
            </w:r>
          </w:p>
        </w:tc>
      </w:tr>
      <w:tr w:rsidR="00E42C84" w:rsidRPr="009A6FC7" w14:paraId="12F45B8C" w14:textId="77777777" w:rsidTr="00C7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ABB729F" w14:textId="77777777" w:rsidR="00E42C84" w:rsidRPr="00D714EE" w:rsidRDefault="00E42C84" w:rsidP="00345D57">
            <w:pPr>
              <w:jc w:val="both"/>
              <w:rPr>
                <w:b w:val="0"/>
              </w:rPr>
            </w:pPr>
            <w:r>
              <w:rPr>
                <w:b w:val="0"/>
              </w:rPr>
              <w:t>Grund</w:t>
            </w:r>
          </w:p>
        </w:tc>
        <w:tc>
          <w:tcPr>
            <w:tcW w:w="3712" w:type="dxa"/>
          </w:tcPr>
          <w:p w14:paraId="44291B46" w14:textId="77777777" w:rsidR="00E42C84" w:rsidRPr="0085765C" w:rsidRDefault="00E42C84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64A4B">
              <w:rPr>
                <w:sz w:val="16"/>
                <w:lang w:val="en-US"/>
              </w:rPr>
              <w:t>EAID_A46F9273_2D54_42e0_BF52_2DC61F12C9F8</w:t>
            </w:r>
          </w:p>
        </w:tc>
        <w:tc>
          <w:tcPr>
            <w:tcW w:w="4359" w:type="dxa"/>
            <w:gridSpan w:val="2"/>
          </w:tcPr>
          <w:p w14:paraId="78081A47" w14:textId="77777777" w:rsidR="00E42C84" w:rsidRPr="0085765C" w:rsidRDefault="00E42C84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</w:t>
            </w:r>
          </w:p>
        </w:tc>
      </w:tr>
      <w:tr w:rsidR="00E42C84" w:rsidRPr="009A6FC7" w14:paraId="7C1E885E" w14:textId="77777777" w:rsidTr="00C7657D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368C281" w14:textId="77777777" w:rsidR="00E42C84" w:rsidRPr="0085765C" w:rsidRDefault="00E42C84" w:rsidP="00345D57">
            <w:pPr>
              <w:jc w:val="both"/>
              <w:rPr>
                <w:b w:val="0"/>
                <w:lang w:val="en-US"/>
              </w:rPr>
            </w:pPr>
            <w:r>
              <w:rPr>
                <w:b w:val="0"/>
              </w:rPr>
              <w:t>Etage</w:t>
            </w:r>
          </w:p>
        </w:tc>
        <w:tc>
          <w:tcPr>
            <w:tcW w:w="3712" w:type="dxa"/>
          </w:tcPr>
          <w:p w14:paraId="24FAB4FE" w14:textId="77777777" w:rsidR="00E42C84" w:rsidRPr="0085765C" w:rsidRDefault="00E42C84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B64A4B">
              <w:rPr>
                <w:sz w:val="16"/>
                <w:lang w:val="en-US"/>
              </w:rPr>
              <w:t>EAID_0E807FA0_77D7_4f45_B45F_F348C1CBDA79</w:t>
            </w:r>
          </w:p>
        </w:tc>
        <w:tc>
          <w:tcPr>
            <w:tcW w:w="4359" w:type="dxa"/>
            <w:gridSpan w:val="2"/>
          </w:tcPr>
          <w:p w14:paraId="40FE3DDA" w14:textId="77777777" w:rsidR="00E42C84" w:rsidRPr="0085765C" w:rsidRDefault="00E42C84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Ja</w:t>
            </w:r>
          </w:p>
        </w:tc>
      </w:tr>
      <w:tr w:rsidR="00E42C84" w:rsidRPr="009A6FC7" w14:paraId="3F6A44AD" w14:textId="77777777" w:rsidTr="00C7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A626E2B" w14:textId="77777777" w:rsidR="00E42C84" w:rsidRPr="0085765C" w:rsidRDefault="00E42C84" w:rsidP="00345D57">
            <w:pPr>
              <w:jc w:val="both"/>
              <w:rPr>
                <w:b w:val="0"/>
                <w:lang w:val="en-US"/>
              </w:rPr>
            </w:pPr>
          </w:p>
        </w:tc>
        <w:tc>
          <w:tcPr>
            <w:tcW w:w="3712" w:type="dxa"/>
          </w:tcPr>
          <w:p w14:paraId="6D293060" w14:textId="77777777" w:rsidR="00E42C84" w:rsidRPr="0085765C" w:rsidRDefault="00E42C84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  <w:tc>
          <w:tcPr>
            <w:tcW w:w="4359" w:type="dxa"/>
            <w:gridSpan w:val="2"/>
          </w:tcPr>
          <w:p w14:paraId="6031BB06" w14:textId="77777777" w:rsidR="00E42C84" w:rsidRPr="0085765C" w:rsidRDefault="00E42C84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n-US"/>
              </w:rPr>
            </w:pPr>
          </w:p>
        </w:tc>
      </w:tr>
    </w:tbl>
    <w:p w14:paraId="1CE0BF37" w14:textId="77777777" w:rsidR="00497127" w:rsidRDefault="00497127" w:rsidP="00497127">
      <w:pPr>
        <w:pStyle w:val="Overskrift1"/>
      </w:pPr>
      <w:bookmarkStart w:id="54" w:name="_Toc410914136"/>
      <w:bookmarkStart w:id="55" w:name="_Toc482864730"/>
      <w:r>
        <w:lastRenderedPageBreak/>
        <w:t>Tjenester</w:t>
      </w:r>
      <w:bookmarkEnd w:id="54"/>
      <w:bookmarkEnd w:id="55"/>
    </w:p>
    <w:p w14:paraId="751470A0" w14:textId="77777777" w:rsidR="00497127" w:rsidRDefault="00497127" w:rsidP="00497127">
      <w:r>
        <w:t>Sikkerhedsniveau angives på tjenesteniveau. En tjeneste skal tildeles sikkerhedsniveau svarende til den mest følsomme/fortrolige attribut som tjenesten udstiller.</w:t>
      </w:r>
    </w:p>
    <w:p w14:paraId="2C31AD8D" w14:textId="77777777" w:rsidR="00497127" w:rsidRDefault="00497127" w:rsidP="00497127">
      <w:r>
        <w:t>Der tildeles ekstra rækker til tabellerne efter behov.</w:t>
      </w:r>
    </w:p>
    <w:p w14:paraId="08DBC4A1" w14:textId="77777777" w:rsidR="00497127" w:rsidRDefault="00497127" w:rsidP="00497127"/>
    <w:p w14:paraId="7213161F" w14:textId="77777777" w:rsidR="00497127" w:rsidRDefault="00497127" w:rsidP="00497127">
      <w:r>
        <w:t xml:space="preserve">Sikkerhedsniveau 0 - Udstiller ingen fortrolige eller følsomme data: </w:t>
      </w: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4219"/>
        <w:gridCol w:w="720"/>
        <w:gridCol w:w="2257"/>
      </w:tblGrid>
      <w:tr w:rsidR="00660BA8" w:rsidRPr="000620B7" w14:paraId="21EC5638" w14:textId="4129C286" w:rsidTr="00660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6144A7F5" w14:textId="77777777" w:rsidR="00660BA8" w:rsidRDefault="00660BA8" w:rsidP="00345D57">
            <w:pPr>
              <w:rPr>
                <w:b w:val="0"/>
              </w:rPr>
            </w:pPr>
            <w:r>
              <w:rPr>
                <w:b w:val="0"/>
              </w:rPr>
              <w:t>Tjeneste navn</w:t>
            </w:r>
          </w:p>
        </w:tc>
        <w:tc>
          <w:tcPr>
            <w:tcW w:w="2977" w:type="dxa"/>
            <w:gridSpan w:val="2"/>
          </w:tcPr>
          <w:p w14:paraId="7A186E70" w14:textId="5865DF2C" w:rsidR="00660BA8" w:rsidRDefault="00660BA8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Omfattet af persondata loven</w:t>
            </w:r>
          </w:p>
        </w:tc>
      </w:tr>
      <w:tr w:rsidR="00660BA8" w14:paraId="5F779AFB" w14:textId="1651AC29" w:rsidTr="00660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gridSpan w:val="2"/>
          </w:tcPr>
          <w:p w14:paraId="02B4719F" w14:textId="721B812D" w:rsidR="00660BA8" w:rsidRPr="00B36E8B" w:rsidRDefault="00660BA8" w:rsidP="00345D57">
            <w:pPr>
              <w:jc w:val="both"/>
              <w:rPr>
                <w:b w:val="0"/>
              </w:rPr>
            </w:pPr>
          </w:p>
        </w:tc>
        <w:tc>
          <w:tcPr>
            <w:tcW w:w="2257" w:type="dxa"/>
          </w:tcPr>
          <w:p w14:paraId="564662E8" w14:textId="072F7FEB" w:rsidR="00660BA8" w:rsidRPr="00B36E8B" w:rsidRDefault="00660BA8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6DAB14F" w14:textId="77777777" w:rsidR="00497127" w:rsidRDefault="00497127" w:rsidP="00497127"/>
    <w:p w14:paraId="7ED0E662" w14:textId="77777777" w:rsidR="00497127" w:rsidRDefault="00497127" w:rsidP="00497127">
      <w:r>
        <w:t>Sikkerhedsniveau 5 - Udstiller fortrolige eller følsomme data:</w:t>
      </w:r>
    </w:p>
    <w:tbl>
      <w:tblPr>
        <w:tblStyle w:val="Lysliste-fremhvningsfarve3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93"/>
        <w:gridCol w:w="2936"/>
      </w:tblGrid>
      <w:tr w:rsidR="00E42C84" w:rsidRPr="000620B7" w14:paraId="1358473C" w14:textId="77777777" w:rsidTr="004B7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2F2330C5" w14:textId="77777777" w:rsidR="00E42C84" w:rsidRDefault="00E42C84" w:rsidP="004B75B1">
            <w:pPr>
              <w:rPr>
                <w:b w:val="0"/>
              </w:rPr>
            </w:pPr>
            <w:r>
              <w:rPr>
                <w:b w:val="0"/>
              </w:rPr>
              <w:t>Tjeneste navn</w:t>
            </w:r>
          </w:p>
        </w:tc>
        <w:tc>
          <w:tcPr>
            <w:tcW w:w="2936" w:type="dxa"/>
          </w:tcPr>
          <w:p w14:paraId="7412B015" w14:textId="77777777" w:rsidR="00E42C84" w:rsidRDefault="00E42C84" w:rsidP="004B7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Omfattet af persondata loven</w:t>
            </w:r>
          </w:p>
        </w:tc>
      </w:tr>
      <w:tr w:rsidR="00610EB1" w14:paraId="209F08CE" w14:textId="77777777" w:rsidTr="004B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582E8A4D" w14:textId="1B0187C8" w:rsidR="00610EB1" w:rsidRDefault="006A0563" w:rsidP="004B75B1">
            <w:pPr>
              <w:jc w:val="both"/>
            </w:pPr>
            <w:ins w:id="56" w:author="Forfatter">
              <w:r>
                <w:rPr>
                  <w:b w:val="0"/>
                </w:rPr>
                <w:t xml:space="preserve">REST - </w:t>
              </w:r>
            </w:ins>
            <w:r w:rsidR="00610EB1">
              <w:rPr>
                <w:b w:val="0"/>
              </w:rPr>
              <w:t>Ejerfortegnelsen</w:t>
            </w:r>
          </w:p>
        </w:tc>
        <w:tc>
          <w:tcPr>
            <w:tcW w:w="2936" w:type="dxa"/>
          </w:tcPr>
          <w:p w14:paraId="0C7C88F6" w14:textId="030F90B7" w:rsidR="00610EB1" w:rsidRDefault="00610EB1" w:rsidP="004B75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E42C84" w14:paraId="735408D6" w14:textId="77777777" w:rsidTr="004B75B1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3CB193E0" w14:textId="24C2B350" w:rsidR="00E42C84" w:rsidRPr="00D714EE" w:rsidRDefault="006A0563" w:rsidP="004B75B1">
            <w:pPr>
              <w:jc w:val="both"/>
              <w:rPr>
                <w:b w:val="0"/>
              </w:rPr>
            </w:pPr>
            <w:ins w:id="57" w:author="Forfatter">
              <w:r>
                <w:rPr>
                  <w:b w:val="0"/>
                </w:rPr>
                <w:t xml:space="preserve">REST - </w:t>
              </w:r>
            </w:ins>
            <w:r w:rsidR="00B622FA">
              <w:rPr>
                <w:b w:val="0"/>
              </w:rPr>
              <w:t>E</w:t>
            </w:r>
            <w:r w:rsidR="00E7028F">
              <w:rPr>
                <w:b w:val="0"/>
              </w:rPr>
              <w:t>jer</w:t>
            </w:r>
            <w:r w:rsidR="002277B4">
              <w:rPr>
                <w:b w:val="0"/>
              </w:rPr>
              <w:t>fortegnelsenFortrolig</w:t>
            </w:r>
          </w:p>
        </w:tc>
        <w:tc>
          <w:tcPr>
            <w:tcW w:w="2936" w:type="dxa"/>
          </w:tcPr>
          <w:p w14:paraId="1CD2A5D5" w14:textId="77777777" w:rsidR="00E42C84" w:rsidRDefault="00E7028F" w:rsidP="004B75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Ja</w:t>
            </w:r>
          </w:p>
          <w:p w14:paraId="5830A2BC" w14:textId="77777777" w:rsidR="00CC4828" w:rsidRDefault="00CC4828" w:rsidP="004B75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5CDFF5A4" w14:textId="77777777" w:rsidR="00CC4828" w:rsidRDefault="00CC4828" w:rsidP="004B75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0382D25E" w14:textId="54C24FF8" w:rsidR="00CC4828" w:rsidRPr="00110ED7" w:rsidRDefault="00CC4828" w:rsidP="004B75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CC4828" w14:paraId="6E810A94" w14:textId="77777777" w:rsidTr="004B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1EBE09DD" w14:textId="5C65CB9E" w:rsidR="00CC4828" w:rsidRDefault="006A0563" w:rsidP="00CC4828">
            <w:pPr>
              <w:jc w:val="both"/>
            </w:pPr>
            <w:ins w:id="58" w:author="Forfatter">
              <w:r>
                <w:rPr>
                  <w:b w:val="0"/>
                </w:rPr>
                <w:t xml:space="preserve">REST - </w:t>
              </w:r>
            </w:ins>
            <w:r w:rsidR="00CC4828">
              <w:rPr>
                <w:b w:val="0"/>
              </w:rPr>
              <w:t>EjerfortegnelsenFortroligBeskyttet</w:t>
            </w:r>
          </w:p>
        </w:tc>
        <w:tc>
          <w:tcPr>
            <w:tcW w:w="2936" w:type="dxa"/>
          </w:tcPr>
          <w:p w14:paraId="78AF4100" w14:textId="77777777" w:rsidR="00CC4828" w:rsidRDefault="00CC4828" w:rsidP="00CC48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Ja</w:t>
            </w:r>
          </w:p>
          <w:p w14:paraId="765D8333" w14:textId="77777777" w:rsidR="00CC4828" w:rsidRDefault="00CC4828" w:rsidP="00CC48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7C7F326F" w14:textId="77777777" w:rsidR="00CC4828" w:rsidRDefault="00CC4828" w:rsidP="00CC48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14:paraId="7B8D158F" w14:textId="77777777" w:rsidR="00CC4828" w:rsidRDefault="00CC4828" w:rsidP="00CC48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6A0563" w14:paraId="576DCDA1" w14:textId="77777777" w:rsidTr="004B75B1">
        <w:trPr>
          <w:trHeight w:hRule="exact" w:val="454"/>
          <w:ins w:id="59" w:author="Forfat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5BE5B46D" w14:textId="252A9DEB" w:rsidR="006A0563" w:rsidRDefault="006A0563" w:rsidP="00CC4828">
            <w:pPr>
              <w:jc w:val="both"/>
              <w:rPr>
                <w:ins w:id="60" w:author="Forfatter"/>
                <w:b w:val="0"/>
              </w:rPr>
            </w:pPr>
            <w:ins w:id="61" w:author="Forfatter">
              <w:r>
                <w:rPr>
                  <w:b w:val="0"/>
                </w:rPr>
                <w:t xml:space="preserve">Download -  </w:t>
              </w:r>
              <w:r>
                <w:rPr>
                  <w:b w:val="0"/>
                </w:rPr>
                <w:t>Ejerfortegnelsen</w:t>
              </w:r>
            </w:ins>
          </w:p>
        </w:tc>
        <w:tc>
          <w:tcPr>
            <w:tcW w:w="2936" w:type="dxa"/>
          </w:tcPr>
          <w:p w14:paraId="1647B169" w14:textId="6EF90800" w:rsidR="006A0563" w:rsidRDefault="006A0563" w:rsidP="00CC48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" w:author="Forfatter"/>
                <w:sz w:val="16"/>
              </w:rPr>
            </w:pPr>
            <w:ins w:id="63" w:author="Forfatter">
              <w:r>
                <w:rPr>
                  <w:sz w:val="16"/>
                </w:rPr>
                <w:t>Ja</w:t>
              </w:r>
            </w:ins>
          </w:p>
        </w:tc>
      </w:tr>
      <w:tr w:rsidR="006A0563" w14:paraId="6FDB5086" w14:textId="77777777" w:rsidTr="004B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  <w:ins w:id="64" w:author="Forfat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3" w:type="dxa"/>
          </w:tcPr>
          <w:p w14:paraId="34CD06D6" w14:textId="5A27AEEF" w:rsidR="006A0563" w:rsidRDefault="006A0563" w:rsidP="00CC4828">
            <w:pPr>
              <w:jc w:val="both"/>
              <w:rPr>
                <w:ins w:id="65" w:author="Forfatter"/>
                <w:b w:val="0"/>
              </w:rPr>
            </w:pPr>
            <w:ins w:id="66" w:author="Forfatter">
              <w:r>
                <w:rPr>
                  <w:b w:val="0"/>
                </w:rPr>
                <w:t>Download – EjerfortegnelsenFortrolig</w:t>
              </w:r>
            </w:ins>
          </w:p>
        </w:tc>
        <w:tc>
          <w:tcPr>
            <w:tcW w:w="2936" w:type="dxa"/>
          </w:tcPr>
          <w:p w14:paraId="388C0CFE" w14:textId="08986A03" w:rsidR="006A0563" w:rsidRDefault="006A0563" w:rsidP="00CC48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7" w:author="Forfatter"/>
                <w:sz w:val="16"/>
              </w:rPr>
            </w:pPr>
            <w:ins w:id="68" w:author="Forfatter">
              <w:r>
                <w:rPr>
                  <w:sz w:val="16"/>
                </w:rPr>
                <w:t>Ja</w:t>
              </w:r>
            </w:ins>
          </w:p>
        </w:tc>
      </w:tr>
    </w:tbl>
    <w:p w14:paraId="52EA9CF5" w14:textId="03638F0E" w:rsidR="004B75B1" w:rsidRDefault="004B75B1" w:rsidP="00497127"/>
    <w:p w14:paraId="6B92B94F" w14:textId="77777777" w:rsidR="004B75B1" w:rsidRDefault="004B75B1" w:rsidP="004B75B1"/>
    <w:p w14:paraId="59E76320" w14:textId="77777777" w:rsidR="00CC4828" w:rsidRDefault="00CC4828" w:rsidP="004B75B1">
      <w:pPr>
        <w:rPr>
          <w:ins w:id="69" w:author="Forfatter"/>
        </w:rPr>
      </w:pPr>
    </w:p>
    <w:p w14:paraId="6E96E40B" w14:textId="77777777" w:rsidR="006A0563" w:rsidRDefault="006A0563" w:rsidP="004B75B1">
      <w:pPr>
        <w:rPr>
          <w:ins w:id="70" w:author="Forfatter"/>
        </w:rPr>
      </w:pPr>
    </w:p>
    <w:p w14:paraId="2A767414" w14:textId="77777777" w:rsidR="006A0563" w:rsidRPr="004B75B1" w:rsidRDefault="006A0563" w:rsidP="004B75B1"/>
    <w:p w14:paraId="189DAA72" w14:textId="080248E9" w:rsidR="00497127" w:rsidRDefault="00497127" w:rsidP="00497127"/>
    <w:p w14:paraId="0D9455B9" w14:textId="77777777" w:rsidR="00497127" w:rsidRDefault="00497127" w:rsidP="00497127">
      <w:pPr>
        <w:pStyle w:val="Overskrift2"/>
      </w:pPr>
      <w:bookmarkStart w:id="71" w:name="_Toc410914137"/>
      <w:bookmarkStart w:id="72" w:name="_Toc482864731"/>
      <w:r>
        <w:t>Eksempler</w:t>
      </w:r>
      <w:bookmarkEnd w:id="71"/>
      <w:bookmarkEnd w:id="72"/>
      <w:r>
        <w:t xml:space="preserve"> </w:t>
      </w:r>
    </w:p>
    <w:p w14:paraId="0EA95135" w14:textId="77777777" w:rsidR="00497127" w:rsidRDefault="00497127" w:rsidP="00497127">
      <w:r>
        <w:t>Sikkerhedsniveau 0 - Udsti</w:t>
      </w:r>
      <w:r>
        <w:t>l</w:t>
      </w:r>
      <w:r>
        <w:t>ler ingen fortrolige eller følsomme data:</w:t>
      </w: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4219"/>
        <w:gridCol w:w="727"/>
        <w:gridCol w:w="2250"/>
      </w:tblGrid>
      <w:tr w:rsidR="00B61BC5" w:rsidRPr="000620B7" w14:paraId="769B2F22" w14:textId="41FCB3F2" w:rsidTr="00B61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109D1E2C" w14:textId="77777777" w:rsidR="00B61BC5" w:rsidRDefault="00B61BC5" w:rsidP="00345D57">
            <w:pPr>
              <w:rPr>
                <w:b w:val="0"/>
              </w:rPr>
            </w:pPr>
            <w:r>
              <w:rPr>
                <w:b w:val="0"/>
              </w:rPr>
              <w:t>Tjeneste navn:</w:t>
            </w:r>
          </w:p>
        </w:tc>
        <w:tc>
          <w:tcPr>
            <w:tcW w:w="2977" w:type="dxa"/>
            <w:gridSpan w:val="2"/>
          </w:tcPr>
          <w:p w14:paraId="16901ADE" w14:textId="7009E63B" w:rsidR="00B61BC5" w:rsidRDefault="00B61BC5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Omfattet af persondata loven</w:t>
            </w:r>
          </w:p>
        </w:tc>
      </w:tr>
      <w:tr w:rsidR="00B61BC5" w14:paraId="63B5ADFC" w14:textId="316362DB" w:rsidTr="00B61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  <w:gridSpan w:val="2"/>
          </w:tcPr>
          <w:p w14:paraId="3A6C318C" w14:textId="77777777" w:rsidR="00B61BC5" w:rsidRPr="00B36E8B" w:rsidRDefault="00B61BC5" w:rsidP="00345D57">
            <w:pPr>
              <w:jc w:val="both"/>
              <w:rPr>
                <w:b w:val="0"/>
              </w:rPr>
            </w:pPr>
            <w:r>
              <w:rPr>
                <w:b w:val="0"/>
              </w:rPr>
              <w:t>BygningsOpl</w:t>
            </w:r>
          </w:p>
        </w:tc>
        <w:tc>
          <w:tcPr>
            <w:tcW w:w="2250" w:type="dxa"/>
          </w:tcPr>
          <w:p w14:paraId="4CD44BD7" w14:textId="46D2535A" w:rsidR="00B61BC5" w:rsidRDefault="00B61BC5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Nej</w:t>
            </w:r>
          </w:p>
        </w:tc>
      </w:tr>
      <w:tr w:rsidR="00B61BC5" w14:paraId="007A7F7D" w14:textId="076E609C" w:rsidTr="00B61BC5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  <w:gridSpan w:val="2"/>
          </w:tcPr>
          <w:p w14:paraId="4BE08C7D" w14:textId="77777777" w:rsidR="00B61BC5" w:rsidRPr="00B36E8B" w:rsidRDefault="00B61BC5" w:rsidP="00345D57">
            <w:pPr>
              <w:jc w:val="both"/>
              <w:rPr>
                <w:b w:val="0"/>
              </w:rPr>
            </w:pPr>
            <w:r>
              <w:rPr>
                <w:b w:val="0"/>
              </w:rPr>
              <w:t>EnhedsOpl</w:t>
            </w:r>
          </w:p>
        </w:tc>
        <w:tc>
          <w:tcPr>
            <w:tcW w:w="2250" w:type="dxa"/>
          </w:tcPr>
          <w:p w14:paraId="307CEA8F" w14:textId="0DD48F85" w:rsidR="00B61BC5" w:rsidRDefault="00B61BC5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</w:tr>
      <w:tr w:rsidR="00B61BC5" w14:paraId="32964F5A" w14:textId="433F3808" w:rsidTr="00B61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6" w:type="dxa"/>
            <w:gridSpan w:val="2"/>
          </w:tcPr>
          <w:p w14:paraId="76799D59" w14:textId="77777777" w:rsidR="00B61BC5" w:rsidRPr="00B36E8B" w:rsidRDefault="00B61BC5" w:rsidP="00345D57">
            <w:pPr>
              <w:jc w:val="both"/>
              <w:rPr>
                <w:b w:val="0"/>
              </w:rPr>
            </w:pPr>
          </w:p>
        </w:tc>
        <w:tc>
          <w:tcPr>
            <w:tcW w:w="2250" w:type="dxa"/>
          </w:tcPr>
          <w:p w14:paraId="6B555AB4" w14:textId="77777777" w:rsidR="00B61BC5" w:rsidRPr="00B36E8B" w:rsidRDefault="00B61BC5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B6F03D7" w14:textId="77777777" w:rsidR="00497127" w:rsidRDefault="00497127" w:rsidP="00497127"/>
    <w:p w14:paraId="7CF32844" w14:textId="77777777" w:rsidR="00497127" w:rsidRDefault="00497127" w:rsidP="00497127">
      <w:r>
        <w:t>Sikkerhedsniveau 5 - Udstiller fortrolige eller følsomme data:</w:t>
      </w: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4025"/>
        <w:gridCol w:w="194"/>
        <w:gridCol w:w="2977"/>
      </w:tblGrid>
      <w:tr w:rsidR="00E42C84" w:rsidRPr="000620B7" w14:paraId="7230F1D6" w14:textId="77777777" w:rsidTr="00345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</w:tcPr>
          <w:p w14:paraId="175CBEC1" w14:textId="77777777" w:rsidR="00E42C84" w:rsidRDefault="00E42C84" w:rsidP="00345D57">
            <w:pPr>
              <w:rPr>
                <w:b w:val="0"/>
              </w:rPr>
            </w:pPr>
            <w:r>
              <w:rPr>
                <w:b w:val="0"/>
              </w:rPr>
              <w:t>Tjeneste navn</w:t>
            </w:r>
          </w:p>
        </w:tc>
        <w:tc>
          <w:tcPr>
            <w:tcW w:w="2977" w:type="dxa"/>
          </w:tcPr>
          <w:p w14:paraId="5C0EA3F0" w14:textId="77777777" w:rsidR="00E42C84" w:rsidRDefault="00E42C84" w:rsidP="00345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Omfattet af persondata loven</w:t>
            </w:r>
          </w:p>
        </w:tc>
      </w:tr>
      <w:tr w:rsidR="00E42C84" w14:paraId="57766098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</w:tcPr>
          <w:p w14:paraId="5ABA8B16" w14:textId="77777777" w:rsidR="00E42C84" w:rsidRPr="00D714EE" w:rsidRDefault="00E42C84" w:rsidP="00345D57">
            <w:pPr>
              <w:jc w:val="both"/>
              <w:rPr>
                <w:b w:val="0"/>
              </w:rPr>
            </w:pPr>
            <w:r>
              <w:rPr>
                <w:b w:val="0"/>
              </w:rPr>
              <w:t>GrundOpl</w:t>
            </w:r>
          </w:p>
        </w:tc>
        <w:tc>
          <w:tcPr>
            <w:tcW w:w="2977" w:type="dxa"/>
          </w:tcPr>
          <w:p w14:paraId="4176BDDC" w14:textId="77777777" w:rsidR="00E42C84" w:rsidRPr="00110ED7" w:rsidRDefault="00E42C84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Ja</w:t>
            </w:r>
          </w:p>
        </w:tc>
      </w:tr>
      <w:tr w:rsidR="00E42C84" w14:paraId="6A14C494" w14:textId="77777777" w:rsidTr="00345D57">
        <w:trPr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</w:tcPr>
          <w:p w14:paraId="73647F7B" w14:textId="77777777" w:rsidR="00E42C84" w:rsidRPr="00D714EE" w:rsidRDefault="00E42C84" w:rsidP="00345D57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EtageOpl</w:t>
            </w:r>
          </w:p>
        </w:tc>
        <w:tc>
          <w:tcPr>
            <w:tcW w:w="2977" w:type="dxa"/>
          </w:tcPr>
          <w:p w14:paraId="717B90D6" w14:textId="77777777" w:rsidR="00E42C84" w:rsidRPr="006E1544" w:rsidRDefault="00E42C84" w:rsidP="00345D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Nej</w:t>
            </w:r>
          </w:p>
        </w:tc>
      </w:tr>
      <w:tr w:rsidR="00E42C84" w14:paraId="6A404F86" w14:textId="77777777" w:rsidTr="00345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5" w:type="dxa"/>
          </w:tcPr>
          <w:p w14:paraId="39C653F5" w14:textId="77777777" w:rsidR="00E42C84" w:rsidRPr="00D714EE" w:rsidRDefault="00E42C84" w:rsidP="00345D57">
            <w:pPr>
              <w:jc w:val="both"/>
              <w:rPr>
                <w:b w:val="0"/>
              </w:rPr>
            </w:pPr>
          </w:p>
        </w:tc>
        <w:tc>
          <w:tcPr>
            <w:tcW w:w="3171" w:type="dxa"/>
            <w:gridSpan w:val="2"/>
          </w:tcPr>
          <w:p w14:paraId="088FB0F4" w14:textId="77777777" w:rsidR="00E42C84" w:rsidRPr="0067403F" w:rsidRDefault="00E42C84" w:rsidP="00345D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4037C02A" w14:textId="77777777" w:rsidR="00497127" w:rsidRPr="00B64A4B" w:rsidRDefault="00497127" w:rsidP="00497127">
      <w:pPr>
        <w:rPr>
          <w:lang w:val="en-US"/>
        </w:rPr>
      </w:pPr>
    </w:p>
    <w:p w14:paraId="4A5427E5" w14:textId="77777777" w:rsidR="007F0BC0" w:rsidRDefault="007F0BC0" w:rsidP="007F0BC0">
      <w:pPr>
        <w:rPr>
          <w:noProof/>
        </w:rPr>
      </w:pPr>
    </w:p>
    <w:sectPr w:rsidR="007F0BC0" w:rsidSect="00A8011C">
      <w:headerReference w:type="default" r:id="rId10"/>
      <w:footerReference w:type="default" r:id="rId11"/>
      <w:pgSz w:w="11907" w:h="16840" w:code="9"/>
      <w:pgMar w:top="1134" w:right="1134" w:bottom="1134" w:left="1134" w:header="454" w:footer="56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8FEE0" w14:textId="77777777" w:rsidR="003E3FA6" w:rsidRDefault="003E3FA6">
      <w:r>
        <w:separator/>
      </w:r>
    </w:p>
  </w:endnote>
  <w:endnote w:type="continuationSeparator" w:id="0">
    <w:p w14:paraId="5C38C111" w14:textId="77777777" w:rsidR="003E3FA6" w:rsidRDefault="003E3FA6">
      <w:r>
        <w:continuationSeparator/>
      </w:r>
    </w:p>
  </w:endnote>
  <w:endnote w:type="continuationNotice" w:id="1">
    <w:p w14:paraId="077CBAA1" w14:textId="77777777" w:rsidR="003E3FA6" w:rsidRDefault="003E3FA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3D877" w14:textId="5FB5B18F" w:rsidR="00285E87" w:rsidRPr="007F0BC0" w:rsidRDefault="007F0BC0" w:rsidP="007F0BC0">
    <w:pPr>
      <w:jc w:val="both"/>
      <w:rPr>
        <w:color w:val="800080"/>
      </w:rPr>
    </w:pPr>
    <w:r>
      <w:rPr>
        <w:sz w:val="16"/>
        <w:szCs w:val="16"/>
      </w:rPr>
      <w:t>Sidst opdateret:</w:t>
    </w:r>
    <w:r w:rsidRPr="007F2CF9"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"dd-MM-yyyy" </w:instrText>
    </w:r>
    <w:r>
      <w:rPr>
        <w:sz w:val="16"/>
        <w:szCs w:val="16"/>
      </w:rPr>
      <w:fldChar w:fldCharType="separate"/>
    </w:r>
    <w:r w:rsidR="006A0563">
      <w:rPr>
        <w:noProof/>
        <w:sz w:val="16"/>
        <w:szCs w:val="16"/>
      </w:rPr>
      <w:t>18-05-2017</w:t>
    </w:r>
    <w:r>
      <w:rPr>
        <w:sz w:val="16"/>
        <w:szCs w:val="16"/>
      </w:rPr>
      <w:fldChar w:fldCharType="end"/>
    </w:r>
    <w:r w:rsidRPr="007F2CF9">
      <w:rPr>
        <w:sz w:val="16"/>
        <w:szCs w:val="16"/>
      </w:rPr>
      <w:tab/>
    </w:r>
    <w:r w:rsidRPr="007F2CF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7F2CF9">
      <w:t xml:space="preserve">Side </w:t>
    </w:r>
    <w:r w:rsidRPr="00B61FB4">
      <w:rPr>
        <w:rStyle w:val="BesgtHyperlink"/>
        <w:u w:val="none"/>
      </w:rPr>
      <w:fldChar w:fldCharType="begin"/>
    </w:r>
    <w:r w:rsidRPr="007F2CF9">
      <w:rPr>
        <w:rStyle w:val="BesgtHyperlink"/>
        <w:u w:val="none"/>
      </w:rPr>
      <w:instrText xml:space="preserve"> PAGE </w:instrText>
    </w:r>
    <w:r w:rsidRPr="00B61FB4">
      <w:rPr>
        <w:rStyle w:val="BesgtHyperlink"/>
        <w:u w:val="none"/>
      </w:rPr>
      <w:fldChar w:fldCharType="separate"/>
    </w:r>
    <w:r w:rsidR="006A0563">
      <w:rPr>
        <w:rStyle w:val="BesgtHyperlink"/>
        <w:noProof/>
        <w:u w:val="none"/>
      </w:rPr>
      <w:t>2</w:t>
    </w:r>
    <w:r w:rsidRPr="00B61FB4">
      <w:rPr>
        <w:rStyle w:val="BesgtHyperlink"/>
        <w:u w:val="none"/>
      </w:rPr>
      <w:fldChar w:fldCharType="end"/>
    </w:r>
    <w:r w:rsidRPr="007F2CF9">
      <w:rPr>
        <w:rStyle w:val="BesgtHyperlink"/>
        <w:u w:val="none"/>
      </w:rPr>
      <w:t xml:space="preserve"> af </w:t>
    </w:r>
    <w:r w:rsidRPr="00B61FB4">
      <w:rPr>
        <w:rStyle w:val="BesgtHyperlink"/>
        <w:u w:val="none"/>
      </w:rPr>
      <w:fldChar w:fldCharType="begin"/>
    </w:r>
    <w:r w:rsidRPr="007F2CF9">
      <w:rPr>
        <w:rStyle w:val="BesgtHyperlink"/>
        <w:u w:val="none"/>
      </w:rPr>
      <w:instrText xml:space="preserve"> NUMPAGES </w:instrText>
    </w:r>
    <w:r w:rsidRPr="00B61FB4">
      <w:rPr>
        <w:rStyle w:val="BesgtHyperlink"/>
        <w:u w:val="none"/>
      </w:rPr>
      <w:fldChar w:fldCharType="separate"/>
    </w:r>
    <w:r w:rsidR="006A0563">
      <w:rPr>
        <w:rStyle w:val="BesgtHyperlink"/>
        <w:noProof/>
        <w:u w:val="none"/>
      </w:rPr>
      <w:t>8</w:t>
    </w:r>
    <w:r w:rsidRPr="00B61FB4">
      <w:rPr>
        <w:rStyle w:val="BesgtHyperlink"/>
        <w:u w:val="none"/>
      </w:rPr>
      <w:fldChar w:fldCharType="end"/>
    </w:r>
    <w:r w:rsidRPr="007F2CF9">
      <w:rPr>
        <w:rStyle w:val="BesgtHyperlink"/>
        <w:u w:val="none"/>
      </w:rPr>
      <w:t xml:space="preserve"> sider</w:t>
    </w:r>
    <w:r w:rsidRPr="007F2CF9">
      <w:rPr>
        <w:rStyle w:val="BesgtHyperlink"/>
        <w:u w:val="none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96FE9" w14:textId="77777777" w:rsidR="003E3FA6" w:rsidRDefault="003E3FA6">
      <w:r>
        <w:separator/>
      </w:r>
    </w:p>
  </w:footnote>
  <w:footnote w:type="continuationSeparator" w:id="0">
    <w:p w14:paraId="54FE9A2D" w14:textId="77777777" w:rsidR="003E3FA6" w:rsidRDefault="003E3FA6">
      <w:r>
        <w:continuationSeparator/>
      </w:r>
    </w:p>
  </w:footnote>
  <w:footnote w:type="continuationNotice" w:id="1">
    <w:p w14:paraId="76074654" w14:textId="77777777" w:rsidR="003E3FA6" w:rsidRDefault="003E3FA6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3D873" w14:textId="42BAE89E" w:rsidR="00285E87" w:rsidRPr="00AC094F" w:rsidRDefault="000547CF" w:rsidP="00EB0FA0">
    <w:pPr>
      <w:rPr>
        <w:color w:val="C0C0C0"/>
        <w:sz w:val="28"/>
        <w:szCs w:val="28"/>
      </w:rPr>
    </w:pPr>
    <w:r>
      <w:rPr>
        <w:color w:val="C0C0C0"/>
        <w:sz w:val="28"/>
        <w:szCs w:val="28"/>
      </w:rPr>
      <w:t>Sikkerhedsbeskrivelse</w:t>
    </w:r>
  </w:p>
  <w:p w14:paraId="4813D874" w14:textId="77777777" w:rsidR="00285E87" w:rsidRPr="00DA59F3" w:rsidRDefault="00285E87" w:rsidP="00EB0FA0">
    <w:r>
      <w:rPr>
        <w:noProof/>
      </w:rPr>
      <w:drawing>
        <wp:inline distT="0" distB="0" distL="0" distR="0" wp14:anchorId="4813D878" wp14:editId="4813D879">
          <wp:extent cx="1219200" cy="276225"/>
          <wp:effectExtent l="0" t="0" r="0" b="0"/>
          <wp:docPr id="2" name="Picture 1" descr="kmd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md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2709B6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3C234B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F64B8"/>
    <w:multiLevelType w:val="hybridMultilevel"/>
    <w:tmpl w:val="1D1C45B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04104"/>
    <w:multiLevelType w:val="hybridMultilevel"/>
    <w:tmpl w:val="CB5AC7F6"/>
    <w:lvl w:ilvl="0" w:tplc="04060011">
      <w:start w:val="1"/>
      <w:numFmt w:val="decimal"/>
      <w:lvlText w:val="%1)"/>
      <w:lvlJc w:val="left"/>
      <w:pPr>
        <w:ind w:left="2912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">
    <w:nsid w:val="04986408"/>
    <w:multiLevelType w:val="hybridMultilevel"/>
    <w:tmpl w:val="8F2C2016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5">
    <w:nsid w:val="08B11F66"/>
    <w:multiLevelType w:val="multilevel"/>
    <w:tmpl w:val="948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BE5A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00B51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B3FF6"/>
    <w:multiLevelType w:val="hybridMultilevel"/>
    <w:tmpl w:val="C7C2136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177628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A0001E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981FFA"/>
    <w:multiLevelType w:val="hybridMultilevel"/>
    <w:tmpl w:val="FFFC29DC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2">
    <w:nsid w:val="14581B9E"/>
    <w:multiLevelType w:val="hybridMultilevel"/>
    <w:tmpl w:val="7BAA892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13">
    <w:nsid w:val="163B0A12"/>
    <w:multiLevelType w:val="hybridMultilevel"/>
    <w:tmpl w:val="9D0A30D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0B1ED0"/>
    <w:multiLevelType w:val="hybridMultilevel"/>
    <w:tmpl w:val="A8A203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691F99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B160FB"/>
    <w:multiLevelType w:val="hybridMultilevel"/>
    <w:tmpl w:val="43E640C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D66F94"/>
    <w:multiLevelType w:val="hybridMultilevel"/>
    <w:tmpl w:val="FFFAAC2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0D7D36"/>
    <w:multiLevelType w:val="hybridMultilevel"/>
    <w:tmpl w:val="1332D5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0C21F5"/>
    <w:multiLevelType w:val="hybridMultilevel"/>
    <w:tmpl w:val="C32C256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0">
    <w:nsid w:val="1DE217EB"/>
    <w:multiLevelType w:val="hybridMultilevel"/>
    <w:tmpl w:val="EA928EF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843704"/>
    <w:multiLevelType w:val="hybridMultilevel"/>
    <w:tmpl w:val="9C8E949A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2">
    <w:nsid w:val="20743912"/>
    <w:multiLevelType w:val="hybridMultilevel"/>
    <w:tmpl w:val="42924EC2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3">
    <w:nsid w:val="259B54F0"/>
    <w:multiLevelType w:val="hybridMultilevel"/>
    <w:tmpl w:val="B2E483A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8D3B97"/>
    <w:multiLevelType w:val="hybridMultilevel"/>
    <w:tmpl w:val="BB808FEE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5">
    <w:nsid w:val="27B169EA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1664AB"/>
    <w:multiLevelType w:val="hybridMultilevel"/>
    <w:tmpl w:val="A53C8A7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27">
    <w:nsid w:val="298331DF"/>
    <w:multiLevelType w:val="hybridMultilevel"/>
    <w:tmpl w:val="F4340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AF17BC"/>
    <w:multiLevelType w:val="hybridMultilevel"/>
    <w:tmpl w:val="A99AE2C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13C123B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4C5B62"/>
    <w:multiLevelType w:val="hybridMultilevel"/>
    <w:tmpl w:val="F3C694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903BD5"/>
    <w:multiLevelType w:val="hybridMultilevel"/>
    <w:tmpl w:val="E5CEA5D6"/>
    <w:lvl w:ilvl="0" w:tplc="E4BCBC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134CC2"/>
    <w:multiLevelType w:val="hybridMultilevel"/>
    <w:tmpl w:val="51C8C74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E228F2"/>
    <w:multiLevelType w:val="hybridMultilevel"/>
    <w:tmpl w:val="EE803DE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880436B"/>
    <w:multiLevelType w:val="hybridMultilevel"/>
    <w:tmpl w:val="EAEAD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CE55FA6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5E5AAC"/>
    <w:multiLevelType w:val="hybridMultilevel"/>
    <w:tmpl w:val="0B3667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0594EC2"/>
    <w:multiLevelType w:val="hybridMultilevel"/>
    <w:tmpl w:val="64962334"/>
    <w:lvl w:ilvl="0" w:tplc="04060011">
      <w:start w:val="1"/>
      <w:numFmt w:val="decimal"/>
      <w:lvlText w:val="%1)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38">
    <w:nsid w:val="491900D2"/>
    <w:multiLevelType w:val="hybridMultilevel"/>
    <w:tmpl w:val="64545F4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A8E78F5"/>
    <w:multiLevelType w:val="hybridMultilevel"/>
    <w:tmpl w:val="4036CD2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E293807"/>
    <w:multiLevelType w:val="hybridMultilevel"/>
    <w:tmpl w:val="9DBCD46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E7C29FC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EF011C8"/>
    <w:multiLevelType w:val="hybridMultilevel"/>
    <w:tmpl w:val="9BC8DE9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C7292C"/>
    <w:multiLevelType w:val="hybridMultilevel"/>
    <w:tmpl w:val="4F18A9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4FF7DBE"/>
    <w:multiLevelType w:val="hybridMultilevel"/>
    <w:tmpl w:val="5C441BC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6CB69DA"/>
    <w:multiLevelType w:val="hybridMultilevel"/>
    <w:tmpl w:val="1826BA50"/>
    <w:lvl w:ilvl="0" w:tplc="0406000F">
      <w:start w:val="1"/>
      <w:numFmt w:val="decimal"/>
      <w:lvlText w:val="%1."/>
      <w:lvlJc w:val="left"/>
      <w:pPr>
        <w:ind w:left="2591" w:hanging="360"/>
      </w:pPr>
    </w:lvl>
    <w:lvl w:ilvl="1" w:tplc="04060019" w:tentative="1">
      <w:start w:val="1"/>
      <w:numFmt w:val="lowerLetter"/>
      <w:lvlText w:val="%2."/>
      <w:lvlJc w:val="left"/>
      <w:pPr>
        <w:ind w:left="3311" w:hanging="360"/>
      </w:pPr>
    </w:lvl>
    <w:lvl w:ilvl="2" w:tplc="0406001B" w:tentative="1">
      <w:start w:val="1"/>
      <w:numFmt w:val="lowerRoman"/>
      <w:lvlText w:val="%3."/>
      <w:lvlJc w:val="right"/>
      <w:pPr>
        <w:ind w:left="4031" w:hanging="180"/>
      </w:pPr>
    </w:lvl>
    <w:lvl w:ilvl="3" w:tplc="0406000F" w:tentative="1">
      <w:start w:val="1"/>
      <w:numFmt w:val="decimal"/>
      <w:lvlText w:val="%4."/>
      <w:lvlJc w:val="left"/>
      <w:pPr>
        <w:ind w:left="4751" w:hanging="360"/>
      </w:pPr>
    </w:lvl>
    <w:lvl w:ilvl="4" w:tplc="04060019" w:tentative="1">
      <w:start w:val="1"/>
      <w:numFmt w:val="lowerLetter"/>
      <w:lvlText w:val="%5."/>
      <w:lvlJc w:val="left"/>
      <w:pPr>
        <w:ind w:left="5471" w:hanging="360"/>
      </w:pPr>
    </w:lvl>
    <w:lvl w:ilvl="5" w:tplc="0406001B" w:tentative="1">
      <w:start w:val="1"/>
      <w:numFmt w:val="lowerRoman"/>
      <w:lvlText w:val="%6."/>
      <w:lvlJc w:val="right"/>
      <w:pPr>
        <w:ind w:left="6191" w:hanging="180"/>
      </w:pPr>
    </w:lvl>
    <w:lvl w:ilvl="6" w:tplc="0406000F" w:tentative="1">
      <w:start w:val="1"/>
      <w:numFmt w:val="decimal"/>
      <w:lvlText w:val="%7."/>
      <w:lvlJc w:val="left"/>
      <w:pPr>
        <w:ind w:left="6911" w:hanging="360"/>
      </w:pPr>
    </w:lvl>
    <w:lvl w:ilvl="7" w:tplc="04060019" w:tentative="1">
      <w:start w:val="1"/>
      <w:numFmt w:val="lowerLetter"/>
      <w:lvlText w:val="%8."/>
      <w:lvlJc w:val="left"/>
      <w:pPr>
        <w:ind w:left="7631" w:hanging="360"/>
      </w:pPr>
    </w:lvl>
    <w:lvl w:ilvl="8" w:tplc="0406001B" w:tentative="1">
      <w:start w:val="1"/>
      <w:numFmt w:val="lowerRoman"/>
      <w:lvlText w:val="%9."/>
      <w:lvlJc w:val="right"/>
      <w:pPr>
        <w:ind w:left="8351" w:hanging="180"/>
      </w:pPr>
    </w:lvl>
  </w:abstractNum>
  <w:abstractNum w:abstractNumId="46">
    <w:nsid w:val="5856211D"/>
    <w:multiLevelType w:val="hybridMultilevel"/>
    <w:tmpl w:val="3428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161073"/>
    <w:multiLevelType w:val="hybridMultilevel"/>
    <w:tmpl w:val="92761B64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32E1BEA"/>
    <w:multiLevelType w:val="hybridMultilevel"/>
    <w:tmpl w:val="D126169A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3767873"/>
    <w:multiLevelType w:val="hybridMultilevel"/>
    <w:tmpl w:val="996AED7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5BF13CB"/>
    <w:multiLevelType w:val="hybridMultilevel"/>
    <w:tmpl w:val="DCFEABC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6367458"/>
    <w:multiLevelType w:val="hybridMultilevel"/>
    <w:tmpl w:val="542C8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74F165D"/>
    <w:multiLevelType w:val="hybridMultilevel"/>
    <w:tmpl w:val="5136E46A"/>
    <w:lvl w:ilvl="0" w:tplc="09A2D86C">
      <w:numFmt w:val="bullet"/>
      <w:lvlText w:val="-"/>
      <w:lvlJc w:val="left"/>
      <w:pPr>
        <w:ind w:left="720" w:hanging="360"/>
      </w:pPr>
      <w:rPr>
        <w:rFonts w:ascii="Futura Bk BT" w:eastAsia="Times New Roman" w:hAnsi="Futura Bk BT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9104F8B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DF06A20"/>
    <w:multiLevelType w:val="hybridMultilevel"/>
    <w:tmpl w:val="ECDC4F0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08E4031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CA431C"/>
    <w:multiLevelType w:val="hybridMultilevel"/>
    <w:tmpl w:val="6EFE7AB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27829E2"/>
    <w:multiLevelType w:val="hybridMultilevel"/>
    <w:tmpl w:val="E73EC29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4A81DEA"/>
    <w:multiLevelType w:val="hybridMultilevel"/>
    <w:tmpl w:val="FADEAD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5D65CD2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70C48D5"/>
    <w:multiLevelType w:val="hybridMultilevel"/>
    <w:tmpl w:val="6EDA3C1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7A5553A"/>
    <w:multiLevelType w:val="hybridMultilevel"/>
    <w:tmpl w:val="1D1035C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9A054EE"/>
    <w:multiLevelType w:val="hybridMultilevel"/>
    <w:tmpl w:val="48EE330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B5127B2"/>
    <w:multiLevelType w:val="hybridMultilevel"/>
    <w:tmpl w:val="D7161090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DD77093"/>
    <w:multiLevelType w:val="hybridMultilevel"/>
    <w:tmpl w:val="E55CA26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E8D2D7F"/>
    <w:multiLevelType w:val="hybridMultilevel"/>
    <w:tmpl w:val="9940AAD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6"/>
  </w:num>
  <w:num w:numId="4">
    <w:abstractNumId w:val="49"/>
  </w:num>
  <w:num w:numId="5">
    <w:abstractNumId w:val="10"/>
  </w:num>
  <w:num w:numId="6">
    <w:abstractNumId w:val="47"/>
  </w:num>
  <w:num w:numId="7">
    <w:abstractNumId w:val="17"/>
  </w:num>
  <w:num w:numId="8">
    <w:abstractNumId w:val="6"/>
  </w:num>
  <w:num w:numId="9">
    <w:abstractNumId w:val="15"/>
  </w:num>
  <w:num w:numId="10">
    <w:abstractNumId w:val="48"/>
  </w:num>
  <w:num w:numId="11">
    <w:abstractNumId w:val="8"/>
  </w:num>
  <w:num w:numId="12">
    <w:abstractNumId w:val="44"/>
  </w:num>
  <w:num w:numId="13">
    <w:abstractNumId w:val="60"/>
  </w:num>
  <w:num w:numId="14">
    <w:abstractNumId w:val="42"/>
  </w:num>
  <w:num w:numId="15">
    <w:abstractNumId w:val="36"/>
  </w:num>
  <w:num w:numId="16">
    <w:abstractNumId w:val="55"/>
  </w:num>
  <w:num w:numId="17">
    <w:abstractNumId w:val="31"/>
  </w:num>
  <w:num w:numId="18">
    <w:abstractNumId w:val="2"/>
  </w:num>
  <w:num w:numId="19">
    <w:abstractNumId w:val="35"/>
  </w:num>
  <w:num w:numId="20">
    <w:abstractNumId w:val="46"/>
  </w:num>
  <w:num w:numId="21">
    <w:abstractNumId w:val="18"/>
  </w:num>
  <w:num w:numId="22">
    <w:abstractNumId w:val="26"/>
  </w:num>
  <w:num w:numId="23">
    <w:abstractNumId w:val="37"/>
  </w:num>
  <w:num w:numId="24">
    <w:abstractNumId w:val="12"/>
  </w:num>
  <w:num w:numId="25">
    <w:abstractNumId w:val="3"/>
  </w:num>
  <w:num w:numId="26">
    <w:abstractNumId w:val="19"/>
  </w:num>
  <w:num w:numId="27">
    <w:abstractNumId w:val="21"/>
  </w:num>
  <w:num w:numId="28">
    <w:abstractNumId w:val="24"/>
  </w:num>
  <w:num w:numId="29">
    <w:abstractNumId w:val="22"/>
  </w:num>
  <w:num w:numId="30">
    <w:abstractNumId w:val="11"/>
  </w:num>
  <w:num w:numId="31">
    <w:abstractNumId w:val="4"/>
  </w:num>
  <w:num w:numId="32">
    <w:abstractNumId w:val="45"/>
  </w:num>
  <w:num w:numId="33">
    <w:abstractNumId w:val="56"/>
  </w:num>
  <w:num w:numId="34">
    <w:abstractNumId w:val="63"/>
  </w:num>
  <w:num w:numId="35">
    <w:abstractNumId w:val="53"/>
  </w:num>
  <w:num w:numId="36">
    <w:abstractNumId w:val="25"/>
  </w:num>
  <w:num w:numId="37">
    <w:abstractNumId w:val="9"/>
  </w:num>
  <w:num w:numId="38">
    <w:abstractNumId w:val="62"/>
  </w:num>
  <w:num w:numId="39">
    <w:abstractNumId w:val="1"/>
  </w:num>
  <w:num w:numId="40">
    <w:abstractNumId w:val="23"/>
  </w:num>
  <w:num w:numId="41">
    <w:abstractNumId w:val="50"/>
  </w:num>
  <w:num w:numId="42">
    <w:abstractNumId w:val="54"/>
  </w:num>
  <w:num w:numId="43">
    <w:abstractNumId w:val="57"/>
  </w:num>
  <w:num w:numId="44">
    <w:abstractNumId w:val="38"/>
  </w:num>
  <w:num w:numId="45">
    <w:abstractNumId w:val="64"/>
  </w:num>
  <w:num w:numId="46">
    <w:abstractNumId w:val="33"/>
  </w:num>
  <w:num w:numId="47">
    <w:abstractNumId w:val="40"/>
  </w:num>
  <w:num w:numId="48">
    <w:abstractNumId w:val="7"/>
  </w:num>
  <w:num w:numId="49">
    <w:abstractNumId w:val="65"/>
  </w:num>
  <w:num w:numId="50">
    <w:abstractNumId w:val="59"/>
  </w:num>
  <w:num w:numId="51">
    <w:abstractNumId w:val="61"/>
  </w:num>
  <w:num w:numId="52">
    <w:abstractNumId w:val="13"/>
  </w:num>
  <w:num w:numId="53">
    <w:abstractNumId w:val="41"/>
  </w:num>
  <w:num w:numId="54">
    <w:abstractNumId w:val="20"/>
  </w:num>
  <w:num w:numId="55">
    <w:abstractNumId w:val="39"/>
  </w:num>
  <w:num w:numId="56">
    <w:abstractNumId w:val="28"/>
  </w:num>
  <w:num w:numId="57">
    <w:abstractNumId w:val="32"/>
  </w:num>
  <w:num w:numId="58">
    <w:abstractNumId w:val="58"/>
  </w:num>
  <w:num w:numId="59">
    <w:abstractNumId w:val="30"/>
  </w:num>
  <w:num w:numId="60">
    <w:abstractNumId w:val="27"/>
  </w:num>
  <w:num w:numId="61">
    <w:abstractNumId w:val="43"/>
  </w:num>
  <w:num w:numId="62">
    <w:abstractNumId w:val="51"/>
  </w:num>
  <w:num w:numId="63">
    <w:abstractNumId w:val="14"/>
  </w:num>
  <w:num w:numId="64">
    <w:abstractNumId w:val="52"/>
  </w:num>
  <w:num w:numId="65">
    <w:abstractNumId w:val="34"/>
  </w:num>
  <w:num w:numId="66">
    <w:abstractNumId w:val="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autoHyphenation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15"/>
    <w:rsid w:val="0000275A"/>
    <w:rsid w:val="00002CD6"/>
    <w:rsid w:val="00003F9D"/>
    <w:rsid w:val="0000451B"/>
    <w:rsid w:val="00004531"/>
    <w:rsid w:val="000055F6"/>
    <w:rsid w:val="000057B4"/>
    <w:rsid w:val="00007A38"/>
    <w:rsid w:val="0001053F"/>
    <w:rsid w:val="00011206"/>
    <w:rsid w:val="00011591"/>
    <w:rsid w:val="000117B2"/>
    <w:rsid w:val="00011F36"/>
    <w:rsid w:val="00017A50"/>
    <w:rsid w:val="00022523"/>
    <w:rsid w:val="00022743"/>
    <w:rsid w:val="0002348C"/>
    <w:rsid w:val="00023A75"/>
    <w:rsid w:val="00024546"/>
    <w:rsid w:val="00025C7A"/>
    <w:rsid w:val="00026325"/>
    <w:rsid w:val="00032105"/>
    <w:rsid w:val="00032369"/>
    <w:rsid w:val="00032A81"/>
    <w:rsid w:val="0003368F"/>
    <w:rsid w:val="0003409C"/>
    <w:rsid w:val="000363E3"/>
    <w:rsid w:val="00036BFC"/>
    <w:rsid w:val="0003710F"/>
    <w:rsid w:val="00037EE1"/>
    <w:rsid w:val="00040CBE"/>
    <w:rsid w:val="0004125F"/>
    <w:rsid w:val="00041B0E"/>
    <w:rsid w:val="00043962"/>
    <w:rsid w:val="0004453C"/>
    <w:rsid w:val="00046552"/>
    <w:rsid w:val="00047243"/>
    <w:rsid w:val="0004731A"/>
    <w:rsid w:val="00050CBB"/>
    <w:rsid w:val="00051375"/>
    <w:rsid w:val="00051B8C"/>
    <w:rsid w:val="00052895"/>
    <w:rsid w:val="000544C5"/>
    <w:rsid w:val="000547CF"/>
    <w:rsid w:val="00054835"/>
    <w:rsid w:val="0005495E"/>
    <w:rsid w:val="00057028"/>
    <w:rsid w:val="00057168"/>
    <w:rsid w:val="000578E0"/>
    <w:rsid w:val="00057C03"/>
    <w:rsid w:val="00057C0B"/>
    <w:rsid w:val="00057DAA"/>
    <w:rsid w:val="0006046F"/>
    <w:rsid w:val="00060AF8"/>
    <w:rsid w:val="0006177F"/>
    <w:rsid w:val="00061832"/>
    <w:rsid w:val="00061BFA"/>
    <w:rsid w:val="000620B7"/>
    <w:rsid w:val="00063002"/>
    <w:rsid w:val="0006366A"/>
    <w:rsid w:val="0006368A"/>
    <w:rsid w:val="0006391D"/>
    <w:rsid w:val="00063A7F"/>
    <w:rsid w:val="00064A90"/>
    <w:rsid w:val="00065F01"/>
    <w:rsid w:val="00065FE1"/>
    <w:rsid w:val="000662F7"/>
    <w:rsid w:val="0006697E"/>
    <w:rsid w:val="000678AE"/>
    <w:rsid w:val="00067D02"/>
    <w:rsid w:val="000702AE"/>
    <w:rsid w:val="00070F69"/>
    <w:rsid w:val="0007121E"/>
    <w:rsid w:val="0007154C"/>
    <w:rsid w:val="00071A5B"/>
    <w:rsid w:val="00071AEF"/>
    <w:rsid w:val="0007304B"/>
    <w:rsid w:val="00073137"/>
    <w:rsid w:val="0007376D"/>
    <w:rsid w:val="00074EB6"/>
    <w:rsid w:val="00074EFB"/>
    <w:rsid w:val="0007501E"/>
    <w:rsid w:val="00075A55"/>
    <w:rsid w:val="0008049C"/>
    <w:rsid w:val="00084187"/>
    <w:rsid w:val="00085E0B"/>
    <w:rsid w:val="00085F08"/>
    <w:rsid w:val="00086AA7"/>
    <w:rsid w:val="00086D6D"/>
    <w:rsid w:val="000872E8"/>
    <w:rsid w:val="00087911"/>
    <w:rsid w:val="00087F50"/>
    <w:rsid w:val="00090E7A"/>
    <w:rsid w:val="00091211"/>
    <w:rsid w:val="0009284D"/>
    <w:rsid w:val="00092D3C"/>
    <w:rsid w:val="000930D4"/>
    <w:rsid w:val="00093197"/>
    <w:rsid w:val="0009392C"/>
    <w:rsid w:val="0009438F"/>
    <w:rsid w:val="0009464F"/>
    <w:rsid w:val="00094727"/>
    <w:rsid w:val="00094EE8"/>
    <w:rsid w:val="00095E04"/>
    <w:rsid w:val="00096050"/>
    <w:rsid w:val="00096A88"/>
    <w:rsid w:val="0009735C"/>
    <w:rsid w:val="000A325D"/>
    <w:rsid w:val="000A3ED2"/>
    <w:rsid w:val="000A4C95"/>
    <w:rsid w:val="000A5286"/>
    <w:rsid w:val="000A5510"/>
    <w:rsid w:val="000A5D01"/>
    <w:rsid w:val="000A614D"/>
    <w:rsid w:val="000A6DEE"/>
    <w:rsid w:val="000A6F7B"/>
    <w:rsid w:val="000B1D07"/>
    <w:rsid w:val="000B268F"/>
    <w:rsid w:val="000B28F1"/>
    <w:rsid w:val="000B29A5"/>
    <w:rsid w:val="000B36D1"/>
    <w:rsid w:val="000B3EDB"/>
    <w:rsid w:val="000B6B49"/>
    <w:rsid w:val="000B7B42"/>
    <w:rsid w:val="000C070D"/>
    <w:rsid w:val="000C1133"/>
    <w:rsid w:val="000C2004"/>
    <w:rsid w:val="000C2645"/>
    <w:rsid w:val="000C2BF4"/>
    <w:rsid w:val="000C3507"/>
    <w:rsid w:val="000C4A5E"/>
    <w:rsid w:val="000C4BA9"/>
    <w:rsid w:val="000C5365"/>
    <w:rsid w:val="000C5BA9"/>
    <w:rsid w:val="000C5ED3"/>
    <w:rsid w:val="000C5F22"/>
    <w:rsid w:val="000C6DC9"/>
    <w:rsid w:val="000C77DF"/>
    <w:rsid w:val="000C7857"/>
    <w:rsid w:val="000C78BA"/>
    <w:rsid w:val="000C7E4E"/>
    <w:rsid w:val="000C7FC0"/>
    <w:rsid w:val="000D00EA"/>
    <w:rsid w:val="000D0831"/>
    <w:rsid w:val="000D0E61"/>
    <w:rsid w:val="000D153B"/>
    <w:rsid w:val="000D1C4C"/>
    <w:rsid w:val="000D30D7"/>
    <w:rsid w:val="000D3D5C"/>
    <w:rsid w:val="000D3DD1"/>
    <w:rsid w:val="000D3E1C"/>
    <w:rsid w:val="000D712B"/>
    <w:rsid w:val="000D7E20"/>
    <w:rsid w:val="000E5276"/>
    <w:rsid w:val="000E5AE3"/>
    <w:rsid w:val="000E5C75"/>
    <w:rsid w:val="000E7C47"/>
    <w:rsid w:val="000E7E46"/>
    <w:rsid w:val="000F00E2"/>
    <w:rsid w:val="000F109C"/>
    <w:rsid w:val="000F32A4"/>
    <w:rsid w:val="000F43D4"/>
    <w:rsid w:val="000F49D5"/>
    <w:rsid w:val="000F4BEF"/>
    <w:rsid w:val="000F59AA"/>
    <w:rsid w:val="0010005A"/>
    <w:rsid w:val="0010100D"/>
    <w:rsid w:val="001013EA"/>
    <w:rsid w:val="001030AB"/>
    <w:rsid w:val="00103756"/>
    <w:rsid w:val="00103824"/>
    <w:rsid w:val="0010489E"/>
    <w:rsid w:val="00104934"/>
    <w:rsid w:val="00104CD3"/>
    <w:rsid w:val="001055B3"/>
    <w:rsid w:val="001058C5"/>
    <w:rsid w:val="001066B5"/>
    <w:rsid w:val="00107D42"/>
    <w:rsid w:val="00107EAF"/>
    <w:rsid w:val="00112594"/>
    <w:rsid w:val="001147FE"/>
    <w:rsid w:val="00114DB9"/>
    <w:rsid w:val="00116152"/>
    <w:rsid w:val="001174D9"/>
    <w:rsid w:val="00117C41"/>
    <w:rsid w:val="00120EDB"/>
    <w:rsid w:val="00121912"/>
    <w:rsid w:val="00121E6B"/>
    <w:rsid w:val="00123BE8"/>
    <w:rsid w:val="00124EBA"/>
    <w:rsid w:val="00124ED1"/>
    <w:rsid w:val="00125548"/>
    <w:rsid w:val="00127B3B"/>
    <w:rsid w:val="00127E9D"/>
    <w:rsid w:val="00130F84"/>
    <w:rsid w:val="00132925"/>
    <w:rsid w:val="0013433E"/>
    <w:rsid w:val="001356EC"/>
    <w:rsid w:val="00136444"/>
    <w:rsid w:val="00136D63"/>
    <w:rsid w:val="00140275"/>
    <w:rsid w:val="001413B8"/>
    <w:rsid w:val="00141EBB"/>
    <w:rsid w:val="00142D4C"/>
    <w:rsid w:val="00142D73"/>
    <w:rsid w:val="00143018"/>
    <w:rsid w:val="00144F4C"/>
    <w:rsid w:val="00146DBE"/>
    <w:rsid w:val="00146E2C"/>
    <w:rsid w:val="00151516"/>
    <w:rsid w:val="00152B14"/>
    <w:rsid w:val="00153735"/>
    <w:rsid w:val="00154818"/>
    <w:rsid w:val="00154D08"/>
    <w:rsid w:val="00155023"/>
    <w:rsid w:val="0015679B"/>
    <w:rsid w:val="00156AB9"/>
    <w:rsid w:val="00156AE6"/>
    <w:rsid w:val="001572AE"/>
    <w:rsid w:val="0015787B"/>
    <w:rsid w:val="00160C5D"/>
    <w:rsid w:val="001626E7"/>
    <w:rsid w:val="001636E1"/>
    <w:rsid w:val="00164E72"/>
    <w:rsid w:val="00166418"/>
    <w:rsid w:val="001668BF"/>
    <w:rsid w:val="00171356"/>
    <w:rsid w:val="00171D82"/>
    <w:rsid w:val="00171F2D"/>
    <w:rsid w:val="001733F6"/>
    <w:rsid w:val="00173FDC"/>
    <w:rsid w:val="0017460F"/>
    <w:rsid w:val="0017475E"/>
    <w:rsid w:val="001755D3"/>
    <w:rsid w:val="00176630"/>
    <w:rsid w:val="00176D4C"/>
    <w:rsid w:val="00176E71"/>
    <w:rsid w:val="001776F0"/>
    <w:rsid w:val="001819D3"/>
    <w:rsid w:val="00181DBD"/>
    <w:rsid w:val="00181EBA"/>
    <w:rsid w:val="0018288A"/>
    <w:rsid w:val="001832B5"/>
    <w:rsid w:val="001838CB"/>
    <w:rsid w:val="0018426D"/>
    <w:rsid w:val="0018563B"/>
    <w:rsid w:val="00187DE2"/>
    <w:rsid w:val="00187FDB"/>
    <w:rsid w:val="0019080F"/>
    <w:rsid w:val="00196343"/>
    <w:rsid w:val="001A0D0E"/>
    <w:rsid w:val="001A1BDB"/>
    <w:rsid w:val="001A1D6C"/>
    <w:rsid w:val="001A3AAA"/>
    <w:rsid w:val="001A5764"/>
    <w:rsid w:val="001A5CE4"/>
    <w:rsid w:val="001A63E4"/>
    <w:rsid w:val="001A72E0"/>
    <w:rsid w:val="001A7A0B"/>
    <w:rsid w:val="001A7A8D"/>
    <w:rsid w:val="001A7BC9"/>
    <w:rsid w:val="001B04D7"/>
    <w:rsid w:val="001B11CD"/>
    <w:rsid w:val="001B2C98"/>
    <w:rsid w:val="001B3009"/>
    <w:rsid w:val="001B349F"/>
    <w:rsid w:val="001B5323"/>
    <w:rsid w:val="001B7592"/>
    <w:rsid w:val="001C116B"/>
    <w:rsid w:val="001C1B91"/>
    <w:rsid w:val="001C22DE"/>
    <w:rsid w:val="001C295B"/>
    <w:rsid w:val="001C2B34"/>
    <w:rsid w:val="001C3F88"/>
    <w:rsid w:val="001D1781"/>
    <w:rsid w:val="001D1D82"/>
    <w:rsid w:val="001D213F"/>
    <w:rsid w:val="001D3073"/>
    <w:rsid w:val="001D3D84"/>
    <w:rsid w:val="001D4BC8"/>
    <w:rsid w:val="001D6CAD"/>
    <w:rsid w:val="001D7BBD"/>
    <w:rsid w:val="001E0199"/>
    <w:rsid w:val="001E222F"/>
    <w:rsid w:val="001E2EA3"/>
    <w:rsid w:val="001E2F2A"/>
    <w:rsid w:val="001E36B9"/>
    <w:rsid w:val="001E4275"/>
    <w:rsid w:val="001E4438"/>
    <w:rsid w:val="001E46A2"/>
    <w:rsid w:val="001E5A58"/>
    <w:rsid w:val="001E6CAC"/>
    <w:rsid w:val="001E6EC8"/>
    <w:rsid w:val="001F097B"/>
    <w:rsid w:val="001F189A"/>
    <w:rsid w:val="001F2475"/>
    <w:rsid w:val="001F284E"/>
    <w:rsid w:val="001F2906"/>
    <w:rsid w:val="001F30A1"/>
    <w:rsid w:val="001F4412"/>
    <w:rsid w:val="001F57FB"/>
    <w:rsid w:val="001F6AC1"/>
    <w:rsid w:val="001F7D67"/>
    <w:rsid w:val="002003CE"/>
    <w:rsid w:val="00200586"/>
    <w:rsid w:val="00200EEC"/>
    <w:rsid w:val="00201F38"/>
    <w:rsid w:val="002020DD"/>
    <w:rsid w:val="00202914"/>
    <w:rsid w:val="0020485A"/>
    <w:rsid w:val="00206299"/>
    <w:rsid w:val="00206ADF"/>
    <w:rsid w:val="00206F89"/>
    <w:rsid w:val="00207433"/>
    <w:rsid w:val="00207AC1"/>
    <w:rsid w:val="002103D8"/>
    <w:rsid w:val="00210839"/>
    <w:rsid w:val="00211513"/>
    <w:rsid w:val="00212A55"/>
    <w:rsid w:val="00213FC7"/>
    <w:rsid w:val="00214301"/>
    <w:rsid w:val="00214F51"/>
    <w:rsid w:val="0021554A"/>
    <w:rsid w:val="002156F0"/>
    <w:rsid w:val="0021595A"/>
    <w:rsid w:val="00215BDD"/>
    <w:rsid w:val="00216600"/>
    <w:rsid w:val="00216712"/>
    <w:rsid w:val="0021765C"/>
    <w:rsid w:val="002177B2"/>
    <w:rsid w:val="00217BF6"/>
    <w:rsid w:val="00222333"/>
    <w:rsid w:val="00222CFF"/>
    <w:rsid w:val="00222D95"/>
    <w:rsid w:val="00223405"/>
    <w:rsid w:val="002235AD"/>
    <w:rsid w:val="002241A7"/>
    <w:rsid w:val="00224716"/>
    <w:rsid w:val="00225752"/>
    <w:rsid w:val="002259AB"/>
    <w:rsid w:val="00226179"/>
    <w:rsid w:val="002261A6"/>
    <w:rsid w:val="00226205"/>
    <w:rsid w:val="002269EE"/>
    <w:rsid w:val="00226A0D"/>
    <w:rsid w:val="00226CEC"/>
    <w:rsid w:val="002277B4"/>
    <w:rsid w:val="0023092D"/>
    <w:rsid w:val="00232EFC"/>
    <w:rsid w:val="002336E7"/>
    <w:rsid w:val="00233E07"/>
    <w:rsid w:val="00234CB4"/>
    <w:rsid w:val="00234FC8"/>
    <w:rsid w:val="00235133"/>
    <w:rsid w:val="00236471"/>
    <w:rsid w:val="00240000"/>
    <w:rsid w:val="002409A9"/>
    <w:rsid w:val="00242966"/>
    <w:rsid w:val="002439C5"/>
    <w:rsid w:val="0024454D"/>
    <w:rsid w:val="00245B86"/>
    <w:rsid w:val="002465EF"/>
    <w:rsid w:val="00247F98"/>
    <w:rsid w:val="00251216"/>
    <w:rsid w:val="00251D4B"/>
    <w:rsid w:val="00252453"/>
    <w:rsid w:val="00252AC0"/>
    <w:rsid w:val="002538F9"/>
    <w:rsid w:val="00254EA7"/>
    <w:rsid w:val="0025592C"/>
    <w:rsid w:val="00255CAF"/>
    <w:rsid w:val="00257678"/>
    <w:rsid w:val="00257AAF"/>
    <w:rsid w:val="00260DE2"/>
    <w:rsid w:val="002614F9"/>
    <w:rsid w:val="002625F0"/>
    <w:rsid w:val="0026556B"/>
    <w:rsid w:val="00266332"/>
    <w:rsid w:val="00266350"/>
    <w:rsid w:val="002671EE"/>
    <w:rsid w:val="0026784F"/>
    <w:rsid w:val="0026786F"/>
    <w:rsid w:val="002678BE"/>
    <w:rsid w:val="00267FF3"/>
    <w:rsid w:val="00271EFF"/>
    <w:rsid w:val="002727E5"/>
    <w:rsid w:val="002735E2"/>
    <w:rsid w:val="002736A9"/>
    <w:rsid w:val="0027387C"/>
    <w:rsid w:val="002748C1"/>
    <w:rsid w:val="00274DF4"/>
    <w:rsid w:val="00275162"/>
    <w:rsid w:val="00275CB6"/>
    <w:rsid w:val="0028208D"/>
    <w:rsid w:val="002830A9"/>
    <w:rsid w:val="0028370D"/>
    <w:rsid w:val="00285714"/>
    <w:rsid w:val="00285E87"/>
    <w:rsid w:val="00286E41"/>
    <w:rsid w:val="0028730A"/>
    <w:rsid w:val="0028765C"/>
    <w:rsid w:val="002876C9"/>
    <w:rsid w:val="00291811"/>
    <w:rsid w:val="002932F2"/>
    <w:rsid w:val="002934A6"/>
    <w:rsid w:val="00293B5E"/>
    <w:rsid w:val="00293B72"/>
    <w:rsid w:val="002947CA"/>
    <w:rsid w:val="00294E38"/>
    <w:rsid w:val="002967B1"/>
    <w:rsid w:val="00296C41"/>
    <w:rsid w:val="002975A3"/>
    <w:rsid w:val="00297E7D"/>
    <w:rsid w:val="002A0253"/>
    <w:rsid w:val="002A067C"/>
    <w:rsid w:val="002A0746"/>
    <w:rsid w:val="002A1A60"/>
    <w:rsid w:val="002A3886"/>
    <w:rsid w:val="002A48C9"/>
    <w:rsid w:val="002A4B61"/>
    <w:rsid w:val="002A59F6"/>
    <w:rsid w:val="002A669F"/>
    <w:rsid w:val="002B01D7"/>
    <w:rsid w:val="002B0743"/>
    <w:rsid w:val="002B090D"/>
    <w:rsid w:val="002B24ED"/>
    <w:rsid w:val="002B2C9A"/>
    <w:rsid w:val="002B46C6"/>
    <w:rsid w:val="002B4D1E"/>
    <w:rsid w:val="002B5299"/>
    <w:rsid w:val="002B5A53"/>
    <w:rsid w:val="002C1FC6"/>
    <w:rsid w:val="002C2212"/>
    <w:rsid w:val="002C3307"/>
    <w:rsid w:val="002C4494"/>
    <w:rsid w:val="002C6662"/>
    <w:rsid w:val="002C70D6"/>
    <w:rsid w:val="002C7350"/>
    <w:rsid w:val="002C7491"/>
    <w:rsid w:val="002D0C5A"/>
    <w:rsid w:val="002D0F0C"/>
    <w:rsid w:val="002D1375"/>
    <w:rsid w:val="002D19E6"/>
    <w:rsid w:val="002D20AB"/>
    <w:rsid w:val="002D2AC4"/>
    <w:rsid w:val="002D3BD8"/>
    <w:rsid w:val="002D43F4"/>
    <w:rsid w:val="002D44F3"/>
    <w:rsid w:val="002D5389"/>
    <w:rsid w:val="002D73ED"/>
    <w:rsid w:val="002E238B"/>
    <w:rsid w:val="002E23A2"/>
    <w:rsid w:val="002E2A8A"/>
    <w:rsid w:val="002E323C"/>
    <w:rsid w:val="002E5083"/>
    <w:rsid w:val="002E5B1E"/>
    <w:rsid w:val="002E6B04"/>
    <w:rsid w:val="002E6C1C"/>
    <w:rsid w:val="002E6E28"/>
    <w:rsid w:val="002E755D"/>
    <w:rsid w:val="002E7A5F"/>
    <w:rsid w:val="002F3477"/>
    <w:rsid w:val="002F3A05"/>
    <w:rsid w:val="002F3DCD"/>
    <w:rsid w:val="002F75C2"/>
    <w:rsid w:val="003004F0"/>
    <w:rsid w:val="00301483"/>
    <w:rsid w:val="003032AA"/>
    <w:rsid w:val="003053BB"/>
    <w:rsid w:val="003066F3"/>
    <w:rsid w:val="003105E7"/>
    <w:rsid w:val="003119DA"/>
    <w:rsid w:val="003128DA"/>
    <w:rsid w:val="0031296B"/>
    <w:rsid w:val="00312C10"/>
    <w:rsid w:val="003131ED"/>
    <w:rsid w:val="00315183"/>
    <w:rsid w:val="003170B1"/>
    <w:rsid w:val="003200AE"/>
    <w:rsid w:val="0032222D"/>
    <w:rsid w:val="0032322F"/>
    <w:rsid w:val="00323437"/>
    <w:rsid w:val="003268B8"/>
    <w:rsid w:val="00331095"/>
    <w:rsid w:val="00331FC1"/>
    <w:rsid w:val="0033243B"/>
    <w:rsid w:val="003336D0"/>
    <w:rsid w:val="003347AF"/>
    <w:rsid w:val="003358D4"/>
    <w:rsid w:val="00335D61"/>
    <w:rsid w:val="00335EE2"/>
    <w:rsid w:val="00342C51"/>
    <w:rsid w:val="0034318C"/>
    <w:rsid w:val="003431EB"/>
    <w:rsid w:val="00343279"/>
    <w:rsid w:val="00343720"/>
    <w:rsid w:val="00347EBB"/>
    <w:rsid w:val="0035085F"/>
    <w:rsid w:val="0035240F"/>
    <w:rsid w:val="0035263F"/>
    <w:rsid w:val="0035317E"/>
    <w:rsid w:val="00355E16"/>
    <w:rsid w:val="003563AC"/>
    <w:rsid w:val="00357396"/>
    <w:rsid w:val="003573F0"/>
    <w:rsid w:val="00361738"/>
    <w:rsid w:val="00361967"/>
    <w:rsid w:val="00362B0E"/>
    <w:rsid w:val="003640A8"/>
    <w:rsid w:val="003652F5"/>
    <w:rsid w:val="00365C30"/>
    <w:rsid w:val="00365FBE"/>
    <w:rsid w:val="00366D5C"/>
    <w:rsid w:val="0036723D"/>
    <w:rsid w:val="00367AF8"/>
    <w:rsid w:val="003705DF"/>
    <w:rsid w:val="00370C67"/>
    <w:rsid w:val="00373791"/>
    <w:rsid w:val="00373C3D"/>
    <w:rsid w:val="00373EF0"/>
    <w:rsid w:val="0037533A"/>
    <w:rsid w:val="00375B8A"/>
    <w:rsid w:val="00376466"/>
    <w:rsid w:val="00380CF0"/>
    <w:rsid w:val="00381335"/>
    <w:rsid w:val="00381AA1"/>
    <w:rsid w:val="00381CA3"/>
    <w:rsid w:val="003829C5"/>
    <w:rsid w:val="00384717"/>
    <w:rsid w:val="003847CC"/>
    <w:rsid w:val="00384894"/>
    <w:rsid w:val="00385A4A"/>
    <w:rsid w:val="00385D0C"/>
    <w:rsid w:val="003907DF"/>
    <w:rsid w:val="003908EB"/>
    <w:rsid w:val="0039115F"/>
    <w:rsid w:val="003911BD"/>
    <w:rsid w:val="0039121C"/>
    <w:rsid w:val="0039192C"/>
    <w:rsid w:val="00394BC4"/>
    <w:rsid w:val="003950FD"/>
    <w:rsid w:val="003A0510"/>
    <w:rsid w:val="003A1395"/>
    <w:rsid w:val="003A19D8"/>
    <w:rsid w:val="003A3BEE"/>
    <w:rsid w:val="003A606E"/>
    <w:rsid w:val="003B0FC2"/>
    <w:rsid w:val="003B1735"/>
    <w:rsid w:val="003B1DFC"/>
    <w:rsid w:val="003B2BF5"/>
    <w:rsid w:val="003B6600"/>
    <w:rsid w:val="003C11EE"/>
    <w:rsid w:val="003C223B"/>
    <w:rsid w:val="003C2834"/>
    <w:rsid w:val="003C2BCD"/>
    <w:rsid w:val="003C40AE"/>
    <w:rsid w:val="003C51A3"/>
    <w:rsid w:val="003C52F7"/>
    <w:rsid w:val="003C744F"/>
    <w:rsid w:val="003C7CA6"/>
    <w:rsid w:val="003D034F"/>
    <w:rsid w:val="003D1A4F"/>
    <w:rsid w:val="003D21DA"/>
    <w:rsid w:val="003D37FF"/>
    <w:rsid w:val="003D3B9B"/>
    <w:rsid w:val="003E026C"/>
    <w:rsid w:val="003E0DD5"/>
    <w:rsid w:val="003E15C3"/>
    <w:rsid w:val="003E3A04"/>
    <w:rsid w:val="003E3FA6"/>
    <w:rsid w:val="003E4169"/>
    <w:rsid w:val="003E42EE"/>
    <w:rsid w:val="003E51A3"/>
    <w:rsid w:val="003F0B57"/>
    <w:rsid w:val="003F100E"/>
    <w:rsid w:val="003F3048"/>
    <w:rsid w:val="003F3BE8"/>
    <w:rsid w:val="003F3ED4"/>
    <w:rsid w:val="003F45AD"/>
    <w:rsid w:val="003F6052"/>
    <w:rsid w:val="003F71BB"/>
    <w:rsid w:val="003F71EF"/>
    <w:rsid w:val="003F74A4"/>
    <w:rsid w:val="00400366"/>
    <w:rsid w:val="00400DAC"/>
    <w:rsid w:val="0040110D"/>
    <w:rsid w:val="00401E64"/>
    <w:rsid w:val="004026AC"/>
    <w:rsid w:val="00403C85"/>
    <w:rsid w:val="004043E7"/>
    <w:rsid w:val="0040501A"/>
    <w:rsid w:val="00407918"/>
    <w:rsid w:val="004100B1"/>
    <w:rsid w:val="00411603"/>
    <w:rsid w:val="00412EAB"/>
    <w:rsid w:val="004131A2"/>
    <w:rsid w:val="00414723"/>
    <w:rsid w:val="00415162"/>
    <w:rsid w:val="004153A0"/>
    <w:rsid w:val="004156DA"/>
    <w:rsid w:val="0041644E"/>
    <w:rsid w:val="00416CF3"/>
    <w:rsid w:val="00416EF0"/>
    <w:rsid w:val="0041759E"/>
    <w:rsid w:val="00417989"/>
    <w:rsid w:val="00417DC4"/>
    <w:rsid w:val="00417F32"/>
    <w:rsid w:val="00420F44"/>
    <w:rsid w:val="004217FF"/>
    <w:rsid w:val="0042196D"/>
    <w:rsid w:val="00421B5A"/>
    <w:rsid w:val="004228B3"/>
    <w:rsid w:val="00422F13"/>
    <w:rsid w:val="00422F58"/>
    <w:rsid w:val="00425FF8"/>
    <w:rsid w:val="004262FD"/>
    <w:rsid w:val="004300C7"/>
    <w:rsid w:val="00431F02"/>
    <w:rsid w:val="00433E06"/>
    <w:rsid w:val="00433EF1"/>
    <w:rsid w:val="00434887"/>
    <w:rsid w:val="00434A9A"/>
    <w:rsid w:val="00435B15"/>
    <w:rsid w:val="00436450"/>
    <w:rsid w:val="00437248"/>
    <w:rsid w:val="00442DAB"/>
    <w:rsid w:val="00443402"/>
    <w:rsid w:val="00447DE2"/>
    <w:rsid w:val="00450980"/>
    <w:rsid w:val="00451CEE"/>
    <w:rsid w:val="004529D0"/>
    <w:rsid w:val="00454AD4"/>
    <w:rsid w:val="00456256"/>
    <w:rsid w:val="0045688F"/>
    <w:rsid w:val="00457147"/>
    <w:rsid w:val="00457992"/>
    <w:rsid w:val="0046061E"/>
    <w:rsid w:val="00460B3D"/>
    <w:rsid w:val="004620EC"/>
    <w:rsid w:val="00463A93"/>
    <w:rsid w:val="00463FD9"/>
    <w:rsid w:val="00464361"/>
    <w:rsid w:val="00466F14"/>
    <w:rsid w:val="004671AA"/>
    <w:rsid w:val="00467E7D"/>
    <w:rsid w:val="004704B5"/>
    <w:rsid w:val="00470D42"/>
    <w:rsid w:val="00471A18"/>
    <w:rsid w:val="0047260C"/>
    <w:rsid w:val="0047377B"/>
    <w:rsid w:val="0047458A"/>
    <w:rsid w:val="00475F0A"/>
    <w:rsid w:val="004766E7"/>
    <w:rsid w:val="00476703"/>
    <w:rsid w:val="00476975"/>
    <w:rsid w:val="00476A73"/>
    <w:rsid w:val="00476B35"/>
    <w:rsid w:val="004773A1"/>
    <w:rsid w:val="00477742"/>
    <w:rsid w:val="0048083E"/>
    <w:rsid w:val="00482674"/>
    <w:rsid w:val="00483654"/>
    <w:rsid w:val="004837A6"/>
    <w:rsid w:val="004842DB"/>
    <w:rsid w:val="0048446C"/>
    <w:rsid w:val="00484549"/>
    <w:rsid w:val="00484B9C"/>
    <w:rsid w:val="00484C65"/>
    <w:rsid w:val="004871FD"/>
    <w:rsid w:val="004876E2"/>
    <w:rsid w:val="00490535"/>
    <w:rsid w:val="00490786"/>
    <w:rsid w:val="00491470"/>
    <w:rsid w:val="00491B19"/>
    <w:rsid w:val="00492791"/>
    <w:rsid w:val="0049338F"/>
    <w:rsid w:val="00493794"/>
    <w:rsid w:val="00494180"/>
    <w:rsid w:val="00494FD8"/>
    <w:rsid w:val="004957F3"/>
    <w:rsid w:val="00496217"/>
    <w:rsid w:val="00497127"/>
    <w:rsid w:val="004971EC"/>
    <w:rsid w:val="004979CE"/>
    <w:rsid w:val="004A446F"/>
    <w:rsid w:val="004A56F5"/>
    <w:rsid w:val="004B0215"/>
    <w:rsid w:val="004B06CD"/>
    <w:rsid w:val="004B0BA9"/>
    <w:rsid w:val="004B197B"/>
    <w:rsid w:val="004B347F"/>
    <w:rsid w:val="004B3E76"/>
    <w:rsid w:val="004B3FED"/>
    <w:rsid w:val="004B5B9E"/>
    <w:rsid w:val="004B6046"/>
    <w:rsid w:val="004B7329"/>
    <w:rsid w:val="004B75B1"/>
    <w:rsid w:val="004C06EA"/>
    <w:rsid w:val="004C2BA9"/>
    <w:rsid w:val="004C38FC"/>
    <w:rsid w:val="004C3CA6"/>
    <w:rsid w:val="004C4A35"/>
    <w:rsid w:val="004C4AC2"/>
    <w:rsid w:val="004C537F"/>
    <w:rsid w:val="004C5DE1"/>
    <w:rsid w:val="004D1265"/>
    <w:rsid w:val="004D1860"/>
    <w:rsid w:val="004D1F76"/>
    <w:rsid w:val="004D2B9B"/>
    <w:rsid w:val="004D3145"/>
    <w:rsid w:val="004D5E6A"/>
    <w:rsid w:val="004D61D9"/>
    <w:rsid w:val="004D7B60"/>
    <w:rsid w:val="004E069C"/>
    <w:rsid w:val="004E17F5"/>
    <w:rsid w:val="004E2524"/>
    <w:rsid w:val="004E4D72"/>
    <w:rsid w:val="004E52BC"/>
    <w:rsid w:val="004E5816"/>
    <w:rsid w:val="004E586D"/>
    <w:rsid w:val="004E64C5"/>
    <w:rsid w:val="004E6F98"/>
    <w:rsid w:val="004F1AAE"/>
    <w:rsid w:val="004F3380"/>
    <w:rsid w:val="004F36E9"/>
    <w:rsid w:val="004F5272"/>
    <w:rsid w:val="004F636A"/>
    <w:rsid w:val="0050052D"/>
    <w:rsid w:val="00504C74"/>
    <w:rsid w:val="005051DB"/>
    <w:rsid w:val="00507829"/>
    <w:rsid w:val="00507D62"/>
    <w:rsid w:val="0051145E"/>
    <w:rsid w:val="00511776"/>
    <w:rsid w:val="00511AB6"/>
    <w:rsid w:val="00512678"/>
    <w:rsid w:val="00512DEF"/>
    <w:rsid w:val="005135D9"/>
    <w:rsid w:val="00514696"/>
    <w:rsid w:val="0051547F"/>
    <w:rsid w:val="00515C7E"/>
    <w:rsid w:val="00516048"/>
    <w:rsid w:val="00516857"/>
    <w:rsid w:val="00521447"/>
    <w:rsid w:val="005231F7"/>
    <w:rsid w:val="005236BB"/>
    <w:rsid w:val="00525773"/>
    <w:rsid w:val="005259A4"/>
    <w:rsid w:val="00531484"/>
    <w:rsid w:val="00531D92"/>
    <w:rsid w:val="00532C4B"/>
    <w:rsid w:val="00532F94"/>
    <w:rsid w:val="00533980"/>
    <w:rsid w:val="00536586"/>
    <w:rsid w:val="00540DC9"/>
    <w:rsid w:val="00541A82"/>
    <w:rsid w:val="00542026"/>
    <w:rsid w:val="0054309B"/>
    <w:rsid w:val="005430EC"/>
    <w:rsid w:val="00543F06"/>
    <w:rsid w:val="005443C1"/>
    <w:rsid w:val="00546409"/>
    <w:rsid w:val="005464A7"/>
    <w:rsid w:val="00547899"/>
    <w:rsid w:val="005503AF"/>
    <w:rsid w:val="00550B9F"/>
    <w:rsid w:val="00551DEB"/>
    <w:rsid w:val="00552015"/>
    <w:rsid w:val="00552C00"/>
    <w:rsid w:val="00552FDA"/>
    <w:rsid w:val="00553A39"/>
    <w:rsid w:val="00554620"/>
    <w:rsid w:val="005551A9"/>
    <w:rsid w:val="00556094"/>
    <w:rsid w:val="00557117"/>
    <w:rsid w:val="00561239"/>
    <w:rsid w:val="005618B1"/>
    <w:rsid w:val="00561F0D"/>
    <w:rsid w:val="00565E52"/>
    <w:rsid w:val="0056660D"/>
    <w:rsid w:val="005668C3"/>
    <w:rsid w:val="00567EE0"/>
    <w:rsid w:val="00570A71"/>
    <w:rsid w:val="00570BDA"/>
    <w:rsid w:val="00572E4E"/>
    <w:rsid w:val="00574598"/>
    <w:rsid w:val="00576CE0"/>
    <w:rsid w:val="0057750F"/>
    <w:rsid w:val="00582FD7"/>
    <w:rsid w:val="00583346"/>
    <w:rsid w:val="005833D3"/>
    <w:rsid w:val="00583822"/>
    <w:rsid w:val="005840B4"/>
    <w:rsid w:val="00584A61"/>
    <w:rsid w:val="00584D91"/>
    <w:rsid w:val="005857A5"/>
    <w:rsid w:val="00586AA8"/>
    <w:rsid w:val="00586F7E"/>
    <w:rsid w:val="005871E6"/>
    <w:rsid w:val="00587477"/>
    <w:rsid w:val="0058780D"/>
    <w:rsid w:val="00587F8B"/>
    <w:rsid w:val="00590796"/>
    <w:rsid w:val="00591159"/>
    <w:rsid w:val="0059142C"/>
    <w:rsid w:val="005915B3"/>
    <w:rsid w:val="005917CB"/>
    <w:rsid w:val="00591C9D"/>
    <w:rsid w:val="005935D6"/>
    <w:rsid w:val="00593778"/>
    <w:rsid w:val="00594324"/>
    <w:rsid w:val="00595638"/>
    <w:rsid w:val="00596089"/>
    <w:rsid w:val="00596C24"/>
    <w:rsid w:val="00596CB0"/>
    <w:rsid w:val="005A0714"/>
    <w:rsid w:val="005A0776"/>
    <w:rsid w:val="005A0A53"/>
    <w:rsid w:val="005A1355"/>
    <w:rsid w:val="005A136B"/>
    <w:rsid w:val="005A22AD"/>
    <w:rsid w:val="005A4448"/>
    <w:rsid w:val="005A5302"/>
    <w:rsid w:val="005A5C67"/>
    <w:rsid w:val="005A5F3F"/>
    <w:rsid w:val="005A6CF4"/>
    <w:rsid w:val="005A7A02"/>
    <w:rsid w:val="005B03F2"/>
    <w:rsid w:val="005B1EA2"/>
    <w:rsid w:val="005B1F51"/>
    <w:rsid w:val="005B23F9"/>
    <w:rsid w:val="005B3A16"/>
    <w:rsid w:val="005B3E8A"/>
    <w:rsid w:val="005B404A"/>
    <w:rsid w:val="005B6056"/>
    <w:rsid w:val="005B7250"/>
    <w:rsid w:val="005B768A"/>
    <w:rsid w:val="005C0653"/>
    <w:rsid w:val="005C0D4F"/>
    <w:rsid w:val="005C3AB9"/>
    <w:rsid w:val="005C3B75"/>
    <w:rsid w:val="005C5695"/>
    <w:rsid w:val="005C5DDC"/>
    <w:rsid w:val="005C6CDE"/>
    <w:rsid w:val="005C7D4A"/>
    <w:rsid w:val="005C7EB5"/>
    <w:rsid w:val="005D020F"/>
    <w:rsid w:val="005D0253"/>
    <w:rsid w:val="005D08E7"/>
    <w:rsid w:val="005D0DE0"/>
    <w:rsid w:val="005D379E"/>
    <w:rsid w:val="005D3A3D"/>
    <w:rsid w:val="005D4505"/>
    <w:rsid w:val="005D4615"/>
    <w:rsid w:val="005D4A16"/>
    <w:rsid w:val="005D5776"/>
    <w:rsid w:val="005D5BD6"/>
    <w:rsid w:val="005D7F77"/>
    <w:rsid w:val="005E33C5"/>
    <w:rsid w:val="005E4E70"/>
    <w:rsid w:val="005E7542"/>
    <w:rsid w:val="005E792D"/>
    <w:rsid w:val="005F0489"/>
    <w:rsid w:val="005F0FE1"/>
    <w:rsid w:val="005F1018"/>
    <w:rsid w:val="005F1B2C"/>
    <w:rsid w:val="005F1D34"/>
    <w:rsid w:val="005F24E6"/>
    <w:rsid w:val="005F3283"/>
    <w:rsid w:val="005F3500"/>
    <w:rsid w:val="005F3F1F"/>
    <w:rsid w:val="005F409F"/>
    <w:rsid w:val="005F5135"/>
    <w:rsid w:val="005F5CE7"/>
    <w:rsid w:val="005F5E70"/>
    <w:rsid w:val="005F6BF7"/>
    <w:rsid w:val="005F6C2A"/>
    <w:rsid w:val="00600587"/>
    <w:rsid w:val="006005FE"/>
    <w:rsid w:val="00600D69"/>
    <w:rsid w:val="006010A4"/>
    <w:rsid w:val="00601567"/>
    <w:rsid w:val="00601DF6"/>
    <w:rsid w:val="00602B81"/>
    <w:rsid w:val="00602E32"/>
    <w:rsid w:val="00603051"/>
    <w:rsid w:val="006038E2"/>
    <w:rsid w:val="0060395A"/>
    <w:rsid w:val="00603DF3"/>
    <w:rsid w:val="00604291"/>
    <w:rsid w:val="00604C8B"/>
    <w:rsid w:val="00604F23"/>
    <w:rsid w:val="0060593C"/>
    <w:rsid w:val="00607153"/>
    <w:rsid w:val="00607911"/>
    <w:rsid w:val="00607FA9"/>
    <w:rsid w:val="006102B5"/>
    <w:rsid w:val="00610EB1"/>
    <w:rsid w:val="00612583"/>
    <w:rsid w:val="00612DD4"/>
    <w:rsid w:val="00613FAF"/>
    <w:rsid w:val="0061608B"/>
    <w:rsid w:val="006166B9"/>
    <w:rsid w:val="006171C3"/>
    <w:rsid w:val="00617246"/>
    <w:rsid w:val="006203E2"/>
    <w:rsid w:val="00620D89"/>
    <w:rsid w:val="00620ED0"/>
    <w:rsid w:val="006215F2"/>
    <w:rsid w:val="00621EF3"/>
    <w:rsid w:val="00622531"/>
    <w:rsid w:val="006232D6"/>
    <w:rsid w:val="00623F86"/>
    <w:rsid w:val="00624C37"/>
    <w:rsid w:val="00624C8C"/>
    <w:rsid w:val="006250DE"/>
    <w:rsid w:val="006259A9"/>
    <w:rsid w:val="00625C46"/>
    <w:rsid w:val="00625E2E"/>
    <w:rsid w:val="00626733"/>
    <w:rsid w:val="0062694A"/>
    <w:rsid w:val="00626950"/>
    <w:rsid w:val="00626BBF"/>
    <w:rsid w:val="00627948"/>
    <w:rsid w:val="00627E98"/>
    <w:rsid w:val="00631D1F"/>
    <w:rsid w:val="00633EDD"/>
    <w:rsid w:val="006354F4"/>
    <w:rsid w:val="006369B3"/>
    <w:rsid w:val="00637338"/>
    <w:rsid w:val="00637575"/>
    <w:rsid w:val="00640844"/>
    <w:rsid w:val="00641390"/>
    <w:rsid w:val="0064241B"/>
    <w:rsid w:val="0064245F"/>
    <w:rsid w:val="00643D1A"/>
    <w:rsid w:val="006442B9"/>
    <w:rsid w:val="00644478"/>
    <w:rsid w:val="0064458A"/>
    <w:rsid w:val="006456D7"/>
    <w:rsid w:val="006461E3"/>
    <w:rsid w:val="0064633D"/>
    <w:rsid w:val="006471CA"/>
    <w:rsid w:val="006518D3"/>
    <w:rsid w:val="00651942"/>
    <w:rsid w:val="00654BA9"/>
    <w:rsid w:val="00654E96"/>
    <w:rsid w:val="00654FEE"/>
    <w:rsid w:val="006552B8"/>
    <w:rsid w:val="00656AA8"/>
    <w:rsid w:val="006603FA"/>
    <w:rsid w:val="00660623"/>
    <w:rsid w:val="00660BA8"/>
    <w:rsid w:val="006614A0"/>
    <w:rsid w:val="00662D04"/>
    <w:rsid w:val="00664E3D"/>
    <w:rsid w:val="006667B8"/>
    <w:rsid w:val="00666BB7"/>
    <w:rsid w:val="00666FEF"/>
    <w:rsid w:val="00667600"/>
    <w:rsid w:val="00667909"/>
    <w:rsid w:val="00671ADD"/>
    <w:rsid w:val="00671D6D"/>
    <w:rsid w:val="00672EDF"/>
    <w:rsid w:val="00675CFB"/>
    <w:rsid w:val="006778AB"/>
    <w:rsid w:val="00681465"/>
    <w:rsid w:val="00681EBE"/>
    <w:rsid w:val="00682250"/>
    <w:rsid w:val="00682A99"/>
    <w:rsid w:val="00683348"/>
    <w:rsid w:val="0068343F"/>
    <w:rsid w:val="00683A86"/>
    <w:rsid w:val="0068605A"/>
    <w:rsid w:val="006879CE"/>
    <w:rsid w:val="00687B8E"/>
    <w:rsid w:val="00694CBE"/>
    <w:rsid w:val="00695777"/>
    <w:rsid w:val="0069723B"/>
    <w:rsid w:val="006975DC"/>
    <w:rsid w:val="006A0563"/>
    <w:rsid w:val="006A1172"/>
    <w:rsid w:val="006A2632"/>
    <w:rsid w:val="006B0492"/>
    <w:rsid w:val="006B0544"/>
    <w:rsid w:val="006B08D0"/>
    <w:rsid w:val="006B19BA"/>
    <w:rsid w:val="006B1DA9"/>
    <w:rsid w:val="006B39D8"/>
    <w:rsid w:val="006B410C"/>
    <w:rsid w:val="006B4509"/>
    <w:rsid w:val="006B5C1A"/>
    <w:rsid w:val="006B5C89"/>
    <w:rsid w:val="006C07DC"/>
    <w:rsid w:val="006C2297"/>
    <w:rsid w:val="006C25C9"/>
    <w:rsid w:val="006C38A2"/>
    <w:rsid w:val="006C3D7F"/>
    <w:rsid w:val="006C4CAC"/>
    <w:rsid w:val="006C5E8B"/>
    <w:rsid w:val="006C671C"/>
    <w:rsid w:val="006C6DA4"/>
    <w:rsid w:val="006C719A"/>
    <w:rsid w:val="006C778A"/>
    <w:rsid w:val="006D0036"/>
    <w:rsid w:val="006D09D8"/>
    <w:rsid w:val="006D1524"/>
    <w:rsid w:val="006D215F"/>
    <w:rsid w:val="006D27D3"/>
    <w:rsid w:val="006D2C1A"/>
    <w:rsid w:val="006D2DA5"/>
    <w:rsid w:val="006D3564"/>
    <w:rsid w:val="006D35E5"/>
    <w:rsid w:val="006D3A68"/>
    <w:rsid w:val="006D3ADD"/>
    <w:rsid w:val="006D52E7"/>
    <w:rsid w:val="006D6EAB"/>
    <w:rsid w:val="006D7128"/>
    <w:rsid w:val="006D71A8"/>
    <w:rsid w:val="006D74B7"/>
    <w:rsid w:val="006D7E4B"/>
    <w:rsid w:val="006E23E0"/>
    <w:rsid w:val="006E2652"/>
    <w:rsid w:val="006E3551"/>
    <w:rsid w:val="006E4497"/>
    <w:rsid w:val="006E4E6D"/>
    <w:rsid w:val="006E646F"/>
    <w:rsid w:val="006E79AD"/>
    <w:rsid w:val="006F03CB"/>
    <w:rsid w:val="006F06BE"/>
    <w:rsid w:val="006F17AC"/>
    <w:rsid w:val="006F1D7C"/>
    <w:rsid w:val="006F2742"/>
    <w:rsid w:val="006F2AB4"/>
    <w:rsid w:val="006F3034"/>
    <w:rsid w:val="006F4D27"/>
    <w:rsid w:val="006F703B"/>
    <w:rsid w:val="006F7AA2"/>
    <w:rsid w:val="006F7E04"/>
    <w:rsid w:val="006F7FA2"/>
    <w:rsid w:val="007008B0"/>
    <w:rsid w:val="007014F1"/>
    <w:rsid w:val="007017DB"/>
    <w:rsid w:val="007039CF"/>
    <w:rsid w:val="00703EF0"/>
    <w:rsid w:val="00704080"/>
    <w:rsid w:val="00705DFE"/>
    <w:rsid w:val="007062EC"/>
    <w:rsid w:val="00706DAC"/>
    <w:rsid w:val="007076E3"/>
    <w:rsid w:val="007079EE"/>
    <w:rsid w:val="007079FA"/>
    <w:rsid w:val="0071285D"/>
    <w:rsid w:val="00713D7A"/>
    <w:rsid w:val="00715B82"/>
    <w:rsid w:val="00716815"/>
    <w:rsid w:val="00717723"/>
    <w:rsid w:val="00717B93"/>
    <w:rsid w:val="0072026E"/>
    <w:rsid w:val="0072068E"/>
    <w:rsid w:val="007210DA"/>
    <w:rsid w:val="0072150D"/>
    <w:rsid w:val="00722C17"/>
    <w:rsid w:val="00724112"/>
    <w:rsid w:val="007250D2"/>
    <w:rsid w:val="007252F6"/>
    <w:rsid w:val="00725352"/>
    <w:rsid w:val="00725612"/>
    <w:rsid w:val="007256D6"/>
    <w:rsid w:val="00725ED9"/>
    <w:rsid w:val="00726249"/>
    <w:rsid w:val="00726616"/>
    <w:rsid w:val="00726F34"/>
    <w:rsid w:val="00727B83"/>
    <w:rsid w:val="00727D25"/>
    <w:rsid w:val="00730335"/>
    <w:rsid w:val="00730484"/>
    <w:rsid w:val="00730690"/>
    <w:rsid w:val="00730703"/>
    <w:rsid w:val="00736B70"/>
    <w:rsid w:val="00737363"/>
    <w:rsid w:val="007409A0"/>
    <w:rsid w:val="00742544"/>
    <w:rsid w:val="00743C04"/>
    <w:rsid w:val="00745862"/>
    <w:rsid w:val="007503E8"/>
    <w:rsid w:val="007505C8"/>
    <w:rsid w:val="0075063C"/>
    <w:rsid w:val="00751FBC"/>
    <w:rsid w:val="00753A0C"/>
    <w:rsid w:val="0075483F"/>
    <w:rsid w:val="00754AC2"/>
    <w:rsid w:val="007551C1"/>
    <w:rsid w:val="00755E17"/>
    <w:rsid w:val="00757F64"/>
    <w:rsid w:val="007612DB"/>
    <w:rsid w:val="007634A7"/>
    <w:rsid w:val="007643F4"/>
    <w:rsid w:val="00764B46"/>
    <w:rsid w:val="00764C39"/>
    <w:rsid w:val="00764DDD"/>
    <w:rsid w:val="00765A1F"/>
    <w:rsid w:val="00766046"/>
    <w:rsid w:val="007663AE"/>
    <w:rsid w:val="007676AD"/>
    <w:rsid w:val="00767B95"/>
    <w:rsid w:val="00767E18"/>
    <w:rsid w:val="00770FC3"/>
    <w:rsid w:val="0077206F"/>
    <w:rsid w:val="0077408E"/>
    <w:rsid w:val="00774892"/>
    <w:rsid w:val="00776D09"/>
    <w:rsid w:val="00777A26"/>
    <w:rsid w:val="0078067D"/>
    <w:rsid w:val="00782F12"/>
    <w:rsid w:val="00783243"/>
    <w:rsid w:val="0078345D"/>
    <w:rsid w:val="00783A79"/>
    <w:rsid w:val="00784273"/>
    <w:rsid w:val="00785A08"/>
    <w:rsid w:val="00785A3E"/>
    <w:rsid w:val="00786029"/>
    <w:rsid w:val="0078646A"/>
    <w:rsid w:val="007902B6"/>
    <w:rsid w:val="00791CAF"/>
    <w:rsid w:val="00791E1A"/>
    <w:rsid w:val="00792DDE"/>
    <w:rsid w:val="00793959"/>
    <w:rsid w:val="00794567"/>
    <w:rsid w:val="007950F8"/>
    <w:rsid w:val="00795D86"/>
    <w:rsid w:val="00797362"/>
    <w:rsid w:val="007A14EB"/>
    <w:rsid w:val="007A20CA"/>
    <w:rsid w:val="007A24E4"/>
    <w:rsid w:val="007A2A3F"/>
    <w:rsid w:val="007A2BC4"/>
    <w:rsid w:val="007A2ED4"/>
    <w:rsid w:val="007A3A77"/>
    <w:rsid w:val="007A515D"/>
    <w:rsid w:val="007A617B"/>
    <w:rsid w:val="007A6234"/>
    <w:rsid w:val="007A6EB1"/>
    <w:rsid w:val="007B06AE"/>
    <w:rsid w:val="007B0A77"/>
    <w:rsid w:val="007B4A17"/>
    <w:rsid w:val="007B7D46"/>
    <w:rsid w:val="007C037A"/>
    <w:rsid w:val="007C3E28"/>
    <w:rsid w:val="007C528E"/>
    <w:rsid w:val="007C5A7D"/>
    <w:rsid w:val="007C6567"/>
    <w:rsid w:val="007D03BF"/>
    <w:rsid w:val="007D076A"/>
    <w:rsid w:val="007D1A80"/>
    <w:rsid w:val="007D1D3A"/>
    <w:rsid w:val="007D24A4"/>
    <w:rsid w:val="007D2617"/>
    <w:rsid w:val="007D28BF"/>
    <w:rsid w:val="007D4071"/>
    <w:rsid w:val="007D4FFF"/>
    <w:rsid w:val="007D59C4"/>
    <w:rsid w:val="007D7EB1"/>
    <w:rsid w:val="007E03D6"/>
    <w:rsid w:val="007E080B"/>
    <w:rsid w:val="007E27BF"/>
    <w:rsid w:val="007E2B68"/>
    <w:rsid w:val="007E3FA7"/>
    <w:rsid w:val="007E4464"/>
    <w:rsid w:val="007E4665"/>
    <w:rsid w:val="007E582A"/>
    <w:rsid w:val="007E615E"/>
    <w:rsid w:val="007E7A4A"/>
    <w:rsid w:val="007F0BC0"/>
    <w:rsid w:val="007F20E1"/>
    <w:rsid w:val="007F3B42"/>
    <w:rsid w:val="007F4101"/>
    <w:rsid w:val="007F4868"/>
    <w:rsid w:val="007F7C37"/>
    <w:rsid w:val="00800A08"/>
    <w:rsid w:val="008015B8"/>
    <w:rsid w:val="00802281"/>
    <w:rsid w:val="0080498F"/>
    <w:rsid w:val="00804BD7"/>
    <w:rsid w:val="00804EC3"/>
    <w:rsid w:val="008063BB"/>
    <w:rsid w:val="00807307"/>
    <w:rsid w:val="00807AED"/>
    <w:rsid w:val="00807D91"/>
    <w:rsid w:val="00810510"/>
    <w:rsid w:val="00811B6C"/>
    <w:rsid w:val="00811C77"/>
    <w:rsid w:val="00811C8F"/>
    <w:rsid w:val="0081279B"/>
    <w:rsid w:val="0081318D"/>
    <w:rsid w:val="00813E38"/>
    <w:rsid w:val="00815365"/>
    <w:rsid w:val="00816D7C"/>
    <w:rsid w:val="00817D52"/>
    <w:rsid w:val="00820A68"/>
    <w:rsid w:val="00820BF5"/>
    <w:rsid w:val="00822838"/>
    <w:rsid w:val="00822E8C"/>
    <w:rsid w:val="00823E8A"/>
    <w:rsid w:val="008250BE"/>
    <w:rsid w:val="00825127"/>
    <w:rsid w:val="00825E95"/>
    <w:rsid w:val="00826359"/>
    <w:rsid w:val="008265C1"/>
    <w:rsid w:val="0082687B"/>
    <w:rsid w:val="008270F4"/>
    <w:rsid w:val="00827142"/>
    <w:rsid w:val="00831860"/>
    <w:rsid w:val="00832473"/>
    <w:rsid w:val="00832BD5"/>
    <w:rsid w:val="00832C26"/>
    <w:rsid w:val="00833E44"/>
    <w:rsid w:val="00834F33"/>
    <w:rsid w:val="00835387"/>
    <w:rsid w:val="00835C2A"/>
    <w:rsid w:val="00836293"/>
    <w:rsid w:val="008367EB"/>
    <w:rsid w:val="0084094E"/>
    <w:rsid w:val="00841811"/>
    <w:rsid w:val="0084239C"/>
    <w:rsid w:val="008425DC"/>
    <w:rsid w:val="0084287C"/>
    <w:rsid w:val="00847EA6"/>
    <w:rsid w:val="008502B7"/>
    <w:rsid w:val="00850D67"/>
    <w:rsid w:val="00850E59"/>
    <w:rsid w:val="008512BE"/>
    <w:rsid w:val="008516A2"/>
    <w:rsid w:val="00852FD4"/>
    <w:rsid w:val="0085368C"/>
    <w:rsid w:val="00853EC2"/>
    <w:rsid w:val="00855858"/>
    <w:rsid w:val="008560FE"/>
    <w:rsid w:val="00856A82"/>
    <w:rsid w:val="008573E6"/>
    <w:rsid w:val="008575EA"/>
    <w:rsid w:val="008579BC"/>
    <w:rsid w:val="0086170F"/>
    <w:rsid w:val="0086242B"/>
    <w:rsid w:val="00863C1E"/>
    <w:rsid w:val="008645D7"/>
    <w:rsid w:val="00864BE3"/>
    <w:rsid w:val="00867049"/>
    <w:rsid w:val="00867CE4"/>
    <w:rsid w:val="0087014A"/>
    <w:rsid w:val="00872847"/>
    <w:rsid w:val="00873302"/>
    <w:rsid w:val="008736D7"/>
    <w:rsid w:val="00874617"/>
    <w:rsid w:val="00876BF1"/>
    <w:rsid w:val="00880752"/>
    <w:rsid w:val="00882A05"/>
    <w:rsid w:val="00883607"/>
    <w:rsid w:val="00883CD5"/>
    <w:rsid w:val="00884519"/>
    <w:rsid w:val="00884BF1"/>
    <w:rsid w:val="0088525E"/>
    <w:rsid w:val="0088559E"/>
    <w:rsid w:val="00885AAF"/>
    <w:rsid w:val="00887367"/>
    <w:rsid w:val="00890ACF"/>
    <w:rsid w:val="00890B18"/>
    <w:rsid w:val="00890BDD"/>
    <w:rsid w:val="00891912"/>
    <w:rsid w:val="0089198B"/>
    <w:rsid w:val="0089214A"/>
    <w:rsid w:val="00893A17"/>
    <w:rsid w:val="00893BD9"/>
    <w:rsid w:val="00893EA0"/>
    <w:rsid w:val="00894A9A"/>
    <w:rsid w:val="0089782C"/>
    <w:rsid w:val="008A0B09"/>
    <w:rsid w:val="008A3578"/>
    <w:rsid w:val="008A4D49"/>
    <w:rsid w:val="008A54C3"/>
    <w:rsid w:val="008A56C2"/>
    <w:rsid w:val="008A5FDD"/>
    <w:rsid w:val="008A6564"/>
    <w:rsid w:val="008A761A"/>
    <w:rsid w:val="008B05F8"/>
    <w:rsid w:val="008B0C80"/>
    <w:rsid w:val="008B1390"/>
    <w:rsid w:val="008B1497"/>
    <w:rsid w:val="008B2669"/>
    <w:rsid w:val="008B3E74"/>
    <w:rsid w:val="008B4861"/>
    <w:rsid w:val="008B49DE"/>
    <w:rsid w:val="008B5A37"/>
    <w:rsid w:val="008B5B21"/>
    <w:rsid w:val="008C11DE"/>
    <w:rsid w:val="008C12EA"/>
    <w:rsid w:val="008C21C3"/>
    <w:rsid w:val="008C21F7"/>
    <w:rsid w:val="008C3D59"/>
    <w:rsid w:val="008C4530"/>
    <w:rsid w:val="008C4902"/>
    <w:rsid w:val="008C4EB2"/>
    <w:rsid w:val="008C4F6D"/>
    <w:rsid w:val="008C5355"/>
    <w:rsid w:val="008D169A"/>
    <w:rsid w:val="008D24DC"/>
    <w:rsid w:val="008D56D1"/>
    <w:rsid w:val="008D6C9F"/>
    <w:rsid w:val="008D7172"/>
    <w:rsid w:val="008D7B4D"/>
    <w:rsid w:val="008E39F1"/>
    <w:rsid w:val="008E3B6A"/>
    <w:rsid w:val="008E430D"/>
    <w:rsid w:val="008E5578"/>
    <w:rsid w:val="008E6887"/>
    <w:rsid w:val="008E75F5"/>
    <w:rsid w:val="008E7968"/>
    <w:rsid w:val="008E7B13"/>
    <w:rsid w:val="008F00BD"/>
    <w:rsid w:val="008F0533"/>
    <w:rsid w:val="008F0C10"/>
    <w:rsid w:val="008F21B6"/>
    <w:rsid w:val="008F2C1F"/>
    <w:rsid w:val="008F2D36"/>
    <w:rsid w:val="008F4107"/>
    <w:rsid w:val="008F4497"/>
    <w:rsid w:val="008F4842"/>
    <w:rsid w:val="008F4851"/>
    <w:rsid w:val="008F5394"/>
    <w:rsid w:val="008F58A6"/>
    <w:rsid w:val="008F65D4"/>
    <w:rsid w:val="008F75FE"/>
    <w:rsid w:val="0090042D"/>
    <w:rsid w:val="00900D7C"/>
    <w:rsid w:val="00900F05"/>
    <w:rsid w:val="00901185"/>
    <w:rsid w:val="0090166B"/>
    <w:rsid w:val="00901E08"/>
    <w:rsid w:val="00903618"/>
    <w:rsid w:val="00903EF2"/>
    <w:rsid w:val="00904F26"/>
    <w:rsid w:val="009051AB"/>
    <w:rsid w:val="009069D4"/>
    <w:rsid w:val="00907E3A"/>
    <w:rsid w:val="00910686"/>
    <w:rsid w:val="00911311"/>
    <w:rsid w:val="00911583"/>
    <w:rsid w:val="00913C4A"/>
    <w:rsid w:val="009140C6"/>
    <w:rsid w:val="009142E9"/>
    <w:rsid w:val="00914ED9"/>
    <w:rsid w:val="00915FFB"/>
    <w:rsid w:val="00916867"/>
    <w:rsid w:val="00920D63"/>
    <w:rsid w:val="0092132F"/>
    <w:rsid w:val="0092305B"/>
    <w:rsid w:val="0092350A"/>
    <w:rsid w:val="009242AB"/>
    <w:rsid w:val="0092440A"/>
    <w:rsid w:val="009253A1"/>
    <w:rsid w:val="0092765F"/>
    <w:rsid w:val="009305D2"/>
    <w:rsid w:val="00930789"/>
    <w:rsid w:val="0093181F"/>
    <w:rsid w:val="009330FE"/>
    <w:rsid w:val="0093390B"/>
    <w:rsid w:val="009347DD"/>
    <w:rsid w:val="00935A92"/>
    <w:rsid w:val="00935D90"/>
    <w:rsid w:val="00936CFE"/>
    <w:rsid w:val="00942496"/>
    <w:rsid w:val="00943DFB"/>
    <w:rsid w:val="0094400F"/>
    <w:rsid w:val="00944528"/>
    <w:rsid w:val="00945845"/>
    <w:rsid w:val="00945B1E"/>
    <w:rsid w:val="00945C9B"/>
    <w:rsid w:val="0094749C"/>
    <w:rsid w:val="009517AA"/>
    <w:rsid w:val="00952263"/>
    <w:rsid w:val="0095385F"/>
    <w:rsid w:val="00954433"/>
    <w:rsid w:val="009555F1"/>
    <w:rsid w:val="00955CA4"/>
    <w:rsid w:val="00957FEA"/>
    <w:rsid w:val="00961564"/>
    <w:rsid w:val="00961E10"/>
    <w:rsid w:val="00961EA1"/>
    <w:rsid w:val="00963515"/>
    <w:rsid w:val="0096463D"/>
    <w:rsid w:val="00967CD9"/>
    <w:rsid w:val="009705CB"/>
    <w:rsid w:val="009727B6"/>
    <w:rsid w:val="00972BF8"/>
    <w:rsid w:val="0097415C"/>
    <w:rsid w:val="00974D9C"/>
    <w:rsid w:val="0097620F"/>
    <w:rsid w:val="00976BA5"/>
    <w:rsid w:val="009802E3"/>
    <w:rsid w:val="0098036E"/>
    <w:rsid w:val="00981C17"/>
    <w:rsid w:val="0098313D"/>
    <w:rsid w:val="0098364B"/>
    <w:rsid w:val="009839D0"/>
    <w:rsid w:val="00984715"/>
    <w:rsid w:val="00984D68"/>
    <w:rsid w:val="00986695"/>
    <w:rsid w:val="00987A96"/>
    <w:rsid w:val="00990084"/>
    <w:rsid w:val="00991244"/>
    <w:rsid w:val="009914E5"/>
    <w:rsid w:val="00991910"/>
    <w:rsid w:val="00992BE5"/>
    <w:rsid w:val="00996693"/>
    <w:rsid w:val="009968F0"/>
    <w:rsid w:val="00997C27"/>
    <w:rsid w:val="009A1D13"/>
    <w:rsid w:val="009A1F42"/>
    <w:rsid w:val="009A2C4D"/>
    <w:rsid w:val="009A4490"/>
    <w:rsid w:val="009A5B4E"/>
    <w:rsid w:val="009A647C"/>
    <w:rsid w:val="009A69B6"/>
    <w:rsid w:val="009A746E"/>
    <w:rsid w:val="009B184C"/>
    <w:rsid w:val="009B1CC3"/>
    <w:rsid w:val="009B1FBC"/>
    <w:rsid w:val="009B23C5"/>
    <w:rsid w:val="009B27F2"/>
    <w:rsid w:val="009B2A15"/>
    <w:rsid w:val="009B45DC"/>
    <w:rsid w:val="009B49C3"/>
    <w:rsid w:val="009B4D77"/>
    <w:rsid w:val="009B4E22"/>
    <w:rsid w:val="009B50C9"/>
    <w:rsid w:val="009B5371"/>
    <w:rsid w:val="009B5E18"/>
    <w:rsid w:val="009C07FF"/>
    <w:rsid w:val="009C0A8E"/>
    <w:rsid w:val="009C1F5C"/>
    <w:rsid w:val="009C52B3"/>
    <w:rsid w:val="009C6DB0"/>
    <w:rsid w:val="009D04D5"/>
    <w:rsid w:val="009D0949"/>
    <w:rsid w:val="009D0BB1"/>
    <w:rsid w:val="009D10F7"/>
    <w:rsid w:val="009D2033"/>
    <w:rsid w:val="009D290C"/>
    <w:rsid w:val="009D3629"/>
    <w:rsid w:val="009D3A7A"/>
    <w:rsid w:val="009D5B0A"/>
    <w:rsid w:val="009D5D03"/>
    <w:rsid w:val="009D6B53"/>
    <w:rsid w:val="009E0333"/>
    <w:rsid w:val="009E0667"/>
    <w:rsid w:val="009E0F39"/>
    <w:rsid w:val="009E17D5"/>
    <w:rsid w:val="009E217F"/>
    <w:rsid w:val="009E2F50"/>
    <w:rsid w:val="009E2FBC"/>
    <w:rsid w:val="009E3300"/>
    <w:rsid w:val="009E4F07"/>
    <w:rsid w:val="009E5446"/>
    <w:rsid w:val="009E634E"/>
    <w:rsid w:val="009E650B"/>
    <w:rsid w:val="009E65BC"/>
    <w:rsid w:val="009F019F"/>
    <w:rsid w:val="009F54CE"/>
    <w:rsid w:val="009F59B0"/>
    <w:rsid w:val="009F76F2"/>
    <w:rsid w:val="009F7F39"/>
    <w:rsid w:val="009F7FC1"/>
    <w:rsid w:val="00A00BBF"/>
    <w:rsid w:val="00A03645"/>
    <w:rsid w:val="00A0595C"/>
    <w:rsid w:val="00A100F4"/>
    <w:rsid w:val="00A1116C"/>
    <w:rsid w:val="00A11728"/>
    <w:rsid w:val="00A1404F"/>
    <w:rsid w:val="00A16A37"/>
    <w:rsid w:val="00A20430"/>
    <w:rsid w:val="00A204C9"/>
    <w:rsid w:val="00A20601"/>
    <w:rsid w:val="00A2083F"/>
    <w:rsid w:val="00A21D63"/>
    <w:rsid w:val="00A22178"/>
    <w:rsid w:val="00A22E5E"/>
    <w:rsid w:val="00A24A09"/>
    <w:rsid w:val="00A25CB9"/>
    <w:rsid w:val="00A27DEE"/>
    <w:rsid w:val="00A3108C"/>
    <w:rsid w:val="00A31363"/>
    <w:rsid w:val="00A317E1"/>
    <w:rsid w:val="00A325DB"/>
    <w:rsid w:val="00A32888"/>
    <w:rsid w:val="00A32F78"/>
    <w:rsid w:val="00A346C9"/>
    <w:rsid w:val="00A35ACD"/>
    <w:rsid w:val="00A36DBD"/>
    <w:rsid w:val="00A374AC"/>
    <w:rsid w:val="00A40211"/>
    <w:rsid w:val="00A40C2F"/>
    <w:rsid w:val="00A42DD2"/>
    <w:rsid w:val="00A44D3E"/>
    <w:rsid w:val="00A47892"/>
    <w:rsid w:val="00A47903"/>
    <w:rsid w:val="00A5019B"/>
    <w:rsid w:val="00A50A57"/>
    <w:rsid w:val="00A519B2"/>
    <w:rsid w:val="00A52FC7"/>
    <w:rsid w:val="00A53040"/>
    <w:rsid w:val="00A5363A"/>
    <w:rsid w:val="00A56A4F"/>
    <w:rsid w:val="00A607D7"/>
    <w:rsid w:val="00A609B0"/>
    <w:rsid w:val="00A62702"/>
    <w:rsid w:val="00A62AB8"/>
    <w:rsid w:val="00A63A26"/>
    <w:rsid w:val="00A648D0"/>
    <w:rsid w:val="00A64CDA"/>
    <w:rsid w:val="00A660A8"/>
    <w:rsid w:val="00A664A7"/>
    <w:rsid w:val="00A701B0"/>
    <w:rsid w:val="00A72562"/>
    <w:rsid w:val="00A7301A"/>
    <w:rsid w:val="00A74825"/>
    <w:rsid w:val="00A74F66"/>
    <w:rsid w:val="00A760DE"/>
    <w:rsid w:val="00A76127"/>
    <w:rsid w:val="00A767C2"/>
    <w:rsid w:val="00A77DAB"/>
    <w:rsid w:val="00A77E17"/>
    <w:rsid w:val="00A8011C"/>
    <w:rsid w:val="00A80D11"/>
    <w:rsid w:val="00A81958"/>
    <w:rsid w:val="00A845DF"/>
    <w:rsid w:val="00A91767"/>
    <w:rsid w:val="00A9406D"/>
    <w:rsid w:val="00A943BB"/>
    <w:rsid w:val="00A94A0F"/>
    <w:rsid w:val="00A94ACF"/>
    <w:rsid w:val="00A957FC"/>
    <w:rsid w:val="00A95D56"/>
    <w:rsid w:val="00A96847"/>
    <w:rsid w:val="00A97DB6"/>
    <w:rsid w:val="00AA1788"/>
    <w:rsid w:val="00AA2405"/>
    <w:rsid w:val="00AA2AD1"/>
    <w:rsid w:val="00AA2B63"/>
    <w:rsid w:val="00AA2E11"/>
    <w:rsid w:val="00AA309D"/>
    <w:rsid w:val="00AA47D6"/>
    <w:rsid w:val="00AA5C05"/>
    <w:rsid w:val="00AA68F7"/>
    <w:rsid w:val="00AB0785"/>
    <w:rsid w:val="00AB0C51"/>
    <w:rsid w:val="00AB169F"/>
    <w:rsid w:val="00AB5172"/>
    <w:rsid w:val="00AB5572"/>
    <w:rsid w:val="00AB669B"/>
    <w:rsid w:val="00AB6A12"/>
    <w:rsid w:val="00AB7693"/>
    <w:rsid w:val="00AB7B0B"/>
    <w:rsid w:val="00AC0334"/>
    <w:rsid w:val="00AC0480"/>
    <w:rsid w:val="00AC094F"/>
    <w:rsid w:val="00AC0F2A"/>
    <w:rsid w:val="00AC2C98"/>
    <w:rsid w:val="00AD1255"/>
    <w:rsid w:val="00AD1CBB"/>
    <w:rsid w:val="00AD2BA4"/>
    <w:rsid w:val="00AD3473"/>
    <w:rsid w:val="00AD3F98"/>
    <w:rsid w:val="00AD5FDA"/>
    <w:rsid w:val="00AD69F5"/>
    <w:rsid w:val="00AD7EB9"/>
    <w:rsid w:val="00AE23A6"/>
    <w:rsid w:val="00AE4FA3"/>
    <w:rsid w:val="00AE7B1D"/>
    <w:rsid w:val="00AF04C1"/>
    <w:rsid w:val="00AF12C1"/>
    <w:rsid w:val="00AF1CAC"/>
    <w:rsid w:val="00AF2DB3"/>
    <w:rsid w:val="00AF3CD0"/>
    <w:rsid w:val="00AF4568"/>
    <w:rsid w:val="00AF45E4"/>
    <w:rsid w:val="00AF4AD6"/>
    <w:rsid w:val="00AF6C7E"/>
    <w:rsid w:val="00AF7044"/>
    <w:rsid w:val="00AF781E"/>
    <w:rsid w:val="00B023C0"/>
    <w:rsid w:val="00B023FC"/>
    <w:rsid w:val="00B02A6F"/>
    <w:rsid w:val="00B02CA3"/>
    <w:rsid w:val="00B033BB"/>
    <w:rsid w:val="00B034E1"/>
    <w:rsid w:val="00B03CAA"/>
    <w:rsid w:val="00B044DB"/>
    <w:rsid w:val="00B04809"/>
    <w:rsid w:val="00B04F53"/>
    <w:rsid w:val="00B06C1A"/>
    <w:rsid w:val="00B1183C"/>
    <w:rsid w:val="00B11A7D"/>
    <w:rsid w:val="00B13452"/>
    <w:rsid w:val="00B14988"/>
    <w:rsid w:val="00B158AC"/>
    <w:rsid w:val="00B15E8F"/>
    <w:rsid w:val="00B16388"/>
    <w:rsid w:val="00B16B2A"/>
    <w:rsid w:val="00B16E81"/>
    <w:rsid w:val="00B205F1"/>
    <w:rsid w:val="00B20A19"/>
    <w:rsid w:val="00B22E95"/>
    <w:rsid w:val="00B23546"/>
    <w:rsid w:val="00B259F8"/>
    <w:rsid w:val="00B26BC7"/>
    <w:rsid w:val="00B33E17"/>
    <w:rsid w:val="00B348E2"/>
    <w:rsid w:val="00B3598F"/>
    <w:rsid w:val="00B35A61"/>
    <w:rsid w:val="00B368D7"/>
    <w:rsid w:val="00B36E8B"/>
    <w:rsid w:val="00B37D49"/>
    <w:rsid w:val="00B40573"/>
    <w:rsid w:val="00B406B8"/>
    <w:rsid w:val="00B41D10"/>
    <w:rsid w:val="00B41DBE"/>
    <w:rsid w:val="00B42901"/>
    <w:rsid w:val="00B4433D"/>
    <w:rsid w:val="00B449D4"/>
    <w:rsid w:val="00B51158"/>
    <w:rsid w:val="00B52A6A"/>
    <w:rsid w:val="00B53AA0"/>
    <w:rsid w:val="00B563FF"/>
    <w:rsid w:val="00B5670B"/>
    <w:rsid w:val="00B60747"/>
    <w:rsid w:val="00B6083A"/>
    <w:rsid w:val="00B60CA2"/>
    <w:rsid w:val="00B60EC7"/>
    <w:rsid w:val="00B6125E"/>
    <w:rsid w:val="00B61BC5"/>
    <w:rsid w:val="00B61FB4"/>
    <w:rsid w:val="00B62009"/>
    <w:rsid w:val="00B62175"/>
    <w:rsid w:val="00B621CA"/>
    <w:rsid w:val="00B622FA"/>
    <w:rsid w:val="00B62C73"/>
    <w:rsid w:val="00B64A4B"/>
    <w:rsid w:val="00B652DD"/>
    <w:rsid w:val="00B6649E"/>
    <w:rsid w:val="00B67BF5"/>
    <w:rsid w:val="00B705EE"/>
    <w:rsid w:val="00B711EF"/>
    <w:rsid w:val="00B7186C"/>
    <w:rsid w:val="00B72305"/>
    <w:rsid w:val="00B73BF9"/>
    <w:rsid w:val="00B73E0F"/>
    <w:rsid w:val="00B76A22"/>
    <w:rsid w:val="00B779D1"/>
    <w:rsid w:val="00B77B37"/>
    <w:rsid w:val="00B80C42"/>
    <w:rsid w:val="00B8160D"/>
    <w:rsid w:val="00B81713"/>
    <w:rsid w:val="00B81F5B"/>
    <w:rsid w:val="00B82C7F"/>
    <w:rsid w:val="00B82D63"/>
    <w:rsid w:val="00B83783"/>
    <w:rsid w:val="00B8495B"/>
    <w:rsid w:val="00B8571E"/>
    <w:rsid w:val="00B861E7"/>
    <w:rsid w:val="00B878B6"/>
    <w:rsid w:val="00B87D74"/>
    <w:rsid w:val="00B90D7E"/>
    <w:rsid w:val="00B92613"/>
    <w:rsid w:val="00B947F9"/>
    <w:rsid w:val="00B95721"/>
    <w:rsid w:val="00B95FE2"/>
    <w:rsid w:val="00B97168"/>
    <w:rsid w:val="00B9741F"/>
    <w:rsid w:val="00B9777B"/>
    <w:rsid w:val="00B977D2"/>
    <w:rsid w:val="00BA13B0"/>
    <w:rsid w:val="00BA1DBC"/>
    <w:rsid w:val="00BA234E"/>
    <w:rsid w:val="00BA2F4F"/>
    <w:rsid w:val="00BA2FAF"/>
    <w:rsid w:val="00BA4772"/>
    <w:rsid w:val="00BA4CD9"/>
    <w:rsid w:val="00BA64C4"/>
    <w:rsid w:val="00BA663C"/>
    <w:rsid w:val="00BA6B8F"/>
    <w:rsid w:val="00BB064E"/>
    <w:rsid w:val="00BB24F1"/>
    <w:rsid w:val="00BB2794"/>
    <w:rsid w:val="00BB37B3"/>
    <w:rsid w:val="00BB3B2E"/>
    <w:rsid w:val="00BB4063"/>
    <w:rsid w:val="00BB4C97"/>
    <w:rsid w:val="00BB5CE2"/>
    <w:rsid w:val="00BB6EF3"/>
    <w:rsid w:val="00BB727B"/>
    <w:rsid w:val="00BB796A"/>
    <w:rsid w:val="00BB799D"/>
    <w:rsid w:val="00BC0315"/>
    <w:rsid w:val="00BC20DE"/>
    <w:rsid w:val="00BC278E"/>
    <w:rsid w:val="00BC2CE8"/>
    <w:rsid w:val="00BC3504"/>
    <w:rsid w:val="00BC36AD"/>
    <w:rsid w:val="00BC37B6"/>
    <w:rsid w:val="00BC4CC9"/>
    <w:rsid w:val="00BC5612"/>
    <w:rsid w:val="00BC5822"/>
    <w:rsid w:val="00BC5F00"/>
    <w:rsid w:val="00BC61F8"/>
    <w:rsid w:val="00BC6D85"/>
    <w:rsid w:val="00BC7306"/>
    <w:rsid w:val="00BD0513"/>
    <w:rsid w:val="00BD222C"/>
    <w:rsid w:val="00BD2EE3"/>
    <w:rsid w:val="00BD3910"/>
    <w:rsid w:val="00BD3D72"/>
    <w:rsid w:val="00BD3FCF"/>
    <w:rsid w:val="00BD6247"/>
    <w:rsid w:val="00BD6C49"/>
    <w:rsid w:val="00BD7236"/>
    <w:rsid w:val="00BD793F"/>
    <w:rsid w:val="00BD7C4D"/>
    <w:rsid w:val="00BE01E1"/>
    <w:rsid w:val="00BE054C"/>
    <w:rsid w:val="00BE05FA"/>
    <w:rsid w:val="00BE1D2F"/>
    <w:rsid w:val="00BE1D7B"/>
    <w:rsid w:val="00BE1E19"/>
    <w:rsid w:val="00BE1EC9"/>
    <w:rsid w:val="00BE2405"/>
    <w:rsid w:val="00BE2622"/>
    <w:rsid w:val="00BE4314"/>
    <w:rsid w:val="00BE4464"/>
    <w:rsid w:val="00BE459C"/>
    <w:rsid w:val="00BE6E41"/>
    <w:rsid w:val="00BE6E62"/>
    <w:rsid w:val="00BE7007"/>
    <w:rsid w:val="00BF0D88"/>
    <w:rsid w:val="00BF1376"/>
    <w:rsid w:val="00BF2D2F"/>
    <w:rsid w:val="00BF2FED"/>
    <w:rsid w:val="00BF3B36"/>
    <w:rsid w:val="00BF3E5B"/>
    <w:rsid w:val="00BF48EB"/>
    <w:rsid w:val="00BF49E0"/>
    <w:rsid w:val="00BF5028"/>
    <w:rsid w:val="00BF71B1"/>
    <w:rsid w:val="00BF73AE"/>
    <w:rsid w:val="00BF7B21"/>
    <w:rsid w:val="00C0008F"/>
    <w:rsid w:val="00C0241E"/>
    <w:rsid w:val="00C03CA3"/>
    <w:rsid w:val="00C05665"/>
    <w:rsid w:val="00C06E53"/>
    <w:rsid w:val="00C079E7"/>
    <w:rsid w:val="00C1037E"/>
    <w:rsid w:val="00C10669"/>
    <w:rsid w:val="00C14F38"/>
    <w:rsid w:val="00C161D5"/>
    <w:rsid w:val="00C16DD3"/>
    <w:rsid w:val="00C17676"/>
    <w:rsid w:val="00C22770"/>
    <w:rsid w:val="00C23A52"/>
    <w:rsid w:val="00C23E7B"/>
    <w:rsid w:val="00C24263"/>
    <w:rsid w:val="00C249DB"/>
    <w:rsid w:val="00C24C6C"/>
    <w:rsid w:val="00C256E6"/>
    <w:rsid w:val="00C25B36"/>
    <w:rsid w:val="00C26647"/>
    <w:rsid w:val="00C27C72"/>
    <w:rsid w:val="00C303A9"/>
    <w:rsid w:val="00C326DA"/>
    <w:rsid w:val="00C334CF"/>
    <w:rsid w:val="00C33838"/>
    <w:rsid w:val="00C33C5D"/>
    <w:rsid w:val="00C33C97"/>
    <w:rsid w:val="00C34B25"/>
    <w:rsid w:val="00C359E3"/>
    <w:rsid w:val="00C376FA"/>
    <w:rsid w:val="00C40EC9"/>
    <w:rsid w:val="00C41CCD"/>
    <w:rsid w:val="00C44275"/>
    <w:rsid w:val="00C445F0"/>
    <w:rsid w:val="00C44F7B"/>
    <w:rsid w:val="00C4644D"/>
    <w:rsid w:val="00C466E1"/>
    <w:rsid w:val="00C5070A"/>
    <w:rsid w:val="00C532FE"/>
    <w:rsid w:val="00C53BAE"/>
    <w:rsid w:val="00C5414F"/>
    <w:rsid w:val="00C5605F"/>
    <w:rsid w:val="00C560F9"/>
    <w:rsid w:val="00C56969"/>
    <w:rsid w:val="00C56D88"/>
    <w:rsid w:val="00C572BC"/>
    <w:rsid w:val="00C57649"/>
    <w:rsid w:val="00C577F0"/>
    <w:rsid w:val="00C60955"/>
    <w:rsid w:val="00C60C5E"/>
    <w:rsid w:val="00C61825"/>
    <w:rsid w:val="00C61CF4"/>
    <w:rsid w:val="00C61ED3"/>
    <w:rsid w:val="00C645F3"/>
    <w:rsid w:val="00C65774"/>
    <w:rsid w:val="00C65B72"/>
    <w:rsid w:val="00C6757F"/>
    <w:rsid w:val="00C70170"/>
    <w:rsid w:val="00C70E25"/>
    <w:rsid w:val="00C72AB0"/>
    <w:rsid w:val="00C743C0"/>
    <w:rsid w:val="00C75164"/>
    <w:rsid w:val="00C75594"/>
    <w:rsid w:val="00C75749"/>
    <w:rsid w:val="00C7657D"/>
    <w:rsid w:val="00C767A1"/>
    <w:rsid w:val="00C76B75"/>
    <w:rsid w:val="00C76E31"/>
    <w:rsid w:val="00C770B2"/>
    <w:rsid w:val="00C774F1"/>
    <w:rsid w:val="00C77938"/>
    <w:rsid w:val="00C800E6"/>
    <w:rsid w:val="00C80B8C"/>
    <w:rsid w:val="00C82216"/>
    <w:rsid w:val="00C82997"/>
    <w:rsid w:val="00C84DBC"/>
    <w:rsid w:val="00C871E0"/>
    <w:rsid w:val="00C92180"/>
    <w:rsid w:val="00C93347"/>
    <w:rsid w:val="00C93700"/>
    <w:rsid w:val="00C939A6"/>
    <w:rsid w:val="00C94A47"/>
    <w:rsid w:val="00C95141"/>
    <w:rsid w:val="00C96239"/>
    <w:rsid w:val="00C973CA"/>
    <w:rsid w:val="00C977D9"/>
    <w:rsid w:val="00C979D8"/>
    <w:rsid w:val="00CA071E"/>
    <w:rsid w:val="00CA1C67"/>
    <w:rsid w:val="00CA1DFF"/>
    <w:rsid w:val="00CA1EE7"/>
    <w:rsid w:val="00CA4057"/>
    <w:rsid w:val="00CA50E9"/>
    <w:rsid w:val="00CA5160"/>
    <w:rsid w:val="00CA5C1D"/>
    <w:rsid w:val="00CA69B0"/>
    <w:rsid w:val="00CA7B4A"/>
    <w:rsid w:val="00CB0AAC"/>
    <w:rsid w:val="00CB1067"/>
    <w:rsid w:val="00CB1889"/>
    <w:rsid w:val="00CB207C"/>
    <w:rsid w:val="00CB39CA"/>
    <w:rsid w:val="00CB4298"/>
    <w:rsid w:val="00CB56DE"/>
    <w:rsid w:val="00CB5C29"/>
    <w:rsid w:val="00CB7030"/>
    <w:rsid w:val="00CB7684"/>
    <w:rsid w:val="00CB7F3A"/>
    <w:rsid w:val="00CC2093"/>
    <w:rsid w:val="00CC26DC"/>
    <w:rsid w:val="00CC2995"/>
    <w:rsid w:val="00CC33A7"/>
    <w:rsid w:val="00CC3A6C"/>
    <w:rsid w:val="00CC4003"/>
    <w:rsid w:val="00CC4030"/>
    <w:rsid w:val="00CC4828"/>
    <w:rsid w:val="00CC5038"/>
    <w:rsid w:val="00CC59AA"/>
    <w:rsid w:val="00CC5C75"/>
    <w:rsid w:val="00CC708F"/>
    <w:rsid w:val="00CC71B8"/>
    <w:rsid w:val="00CC7DA8"/>
    <w:rsid w:val="00CD0719"/>
    <w:rsid w:val="00CD0B96"/>
    <w:rsid w:val="00CD11EC"/>
    <w:rsid w:val="00CD1D3B"/>
    <w:rsid w:val="00CD20FE"/>
    <w:rsid w:val="00CD25B6"/>
    <w:rsid w:val="00CD2754"/>
    <w:rsid w:val="00CD4190"/>
    <w:rsid w:val="00CD454B"/>
    <w:rsid w:val="00CD58CE"/>
    <w:rsid w:val="00CD6146"/>
    <w:rsid w:val="00CD770F"/>
    <w:rsid w:val="00CE2158"/>
    <w:rsid w:val="00CE2DAB"/>
    <w:rsid w:val="00CE3C18"/>
    <w:rsid w:val="00CE3D09"/>
    <w:rsid w:val="00CE44D0"/>
    <w:rsid w:val="00CE516E"/>
    <w:rsid w:val="00CE60C8"/>
    <w:rsid w:val="00CE6744"/>
    <w:rsid w:val="00CE7565"/>
    <w:rsid w:val="00CF2AD8"/>
    <w:rsid w:val="00CF3F67"/>
    <w:rsid w:val="00CF4F6D"/>
    <w:rsid w:val="00CF5640"/>
    <w:rsid w:val="00CF67FE"/>
    <w:rsid w:val="00CF7BB5"/>
    <w:rsid w:val="00D00424"/>
    <w:rsid w:val="00D01335"/>
    <w:rsid w:val="00D020E2"/>
    <w:rsid w:val="00D02F6A"/>
    <w:rsid w:val="00D04CB5"/>
    <w:rsid w:val="00D0505D"/>
    <w:rsid w:val="00D0544D"/>
    <w:rsid w:val="00D06FC8"/>
    <w:rsid w:val="00D103B8"/>
    <w:rsid w:val="00D1129E"/>
    <w:rsid w:val="00D118CE"/>
    <w:rsid w:val="00D14263"/>
    <w:rsid w:val="00D14DC5"/>
    <w:rsid w:val="00D17721"/>
    <w:rsid w:val="00D20603"/>
    <w:rsid w:val="00D218FF"/>
    <w:rsid w:val="00D21FA2"/>
    <w:rsid w:val="00D22ADC"/>
    <w:rsid w:val="00D24442"/>
    <w:rsid w:val="00D2485C"/>
    <w:rsid w:val="00D2516F"/>
    <w:rsid w:val="00D2518D"/>
    <w:rsid w:val="00D26D43"/>
    <w:rsid w:val="00D31037"/>
    <w:rsid w:val="00D312C6"/>
    <w:rsid w:val="00D3264B"/>
    <w:rsid w:val="00D32822"/>
    <w:rsid w:val="00D35717"/>
    <w:rsid w:val="00D36F2A"/>
    <w:rsid w:val="00D37AB0"/>
    <w:rsid w:val="00D37F22"/>
    <w:rsid w:val="00D4113F"/>
    <w:rsid w:val="00D412EE"/>
    <w:rsid w:val="00D41A1D"/>
    <w:rsid w:val="00D41C0D"/>
    <w:rsid w:val="00D4294C"/>
    <w:rsid w:val="00D435D4"/>
    <w:rsid w:val="00D453F4"/>
    <w:rsid w:val="00D53C68"/>
    <w:rsid w:val="00D545C1"/>
    <w:rsid w:val="00D54A63"/>
    <w:rsid w:val="00D56043"/>
    <w:rsid w:val="00D62470"/>
    <w:rsid w:val="00D62EBE"/>
    <w:rsid w:val="00D63200"/>
    <w:rsid w:val="00D6426F"/>
    <w:rsid w:val="00D642B1"/>
    <w:rsid w:val="00D644A7"/>
    <w:rsid w:val="00D64A42"/>
    <w:rsid w:val="00D64B01"/>
    <w:rsid w:val="00D674DB"/>
    <w:rsid w:val="00D70A44"/>
    <w:rsid w:val="00D7126E"/>
    <w:rsid w:val="00D723A8"/>
    <w:rsid w:val="00D7454D"/>
    <w:rsid w:val="00D74E3C"/>
    <w:rsid w:val="00D75C86"/>
    <w:rsid w:val="00D774F9"/>
    <w:rsid w:val="00D80EB4"/>
    <w:rsid w:val="00D81265"/>
    <w:rsid w:val="00D819ED"/>
    <w:rsid w:val="00D82F7E"/>
    <w:rsid w:val="00D831A2"/>
    <w:rsid w:val="00D83284"/>
    <w:rsid w:val="00D8666B"/>
    <w:rsid w:val="00D872F2"/>
    <w:rsid w:val="00D87ABD"/>
    <w:rsid w:val="00D87C75"/>
    <w:rsid w:val="00D87E8D"/>
    <w:rsid w:val="00D87EC5"/>
    <w:rsid w:val="00D9070A"/>
    <w:rsid w:val="00D91459"/>
    <w:rsid w:val="00D916F2"/>
    <w:rsid w:val="00D925D2"/>
    <w:rsid w:val="00D94405"/>
    <w:rsid w:val="00D944EC"/>
    <w:rsid w:val="00D9548F"/>
    <w:rsid w:val="00D9676D"/>
    <w:rsid w:val="00D96D50"/>
    <w:rsid w:val="00DA041E"/>
    <w:rsid w:val="00DA085D"/>
    <w:rsid w:val="00DA0B34"/>
    <w:rsid w:val="00DA300B"/>
    <w:rsid w:val="00DA40C6"/>
    <w:rsid w:val="00DA5537"/>
    <w:rsid w:val="00DA59F3"/>
    <w:rsid w:val="00DA797D"/>
    <w:rsid w:val="00DB0C3A"/>
    <w:rsid w:val="00DB354F"/>
    <w:rsid w:val="00DB3F2D"/>
    <w:rsid w:val="00DB4653"/>
    <w:rsid w:val="00DB4ED6"/>
    <w:rsid w:val="00DB4FA4"/>
    <w:rsid w:val="00DB6E90"/>
    <w:rsid w:val="00DB70EA"/>
    <w:rsid w:val="00DB78F4"/>
    <w:rsid w:val="00DC145B"/>
    <w:rsid w:val="00DC167A"/>
    <w:rsid w:val="00DC2954"/>
    <w:rsid w:val="00DD05D1"/>
    <w:rsid w:val="00DD0A41"/>
    <w:rsid w:val="00DD0E46"/>
    <w:rsid w:val="00DD2BB1"/>
    <w:rsid w:val="00DD398F"/>
    <w:rsid w:val="00DD53DA"/>
    <w:rsid w:val="00DD5910"/>
    <w:rsid w:val="00DD67B6"/>
    <w:rsid w:val="00DE03FC"/>
    <w:rsid w:val="00DE0D7A"/>
    <w:rsid w:val="00DE1EB8"/>
    <w:rsid w:val="00DE2099"/>
    <w:rsid w:val="00DE4472"/>
    <w:rsid w:val="00DE4CAD"/>
    <w:rsid w:val="00DE7AC5"/>
    <w:rsid w:val="00DF2028"/>
    <w:rsid w:val="00DF2FD9"/>
    <w:rsid w:val="00DF36B9"/>
    <w:rsid w:val="00DF4CE1"/>
    <w:rsid w:val="00DF4E56"/>
    <w:rsid w:val="00DF4FCF"/>
    <w:rsid w:val="00DF52D1"/>
    <w:rsid w:val="00DF7849"/>
    <w:rsid w:val="00E006D5"/>
    <w:rsid w:val="00E01B47"/>
    <w:rsid w:val="00E02398"/>
    <w:rsid w:val="00E050FC"/>
    <w:rsid w:val="00E069DF"/>
    <w:rsid w:val="00E10029"/>
    <w:rsid w:val="00E10AC5"/>
    <w:rsid w:val="00E10F1F"/>
    <w:rsid w:val="00E11573"/>
    <w:rsid w:val="00E15631"/>
    <w:rsid w:val="00E1652A"/>
    <w:rsid w:val="00E16A1B"/>
    <w:rsid w:val="00E16B3F"/>
    <w:rsid w:val="00E171A4"/>
    <w:rsid w:val="00E21C0F"/>
    <w:rsid w:val="00E2226C"/>
    <w:rsid w:val="00E22684"/>
    <w:rsid w:val="00E22CFF"/>
    <w:rsid w:val="00E234A9"/>
    <w:rsid w:val="00E259C1"/>
    <w:rsid w:val="00E2706D"/>
    <w:rsid w:val="00E27BD3"/>
    <w:rsid w:val="00E310ED"/>
    <w:rsid w:val="00E311A5"/>
    <w:rsid w:val="00E31561"/>
    <w:rsid w:val="00E32476"/>
    <w:rsid w:val="00E32E11"/>
    <w:rsid w:val="00E3412C"/>
    <w:rsid w:val="00E35723"/>
    <w:rsid w:val="00E3610B"/>
    <w:rsid w:val="00E36950"/>
    <w:rsid w:val="00E37FAE"/>
    <w:rsid w:val="00E4157B"/>
    <w:rsid w:val="00E424F6"/>
    <w:rsid w:val="00E42C84"/>
    <w:rsid w:val="00E431C3"/>
    <w:rsid w:val="00E44209"/>
    <w:rsid w:val="00E445FA"/>
    <w:rsid w:val="00E4659C"/>
    <w:rsid w:val="00E46818"/>
    <w:rsid w:val="00E478D9"/>
    <w:rsid w:val="00E47B80"/>
    <w:rsid w:val="00E501B2"/>
    <w:rsid w:val="00E524C5"/>
    <w:rsid w:val="00E5307E"/>
    <w:rsid w:val="00E53FD8"/>
    <w:rsid w:val="00E55992"/>
    <w:rsid w:val="00E574B5"/>
    <w:rsid w:val="00E57512"/>
    <w:rsid w:val="00E61440"/>
    <w:rsid w:val="00E61EE4"/>
    <w:rsid w:val="00E62491"/>
    <w:rsid w:val="00E64508"/>
    <w:rsid w:val="00E64A8B"/>
    <w:rsid w:val="00E64FB2"/>
    <w:rsid w:val="00E6656A"/>
    <w:rsid w:val="00E66831"/>
    <w:rsid w:val="00E7028F"/>
    <w:rsid w:val="00E70D2C"/>
    <w:rsid w:val="00E711A6"/>
    <w:rsid w:val="00E71BC6"/>
    <w:rsid w:val="00E721D0"/>
    <w:rsid w:val="00E72EAC"/>
    <w:rsid w:val="00E732B9"/>
    <w:rsid w:val="00E74DF2"/>
    <w:rsid w:val="00E74E36"/>
    <w:rsid w:val="00E75DB5"/>
    <w:rsid w:val="00E762E4"/>
    <w:rsid w:val="00E7699B"/>
    <w:rsid w:val="00E76C79"/>
    <w:rsid w:val="00E770D9"/>
    <w:rsid w:val="00E773BC"/>
    <w:rsid w:val="00E7756D"/>
    <w:rsid w:val="00E778F4"/>
    <w:rsid w:val="00E815A8"/>
    <w:rsid w:val="00E83663"/>
    <w:rsid w:val="00E84D8B"/>
    <w:rsid w:val="00E8668B"/>
    <w:rsid w:val="00E876EA"/>
    <w:rsid w:val="00E9006E"/>
    <w:rsid w:val="00E90AA4"/>
    <w:rsid w:val="00E912CC"/>
    <w:rsid w:val="00E93FD7"/>
    <w:rsid w:val="00E95C89"/>
    <w:rsid w:val="00E96073"/>
    <w:rsid w:val="00E9738B"/>
    <w:rsid w:val="00EA106D"/>
    <w:rsid w:val="00EA1EDE"/>
    <w:rsid w:val="00EA248D"/>
    <w:rsid w:val="00EA300F"/>
    <w:rsid w:val="00EA390A"/>
    <w:rsid w:val="00EA458B"/>
    <w:rsid w:val="00EA4740"/>
    <w:rsid w:val="00EA5F64"/>
    <w:rsid w:val="00EA7458"/>
    <w:rsid w:val="00EB0FA0"/>
    <w:rsid w:val="00EB1564"/>
    <w:rsid w:val="00EB3A0A"/>
    <w:rsid w:val="00EB64A0"/>
    <w:rsid w:val="00EB6840"/>
    <w:rsid w:val="00EB7DB2"/>
    <w:rsid w:val="00EC0E5C"/>
    <w:rsid w:val="00EC1A84"/>
    <w:rsid w:val="00EC1EFE"/>
    <w:rsid w:val="00EC2949"/>
    <w:rsid w:val="00EC347F"/>
    <w:rsid w:val="00EC37B4"/>
    <w:rsid w:val="00EC3B33"/>
    <w:rsid w:val="00EC4411"/>
    <w:rsid w:val="00EC44BF"/>
    <w:rsid w:val="00EC494A"/>
    <w:rsid w:val="00EC4AC9"/>
    <w:rsid w:val="00EC4B62"/>
    <w:rsid w:val="00EC50F9"/>
    <w:rsid w:val="00EC51FC"/>
    <w:rsid w:val="00EC5438"/>
    <w:rsid w:val="00EC605B"/>
    <w:rsid w:val="00EC61AE"/>
    <w:rsid w:val="00EC633A"/>
    <w:rsid w:val="00EC6CE1"/>
    <w:rsid w:val="00ED009F"/>
    <w:rsid w:val="00ED0DA7"/>
    <w:rsid w:val="00ED131B"/>
    <w:rsid w:val="00ED42ED"/>
    <w:rsid w:val="00ED46A0"/>
    <w:rsid w:val="00ED585A"/>
    <w:rsid w:val="00ED64C1"/>
    <w:rsid w:val="00ED6D86"/>
    <w:rsid w:val="00EE1C7F"/>
    <w:rsid w:val="00EE37B6"/>
    <w:rsid w:val="00EE493A"/>
    <w:rsid w:val="00EE71E2"/>
    <w:rsid w:val="00EE75CC"/>
    <w:rsid w:val="00EF1AA0"/>
    <w:rsid w:val="00EF1E36"/>
    <w:rsid w:val="00EF255A"/>
    <w:rsid w:val="00EF30F6"/>
    <w:rsid w:val="00EF36B0"/>
    <w:rsid w:val="00EF3956"/>
    <w:rsid w:val="00EF5249"/>
    <w:rsid w:val="00EF53A4"/>
    <w:rsid w:val="00EF645B"/>
    <w:rsid w:val="00EF69B2"/>
    <w:rsid w:val="00EF7632"/>
    <w:rsid w:val="00EF7BDB"/>
    <w:rsid w:val="00EF7F6E"/>
    <w:rsid w:val="00F0034D"/>
    <w:rsid w:val="00F03A78"/>
    <w:rsid w:val="00F0494E"/>
    <w:rsid w:val="00F06238"/>
    <w:rsid w:val="00F1043E"/>
    <w:rsid w:val="00F107D7"/>
    <w:rsid w:val="00F108C9"/>
    <w:rsid w:val="00F11002"/>
    <w:rsid w:val="00F129F4"/>
    <w:rsid w:val="00F12AC4"/>
    <w:rsid w:val="00F12C99"/>
    <w:rsid w:val="00F12E3A"/>
    <w:rsid w:val="00F13D30"/>
    <w:rsid w:val="00F13F75"/>
    <w:rsid w:val="00F14888"/>
    <w:rsid w:val="00F16427"/>
    <w:rsid w:val="00F16D02"/>
    <w:rsid w:val="00F16D95"/>
    <w:rsid w:val="00F17161"/>
    <w:rsid w:val="00F17E0B"/>
    <w:rsid w:val="00F20983"/>
    <w:rsid w:val="00F245FC"/>
    <w:rsid w:val="00F25A6A"/>
    <w:rsid w:val="00F25B97"/>
    <w:rsid w:val="00F27062"/>
    <w:rsid w:val="00F27547"/>
    <w:rsid w:val="00F309B5"/>
    <w:rsid w:val="00F30CDC"/>
    <w:rsid w:val="00F3144E"/>
    <w:rsid w:val="00F31A1E"/>
    <w:rsid w:val="00F31F6B"/>
    <w:rsid w:val="00F32C4D"/>
    <w:rsid w:val="00F3349F"/>
    <w:rsid w:val="00F35F51"/>
    <w:rsid w:val="00F367CC"/>
    <w:rsid w:val="00F36B11"/>
    <w:rsid w:val="00F3752B"/>
    <w:rsid w:val="00F37AD0"/>
    <w:rsid w:val="00F41684"/>
    <w:rsid w:val="00F41D2E"/>
    <w:rsid w:val="00F43A63"/>
    <w:rsid w:val="00F44537"/>
    <w:rsid w:val="00F45A71"/>
    <w:rsid w:val="00F470AB"/>
    <w:rsid w:val="00F476C2"/>
    <w:rsid w:val="00F565FE"/>
    <w:rsid w:val="00F57AE5"/>
    <w:rsid w:val="00F6074E"/>
    <w:rsid w:val="00F634FB"/>
    <w:rsid w:val="00F63EBE"/>
    <w:rsid w:val="00F64C33"/>
    <w:rsid w:val="00F66A77"/>
    <w:rsid w:val="00F67F51"/>
    <w:rsid w:val="00F70A45"/>
    <w:rsid w:val="00F71DC7"/>
    <w:rsid w:val="00F76A13"/>
    <w:rsid w:val="00F779BA"/>
    <w:rsid w:val="00F80EE9"/>
    <w:rsid w:val="00F8473F"/>
    <w:rsid w:val="00F85243"/>
    <w:rsid w:val="00F85A6D"/>
    <w:rsid w:val="00F86A8E"/>
    <w:rsid w:val="00F872C8"/>
    <w:rsid w:val="00F928D6"/>
    <w:rsid w:val="00F92935"/>
    <w:rsid w:val="00F94652"/>
    <w:rsid w:val="00F97ED9"/>
    <w:rsid w:val="00F97F1A"/>
    <w:rsid w:val="00FA0A8F"/>
    <w:rsid w:val="00FA1256"/>
    <w:rsid w:val="00FA2B17"/>
    <w:rsid w:val="00FA2EB6"/>
    <w:rsid w:val="00FA4663"/>
    <w:rsid w:val="00FA47AD"/>
    <w:rsid w:val="00FA6EA8"/>
    <w:rsid w:val="00FA7300"/>
    <w:rsid w:val="00FA7E18"/>
    <w:rsid w:val="00FA7F6D"/>
    <w:rsid w:val="00FA7FED"/>
    <w:rsid w:val="00FB03FF"/>
    <w:rsid w:val="00FB0999"/>
    <w:rsid w:val="00FB1240"/>
    <w:rsid w:val="00FB135C"/>
    <w:rsid w:val="00FB1E00"/>
    <w:rsid w:val="00FB280C"/>
    <w:rsid w:val="00FB2F49"/>
    <w:rsid w:val="00FB3297"/>
    <w:rsid w:val="00FB3E19"/>
    <w:rsid w:val="00FB5FBE"/>
    <w:rsid w:val="00FC005A"/>
    <w:rsid w:val="00FC07E3"/>
    <w:rsid w:val="00FC19EA"/>
    <w:rsid w:val="00FC1E71"/>
    <w:rsid w:val="00FC2492"/>
    <w:rsid w:val="00FC2523"/>
    <w:rsid w:val="00FC271C"/>
    <w:rsid w:val="00FC2CBB"/>
    <w:rsid w:val="00FC43EE"/>
    <w:rsid w:val="00FC4E96"/>
    <w:rsid w:val="00FC4F48"/>
    <w:rsid w:val="00FC5AA4"/>
    <w:rsid w:val="00FD1D69"/>
    <w:rsid w:val="00FD3087"/>
    <w:rsid w:val="00FD49C1"/>
    <w:rsid w:val="00FD4CDD"/>
    <w:rsid w:val="00FD53DA"/>
    <w:rsid w:val="00FD6047"/>
    <w:rsid w:val="00FD7F43"/>
    <w:rsid w:val="00FE0BDF"/>
    <w:rsid w:val="00FE0E1E"/>
    <w:rsid w:val="00FE1D3F"/>
    <w:rsid w:val="00FE241D"/>
    <w:rsid w:val="00FE26F1"/>
    <w:rsid w:val="00FE2A9A"/>
    <w:rsid w:val="00FE3C79"/>
    <w:rsid w:val="00FE406B"/>
    <w:rsid w:val="00FE433A"/>
    <w:rsid w:val="00FE53F2"/>
    <w:rsid w:val="00FE5AB3"/>
    <w:rsid w:val="00FE5D15"/>
    <w:rsid w:val="00FE5F47"/>
    <w:rsid w:val="00FE6538"/>
    <w:rsid w:val="00FE7843"/>
    <w:rsid w:val="00FF01A8"/>
    <w:rsid w:val="00FF3640"/>
    <w:rsid w:val="00FF39CE"/>
    <w:rsid w:val="00FF3D5B"/>
    <w:rsid w:val="00FF40A3"/>
    <w:rsid w:val="00FF41F4"/>
    <w:rsid w:val="00FF635E"/>
    <w:rsid w:val="00FF6E6E"/>
    <w:rsid w:val="00F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4813D7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Overskrift1Tegn">
    <w:name w:val="Overskrift 1 Tegn"/>
    <w:link w:val="Overskrift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Overskrift3"/>
    <w:next w:val="Normal"/>
    <w:rsid w:val="005A0A53"/>
    <w:rPr>
      <w:bCs/>
    </w:rPr>
  </w:style>
  <w:style w:type="paragraph" w:styleId="Indholdsfortegnelse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Indholdsfortegnelse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Indholdsfortegnelse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0">
    <w:name w:val="Overskrift  3"/>
    <w:basedOn w:val="Overskrift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Indholdsfortegnelse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rykning"/>
    <w:rsid w:val="00BD3D72"/>
    <w:pPr>
      <w:ind w:left="2160"/>
    </w:pPr>
  </w:style>
  <w:style w:type="paragraph" w:styleId="Normalindrykning">
    <w:name w:val="Normal Indent"/>
    <w:basedOn w:val="Normal"/>
    <w:rsid w:val="00BD3D72"/>
    <w:pPr>
      <w:ind w:left="1304"/>
    </w:p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Indholdsfortegnelse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Markeringsbobleteks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rsid w:val="002E23A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">
    <w:name w:val="page number"/>
    <w:basedOn w:val="Standardskrifttypeiafsni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esgtHyper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Opstilling-punkttegn">
    <w:name w:val="List Bullet"/>
    <w:basedOn w:val="Normal"/>
    <w:rsid w:val="00722C17"/>
    <w:pPr>
      <w:numPr>
        <w:numId w:val="1"/>
      </w:numPr>
    </w:pPr>
  </w:style>
  <w:style w:type="character" w:styleId="Strk">
    <w:name w:val="Strong"/>
    <w:uiPriority w:val="22"/>
    <w:qFormat/>
    <w:rsid w:val="00385A4A"/>
    <w:rPr>
      <w:b/>
      <w:bCs/>
    </w:rPr>
  </w:style>
  <w:style w:type="paragraph" w:styleId="Dokumentoversigt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385A4A"/>
    <w:pPr>
      <w:spacing w:before="0" w:after="0" w:line="240" w:lineRule="auto"/>
    </w:pPr>
  </w:style>
  <w:style w:type="paragraph" w:styleId="Brdtekst">
    <w:name w:val="Body Text"/>
    <w:basedOn w:val="Normal"/>
    <w:link w:val="BrdtekstTegn"/>
    <w:qFormat/>
    <w:rsid w:val="00D31037"/>
    <w:pPr>
      <w:spacing w:after="120"/>
    </w:pPr>
  </w:style>
  <w:style w:type="character" w:customStyle="1" w:styleId="BrdtekstTegn">
    <w:name w:val="Brødtekst Tegn"/>
    <w:link w:val="Brdtekst"/>
    <w:rsid w:val="00D31037"/>
    <w:rPr>
      <w:rFonts w:ascii="Verdana" w:hAnsi="Verdana"/>
      <w:sz w:val="22"/>
      <w:szCs w:val="22"/>
    </w:rPr>
  </w:style>
  <w:style w:type="character" w:styleId="Kraftigfremhvning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vagfremhvning">
    <w:name w:val="Subtle Emphasis"/>
    <w:uiPriority w:val="19"/>
    <w:qFormat/>
    <w:rsid w:val="00385A4A"/>
    <w:rPr>
      <w:i/>
      <w:iCs/>
      <w:color w:val="243F60"/>
    </w:rPr>
  </w:style>
  <w:style w:type="character" w:styleId="Fremhv">
    <w:name w:val="Emphasis"/>
    <w:qFormat/>
    <w:rsid w:val="00385A4A"/>
    <w:rPr>
      <w:caps/>
      <w:color w:val="243F60"/>
      <w:spacing w:val="5"/>
    </w:rPr>
  </w:style>
  <w:style w:type="character" w:styleId="Kommentarhenvisning">
    <w:name w:val="annotation reference"/>
    <w:rsid w:val="007256D6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7256D6"/>
  </w:style>
  <w:style w:type="character" w:customStyle="1" w:styleId="KommentartekstTegn">
    <w:name w:val="Kommentartekst Tegn"/>
    <w:link w:val="Kommentartekst"/>
    <w:rsid w:val="007256D6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"/>
    <w:rsid w:val="007256D6"/>
    <w:rPr>
      <w:b/>
      <w:bCs/>
    </w:rPr>
  </w:style>
  <w:style w:type="character" w:customStyle="1" w:styleId="KommentaremneTegn">
    <w:name w:val="Kommentaremne Tegn"/>
    <w:link w:val="Kommentaremne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eafsnit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Overskrift3Tegn">
    <w:name w:val="Overskrift 3 Tegn"/>
    <w:link w:val="Overskrift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Overskrift4Tegn">
    <w:name w:val="Overskrift 4 Tegn"/>
    <w:link w:val="Overskrift4"/>
    <w:uiPriority w:val="9"/>
    <w:rsid w:val="00385A4A"/>
    <w:rPr>
      <w:caps/>
      <w:color w:val="365F91"/>
      <w:spacing w:val="10"/>
    </w:rPr>
  </w:style>
  <w:style w:type="character" w:customStyle="1" w:styleId="Overskrift5Tegn">
    <w:name w:val="Overskrift 5 Tegn"/>
    <w:link w:val="Overskrift5"/>
    <w:rsid w:val="00385A4A"/>
    <w:rPr>
      <w:caps/>
      <w:color w:val="365F91"/>
      <w:spacing w:val="10"/>
    </w:rPr>
  </w:style>
  <w:style w:type="character" w:customStyle="1" w:styleId="Overskrift6Tegn">
    <w:name w:val="Overskrift 6 Tegn"/>
    <w:link w:val="Overskrift6"/>
    <w:uiPriority w:val="9"/>
    <w:semiHidden/>
    <w:rsid w:val="00385A4A"/>
    <w:rPr>
      <w:caps/>
      <w:color w:val="365F91"/>
      <w:spacing w:val="10"/>
    </w:rPr>
  </w:style>
  <w:style w:type="character" w:customStyle="1" w:styleId="Overskrift7Tegn">
    <w:name w:val="Overskrift 7 Tegn"/>
    <w:link w:val="Overskrift7"/>
    <w:semiHidden/>
    <w:rsid w:val="00385A4A"/>
    <w:rPr>
      <w:caps/>
      <w:color w:val="365F91"/>
      <w:spacing w:val="10"/>
    </w:rPr>
  </w:style>
  <w:style w:type="character" w:customStyle="1" w:styleId="Overskrift8Tegn">
    <w:name w:val="Overskrift 8 Tegn"/>
    <w:link w:val="Overskrift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Overskrift9Tegn">
    <w:name w:val="Overskrift 9 Tegn"/>
    <w:link w:val="Overskrift9"/>
    <w:uiPriority w:val="9"/>
    <w:semiHidden/>
    <w:rsid w:val="00385A4A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elTegn">
    <w:name w:val="Titel Tegn"/>
    <w:link w:val="Titel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dertitelTegn">
    <w:name w:val="Undertitel Tegn"/>
    <w:link w:val="Undertitel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IngenafstandTegn">
    <w:name w:val="Ingen afstand Tegn"/>
    <w:link w:val="Ingenafstand"/>
    <w:uiPriority w:val="1"/>
    <w:rsid w:val="00385A4A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385A4A"/>
    <w:rPr>
      <w:i/>
      <w:iCs/>
    </w:rPr>
  </w:style>
  <w:style w:type="character" w:customStyle="1" w:styleId="CitatTegn">
    <w:name w:val="Citat Tegn"/>
    <w:link w:val="Citat"/>
    <w:uiPriority w:val="29"/>
    <w:rsid w:val="00385A4A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StrktcitatTegn">
    <w:name w:val="Stærkt citat Tegn"/>
    <w:link w:val="Strktcitat"/>
    <w:uiPriority w:val="30"/>
    <w:rsid w:val="00385A4A"/>
    <w:rPr>
      <w:i/>
      <w:iCs/>
      <w:color w:val="4F81BD"/>
      <w:sz w:val="20"/>
      <w:szCs w:val="20"/>
    </w:rPr>
  </w:style>
  <w:style w:type="character" w:styleId="Svaghenvisning">
    <w:name w:val="Subtle Reference"/>
    <w:uiPriority w:val="31"/>
    <w:qFormat/>
    <w:rsid w:val="00385A4A"/>
    <w:rPr>
      <w:b/>
      <w:bCs/>
      <w:color w:val="4F81BD"/>
    </w:rPr>
  </w:style>
  <w:style w:type="character" w:styleId="Kraftighenvisning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genstitel">
    <w:name w:val="Book Title"/>
    <w:uiPriority w:val="33"/>
    <w:qFormat/>
    <w:rsid w:val="00385A4A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Farvetskygge-fremhvningsfarve6">
    <w:name w:val="Colorful Shading Accent 6"/>
    <w:basedOn w:val="Tabel-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dnotetekst">
    <w:name w:val="footnote text"/>
    <w:basedOn w:val="Brdtekst"/>
    <w:link w:val="FodnotetekstTegn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dnotetekstTegn">
    <w:name w:val="Fodnotetekst Tegn"/>
    <w:basedOn w:val="Standardskrifttypeiafsnit"/>
    <w:link w:val="Fodnoteteks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-skrivemaskine">
    <w:name w:val="HTML Typewriter"/>
    <w:basedOn w:val="Standardskrifttypeiafsnit"/>
    <w:rsid w:val="00835C2A"/>
    <w:rPr>
      <w:rFonts w:cs="Times New Roman"/>
      <w:sz w:val="24"/>
      <w:szCs w:val="24"/>
    </w:rPr>
  </w:style>
  <w:style w:type="character" w:customStyle="1" w:styleId="SidehovedTegn">
    <w:name w:val="Sidehoved Tegn"/>
    <w:basedOn w:val="Standardskrifttypeiafsnit"/>
    <w:link w:val="Sidehoved"/>
    <w:rsid w:val="00835C2A"/>
  </w:style>
  <w:style w:type="table" w:customStyle="1" w:styleId="Farvetskygge1">
    <w:name w:val="Farvet skygge1"/>
    <w:basedOn w:val="Tabel-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Indholdsfortegnelse6">
    <w:name w:val="toc 6"/>
    <w:basedOn w:val="Indholdsfortegnelse5"/>
    <w:next w:val="Brdteks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Indholdsfortegnelse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-eksempel">
    <w:name w:val="HTML Sample"/>
    <w:basedOn w:val="Standardskrifttypeiafsnit"/>
    <w:rsid w:val="00835C2A"/>
    <w:rPr>
      <w:rFonts w:cs="Times New Roman"/>
    </w:rPr>
  </w:style>
  <w:style w:type="paragraph" w:styleId="Indholdsfortegnelse7">
    <w:name w:val="toc 7"/>
    <w:basedOn w:val="Normal"/>
    <w:next w:val="Normal"/>
    <w:rsid w:val="00835C2A"/>
    <w:pPr>
      <w:tabs>
        <w:tab w:val="right" w:pos="8505"/>
      </w:tabs>
    </w:pPr>
  </w:style>
  <w:style w:type="paragraph" w:styleId="Almindeligtekst">
    <w:name w:val="Plain Text"/>
    <w:basedOn w:val="Normal"/>
    <w:link w:val="AlmindeligtekstTegn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89198B"/>
    <w:rPr>
      <w:rFonts w:ascii="Arial" w:hAnsi="Arial" w:cs="Arial"/>
      <w:sz w:val="16"/>
      <w:szCs w:val="16"/>
    </w:rPr>
  </w:style>
  <w:style w:type="table" w:styleId="Tabel-Enkelt1">
    <w:name w:val="Table Simple 1"/>
    <w:basedOn w:val="Tabel-Normal"/>
    <w:rsid w:val="00FB2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Korrektur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ysliste-fremhvningsfarve3">
    <w:name w:val="Light List Accent 3"/>
    <w:basedOn w:val="Tabel-Normal"/>
    <w:uiPriority w:val="61"/>
    <w:rsid w:val="00D6247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669"/>
    <w:rPr>
      <w:rFonts w:ascii="Futura Bk BT" w:hAnsi="Futura Bk B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Overskrift1Tegn">
    <w:name w:val="Overskrift 1 Tegn"/>
    <w:link w:val="Overskrift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Overskrift3"/>
    <w:next w:val="Normal"/>
    <w:rsid w:val="005A0A53"/>
    <w:rPr>
      <w:bCs/>
    </w:rPr>
  </w:style>
  <w:style w:type="paragraph" w:styleId="Indholdsfortegnelse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Indholdsfortegnelse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Indholdsfortegnelse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0">
    <w:name w:val="Overskrift  3"/>
    <w:basedOn w:val="Overskrift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Indholdsfortegnelse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rykning"/>
    <w:rsid w:val="00BD3D72"/>
    <w:pPr>
      <w:ind w:left="2160"/>
    </w:pPr>
  </w:style>
  <w:style w:type="paragraph" w:styleId="Normalindrykning">
    <w:name w:val="Normal Indent"/>
    <w:basedOn w:val="Normal"/>
    <w:rsid w:val="00BD3D72"/>
    <w:pPr>
      <w:ind w:left="1304"/>
    </w:p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Indholdsfortegnelse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Markeringsbobleteks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rsid w:val="002E23A2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">
    <w:name w:val="page number"/>
    <w:basedOn w:val="Standardskrifttypeiafsni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esgtHyper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Opstilling-punkttegn">
    <w:name w:val="List Bullet"/>
    <w:basedOn w:val="Normal"/>
    <w:rsid w:val="00722C17"/>
    <w:pPr>
      <w:numPr>
        <w:numId w:val="1"/>
      </w:numPr>
    </w:pPr>
  </w:style>
  <w:style w:type="character" w:styleId="Strk">
    <w:name w:val="Strong"/>
    <w:uiPriority w:val="22"/>
    <w:qFormat/>
    <w:rsid w:val="00385A4A"/>
    <w:rPr>
      <w:b/>
      <w:bCs/>
    </w:rPr>
  </w:style>
  <w:style w:type="paragraph" w:styleId="Dokumentoversigt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Ingenafstand">
    <w:name w:val="No Spacing"/>
    <w:basedOn w:val="Normal"/>
    <w:link w:val="IngenafstandTegn"/>
    <w:uiPriority w:val="1"/>
    <w:qFormat/>
    <w:rsid w:val="00385A4A"/>
    <w:pPr>
      <w:spacing w:before="0" w:after="0" w:line="240" w:lineRule="auto"/>
    </w:pPr>
  </w:style>
  <w:style w:type="paragraph" w:styleId="Brdtekst">
    <w:name w:val="Body Text"/>
    <w:basedOn w:val="Normal"/>
    <w:link w:val="BrdtekstTegn"/>
    <w:qFormat/>
    <w:rsid w:val="00D31037"/>
    <w:pPr>
      <w:spacing w:after="120"/>
    </w:pPr>
  </w:style>
  <w:style w:type="character" w:customStyle="1" w:styleId="BrdtekstTegn">
    <w:name w:val="Brødtekst Tegn"/>
    <w:link w:val="Brdtekst"/>
    <w:rsid w:val="00D31037"/>
    <w:rPr>
      <w:rFonts w:ascii="Verdana" w:hAnsi="Verdana"/>
      <w:sz w:val="22"/>
      <w:szCs w:val="22"/>
    </w:rPr>
  </w:style>
  <w:style w:type="character" w:styleId="Kraftigfremhvning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vagfremhvning">
    <w:name w:val="Subtle Emphasis"/>
    <w:uiPriority w:val="19"/>
    <w:qFormat/>
    <w:rsid w:val="00385A4A"/>
    <w:rPr>
      <w:i/>
      <w:iCs/>
      <w:color w:val="243F60"/>
    </w:rPr>
  </w:style>
  <w:style w:type="character" w:styleId="Fremhv">
    <w:name w:val="Emphasis"/>
    <w:qFormat/>
    <w:rsid w:val="00385A4A"/>
    <w:rPr>
      <w:caps/>
      <w:color w:val="243F60"/>
      <w:spacing w:val="5"/>
    </w:rPr>
  </w:style>
  <w:style w:type="character" w:styleId="Kommentarhenvisning">
    <w:name w:val="annotation reference"/>
    <w:rsid w:val="007256D6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7256D6"/>
  </w:style>
  <w:style w:type="character" w:customStyle="1" w:styleId="KommentartekstTegn">
    <w:name w:val="Kommentartekst Tegn"/>
    <w:link w:val="Kommentartekst"/>
    <w:rsid w:val="007256D6"/>
    <w:rPr>
      <w:rFonts w:ascii="Verdana" w:hAnsi="Verdana"/>
    </w:rPr>
  </w:style>
  <w:style w:type="paragraph" w:styleId="Kommentaremne">
    <w:name w:val="annotation subject"/>
    <w:basedOn w:val="Kommentartekst"/>
    <w:next w:val="Kommentartekst"/>
    <w:link w:val="KommentaremneTegn"/>
    <w:rsid w:val="007256D6"/>
    <w:rPr>
      <w:b/>
      <w:bCs/>
    </w:rPr>
  </w:style>
  <w:style w:type="character" w:customStyle="1" w:styleId="KommentaremneTegn">
    <w:name w:val="Kommentaremne Tegn"/>
    <w:link w:val="Kommentaremne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eafsnit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Overskrift3Tegn">
    <w:name w:val="Overskrift 3 Tegn"/>
    <w:link w:val="Overskrift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Overskrift4Tegn">
    <w:name w:val="Overskrift 4 Tegn"/>
    <w:link w:val="Overskrift4"/>
    <w:uiPriority w:val="9"/>
    <w:rsid w:val="00385A4A"/>
    <w:rPr>
      <w:caps/>
      <w:color w:val="365F91"/>
      <w:spacing w:val="10"/>
    </w:rPr>
  </w:style>
  <w:style w:type="character" w:customStyle="1" w:styleId="Overskrift5Tegn">
    <w:name w:val="Overskrift 5 Tegn"/>
    <w:link w:val="Overskrift5"/>
    <w:rsid w:val="00385A4A"/>
    <w:rPr>
      <w:caps/>
      <w:color w:val="365F91"/>
      <w:spacing w:val="10"/>
    </w:rPr>
  </w:style>
  <w:style w:type="character" w:customStyle="1" w:styleId="Overskrift6Tegn">
    <w:name w:val="Overskrift 6 Tegn"/>
    <w:link w:val="Overskrift6"/>
    <w:uiPriority w:val="9"/>
    <w:semiHidden/>
    <w:rsid w:val="00385A4A"/>
    <w:rPr>
      <w:caps/>
      <w:color w:val="365F91"/>
      <w:spacing w:val="10"/>
    </w:rPr>
  </w:style>
  <w:style w:type="character" w:customStyle="1" w:styleId="Overskrift7Tegn">
    <w:name w:val="Overskrift 7 Tegn"/>
    <w:link w:val="Overskrift7"/>
    <w:semiHidden/>
    <w:rsid w:val="00385A4A"/>
    <w:rPr>
      <w:caps/>
      <w:color w:val="365F91"/>
      <w:spacing w:val="10"/>
    </w:rPr>
  </w:style>
  <w:style w:type="character" w:customStyle="1" w:styleId="Overskrift8Tegn">
    <w:name w:val="Overskrift 8 Tegn"/>
    <w:link w:val="Overskrift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Overskrift9Tegn">
    <w:name w:val="Overskrift 9 Tegn"/>
    <w:link w:val="Overskrift9"/>
    <w:uiPriority w:val="9"/>
    <w:semiHidden/>
    <w:rsid w:val="00385A4A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elTegn">
    <w:name w:val="Titel Tegn"/>
    <w:link w:val="Titel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dertitelTegn">
    <w:name w:val="Undertitel Tegn"/>
    <w:link w:val="Undertitel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IngenafstandTegn">
    <w:name w:val="Ingen afstand Tegn"/>
    <w:link w:val="Ingenafstand"/>
    <w:uiPriority w:val="1"/>
    <w:rsid w:val="00385A4A"/>
    <w:rPr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385A4A"/>
    <w:rPr>
      <w:i/>
      <w:iCs/>
    </w:rPr>
  </w:style>
  <w:style w:type="character" w:customStyle="1" w:styleId="CitatTegn">
    <w:name w:val="Citat Tegn"/>
    <w:link w:val="Citat"/>
    <w:uiPriority w:val="29"/>
    <w:rsid w:val="00385A4A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StrktcitatTegn">
    <w:name w:val="Stærkt citat Tegn"/>
    <w:link w:val="Strktcitat"/>
    <w:uiPriority w:val="30"/>
    <w:rsid w:val="00385A4A"/>
    <w:rPr>
      <w:i/>
      <w:iCs/>
      <w:color w:val="4F81BD"/>
      <w:sz w:val="20"/>
      <w:szCs w:val="20"/>
    </w:rPr>
  </w:style>
  <w:style w:type="character" w:styleId="Svaghenvisning">
    <w:name w:val="Subtle Reference"/>
    <w:uiPriority w:val="31"/>
    <w:qFormat/>
    <w:rsid w:val="00385A4A"/>
    <w:rPr>
      <w:b/>
      <w:bCs/>
      <w:color w:val="4F81BD"/>
    </w:rPr>
  </w:style>
  <w:style w:type="character" w:styleId="Kraftighenvisning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genstitel">
    <w:name w:val="Book Title"/>
    <w:uiPriority w:val="33"/>
    <w:qFormat/>
    <w:rsid w:val="00385A4A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Farvetskygge-fremhvningsfarve6">
    <w:name w:val="Colorful Shading Accent 6"/>
    <w:basedOn w:val="Tabel-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dnotetekst">
    <w:name w:val="footnote text"/>
    <w:basedOn w:val="Brdtekst"/>
    <w:link w:val="FodnotetekstTegn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dnotetekstTegn">
    <w:name w:val="Fodnotetekst Tegn"/>
    <w:basedOn w:val="Standardskrifttypeiafsnit"/>
    <w:link w:val="Fodnoteteks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-skrivemaskine">
    <w:name w:val="HTML Typewriter"/>
    <w:basedOn w:val="Standardskrifttypeiafsnit"/>
    <w:rsid w:val="00835C2A"/>
    <w:rPr>
      <w:rFonts w:cs="Times New Roman"/>
      <w:sz w:val="24"/>
      <w:szCs w:val="24"/>
    </w:rPr>
  </w:style>
  <w:style w:type="character" w:customStyle="1" w:styleId="SidehovedTegn">
    <w:name w:val="Sidehoved Tegn"/>
    <w:basedOn w:val="Standardskrifttypeiafsnit"/>
    <w:link w:val="Sidehoved"/>
    <w:rsid w:val="00835C2A"/>
  </w:style>
  <w:style w:type="table" w:customStyle="1" w:styleId="Farvetskygge1">
    <w:name w:val="Farvet skygge1"/>
    <w:basedOn w:val="Tabel-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Indholdsfortegnelse6">
    <w:name w:val="toc 6"/>
    <w:basedOn w:val="Indholdsfortegnelse5"/>
    <w:next w:val="Brdteks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Indholdsfortegnelse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-eksempel">
    <w:name w:val="HTML Sample"/>
    <w:basedOn w:val="Standardskrifttypeiafsnit"/>
    <w:rsid w:val="00835C2A"/>
    <w:rPr>
      <w:rFonts w:cs="Times New Roman"/>
    </w:rPr>
  </w:style>
  <w:style w:type="paragraph" w:styleId="Indholdsfortegnelse7">
    <w:name w:val="toc 7"/>
    <w:basedOn w:val="Normal"/>
    <w:next w:val="Normal"/>
    <w:rsid w:val="00835C2A"/>
    <w:pPr>
      <w:tabs>
        <w:tab w:val="right" w:pos="8505"/>
      </w:tabs>
    </w:pPr>
  </w:style>
  <w:style w:type="paragraph" w:styleId="Almindeligtekst">
    <w:name w:val="Plain Text"/>
    <w:basedOn w:val="Normal"/>
    <w:link w:val="AlmindeligtekstTegn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89198B"/>
    <w:rPr>
      <w:rFonts w:ascii="Arial" w:hAnsi="Arial" w:cs="Arial"/>
      <w:sz w:val="16"/>
      <w:szCs w:val="16"/>
    </w:rPr>
  </w:style>
  <w:style w:type="table" w:styleId="Tabel-Enkelt1">
    <w:name w:val="Table Simple 1"/>
    <w:basedOn w:val="Tabel-Normal"/>
    <w:rsid w:val="00FB2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Korrektur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ysliste-fremhvningsfarve3">
    <w:name w:val="Light List Accent 3"/>
    <w:basedOn w:val="Tabel-Normal"/>
    <w:uiPriority w:val="61"/>
    <w:rsid w:val="00D6247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6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545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553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0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7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5E109-FC06-41BB-A871-33B9283B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707</Words>
  <Characters>4314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5011</CharactersWithSpaces>
  <SharedDoc>false</SharedDoc>
  <HLinks>
    <vt:vector size="42" baseType="variant">
      <vt:variant>
        <vt:i4>1572869</vt:i4>
      </vt:variant>
      <vt:variant>
        <vt:i4>39</vt:i4>
      </vt:variant>
      <vt:variant>
        <vt:i4>0</vt:i4>
      </vt:variant>
      <vt:variant>
        <vt:i4>5</vt:i4>
      </vt:variant>
      <vt:variant>
        <vt:lpwstr>http://bbrpocweb01/Test/web/Shared/Login.aspx</vt:lpwstr>
      </vt:variant>
      <vt:variant>
        <vt:lpwstr/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_Toc344987364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_Toc344987363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_Toc344987362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_Toc344987361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_Toc344987360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_Toc344987359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2015-10-27T15:06:00Z</dcterms:created>
  <dcterms:modified xsi:type="dcterms:W3CDTF">2017-05-18T07:56:00Z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